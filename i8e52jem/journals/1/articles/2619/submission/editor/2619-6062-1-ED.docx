
<file path=[Content_Types].xml><?xml version="1.0" encoding="utf-8"?>
<Types xmlns="http://schemas.openxmlformats.org/package/2006/content-types">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B00" w:rsidRPr="00ED6E60" w:rsidRDefault="00291B00">
      <w:pPr>
        <w:rPr>
          <w:rFonts w:ascii="Times New Roman" w:hAnsi="Times New Roman"/>
          <w:b/>
        </w:rPr>
      </w:pPr>
      <w:r w:rsidRPr="00ED6E60">
        <w:rPr>
          <w:rFonts w:ascii="Times New Roman" w:hAnsi="Times New Roman"/>
          <w:b/>
        </w:rPr>
        <w:t>The HIV Act –</w:t>
      </w:r>
      <w:r w:rsidR="00F20562" w:rsidRPr="00ED6E60">
        <w:rPr>
          <w:rFonts w:ascii="Times New Roman" w:hAnsi="Times New Roman"/>
          <w:b/>
        </w:rPr>
        <w:t xml:space="preserve"> better late than never</w:t>
      </w:r>
      <w:r w:rsidRPr="00ED6E60">
        <w:rPr>
          <w:rFonts w:ascii="Times New Roman" w:hAnsi="Times New Roman"/>
          <w:b/>
        </w:rPr>
        <w:t xml:space="preserve"> </w:t>
      </w:r>
    </w:p>
    <w:p w:rsidR="00CA3CB7" w:rsidRDefault="00181E83">
      <w:pPr>
        <w:rPr>
          <w:rFonts w:ascii="Times New Roman" w:hAnsi="Times New Roman"/>
          <w:i/>
        </w:rPr>
      </w:pPr>
      <w:r w:rsidRPr="00ED6E60">
        <w:rPr>
          <w:rFonts w:ascii="Times New Roman" w:hAnsi="Times New Roman"/>
          <w:i/>
        </w:rPr>
        <w:br/>
        <w:t xml:space="preserve">By </w:t>
      </w:r>
      <w:proofErr w:type="spellStart"/>
      <w:r w:rsidRPr="00ED6E60">
        <w:rPr>
          <w:rFonts w:ascii="Times New Roman" w:hAnsi="Times New Roman"/>
          <w:i/>
        </w:rPr>
        <w:t>Vivek</w:t>
      </w:r>
      <w:proofErr w:type="spellEnd"/>
      <w:r w:rsidR="000440D0" w:rsidRPr="00ED6E60">
        <w:rPr>
          <w:rFonts w:ascii="Times New Roman" w:hAnsi="Times New Roman"/>
          <w:i/>
        </w:rPr>
        <w:t xml:space="preserve"> Divan</w:t>
      </w:r>
    </w:p>
    <w:p w:rsidR="00CA3CB7" w:rsidRDefault="00CA3CB7">
      <w:pPr>
        <w:rPr>
          <w:rFonts w:ascii="Times New Roman" w:hAnsi="Times New Roman"/>
          <w:i/>
        </w:rPr>
      </w:pPr>
    </w:p>
    <w:p w:rsidR="00181E83" w:rsidRPr="00ED6E60" w:rsidRDefault="00CA3CB7" w:rsidP="00CA3CB7">
      <w:pPr>
        <w:jc w:val="both"/>
        <w:rPr>
          <w:rFonts w:ascii="Times New Roman" w:hAnsi="Times New Roman"/>
          <w:i/>
        </w:rPr>
      </w:pPr>
      <w:r w:rsidRPr="00CA3CB7">
        <w:rPr>
          <w:rFonts w:ascii="Times New Roman" w:hAnsi="Times New Roman"/>
        </w:rPr>
        <w:t>[</w:t>
      </w:r>
      <w:r w:rsidRPr="00CA3CB7">
        <w:rPr>
          <w:rFonts w:ascii="Times New Roman" w:hAnsi="Times New Roman"/>
          <w:highlight w:val="yellow"/>
        </w:rPr>
        <w:t>In case you need a short bio:</w:t>
      </w:r>
      <w:r w:rsidRPr="00CA3CB7">
        <w:rPr>
          <w:rFonts w:ascii="Times New Roman" w:hAnsi="Times New Roman"/>
        </w:rPr>
        <w:t xml:space="preserve"> </w:t>
      </w:r>
      <w:proofErr w:type="spellStart"/>
      <w:r w:rsidRPr="00ED6E60">
        <w:rPr>
          <w:rFonts w:ascii="Times New Roman" w:hAnsi="Times New Roman"/>
          <w:i/>
        </w:rPr>
        <w:t>Vivek</w:t>
      </w:r>
      <w:proofErr w:type="spellEnd"/>
      <w:r w:rsidRPr="00ED6E60">
        <w:rPr>
          <w:rFonts w:ascii="Times New Roman" w:hAnsi="Times New Roman"/>
          <w:i/>
        </w:rPr>
        <w:t xml:space="preserve"> Divan </w:t>
      </w:r>
      <w:r>
        <w:rPr>
          <w:rFonts w:ascii="Times New Roman" w:hAnsi="Times New Roman"/>
          <w:i/>
        </w:rPr>
        <w:t>was</w:t>
      </w:r>
      <w:r w:rsidRPr="00ED6E60">
        <w:rPr>
          <w:rFonts w:ascii="Times New Roman" w:hAnsi="Times New Roman"/>
          <w:i/>
        </w:rPr>
        <w:t xml:space="preserve"> part of the core team that drafted the HIV Bill, and led the wide-ranging consultation process for it while managing Lawyers Collective HIV/AIDS Unit in the 2000s.</w:t>
      </w:r>
      <w:r w:rsidRPr="00CA3CB7">
        <w:rPr>
          <w:rFonts w:ascii="Times New Roman" w:hAnsi="Times New Roman"/>
        </w:rPr>
        <w:t>]</w:t>
      </w:r>
    </w:p>
    <w:p w:rsidR="00181E83" w:rsidRPr="00ED6E60" w:rsidRDefault="00181E83">
      <w:pPr>
        <w:rPr>
          <w:rFonts w:ascii="Times New Roman" w:hAnsi="Times New Roman"/>
        </w:rPr>
      </w:pPr>
    </w:p>
    <w:p w:rsidR="00291B00" w:rsidRPr="00ED6E60" w:rsidRDefault="001F35EF" w:rsidP="00291B00">
      <w:pPr>
        <w:jc w:val="both"/>
        <w:rPr>
          <w:rFonts w:ascii="Times New Roman" w:hAnsi="Times New Roman"/>
        </w:rPr>
      </w:pPr>
      <w:r w:rsidRPr="00ED6E60">
        <w:rPr>
          <w:rFonts w:ascii="Times New Roman" w:hAnsi="Times New Roman"/>
        </w:rPr>
        <w:t xml:space="preserve">The emergence and spread of HIV/AIDS was a tragic but unique event in the annals of human health. It was tragic quite obviously because many millions perished due to the epidemic before life-sustaining treatment was made available </w:t>
      </w:r>
      <w:r w:rsidR="00971AA1" w:rsidRPr="00ED6E60">
        <w:rPr>
          <w:rFonts w:ascii="Times New Roman" w:hAnsi="Times New Roman"/>
        </w:rPr>
        <w:t xml:space="preserve">(although </w:t>
      </w:r>
      <w:r w:rsidRPr="00ED6E60">
        <w:rPr>
          <w:rFonts w:ascii="Times New Roman" w:hAnsi="Times New Roman"/>
        </w:rPr>
        <w:t>the tragedy is even more acute in many ways today when millions still in need of such treatment are unable to access or afford it for varied reasons).</w:t>
      </w:r>
      <w:r w:rsidR="000038EB">
        <w:rPr>
          <w:rStyle w:val="EndnoteReference"/>
          <w:rFonts w:ascii="Times New Roman" w:hAnsi="Times New Roman"/>
        </w:rPr>
        <w:endnoteReference w:id="-1"/>
      </w:r>
      <w:r w:rsidR="000038EB" w:rsidRPr="00ED6E60">
        <w:rPr>
          <w:rFonts w:ascii="Times New Roman" w:hAnsi="Times New Roman"/>
        </w:rPr>
        <w:t xml:space="preserve"> </w:t>
      </w:r>
      <w:r w:rsidRPr="00ED6E60">
        <w:rPr>
          <w:rFonts w:ascii="Times New Roman" w:hAnsi="Times New Roman"/>
        </w:rPr>
        <w:t>It was unique because with great sadness, loss and helplessness in the face of it, the epidemic also unleashed a brand of patient activism hitherto</w:t>
      </w:r>
      <w:r w:rsidR="00961A14" w:rsidRPr="00ED6E60">
        <w:rPr>
          <w:rFonts w:ascii="Times New Roman" w:hAnsi="Times New Roman"/>
        </w:rPr>
        <w:t xml:space="preserve"> unsee</w:t>
      </w:r>
      <w:r w:rsidR="00961A14" w:rsidRPr="00A62A50">
        <w:rPr>
          <w:rFonts w:ascii="Times New Roman" w:hAnsi="Times New Roman"/>
        </w:rPr>
        <w:t>n.</w:t>
      </w:r>
      <w:r w:rsidR="000038EB" w:rsidRPr="00A62A50">
        <w:rPr>
          <w:rStyle w:val="EndnoteReference"/>
          <w:rFonts w:ascii="Times New Roman" w:hAnsi="Times New Roman"/>
        </w:rPr>
        <w:endnoteReference w:id="0"/>
      </w:r>
      <w:r w:rsidR="000038EB" w:rsidRPr="00ED6E60">
        <w:rPr>
          <w:rFonts w:ascii="Times New Roman" w:hAnsi="Times New Roman"/>
        </w:rPr>
        <w:t xml:space="preserve"> </w:t>
      </w:r>
      <w:r w:rsidR="00961A14" w:rsidRPr="00ED6E60">
        <w:rPr>
          <w:rFonts w:ascii="Times New Roman" w:hAnsi="Times New Roman"/>
        </w:rPr>
        <w:t xml:space="preserve">It was this activism, which </w:t>
      </w:r>
      <w:r w:rsidRPr="00ED6E60">
        <w:rPr>
          <w:rFonts w:ascii="Times New Roman" w:hAnsi="Times New Roman"/>
        </w:rPr>
        <w:t>made policymakers, legislators, health bureaucrats and practitioners</w:t>
      </w:r>
      <w:r w:rsidR="00971AA1" w:rsidRPr="00ED6E60">
        <w:rPr>
          <w:rFonts w:ascii="Times New Roman" w:hAnsi="Times New Roman"/>
        </w:rPr>
        <w:t xml:space="preserve"> </w:t>
      </w:r>
      <w:r w:rsidR="00961A14" w:rsidRPr="00ED6E60">
        <w:rPr>
          <w:rFonts w:ascii="Times New Roman" w:hAnsi="Times New Roman"/>
        </w:rPr>
        <w:t>realise that isolation and stigma were</w:t>
      </w:r>
      <w:r w:rsidR="00481316" w:rsidRPr="00ED6E60">
        <w:rPr>
          <w:rFonts w:ascii="Times New Roman" w:hAnsi="Times New Roman"/>
        </w:rPr>
        <w:t xml:space="preserve"> only</w:t>
      </w:r>
      <w:r w:rsidR="00961A14" w:rsidRPr="00ED6E60">
        <w:rPr>
          <w:rFonts w:ascii="Times New Roman" w:hAnsi="Times New Roman"/>
        </w:rPr>
        <w:t xml:space="preserve"> going to fuel the spread of HIV, by pushing sexual and other HIV-related human behaviours and conduct ‘underground’. </w:t>
      </w:r>
      <w:r w:rsidR="002B0B6D" w:rsidRPr="00ED6E60">
        <w:rPr>
          <w:rFonts w:ascii="Times New Roman" w:hAnsi="Times New Roman"/>
        </w:rPr>
        <w:t>The activism of people affected by HIV also gave real meaning to the phrase, “</w:t>
      </w:r>
      <w:r w:rsidR="002B0B6D" w:rsidRPr="00ED6E60">
        <w:rPr>
          <w:rFonts w:ascii="Times New Roman" w:hAnsi="Times New Roman"/>
          <w:i/>
        </w:rPr>
        <w:t>nothing for us without us</w:t>
      </w:r>
      <w:r w:rsidR="002B0B6D" w:rsidRPr="00ED6E60">
        <w:rPr>
          <w:rFonts w:ascii="Times New Roman" w:hAnsi="Times New Roman"/>
        </w:rPr>
        <w:t>” – their robust participation in policy decisions and implementation of programmes led to stellar responses to control HIV in many parts of the world.</w:t>
      </w:r>
    </w:p>
    <w:p w:rsidR="001A1D72" w:rsidRPr="00ED6E60" w:rsidRDefault="001A1D72" w:rsidP="00291B00">
      <w:pPr>
        <w:jc w:val="both"/>
        <w:rPr>
          <w:rFonts w:ascii="Times New Roman" w:hAnsi="Times New Roman"/>
        </w:rPr>
      </w:pPr>
    </w:p>
    <w:p w:rsidR="001A1D72" w:rsidRPr="00ED6E60" w:rsidRDefault="00F308EC" w:rsidP="00291B00">
      <w:pPr>
        <w:jc w:val="both"/>
        <w:rPr>
          <w:rFonts w:ascii="Times New Roman" w:hAnsi="Times New Roman"/>
        </w:rPr>
      </w:pPr>
      <w:r w:rsidRPr="00ED6E60">
        <w:rPr>
          <w:rFonts w:ascii="Times New Roman" w:hAnsi="Times New Roman"/>
        </w:rPr>
        <w:t xml:space="preserve">This advocacy led to the shaping of </w:t>
      </w:r>
      <w:r w:rsidR="00961A14" w:rsidRPr="00ED6E60">
        <w:rPr>
          <w:rFonts w:ascii="Times New Roman" w:hAnsi="Times New Roman"/>
        </w:rPr>
        <w:t>a ‘rights-based’ inclusionary approach that empowered people, including the most vulnerable, to access health and related services</w:t>
      </w:r>
      <w:r w:rsidR="00481316" w:rsidRPr="00ED6E60">
        <w:rPr>
          <w:rFonts w:ascii="Times New Roman" w:hAnsi="Times New Roman"/>
        </w:rPr>
        <w:t>, and</w:t>
      </w:r>
      <w:r w:rsidR="00961A14" w:rsidRPr="00ED6E60">
        <w:rPr>
          <w:rFonts w:ascii="Times New Roman" w:hAnsi="Times New Roman"/>
        </w:rPr>
        <w:t xml:space="preserve"> was </w:t>
      </w:r>
      <w:ins w:id="0" w:author="Viv" w:date="2017-10-15T18:47:00Z">
        <w:r w:rsidR="00936CD5">
          <w:rPr>
            <w:rFonts w:ascii="Times New Roman" w:hAnsi="Times New Roman"/>
          </w:rPr>
          <w:t xml:space="preserve">demonstrably </w:t>
        </w:r>
      </w:ins>
      <w:r w:rsidR="00961A14" w:rsidRPr="00ED6E60">
        <w:rPr>
          <w:rFonts w:ascii="Times New Roman" w:hAnsi="Times New Roman"/>
        </w:rPr>
        <w:t xml:space="preserve">seen as the most effective approach to encourage </w:t>
      </w:r>
      <w:r w:rsidR="00481316" w:rsidRPr="00ED6E60">
        <w:rPr>
          <w:rFonts w:ascii="Times New Roman" w:hAnsi="Times New Roman"/>
        </w:rPr>
        <w:t xml:space="preserve">people toward </w:t>
      </w:r>
      <w:r w:rsidR="00961A14" w:rsidRPr="00ED6E60">
        <w:rPr>
          <w:rFonts w:ascii="Times New Roman" w:hAnsi="Times New Roman"/>
        </w:rPr>
        <w:t>health-seeking behaviour</w:t>
      </w:r>
      <w:r w:rsidR="00481316" w:rsidRPr="00ED6E60">
        <w:rPr>
          <w:rFonts w:ascii="Times New Roman" w:hAnsi="Times New Roman"/>
        </w:rPr>
        <w:t xml:space="preserve"> to </w:t>
      </w:r>
      <w:r w:rsidR="00961A14" w:rsidRPr="00ED6E60">
        <w:rPr>
          <w:rFonts w:ascii="Times New Roman" w:hAnsi="Times New Roman"/>
        </w:rPr>
        <w:t>protect themselves and those they had sex with, or shared drugs with.</w:t>
      </w:r>
      <w:r w:rsidR="000038EB">
        <w:rPr>
          <w:rStyle w:val="EndnoteReference"/>
          <w:rFonts w:ascii="Times New Roman" w:hAnsi="Times New Roman"/>
        </w:rPr>
        <w:endnoteReference w:id="1"/>
      </w:r>
      <w:r w:rsidR="000038EB" w:rsidRPr="00ED6E60">
        <w:rPr>
          <w:rFonts w:ascii="Times New Roman" w:hAnsi="Times New Roman"/>
        </w:rPr>
        <w:t xml:space="preserve"> </w:t>
      </w:r>
      <w:r w:rsidR="00AB211C" w:rsidRPr="00ED6E60">
        <w:rPr>
          <w:rFonts w:ascii="Times New Roman" w:hAnsi="Times New Roman"/>
        </w:rPr>
        <w:t>Such an approach</w:t>
      </w:r>
      <w:r w:rsidR="00291B00" w:rsidRPr="00ED6E60">
        <w:rPr>
          <w:rFonts w:ascii="Times New Roman" w:hAnsi="Times New Roman"/>
        </w:rPr>
        <w:t xml:space="preserve"> required multi-pronged efforts:</w:t>
      </w:r>
      <w:r w:rsidR="00481316" w:rsidRPr="00ED6E60">
        <w:rPr>
          <w:rFonts w:ascii="Times New Roman" w:hAnsi="Times New Roman"/>
        </w:rPr>
        <w:t xml:space="preserve"> </w:t>
      </w:r>
      <w:r w:rsidR="00AB211C" w:rsidRPr="00ED6E60">
        <w:rPr>
          <w:rFonts w:ascii="Times New Roman" w:hAnsi="Times New Roman"/>
        </w:rPr>
        <w:t>skilful counselling services for people seeking HIV-</w:t>
      </w:r>
      <w:r w:rsidR="00291B00" w:rsidRPr="00ED6E60">
        <w:rPr>
          <w:rFonts w:ascii="Times New Roman" w:hAnsi="Times New Roman"/>
        </w:rPr>
        <w:t>related services;</w:t>
      </w:r>
      <w:r w:rsidR="00AB211C" w:rsidRPr="00ED6E60">
        <w:rPr>
          <w:rFonts w:ascii="Times New Roman" w:hAnsi="Times New Roman"/>
        </w:rPr>
        <w:t xml:space="preserve"> widespread messaging to provide preventive information and commodities (such as condoms, and appropriate gear for healthcare</w:t>
      </w:r>
      <w:r w:rsidR="00291B00" w:rsidRPr="00ED6E60">
        <w:rPr>
          <w:rFonts w:ascii="Times New Roman" w:hAnsi="Times New Roman"/>
        </w:rPr>
        <w:t xml:space="preserve"> workers to protect themselves);</w:t>
      </w:r>
      <w:r w:rsidR="00AB211C" w:rsidRPr="00ED6E60">
        <w:rPr>
          <w:rFonts w:ascii="Times New Roman" w:hAnsi="Times New Roman"/>
        </w:rPr>
        <w:t xml:space="preserve"> laws and policies that empowered those affected or vulnerable to HIV </w:t>
      </w:r>
      <w:r w:rsidR="001A1D72" w:rsidRPr="00ED6E60">
        <w:rPr>
          <w:rFonts w:ascii="Times New Roman" w:hAnsi="Times New Roman"/>
        </w:rPr>
        <w:t xml:space="preserve">(often deeply stigmatised people like sex workers, transgender people, drug users, men who have sex men, and people living with HIV) </w:t>
      </w:r>
      <w:r w:rsidR="00AB211C" w:rsidRPr="00ED6E60">
        <w:rPr>
          <w:rFonts w:ascii="Times New Roman" w:hAnsi="Times New Roman"/>
        </w:rPr>
        <w:t xml:space="preserve">so that they were </w:t>
      </w:r>
      <w:r w:rsidR="001A1D72" w:rsidRPr="00ED6E60">
        <w:rPr>
          <w:rFonts w:ascii="Times New Roman" w:hAnsi="Times New Roman"/>
        </w:rPr>
        <w:t xml:space="preserve">encouraged to access vital information and services instead of being </w:t>
      </w:r>
      <w:r w:rsidR="00AB211C" w:rsidRPr="00ED6E60">
        <w:rPr>
          <w:rFonts w:ascii="Times New Roman" w:hAnsi="Times New Roman"/>
        </w:rPr>
        <w:t xml:space="preserve">shunned by society </w:t>
      </w:r>
      <w:r w:rsidR="00291B00" w:rsidRPr="00ED6E60">
        <w:rPr>
          <w:rFonts w:ascii="Times New Roman" w:hAnsi="Times New Roman"/>
        </w:rPr>
        <w:t xml:space="preserve">and criminalised by the law; </w:t>
      </w:r>
      <w:r w:rsidR="001A1D72" w:rsidRPr="00ED6E60">
        <w:rPr>
          <w:rFonts w:ascii="Times New Roman" w:hAnsi="Times New Roman"/>
        </w:rPr>
        <w:t>and</w:t>
      </w:r>
      <w:r w:rsidR="00291B00" w:rsidRPr="00ED6E60">
        <w:rPr>
          <w:rFonts w:ascii="Times New Roman" w:hAnsi="Times New Roman"/>
        </w:rPr>
        <w:t>,</w:t>
      </w:r>
      <w:r w:rsidR="001A1D72" w:rsidRPr="00ED6E60">
        <w:rPr>
          <w:rFonts w:ascii="Times New Roman" w:hAnsi="Times New Roman"/>
        </w:rPr>
        <w:t xml:space="preserve"> significant investment in improving health delivery and provision of treatment when it finally arrived.</w:t>
      </w:r>
    </w:p>
    <w:p w:rsidR="001A1D72" w:rsidRPr="00ED6E60" w:rsidRDefault="001A1D72">
      <w:pPr>
        <w:rPr>
          <w:rFonts w:ascii="Times New Roman" w:hAnsi="Times New Roman"/>
        </w:rPr>
      </w:pPr>
    </w:p>
    <w:p w:rsidR="000038EB" w:rsidRPr="00ED6E60" w:rsidRDefault="007B0EA4" w:rsidP="00291B00">
      <w:pPr>
        <w:jc w:val="both"/>
        <w:rPr>
          <w:rFonts w:ascii="Times New Roman" w:hAnsi="Times New Roman"/>
        </w:rPr>
      </w:pPr>
      <w:r w:rsidRPr="00ED6E60">
        <w:rPr>
          <w:rFonts w:ascii="Times New Roman" w:hAnsi="Times New Roman"/>
        </w:rPr>
        <w:t>It was this ‘rights-based’ approach that the global community adopted as the international response to HIV, after some trial and error with punitive and coercive policies and mindsets that only made an already elusive virus spread more stealthily in nefarious and dangerous ways</w:t>
      </w:r>
      <w:r w:rsidR="002B0B6D" w:rsidRPr="00ED6E60">
        <w:rPr>
          <w:rFonts w:ascii="Times New Roman" w:hAnsi="Times New Roman"/>
        </w:rPr>
        <w:t xml:space="preserve">. As part of the community of </w:t>
      </w:r>
      <w:r w:rsidR="00F308EC" w:rsidRPr="00ED6E60">
        <w:rPr>
          <w:rFonts w:ascii="Times New Roman" w:hAnsi="Times New Roman"/>
        </w:rPr>
        <w:t>nations, India too adopted this approach</w:t>
      </w:r>
      <w:r w:rsidR="001219CA" w:rsidRPr="00ED6E60">
        <w:rPr>
          <w:rFonts w:ascii="Times New Roman" w:hAnsi="Times New Roman"/>
        </w:rPr>
        <w:t xml:space="preserve"> through a n</w:t>
      </w:r>
      <w:r w:rsidR="00F308EC" w:rsidRPr="00ED6E60">
        <w:rPr>
          <w:rFonts w:ascii="Times New Roman" w:hAnsi="Times New Roman"/>
        </w:rPr>
        <w:t xml:space="preserve">ational </w:t>
      </w:r>
      <w:r w:rsidR="001219CA" w:rsidRPr="00ED6E60">
        <w:rPr>
          <w:rFonts w:ascii="Times New Roman" w:hAnsi="Times New Roman"/>
        </w:rPr>
        <w:t>HIV/AIDS control p</w:t>
      </w:r>
      <w:r w:rsidR="00F308EC" w:rsidRPr="00ED6E60">
        <w:rPr>
          <w:rFonts w:ascii="Times New Roman" w:hAnsi="Times New Roman"/>
        </w:rPr>
        <w:t>rogramme – an effort of government together with civil society and NGOs (</w:t>
      </w:r>
      <w:r w:rsidR="0037746A" w:rsidRPr="00ED6E60">
        <w:rPr>
          <w:rFonts w:ascii="Times New Roman" w:hAnsi="Times New Roman"/>
        </w:rPr>
        <w:t>often at odds, sometimes in uniso</w:t>
      </w:r>
      <w:r w:rsidR="001219CA" w:rsidRPr="00ED6E60">
        <w:rPr>
          <w:rFonts w:ascii="Times New Roman" w:hAnsi="Times New Roman"/>
        </w:rPr>
        <w:t>n, but always with the common aim</w:t>
      </w:r>
      <w:r w:rsidR="0037746A" w:rsidRPr="00ED6E60">
        <w:rPr>
          <w:rFonts w:ascii="Times New Roman" w:hAnsi="Times New Roman"/>
        </w:rPr>
        <w:t xml:space="preserve"> to quell the epidemic)</w:t>
      </w:r>
      <w:r w:rsidR="001219CA" w:rsidRPr="00ED6E60">
        <w:rPr>
          <w:rFonts w:ascii="Times New Roman" w:hAnsi="Times New Roman"/>
        </w:rPr>
        <w:t>.</w:t>
      </w:r>
      <w:r w:rsidR="000038EB">
        <w:rPr>
          <w:rStyle w:val="EndnoteReference"/>
          <w:rFonts w:ascii="Times New Roman" w:hAnsi="Times New Roman"/>
        </w:rPr>
        <w:endnoteReference w:id="2"/>
      </w:r>
    </w:p>
    <w:p w:rsidR="00D41499" w:rsidRPr="00ED6E60" w:rsidRDefault="00D41499">
      <w:pPr>
        <w:rPr>
          <w:rFonts w:ascii="Times New Roman" w:hAnsi="Times New Roman"/>
        </w:rPr>
      </w:pPr>
    </w:p>
    <w:p w:rsidR="000038EB" w:rsidRPr="00ED6E60" w:rsidRDefault="00D41499" w:rsidP="00F20562">
      <w:pPr>
        <w:jc w:val="both"/>
        <w:rPr>
          <w:rFonts w:ascii="Times New Roman" w:hAnsi="Times New Roman"/>
        </w:rPr>
      </w:pPr>
      <w:r w:rsidRPr="00ED6E60">
        <w:rPr>
          <w:rFonts w:ascii="Times New Roman" w:hAnsi="Times New Roman"/>
        </w:rPr>
        <w:t xml:space="preserve">Although late by several years, today India has reached a point when an important, and for the most part epochal </w:t>
      </w:r>
      <w:r w:rsidR="00291B00" w:rsidRPr="00ED6E60">
        <w:rPr>
          <w:rFonts w:ascii="Times New Roman" w:hAnsi="Times New Roman"/>
        </w:rPr>
        <w:t xml:space="preserve">law </w:t>
      </w:r>
      <w:r w:rsidRPr="00ED6E60">
        <w:rPr>
          <w:rFonts w:ascii="Times New Roman" w:hAnsi="Times New Roman"/>
        </w:rPr>
        <w:t xml:space="preserve">has been passed to crystallise the ‘rights-based’ approach </w:t>
      </w:r>
      <w:r w:rsidR="00291B00" w:rsidRPr="00ED6E60">
        <w:rPr>
          <w:rFonts w:ascii="Times New Roman" w:hAnsi="Times New Roman"/>
        </w:rPr>
        <w:t xml:space="preserve">to </w:t>
      </w:r>
      <w:r w:rsidRPr="00ED6E60">
        <w:rPr>
          <w:rFonts w:ascii="Times New Roman" w:hAnsi="Times New Roman"/>
        </w:rPr>
        <w:t xml:space="preserve">HIV </w:t>
      </w:r>
      <w:r w:rsidR="00291B00" w:rsidRPr="00ED6E60">
        <w:rPr>
          <w:rFonts w:ascii="Times New Roman" w:hAnsi="Times New Roman"/>
        </w:rPr>
        <w:t>in written statute</w:t>
      </w:r>
      <w:r w:rsidRPr="00ED6E60">
        <w:rPr>
          <w:rFonts w:ascii="Times New Roman" w:hAnsi="Times New Roman"/>
        </w:rPr>
        <w:t>.</w:t>
      </w:r>
      <w:r w:rsidR="000038EB">
        <w:rPr>
          <w:rStyle w:val="EndnoteReference"/>
          <w:rFonts w:ascii="Times New Roman" w:hAnsi="Times New Roman"/>
        </w:rPr>
        <w:endnoteReference w:id="3"/>
      </w:r>
      <w:r w:rsidR="000038EB">
        <w:rPr>
          <w:rFonts w:ascii="Times New Roman" w:hAnsi="Times New Roman"/>
        </w:rPr>
        <w:t xml:space="preserve"> </w:t>
      </w:r>
      <w:r w:rsidR="001A115A" w:rsidRPr="00ED6E60">
        <w:rPr>
          <w:rFonts w:ascii="Times New Roman" w:hAnsi="Times New Roman"/>
        </w:rPr>
        <w:t xml:space="preserve">The journey of the making of the law itself has been unique, and it reflects fully the </w:t>
      </w:r>
      <w:r w:rsidR="008A5A78" w:rsidRPr="00ED6E60">
        <w:rPr>
          <w:rFonts w:ascii="Times New Roman" w:hAnsi="Times New Roman"/>
        </w:rPr>
        <w:t>principles</w:t>
      </w:r>
      <w:r w:rsidR="001A115A" w:rsidRPr="00ED6E60">
        <w:rPr>
          <w:rFonts w:ascii="Times New Roman" w:hAnsi="Times New Roman"/>
        </w:rPr>
        <w:t xml:space="preserve"> of participation and inclusive</w:t>
      </w:r>
      <w:r w:rsidR="00291B00" w:rsidRPr="00ED6E60">
        <w:rPr>
          <w:rFonts w:ascii="Times New Roman" w:hAnsi="Times New Roman"/>
        </w:rPr>
        <w:t xml:space="preserve">ness in its making and shaping. </w:t>
      </w:r>
      <w:r w:rsidR="001A115A" w:rsidRPr="00ED6E60">
        <w:rPr>
          <w:rFonts w:ascii="Times New Roman" w:hAnsi="Times New Roman"/>
        </w:rPr>
        <w:t xml:space="preserve">Those most affected by such a law – people living with HIV, those most vulnerable to the epidemic </w:t>
      </w:r>
      <w:r w:rsidR="00342B63" w:rsidRPr="00ED6E60">
        <w:rPr>
          <w:rFonts w:ascii="Times New Roman" w:hAnsi="Times New Roman"/>
        </w:rPr>
        <w:t>(</w:t>
      </w:r>
      <w:r w:rsidR="001A115A" w:rsidRPr="00ED6E60">
        <w:rPr>
          <w:rFonts w:ascii="Times New Roman" w:hAnsi="Times New Roman"/>
        </w:rPr>
        <w:t>the aforementioned deeply stigmatised</w:t>
      </w:r>
      <w:r w:rsidR="00342B63" w:rsidRPr="00ED6E60">
        <w:rPr>
          <w:rFonts w:ascii="Times New Roman" w:hAnsi="Times New Roman"/>
        </w:rPr>
        <w:t>)</w:t>
      </w:r>
      <w:r w:rsidR="001A115A" w:rsidRPr="00ED6E60">
        <w:rPr>
          <w:rFonts w:ascii="Times New Roman" w:hAnsi="Times New Roman"/>
        </w:rPr>
        <w:t xml:space="preserve">, </w:t>
      </w:r>
      <w:r w:rsidR="00342B63" w:rsidRPr="00ED6E60">
        <w:rPr>
          <w:rFonts w:ascii="Times New Roman" w:hAnsi="Times New Roman"/>
        </w:rPr>
        <w:t xml:space="preserve">and </w:t>
      </w:r>
      <w:r w:rsidR="001A115A" w:rsidRPr="00ED6E60">
        <w:rPr>
          <w:rFonts w:ascii="Times New Roman" w:hAnsi="Times New Roman"/>
        </w:rPr>
        <w:t xml:space="preserve">people encountering HIV in their lives </w:t>
      </w:r>
      <w:r w:rsidR="00342B63" w:rsidRPr="00ED6E60">
        <w:rPr>
          <w:rFonts w:ascii="Times New Roman" w:hAnsi="Times New Roman"/>
        </w:rPr>
        <w:t>(</w:t>
      </w:r>
      <w:r w:rsidR="001A115A" w:rsidRPr="00ED6E60">
        <w:rPr>
          <w:rFonts w:ascii="Times New Roman" w:hAnsi="Times New Roman"/>
        </w:rPr>
        <w:t>at the wo</w:t>
      </w:r>
      <w:r w:rsidR="00342B63" w:rsidRPr="00ED6E60">
        <w:rPr>
          <w:rFonts w:ascii="Times New Roman" w:hAnsi="Times New Roman"/>
        </w:rPr>
        <w:t>rkplace, in healthcare settings etc.)</w:t>
      </w:r>
      <w:r w:rsidR="001A115A" w:rsidRPr="00ED6E60">
        <w:rPr>
          <w:rFonts w:ascii="Times New Roman" w:hAnsi="Times New Roman"/>
        </w:rPr>
        <w:t xml:space="preserve"> </w:t>
      </w:r>
      <w:r w:rsidR="00342B63" w:rsidRPr="00ED6E60">
        <w:rPr>
          <w:rFonts w:ascii="Times New Roman" w:hAnsi="Times New Roman"/>
        </w:rPr>
        <w:t>were all part of extensive discussions across the country in the early 2000s when the law began to be conceived.</w:t>
      </w:r>
      <w:r w:rsidR="00762E3D" w:rsidRPr="00762E3D">
        <w:rPr>
          <w:rFonts w:ascii="Times New Roman" w:hAnsi="Times New Roman"/>
        </w:rPr>
        <w:t xml:space="preserve"> </w:t>
      </w:r>
      <w:r w:rsidR="00342B63" w:rsidRPr="00ED6E60">
        <w:rPr>
          <w:rFonts w:ascii="Times New Roman" w:hAnsi="Times New Roman"/>
        </w:rPr>
        <w:t xml:space="preserve">Indeed, in the spirit of unison, the making of this law emerged from a non-partisan request by </w:t>
      </w:r>
      <w:r w:rsidR="008A5A78" w:rsidRPr="00ED6E60">
        <w:rPr>
          <w:rFonts w:ascii="Times New Roman" w:hAnsi="Times New Roman"/>
        </w:rPr>
        <w:t xml:space="preserve">Indian </w:t>
      </w:r>
      <w:r w:rsidR="00342B63" w:rsidRPr="00ED6E60">
        <w:rPr>
          <w:rFonts w:ascii="Times New Roman" w:hAnsi="Times New Roman"/>
        </w:rPr>
        <w:t>lawmakers in 2003, supported by all the then major political parties.</w:t>
      </w:r>
      <w:r w:rsidR="00D05C78" w:rsidRPr="00ED6E60">
        <w:rPr>
          <w:rFonts w:ascii="Times New Roman" w:hAnsi="Times New Roman"/>
        </w:rPr>
        <w:t xml:space="preserve"> And, in the spirit of a national HIV response that was multi-pronged and multi-</w:t>
      </w:r>
      <w:proofErr w:type="spellStart"/>
      <w:r w:rsidR="00D05C78" w:rsidRPr="00ED6E60">
        <w:rPr>
          <w:rFonts w:ascii="Times New Roman" w:hAnsi="Times New Roman"/>
        </w:rPr>
        <w:t>sectoral</w:t>
      </w:r>
      <w:proofErr w:type="spellEnd"/>
      <w:r w:rsidR="00D05C78" w:rsidRPr="00ED6E60">
        <w:rPr>
          <w:rFonts w:ascii="Times New Roman" w:hAnsi="Times New Roman"/>
        </w:rPr>
        <w:t xml:space="preserve">, the request was made to the pioneering non-profit organisation Lawyers Collective HIV/AIDS Unit to </w:t>
      </w:r>
      <w:r w:rsidR="008A5A78" w:rsidRPr="00ED6E60">
        <w:rPr>
          <w:rFonts w:ascii="Times New Roman" w:hAnsi="Times New Roman"/>
        </w:rPr>
        <w:t xml:space="preserve">devise and </w:t>
      </w:r>
      <w:r w:rsidR="00D05C78" w:rsidRPr="00ED6E60">
        <w:rPr>
          <w:rFonts w:ascii="Times New Roman" w:hAnsi="Times New Roman"/>
        </w:rPr>
        <w:t>submit draft legislation.</w:t>
      </w:r>
      <w:r w:rsidR="00F93EB4" w:rsidRPr="00ED6E60">
        <w:rPr>
          <w:rFonts w:ascii="Times New Roman" w:hAnsi="Times New Roman"/>
        </w:rPr>
        <w:t xml:space="preserve"> LC negotiated that it would submit the draft after consulting with the vibrant, active and vastly experienced civil society that had engaged with HIV in India over many years.</w:t>
      </w:r>
      <w:r w:rsidR="006E0CA8" w:rsidRPr="00ED6E60">
        <w:rPr>
          <w:rFonts w:ascii="Times New Roman" w:hAnsi="Times New Roman"/>
        </w:rPr>
        <w:t xml:space="preserve"> Thus began a </w:t>
      </w:r>
      <w:r w:rsidR="008A5A78" w:rsidRPr="00ED6E60">
        <w:rPr>
          <w:rFonts w:ascii="Times New Roman" w:hAnsi="Times New Roman"/>
        </w:rPr>
        <w:t xml:space="preserve">2-year </w:t>
      </w:r>
      <w:r w:rsidR="006E0CA8" w:rsidRPr="00ED6E60">
        <w:rPr>
          <w:rFonts w:ascii="Times New Roman" w:hAnsi="Times New Roman"/>
        </w:rPr>
        <w:t xml:space="preserve">long process of </w:t>
      </w:r>
      <w:r w:rsidR="00762E3D">
        <w:rPr>
          <w:rFonts w:ascii="Times New Roman" w:hAnsi="Times New Roman"/>
        </w:rPr>
        <w:t xml:space="preserve">comparative law </w:t>
      </w:r>
      <w:r w:rsidR="00663C43" w:rsidRPr="00ED6E60">
        <w:rPr>
          <w:rFonts w:ascii="Times New Roman" w:hAnsi="Times New Roman"/>
        </w:rPr>
        <w:t>research on legislative efforts elsewhere</w:t>
      </w:r>
      <w:r w:rsidR="00762E3D">
        <w:rPr>
          <w:rFonts w:ascii="Times New Roman" w:hAnsi="Times New Roman"/>
        </w:rPr>
        <w:t>, which led to the publication of “Legislating An Epidemic: HIV/AIDS in India”</w:t>
      </w:r>
      <w:r w:rsidR="00663C43" w:rsidRPr="00ED6E60">
        <w:rPr>
          <w:rFonts w:ascii="Times New Roman" w:hAnsi="Times New Roman"/>
        </w:rPr>
        <w:t>,</w:t>
      </w:r>
      <w:r w:rsidR="000038EB">
        <w:rPr>
          <w:rStyle w:val="EndnoteReference"/>
          <w:rFonts w:ascii="Times New Roman" w:hAnsi="Times New Roman"/>
        </w:rPr>
        <w:endnoteReference w:id="4"/>
      </w:r>
      <w:r w:rsidR="000038EB" w:rsidRPr="00ED6E60">
        <w:rPr>
          <w:rFonts w:ascii="Times New Roman" w:hAnsi="Times New Roman"/>
        </w:rPr>
        <w:t xml:space="preserve"> </w:t>
      </w:r>
      <w:r w:rsidR="00291B00" w:rsidRPr="00ED6E60">
        <w:rPr>
          <w:rFonts w:ascii="Times New Roman" w:hAnsi="Times New Roman"/>
        </w:rPr>
        <w:t xml:space="preserve">and </w:t>
      </w:r>
      <w:r w:rsidR="006E0CA8" w:rsidRPr="00ED6E60">
        <w:rPr>
          <w:rFonts w:ascii="Times New Roman" w:hAnsi="Times New Roman"/>
        </w:rPr>
        <w:t xml:space="preserve">consultation with </w:t>
      </w:r>
      <w:r w:rsidR="00663C43" w:rsidRPr="00ED6E60">
        <w:rPr>
          <w:rFonts w:ascii="Times New Roman" w:hAnsi="Times New Roman"/>
        </w:rPr>
        <w:t xml:space="preserve">hundreds of </w:t>
      </w:r>
      <w:r w:rsidR="006E0CA8" w:rsidRPr="00ED6E60">
        <w:rPr>
          <w:rFonts w:ascii="Times New Roman" w:hAnsi="Times New Roman"/>
        </w:rPr>
        <w:t xml:space="preserve">stakeholders </w:t>
      </w:r>
      <w:r w:rsidR="008A5A78" w:rsidRPr="00ED6E60">
        <w:rPr>
          <w:rFonts w:ascii="Times New Roman" w:hAnsi="Times New Roman"/>
        </w:rPr>
        <w:t>in India</w:t>
      </w:r>
      <w:r w:rsidR="00291B00" w:rsidRPr="00ED6E60">
        <w:rPr>
          <w:rFonts w:ascii="Times New Roman" w:hAnsi="Times New Roman"/>
        </w:rPr>
        <w:t xml:space="preserve">, </w:t>
      </w:r>
      <w:r w:rsidR="006E0CA8" w:rsidRPr="00ED6E60">
        <w:rPr>
          <w:rFonts w:ascii="Times New Roman" w:hAnsi="Times New Roman"/>
        </w:rPr>
        <w:t xml:space="preserve">before the draft law was submitted to the National </w:t>
      </w:r>
      <w:r w:rsidR="00BC697E" w:rsidRPr="00ED6E60">
        <w:rPr>
          <w:rFonts w:ascii="Times New Roman" w:hAnsi="Times New Roman"/>
        </w:rPr>
        <w:t xml:space="preserve">AIDS Control </w:t>
      </w:r>
      <w:r w:rsidR="0009526D" w:rsidRPr="00ED6E60">
        <w:rPr>
          <w:rFonts w:ascii="Times New Roman" w:hAnsi="Times New Roman"/>
        </w:rPr>
        <w:t>Organisation, Ministry of Health</w:t>
      </w:r>
      <w:r w:rsidR="00BC697E" w:rsidRPr="00ED6E60">
        <w:rPr>
          <w:rFonts w:ascii="Times New Roman" w:hAnsi="Times New Roman"/>
        </w:rPr>
        <w:t xml:space="preserve"> in 2005.</w:t>
      </w:r>
      <w:r w:rsidR="000038EB">
        <w:rPr>
          <w:rStyle w:val="EndnoteReference"/>
          <w:rFonts w:ascii="Times New Roman" w:hAnsi="Times New Roman"/>
        </w:rPr>
        <w:endnoteReference w:id="5"/>
      </w:r>
    </w:p>
    <w:p w:rsidR="00BC697E" w:rsidRPr="00ED6E60" w:rsidRDefault="00BC697E">
      <w:pPr>
        <w:rPr>
          <w:rFonts w:ascii="Times New Roman" w:hAnsi="Times New Roman"/>
        </w:rPr>
      </w:pPr>
    </w:p>
    <w:p w:rsidR="006E0CA8" w:rsidRPr="00ED6E60" w:rsidRDefault="00BC697E" w:rsidP="006E23A0">
      <w:pPr>
        <w:jc w:val="both"/>
        <w:rPr>
          <w:rFonts w:ascii="Times New Roman" w:hAnsi="Times New Roman"/>
          <w:b/>
          <w:i/>
        </w:rPr>
      </w:pPr>
      <w:r w:rsidRPr="00ED6E60">
        <w:rPr>
          <w:rFonts w:ascii="Times New Roman" w:hAnsi="Times New Roman"/>
          <w:b/>
          <w:i/>
        </w:rPr>
        <w:t>Anti-discrimination extends to the private sector</w:t>
      </w:r>
    </w:p>
    <w:p w:rsidR="00D25C2A" w:rsidRPr="00ED6E60" w:rsidRDefault="006E0CA8" w:rsidP="006E23A0">
      <w:pPr>
        <w:widowControl w:val="0"/>
        <w:autoSpaceDE w:val="0"/>
        <w:autoSpaceDN w:val="0"/>
        <w:adjustRightInd w:val="0"/>
        <w:jc w:val="both"/>
        <w:rPr>
          <w:rFonts w:ascii="Times New Roman" w:hAnsi="Times New Roman"/>
        </w:rPr>
      </w:pPr>
      <w:r w:rsidRPr="00ED6E60">
        <w:rPr>
          <w:rFonts w:ascii="Times New Roman" w:hAnsi="Times New Roman"/>
        </w:rPr>
        <w:t xml:space="preserve">The law that has been recently passed – the </w:t>
      </w:r>
      <w:proofErr w:type="gramStart"/>
      <w:r w:rsidR="00F67329" w:rsidRPr="00ED6E60">
        <w:rPr>
          <w:rFonts w:ascii="Times New Roman" w:hAnsi="Times New Roman" w:cs="Times New Roman"/>
          <w:i/>
          <w:lang w:val="en-US"/>
        </w:rPr>
        <w:t>Human Immunodeficiency Virus &amp; Acquired Immune Deficiency Syndrome</w:t>
      </w:r>
      <w:proofErr w:type="gramEnd"/>
      <w:r w:rsidR="00F67329" w:rsidRPr="00ED6E60">
        <w:rPr>
          <w:rFonts w:ascii="Times New Roman" w:hAnsi="Times New Roman" w:cs="Times New Roman"/>
          <w:i/>
          <w:lang w:val="en-US"/>
        </w:rPr>
        <w:t xml:space="preserve"> (Prevention &amp; Control) Act, 2017 </w:t>
      </w:r>
      <w:r w:rsidR="00F67329" w:rsidRPr="00ED6E60">
        <w:rPr>
          <w:rFonts w:ascii="Times New Roman" w:hAnsi="Times New Roman" w:cs="Times New Roman"/>
          <w:lang w:val="en-US"/>
        </w:rPr>
        <w:t>(“</w:t>
      </w:r>
      <w:r w:rsidRPr="00ED6E60">
        <w:rPr>
          <w:rFonts w:ascii="Times New Roman" w:hAnsi="Times New Roman"/>
        </w:rPr>
        <w:t>HIV</w:t>
      </w:r>
      <w:r w:rsidR="00F67329" w:rsidRPr="00ED6E60">
        <w:rPr>
          <w:rFonts w:ascii="Times New Roman" w:hAnsi="Times New Roman"/>
        </w:rPr>
        <w:t xml:space="preserve"> Act”) </w:t>
      </w:r>
      <w:r w:rsidRPr="00ED6E60">
        <w:rPr>
          <w:rFonts w:ascii="Times New Roman" w:hAnsi="Times New Roman"/>
        </w:rPr>
        <w:t xml:space="preserve">– does indeed bear </w:t>
      </w:r>
      <w:del w:id="1" w:author="Viv" w:date="2017-10-15T19:18:00Z">
        <w:r w:rsidRPr="00ED6E60" w:rsidDel="00422C3A">
          <w:rPr>
            <w:rFonts w:ascii="Times New Roman" w:hAnsi="Times New Roman"/>
          </w:rPr>
          <w:delText xml:space="preserve">much </w:delText>
        </w:r>
      </w:del>
      <w:r w:rsidRPr="00ED6E60">
        <w:rPr>
          <w:rFonts w:ascii="Times New Roman" w:hAnsi="Times New Roman"/>
        </w:rPr>
        <w:t>resemblance to that draft of 2005.</w:t>
      </w:r>
      <w:r w:rsidR="000038EB">
        <w:rPr>
          <w:rStyle w:val="EndnoteReference"/>
          <w:rFonts w:ascii="Times New Roman" w:hAnsi="Times New Roman"/>
        </w:rPr>
        <w:endnoteReference w:id="6"/>
      </w:r>
      <w:r w:rsidR="000038EB">
        <w:rPr>
          <w:rFonts w:ascii="Times New Roman" w:hAnsi="Times New Roman"/>
        </w:rPr>
        <w:t xml:space="preserve"> </w:t>
      </w:r>
      <w:r w:rsidR="006F57E6" w:rsidRPr="00ED6E60">
        <w:rPr>
          <w:rFonts w:ascii="Times New Roman" w:hAnsi="Times New Roman"/>
        </w:rPr>
        <w:t>Precedent-setting, salutary</w:t>
      </w:r>
      <w:r w:rsidR="00F93EB4" w:rsidRPr="00ED6E60">
        <w:rPr>
          <w:rFonts w:ascii="Times New Roman" w:hAnsi="Times New Roman"/>
        </w:rPr>
        <w:t xml:space="preserve"> </w:t>
      </w:r>
      <w:r w:rsidR="00BC697E" w:rsidRPr="00ED6E60">
        <w:rPr>
          <w:rFonts w:ascii="Times New Roman" w:hAnsi="Times New Roman"/>
        </w:rPr>
        <w:t>provisions have been retained. Chief among these is Section 3, which prohibits discrimination across the board</w:t>
      </w:r>
      <w:r w:rsidR="006F57E6" w:rsidRPr="00ED6E60">
        <w:rPr>
          <w:rFonts w:ascii="Times New Roman" w:hAnsi="Times New Roman"/>
        </w:rPr>
        <w:t xml:space="preserve"> for the first time India. Until now, the right to </w:t>
      </w:r>
      <w:r w:rsidR="00BC697E" w:rsidRPr="00ED6E60">
        <w:rPr>
          <w:rFonts w:ascii="Times New Roman" w:hAnsi="Times New Roman"/>
        </w:rPr>
        <w:t xml:space="preserve">be treated equal in the eyes of the law (and to therefore have a claim against an act of discrimination) </w:t>
      </w:r>
      <w:r w:rsidR="00AA2C3D" w:rsidRPr="00ED6E60">
        <w:rPr>
          <w:rFonts w:ascii="Times New Roman" w:hAnsi="Times New Roman"/>
        </w:rPr>
        <w:t xml:space="preserve">has been </w:t>
      </w:r>
      <w:r w:rsidR="006F57E6" w:rsidRPr="00ED6E60">
        <w:rPr>
          <w:rFonts w:ascii="Times New Roman" w:hAnsi="Times New Roman"/>
        </w:rPr>
        <w:t xml:space="preserve">guaranteed by </w:t>
      </w:r>
      <w:r w:rsidR="00BC697E" w:rsidRPr="00ED6E60">
        <w:rPr>
          <w:rFonts w:ascii="Times New Roman" w:hAnsi="Times New Roman"/>
        </w:rPr>
        <w:t>Article</w:t>
      </w:r>
      <w:r w:rsidR="00AA2C3D" w:rsidRPr="00ED6E60">
        <w:rPr>
          <w:rFonts w:ascii="Times New Roman" w:hAnsi="Times New Roman"/>
        </w:rPr>
        <w:t>s</w:t>
      </w:r>
      <w:r w:rsidR="00BC697E" w:rsidRPr="00ED6E60">
        <w:rPr>
          <w:rFonts w:ascii="Times New Roman" w:hAnsi="Times New Roman"/>
        </w:rPr>
        <w:t xml:space="preserve"> 14</w:t>
      </w:r>
      <w:r w:rsidR="00AA2C3D" w:rsidRPr="00ED6E60">
        <w:rPr>
          <w:rFonts w:ascii="Times New Roman" w:hAnsi="Times New Roman"/>
        </w:rPr>
        <w:t>,</w:t>
      </w:r>
      <w:r w:rsidR="00BC697E" w:rsidRPr="00ED6E60">
        <w:rPr>
          <w:rFonts w:ascii="Times New Roman" w:hAnsi="Times New Roman"/>
        </w:rPr>
        <w:t xml:space="preserve"> </w:t>
      </w:r>
      <w:r w:rsidR="00AA2C3D" w:rsidRPr="00ED6E60">
        <w:rPr>
          <w:rFonts w:ascii="Times New Roman" w:hAnsi="Times New Roman"/>
        </w:rPr>
        <w:t>15 &amp; 16</w:t>
      </w:r>
      <w:r w:rsidR="00F20562" w:rsidRPr="00ED6E60">
        <w:rPr>
          <w:rFonts w:ascii="Times New Roman" w:hAnsi="Times New Roman"/>
        </w:rPr>
        <w:t xml:space="preserve"> – Fundamental </w:t>
      </w:r>
      <w:r w:rsidR="006F57E6" w:rsidRPr="00ED6E60">
        <w:rPr>
          <w:rFonts w:ascii="Times New Roman" w:hAnsi="Times New Roman"/>
        </w:rPr>
        <w:t xml:space="preserve">Rights </w:t>
      </w:r>
      <w:r w:rsidR="00F20562" w:rsidRPr="00ED6E60">
        <w:rPr>
          <w:rFonts w:ascii="Times New Roman" w:hAnsi="Times New Roman"/>
        </w:rPr>
        <w:t xml:space="preserve">in </w:t>
      </w:r>
      <w:r w:rsidR="00BC697E" w:rsidRPr="00ED6E60">
        <w:rPr>
          <w:rFonts w:ascii="Times New Roman" w:hAnsi="Times New Roman"/>
        </w:rPr>
        <w:t xml:space="preserve">the Indian </w:t>
      </w:r>
      <w:r w:rsidR="006F57E6" w:rsidRPr="00ED6E60">
        <w:rPr>
          <w:rFonts w:ascii="Times New Roman" w:hAnsi="Times New Roman"/>
        </w:rPr>
        <w:t>Constitution</w:t>
      </w:r>
      <w:r w:rsidR="00BC697E" w:rsidRPr="00ED6E60">
        <w:rPr>
          <w:rFonts w:ascii="Times New Roman" w:hAnsi="Times New Roman"/>
        </w:rPr>
        <w:t>. This protection</w:t>
      </w:r>
      <w:r w:rsidR="006F57E6" w:rsidRPr="00ED6E60">
        <w:rPr>
          <w:rFonts w:ascii="Times New Roman" w:hAnsi="Times New Roman"/>
        </w:rPr>
        <w:t xml:space="preserve"> could only be enforced against the ‘State’ viz. government entities</w:t>
      </w:r>
      <w:r w:rsidR="00BC697E" w:rsidRPr="00ED6E60">
        <w:rPr>
          <w:rFonts w:ascii="Times New Roman" w:hAnsi="Times New Roman"/>
        </w:rPr>
        <w:t xml:space="preserve"> (defined by Article 12, and clarified by judicial interpretation)</w:t>
      </w:r>
      <w:r w:rsidR="006F57E6" w:rsidRPr="00ED6E60">
        <w:rPr>
          <w:rFonts w:ascii="Times New Roman" w:hAnsi="Times New Roman"/>
        </w:rPr>
        <w:t>.</w:t>
      </w:r>
      <w:r w:rsidR="000038EB">
        <w:rPr>
          <w:rStyle w:val="EndnoteReference"/>
          <w:rFonts w:ascii="Times New Roman" w:hAnsi="Times New Roman"/>
        </w:rPr>
        <w:endnoteReference w:id="7"/>
      </w:r>
      <w:r w:rsidR="000038EB" w:rsidRPr="00ED6E60">
        <w:rPr>
          <w:rFonts w:ascii="Times New Roman" w:hAnsi="Times New Roman"/>
        </w:rPr>
        <w:t xml:space="preserve"> </w:t>
      </w:r>
      <w:r w:rsidR="00D25C2A" w:rsidRPr="00ED6E60">
        <w:rPr>
          <w:rFonts w:ascii="Times New Roman" w:hAnsi="Times New Roman"/>
        </w:rPr>
        <w:t>For the first time in Indian law, t</w:t>
      </w:r>
      <w:r w:rsidR="00BC697E" w:rsidRPr="00ED6E60">
        <w:rPr>
          <w:rFonts w:ascii="Times New Roman" w:hAnsi="Times New Roman"/>
        </w:rPr>
        <w:t xml:space="preserve">he HIV Act extends </w:t>
      </w:r>
      <w:r w:rsidR="00221040" w:rsidRPr="00ED6E60">
        <w:rPr>
          <w:rFonts w:ascii="Times New Roman" w:hAnsi="Times New Roman"/>
        </w:rPr>
        <w:t xml:space="preserve">the protection of non-discrimination </w:t>
      </w:r>
      <w:r w:rsidR="00BC697E" w:rsidRPr="00ED6E60">
        <w:rPr>
          <w:rFonts w:ascii="Times New Roman" w:hAnsi="Times New Roman"/>
        </w:rPr>
        <w:t xml:space="preserve">against </w:t>
      </w:r>
      <w:r w:rsidR="00AA2C3D" w:rsidRPr="00ED6E60">
        <w:rPr>
          <w:rFonts w:ascii="Times New Roman" w:hAnsi="Times New Roman"/>
        </w:rPr>
        <w:t xml:space="preserve">private actors too, inasmuch as the </w:t>
      </w:r>
      <w:r w:rsidR="00D25C2A" w:rsidRPr="00ED6E60">
        <w:rPr>
          <w:rFonts w:ascii="Times New Roman" w:hAnsi="Times New Roman"/>
        </w:rPr>
        <w:t xml:space="preserve">discrimination </w:t>
      </w:r>
      <w:ins w:id="2" w:author="Viv" w:date="2017-10-15T19:25:00Z">
        <w:r w:rsidR="00422C3A">
          <w:rPr>
            <w:rFonts w:ascii="Times New Roman" w:hAnsi="Times New Roman"/>
          </w:rPr>
          <w:t xml:space="preserve">due to HIV status </w:t>
        </w:r>
      </w:ins>
      <w:r w:rsidR="00D25C2A" w:rsidRPr="00ED6E60">
        <w:rPr>
          <w:rFonts w:ascii="Times New Roman" w:hAnsi="Times New Roman"/>
        </w:rPr>
        <w:t xml:space="preserve">occurs against </w:t>
      </w:r>
      <w:r w:rsidR="00823EA9" w:rsidRPr="00ED6E60">
        <w:rPr>
          <w:rFonts w:ascii="Times New Roman" w:hAnsi="Times New Roman"/>
        </w:rPr>
        <w:t>people living with HIV and their kin</w:t>
      </w:r>
      <w:r w:rsidR="00D25C2A" w:rsidRPr="00ED6E60">
        <w:rPr>
          <w:rFonts w:ascii="Times New Roman" w:hAnsi="Times New Roman"/>
        </w:rPr>
        <w:t xml:space="preserve"> </w:t>
      </w:r>
      <w:del w:id="3" w:author="Viv" w:date="2017-10-15T19:25:00Z">
        <w:r w:rsidR="00D25C2A" w:rsidRPr="00ED6E60" w:rsidDel="00422C3A">
          <w:rPr>
            <w:rFonts w:ascii="Times New Roman" w:hAnsi="Times New Roman"/>
          </w:rPr>
          <w:delText xml:space="preserve">due to HIV status </w:delText>
        </w:r>
      </w:del>
      <w:r w:rsidR="00D25C2A" w:rsidRPr="00ED6E60">
        <w:rPr>
          <w:rFonts w:ascii="Times New Roman" w:hAnsi="Times New Roman"/>
        </w:rPr>
        <w:t xml:space="preserve">in the contexts of employment, healthcare, education, mobility, </w:t>
      </w:r>
      <w:r w:rsidR="00E523C0" w:rsidRPr="00ED6E60">
        <w:rPr>
          <w:rFonts w:ascii="Times New Roman" w:hAnsi="Times New Roman"/>
        </w:rPr>
        <w:t>accommodation</w:t>
      </w:r>
      <w:r w:rsidR="00D25C2A" w:rsidRPr="00ED6E60">
        <w:rPr>
          <w:rFonts w:ascii="Times New Roman" w:hAnsi="Times New Roman"/>
        </w:rPr>
        <w:t>, insurance coverage, use of public services/ facilities, custodial settings, and in standing for public office.</w:t>
      </w:r>
      <w:r w:rsidR="000038EB">
        <w:rPr>
          <w:rStyle w:val="EndnoteReference"/>
          <w:rFonts w:ascii="Times New Roman" w:hAnsi="Times New Roman"/>
        </w:rPr>
        <w:endnoteReference w:id="8"/>
      </w:r>
      <w:r w:rsidR="000038EB" w:rsidRPr="00ED6E60">
        <w:rPr>
          <w:rFonts w:ascii="Times New Roman" w:hAnsi="Times New Roman"/>
        </w:rPr>
        <w:t xml:space="preserve"> </w:t>
      </w:r>
      <w:r w:rsidR="00D25C2A" w:rsidRPr="00ED6E60">
        <w:rPr>
          <w:rFonts w:ascii="Times New Roman" w:hAnsi="Times New Roman"/>
        </w:rPr>
        <w:t xml:space="preserve">Discrimination has been a much too frequent experience for people living with HIV, and the aim of </w:t>
      </w:r>
      <w:r w:rsidR="00E523C0" w:rsidRPr="00ED6E60">
        <w:rPr>
          <w:rFonts w:ascii="Times New Roman" w:hAnsi="Times New Roman"/>
        </w:rPr>
        <w:t xml:space="preserve">this provision is to deter it in these aspects of </w:t>
      </w:r>
      <w:r w:rsidR="00EE3BC1" w:rsidRPr="00ED6E60">
        <w:rPr>
          <w:rFonts w:ascii="Times New Roman" w:hAnsi="Times New Roman"/>
        </w:rPr>
        <w:t>public activity</w:t>
      </w:r>
      <w:r w:rsidR="00E523C0" w:rsidRPr="00ED6E60">
        <w:rPr>
          <w:rFonts w:ascii="Times New Roman" w:hAnsi="Times New Roman"/>
        </w:rPr>
        <w:t>.</w:t>
      </w:r>
      <w:r w:rsidR="000038EB">
        <w:rPr>
          <w:rStyle w:val="EndnoteReference"/>
          <w:rFonts w:ascii="Times New Roman" w:hAnsi="Times New Roman"/>
        </w:rPr>
        <w:endnoteReference w:id="9"/>
      </w:r>
      <w:r w:rsidR="000038EB">
        <w:rPr>
          <w:rFonts w:ascii="Times New Roman" w:hAnsi="Times New Roman"/>
        </w:rPr>
        <w:t xml:space="preserve"> </w:t>
      </w:r>
      <w:r w:rsidR="00C84698">
        <w:rPr>
          <w:rFonts w:ascii="Times New Roman" w:hAnsi="Times New Roman"/>
        </w:rPr>
        <w:t>I</w:t>
      </w:r>
      <w:r w:rsidR="00E523C0" w:rsidRPr="00ED6E60">
        <w:rPr>
          <w:rFonts w:ascii="Times New Roman" w:hAnsi="Times New Roman"/>
        </w:rPr>
        <w:t>ndeed the assurance of non-discrimination to people living with HIV can contribute in enhancing not just the individual’s life but can also mitigate the stigma that surrounds HIV and AIDS, thereby contributing to a strengthened response that addresses underlying determinants of HIV vulnerability, and serves public health needs.</w:t>
      </w:r>
    </w:p>
    <w:p w:rsidR="00D25C2A" w:rsidRPr="00ED6E60" w:rsidRDefault="00D25C2A" w:rsidP="006E23A0">
      <w:pPr>
        <w:widowControl w:val="0"/>
        <w:autoSpaceDE w:val="0"/>
        <w:autoSpaceDN w:val="0"/>
        <w:adjustRightInd w:val="0"/>
        <w:jc w:val="both"/>
        <w:rPr>
          <w:rFonts w:ascii="Times New Roman" w:hAnsi="Times New Roman"/>
        </w:rPr>
      </w:pPr>
    </w:p>
    <w:p w:rsidR="003D1C13" w:rsidRDefault="009E31F3" w:rsidP="006E23A0">
      <w:pPr>
        <w:widowControl w:val="0"/>
        <w:autoSpaceDE w:val="0"/>
        <w:autoSpaceDN w:val="0"/>
        <w:adjustRightInd w:val="0"/>
        <w:jc w:val="both"/>
        <w:rPr>
          <w:ins w:id="4" w:author="Viv" w:date="2017-10-15T17:51:00Z"/>
          <w:rFonts w:ascii="Times New Roman" w:hAnsi="Times New Roman"/>
        </w:rPr>
      </w:pPr>
      <w:r>
        <w:rPr>
          <w:rFonts w:ascii="Times New Roman" w:hAnsi="Times New Roman"/>
        </w:rPr>
        <w:t xml:space="preserve">Although </w:t>
      </w:r>
      <w:r w:rsidR="0009526D" w:rsidRPr="00ED6E60">
        <w:rPr>
          <w:rFonts w:ascii="Times New Roman" w:hAnsi="Times New Roman"/>
        </w:rPr>
        <w:t xml:space="preserve">Section 3 is a </w:t>
      </w:r>
      <w:r>
        <w:rPr>
          <w:rFonts w:ascii="Times New Roman" w:hAnsi="Times New Roman"/>
        </w:rPr>
        <w:t>significant pro</w:t>
      </w:r>
      <w:r w:rsidR="0009526D" w:rsidRPr="00ED6E60">
        <w:rPr>
          <w:rFonts w:ascii="Times New Roman" w:hAnsi="Times New Roman"/>
        </w:rPr>
        <w:t>t</w:t>
      </w:r>
      <w:r>
        <w:rPr>
          <w:rFonts w:ascii="Times New Roman" w:hAnsi="Times New Roman"/>
        </w:rPr>
        <w:t>ect</w:t>
      </w:r>
      <w:r w:rsidR="0009526D" w:rsidRPr="00ED6E60">
        <w:rPr>
          <w:rFonts w:ascii="Times New Roman" w:hAnsi="Times New Roman"/>
        </w:rPr>
        <w:t xml:space="preserve">ion for people living with HIV, one crucial aspect of this </w:t>
      </w:r>
      <w:r w:rsidR="00E523C0" w:rsidRPr="00ED6E60">
        <w:rPr>
          <w:rFonts w:ascii="Times New Roman" w:hAnsi="Times New Roman"/>
        </w:rPr>
        <w:t>anti-discrimination provision has been left out of the origi</w:t>
      </w:r>
      <w:r w:rsidR="0009526D" w:rsidRPr="00ED6E60">
        <w:rPr>
          <w:rFonts w:ascii="Times New Roman" w:hAnsi="Times New Roman"/>
        </w:rPr>
        <w:t>nal draft that was submitted to NACO after widespread consultation.</w:t>
      </w:r>
      <w:r w:rsidR="000038EB">
        <w:rPr>
          <w:rStyle w:val="EndnoteReference"/>
          <w:rFonts w:ascii="Times New Roman" w:hAnsi="Times New Roman"/>
        </w:rPr>
        <w:endnoteReference w:id="10"/>
      </w:r>
      <w:r w:rsidR="000038EB" w:rsidRPr="00044991">
        <w:rPr>
          <w:rFonts w:ascii="Times New Roman" w:hAnsi="Times New Roman"/>
        </w:rPr>
        <w:t xml:space="preserve"> </w:t>
      </w:r>
      <w:r w:rsidR="00823EA9" w:rsidRPr="00ED6E60">
        <w:rPr>
          <w:rFonts w:ascii="Times New Roman" w:hAnsi="Times New Roman"/>
        </w:rPr>
        <w:t xml:space="preserve">People vulnerable to HIV – sex workers, transgender people, </w:t>
      </w:r>
      <w:r w:rsidR="0009526D" w:rsidRPr="00ED6E60">
        <w:rPr>
          <w:rFonts w:ascii="Times New Roman" w:hAnsi="Times New Roman"/>
        </w:rPr>
        <w:t xml:space="preserve">people who use drugs, </w:t>
      </w:r>
      <w:r w:rsidR="00823EA9" w:rsidRPr="00ED6E60">
        <w:rPr>
          <w:rFonts w:ascii="Times New Roman" w:hAnsi="Times New Roman"/>
        </w:rPr>
        <w:t>men who have sex men</w:t>
      </w:r>
      <w:r w:rsidR="006F57E6" w:rsidRPr="00ED6E60">
        <w:rPr>
          <w:rFonts w:ascii="Times New Roman" w:hAnsi="Times New Roman"/>
        </w:rPr>
        <w:t xml:space="preserve"> </w:t>
      </w:r>
      <w:r w:rsidR="00823EA9" w:rsidRPr="00ED6E60">
        <w:rPr>
          <w:rFonts w:ascii="Times New Roman" w:hAnsi="Times New Roman"/>
        </w:rPr>
        <w:t xml:space="preserve">– have been </w:t>
      </w:r>
      <w:r w:rsidR="0009526D" w:rsidRPr="00ED6E60">
        <w:rPr>
          <w:rFonts w:ascii="Times New Roman" w:hAnsi="Times New Roman"/>
        </w:rPr>
        <w:t xml:space="preserve">excluded from its protective ambit. </w:t>
      </w:r>
      <w:ins w:id="5" w:author="Viv" w:date="2017-10-15T17:41:00Z">
        <w:r w:rsidR="005D0069">
          <w:rPr>
            <w:rFonts w:ascii="Times New Roman" w:hAnsi="Times New Roman"/>
          </w:rPr>
          <w:t>The original draft prohibited discrimi</w:t>
        </w:r>
      </w:ins>
      <w:ins w:id="6" w:author="Viv" w:date="2017-10-15T17:42:00Z">
        <w:r w:rsidR="005D0069">
          <w:rPr>
            <w:rFonts w:ascii="Times New Roman" w:hAnsi="Times New Roman"/>
          </w:rPr>
          <w:t>na</w:t>
        </w:r>
      </w:ins>
      <w:ins w:id="7" w:author="Viv" w:date="2017-10-15T17:41:00Z">
        <w:r w:rsidR="005D0069">
          <w:rPr>
            <w:rFonts w:ascii="Times New Roman" w:hAnsi="Times New Roman"/>
          </w:rPr>
          <w:t>t</w:t>
        </w:r>
      </w:ins>
      <w:ins w:id="8" w:author="Viv" w:date="2017-10-15T17:42:00Z">
        <w:r w:rsidR="005D0069">
          <w:rPr>
            <w:rFonts w:ascii="Times New Roman" w:hAnsi="Times New Roman"/>
          </w:rPr>
          <w:t>i</w:t>
        </w:r>
      </w:ins>
      <w:ins w:id="9" w:author="Viv" w:date="2017-10-15T17:41:00Z">
        <w:r w:rsidR="005D0069">
          <w:rPr>
            <w:rFonts w:ascii="Times New Roman" w:hAnsi="Times New Roman"/>
          </w:rPr>
          <w:t>on</w:t>
        </w:r>
      </w:ins>
      <w:ins w:id="10" w:author="Viv" w:date="2017-10-15T17:42:00Z">
        <w:r w:rsidR="005D0069">
          <w:rPr>
            <w:rFonts w:ascii="Times New Roman" w:hAnsi="Times New Roman"/>
          </w:rPr>
          <w:t xml:space="preserve"> on </w:t>
        </w:r>
      </w:ins>
      <w:ins w:id="11" w:author="Viv" w:date="2017-10-15T17:43:00Z">
        <w:r w:rsidR="005D0069">
          <w:rPr>
            <w:rFonts w:ascii="Times New Roman" w:hAnsi="Times New Roman"/>
          </w:rPr>
          <w:t>“HIV-related grounds”, which included</w:t>
        </w:r>
        <w:r w:rsidR="003D1C13">
          <w:rPr>
            <w:rFonts w:ascii="Times New Roman" w:hAnsi="Times New Roman"/>
          </w:rPr>
          <w:t xml:space="preserve"> “HIV status</w:t>
        </w:r>
      </w:ins>
      <w:ins w:id="12" w:author="Viv" w:date="2017-10-15T17:44:00Z">
        <w:r w:rsidR="003D1C13">
          <w:rPr>
            <w:rFonts w:ascii="Times New Roman" w:hAnsi="Times New Roman"/>
          </w:rPr>
          <w:t xml:space="preserve">, actual or perceived”, “actual or perceived exposure to HIV”, or </w:t>
        </w:r>
      </w:ins>
      <w:ins w:id="13" w:author="Viv" w:date="2017-10-15T17:45:00Z">
        <w:r w:rsidR="003D1C13">
          <w:rPr>
            <w:rFonts w:ascii="Times New Roman" w:hAnsi="Times New Roman"/>
          </w:rPr>
          <w:t>conduct that “perpetuates …systemic</w:t>
        </w:r>
      </w:ins>
      <w:ins w:id="14" w:author="Viv" w:date="2017-10-15T17:43:00Z">
        <w:r w:rsidR="005D0069">
          <w:rPr>
            <w:rFonts w:ascii="Times New Roman" w:hAnsi="Times New Roman"/>
          </w:rPr>
          <w:t xml:space="preserve"> </w:t>
        </w:r>
      </w:ins>
      <w:ins w:id="15" w:author="Viv" w:date="2017-10-15T17:45:00Z">
        <w:r w:rsidR="003D1C13">
          <w:rPr>
            <w:rFonts w:ascii="Times New Roman" w:hAnsi="Times New Roman"/>
          </w:rPr>
          <w:t>disadvantage … against a category of persons</w:t>
        </w:r>
      </w:ins>
      <w:ins w:id="16" w:author="Viv" w:date="2017-10-15T17:46:00Z">
        <w:r w:rsidR="00422C3A">
          <w:rPr>
            <w:rFonts w:ascii="Times New Roman" w:hAnsi="Times New Roman"/>
          </w:rPr>
          <w:t>…” This language was intended</w:t>
        </w:r>
        <w:r w:rsidR="003D1C13">
          <w:rPr>
            <w:rFonts w:ascii="Times New Roman" w:hAnsi="Times New Roman"/>
          </w:rPr>
          <w:t xml:space="preserve"> to cover people vulne</w:t>
        </w:r>
      </w:ins>
      <w:ins w:id="17" w:author="Viv" w:date="2017-10-15T17:47:00Z">
        <w:r w:rsidR="003D1C13">
          <w:rPr>
            <w:rFonts w:ascii="Times New Roman" w:hAnsi="Times New Roman"/>
          </w:rPr>
          <w:t>r</w:t>
        </w:r>
      </w:ins>
      <w:ins w:id="18" w:author="Viv" w:date="2017-10-15T17:46:00Z">
        <w:r w:rsidR="003D1C13">
          <w:rPr>
            <w:rFonts w:ascii="Times New Roman" w:hAnsi="Times New Roman"/>
          </w:rPr>
          <w:t xml:space="preserve">able to </w:t>
        </w:r>
      </w:ins>
      <w:ins w:id="19" w:author="Viv" w:date="2017-10-15T17:47:00Z">
        <w:r w:rsidR="003D1C13">
          <w:rPr>
            <w:rFonts w:ascii="Times New Roman" w:hAnsi="Times New Roman"/>
          </w:rPr>
          <w:t>HIV.</w:t>
        </w:r>
      </w:ins>
      <w:ins w:id="20" w:author="Viv" w:date="2017-10-15T17:45:00Z">
        <w:r w:rsidR="003D1C13">
          <w:rPr>
            <w:rFonts w:ascii="Times New Roman" w:hAnsi="Times New Roman"/>
          </w:rPr>
          <w:t xml:space="preserve"> </w:t>
        </w:r>
      </w:ins>
      <w:r w:rsidR="00E158EC" w:rsidRPr="00ED6E60">
        <w:rPr>
          <w:rFonts w:ascii="Times New Roman" w:hAnsi="Times New Roman"/>
        </w:rPr>
        <w:t xml:space="preserve">The logic of this earlier </w:t>
      </w:r>
      <w:r w:rsidR="00713F39" w:rsidRPr="00ED6E60">
        <w:rPr>
          <w:rFonts w:ascii="Times New Roman" w:hAnsi="Times New Roman"/>
        </w:rPr>
        <w:t xml:space="preserve">version </w:t>
      </w:r>
      <w:r w:rsidR="009C6849" w:rsidRPr="00ED6E60">
        <w:rPr>
          <w:rFonts w:ascii="Times New Roman" w:hAnsi="Times New Roman"/>
        </w:rPr>
        <w:t>was that such highly disenfranchised</w:t>
      </w:r>
      <w:r w:rsidR="00663C43" w:rsidRPr="00ED6E60">
        <w:rPr>
          <w:rFonts w:ascii="Times New Roman" w:hAnsi="Times New Roman"/>
        </w:rPr>
        <w:t xml:space="preserve">, </w:t>
      </w:r>
      <w:r w:rsidR="009C6849" w:rsidRPr="00ED6E60">
        <w:rPr>
          <w:rFonts w:ascii="Times New Roman" w:hAnsi="Times New Roman"/>
        </w:rPr>
        <w:t xml:space="preserve">disliked </w:t>
      </w:r>
      <w:r w:rsidR="00663C43" w:rsidRPr="00ED6E60">
        <w:rPr>
          <w:rFonts w:ascii="Times New Roman" w:hAnsi="Times New Roman"/>
        </w:rPr>
        <w:t xml:space="preserve">and criminalised </w:t>
      </w:r>
      <w:r w:rsidR="009C6849" w:rsidRPr="00ED6E60">
        <w:rPr>
          <w:rFonts w:ascii="Times New Roman" w:hAnsi="Times New Roman"/>
        </w:rPr>
        <w:t>people should be empowered to seek health-</w:t>
      </w:r>
      <w:r w:rsidR="00713F39" w:rsidRPr="00ED6E60">
        <w:rPr>
          <w:rFonts w:ascii="Times New Roman" w:hAnsi="Times New Roman"/>
        </w:rPr>
        <w:t>enhancing</w:t>
      </w:r>
      <w:r w:rsidR="009C6849" w:rsidRPr="00ED6E60">
        <w:rPr>
          <w:rFonts w:ascii="Times New Roman" w:hAnsi="Times New Roman"/>
        </w:rPr>
        <w:t xml:space="preserve"> services by facilitating a conducive and enabling social environment that allowed them to access </w:t>
      </w:r>
      <w:r w:rsidR="00713F39" w:rsidRPr="00ED6E60">
        <w:rPr>
          <w:rFonts w:ascii="Times New Roman" w:hAnsi="Times New Roman"/>
        </w:rPr>
        <w:t>healthcare</w:t>
      </w:r>
      <w:r w:rsidR="009C6849" w:rsidRPr="00ED6E60">
        <w:rPr>
          <w:rFonts w:ascii="Times New Roman" w:hAnsi="Times New Roman"/>
        </w:rPr>
        <w:t>, employment</w:t>
      </w:r>
      <w:r w:rsidR="00713F39" w:rsidRPr="00ED6E60">
        <w:rPr>
          <w:rFonts w:ascii="Times New Roman" w:hAnsi="Times New Roman"/>
        </w:rPr>
        <w:t>,</w:t>
      </w:r>
      <w:r w:rsidR="009C6849" w:rsidRPr="00ED6E60">
        <w:rPr>
          <w:rFonts w:ascii="Times New Roman" w:hAnsi="Times New Roman"/>
        </w:rPr>
        <w:t xml:space="preserve"> educational </w:t>
      </w:r>
      <w:r w:rsidR="00713F39" w:rsidRPr="00ED6E60">
        <w:rPr>
          <w:rFonts w:ascii="Times New Roman" w:hAnsi="Times New Roman"/>
        </w:rPr>
        <w:t xml:space="preserve">and other facilities and </w:t>
      </w:r>
      <w:r w:rsidR="009C6849" w:rsidRPr="00ED6E60">
        <w:rPr>
          <w:rFonts w:ascii="Times New Roman" w:hAnsi="Times New Roman"/>
        </w:rPr>
        <w:t>opportun</w:t>
      </w:r>
      <w:r w:rsidR="00663C43" w:rsidRPr="00ED6E60">
        <w:rPr>
          <w:rFonts w:ascii="Times New Roman" w:hAnsi="Times New Roman"/>
        </w:rPr>
        <w:t>ities</w:t>
      </w:r>
      <w:r w:rsidR="00713F39" w:rsidRPr="00ED6E60">
        <w:rPr>
          <w:rFonts w:ascii="Times New Roman" w:hAnsi="Times New Roman"/>
        </w:rPr>
        <w:t xml:space="preserve"> in a non-discriminatory manner</w:t>
      </w:r>
      <w:r w:rsidR="00663C43" w:rsidRPr="00ED6E60">
        <w:rPr>
          <w:rFonts w:ascii="Times New Roman" w:hAnsi="Times New Roman"/>
        </w:rPr>
        <w:t xml:space="preserve">. </w:t>
      </w:r>
      <w:r w:rsidR="00713F39" w:rsidRPr="00ED6E60">
        <w:rPr>
          <w:rFonts w:ascii="Times New Roman" w:hAnsi="Times New Roman"/>
        </w:rPr>
        <w:t>Emerging from rights-based underpinnings, s</w:t>
      </w:r>
      <w:r w:rsidR="008A5A78" w:rsidRPr="00ED6E60">
        <w:rPr>
          <w:rFonts w:ascii="Times New Roman" w:hAnsi="Times New Roman"/>
        </w:rPr>
        <w:t xml:space="preserve">uch </w:t>
      </w:r>
      <w:r w:rsidR="00663C43" w:rsidRPr="00ED6E60">
        <w:rPr>
          <w:rFonts w:ascii="Times New Roman" w:hAnsi="Times New Roman"/>
        </w:rPr>
        <w:t xml:space="preserve">framing of the law was not only the right thing to do in </w:t>
      </w:r>
      <w:r w:rsidR="00713F39" w:rsidRPr="00ED6E60">
        <w:rPr>
          <w:rFonts w:ascii="Times New Roman" w:hAnsi="Times New Roman"/>
        </w:rPr>
        <w:t>achieving a</w:t>
      </w:r>
      <w:r w:rsidR="00663C43" w:rsidRPr="00ED6E60">
        <w:rPr>
          <w:rFonts w:ascii="Times New Roman" w:hAnsi="Times New Roman"/>
        </w:rPr>
        <w:t xml:space="preserve">n equitable society, but </w:t>
      </w:r>
      <w:r w:rsidR="00357EB3" w:rsidRPr="00ED6E60">
        <w:rPr>
          <w:rFonts w:ascii="Times New Roman" w:hAnsi="Times New Roman"/>
        </w:rPr>
        <w:t xml:space="preserve">would </w:t>
      </w:r>
      <w:r w:rsidR="00663C43" w:rsidRPr="00ED6E60">
        <w:rPr>
          <w:rFonts w:ascii="Times New Roman" w:hAnsi="Times New Roman"/>
        </w:rPr>
        <w:t xml:space="preserve">also </w:t>
      </w:r>
      <w:r w:rsidR="00357EB3" w:rsidRPr="00ED6E60">
        <w:rPr>
          <w:rFonts w:ascii="Times New Roman" w:hAnsi="Times New Roman"/>
        </w:rPr>
        <w:t xml:space="preserve">have </w:t>
      </w:r>
      <w:r w:rsidR="00663C43" w:rsidRPr="00ED6E60">
        <w:rPr>
          <w:rFonts w:ascii="Times New Roman" w:hAnsi="Times New Roman"/>
        </w:rPr>
        <w:t xml:space="preserve">served public health </w:t>
      </w:r>
      <w:r w:rsidR="008A5A78" w:rsidRPr="00ED6E60">
        <w:rPr>
          <w:rFonts w:ascii="Times New Roman" w:hAnsi="Times New Roman"/>
        </w:rPr>
        <w:t>goals</w:t>
      </w:r>
      <w:r w:rsidR="00663C43" w:rsidRPr="00ED6E60">
        <w:rPr>
          <w:rFonts w:ascii="Times New Roman" w:hAnsi="Times New Roman"/>
        </w:rPr>
        <w:t xml:space="preserve"> by bringing people in from the margins to access health services, which would </w:t>
      </w:r>
      <w:r w:rsidR="009B1640" w:rsidRPr="00ED6E60">
        <w:rPr>
          <w:rFonts w:ascii="Times New Roman" w:hAnsi="Times New Roman"/>
        </w:rPr>
        <w:t xml:space="preserve">in turn </w:t>
      </w:r>
      <w:r w:rsidR="00713F39" w:rsidRPr="00ED6E60">
        <w:rPr>
          <w:rFonts w:ascii="Times New Roman" w:hAnsi="Times New Roman"/>
        </w:rPr>
        <w:t>becom</w:t>
      </w:r>
      <w:r w:rsidR="003D1550" w:rsidRPr="00ED6E60">
        <w:rPr>
          <w:rFonts w:ascii="Times New Roman" w:hAnsi="Times New Roman"/>
        </w:rPr>
        <w:t xml:space="preserve">e </w:t>
      </w:r>
      <w:r w:rsidR="00663C43" w:rsidRPr="00ED6E60">
        <w:rPr>
          <w:rFonts w:ascii="Times New Roman" w:hAnsi="Times New Roman"/>
        </w:rPr>
        <w:t>increasingly sensitive to their contexts and needs</w:t>
      </w:r>
      <w:r w:rsidR="003D1550" w:rsidRPr="00ED6E60">
        <w:rPr>
          <w:rFonts w:ascii="Times New Roman" w:hAnsi="Times New Roman"/>
        </w:rPr>
        <w:t xml:space="preserve"> over time</w:t>
      </w:r>
      <w:r w:rsidR="00663C43" w:rsidRPr="00ED6E60">
        <w:rPr>
          <w:rFonts w:ascii="Times New Roman" w:hAnsi="Times New Roman"/>
        </w:rPr>
        <w:t xml:space="preserve">. </w:t>
      </w:r>
      <w:r w:rsidR="00337ECB" w:rsidRPr="00ED6E60">
        <w:rPr>
          <w:rFonts w:ascii="Times New Roman" w:hAnsi="Times New Roman"/>
        </w:rPr>
        <w:t xml:space="preserve">(Indeed, </w:t>
      </w:r>
      <w:r w:rsidR="00357EB3" w:rsidRPr="00ED6E60">
        <w:rPr>
          <w:rFonts w:ascii="Times New Roman" w:hAnsi="Times New Roman"/>
        </w:rPr>
        <w:t xml:space="preserve">India’s new </w:t>
      </w:r>
      <w:r w:rsidR="00337ECB" w:rsidRPr="00ED6E60">
        <w:rPr>
          <w:rFonts w:ascii="Times New Roman" w:hAnsi="Times New Roman"/>
          <w:i/>
        </w:rPr>
        <w:t xml:space="preserve">Mental Healthcare Act </w:t>
      </w:r>
      <w:r w:rsidR="00337ECB" w:rsidRPr="00ED6E60">
        <w:rPr>
          <w:rFonts w:ascii="Times New Roman" w:hAnsi="Times New Roman"/>
        </w:rPr>
        <w:t>guarantees non-discrimination on the grounds of sexual orientation,</w:t>
      </w:r>
      <w:r w:rsidR="000038EB">
        <w:rPr>
          <w:rStyle w:val="EndnoteReference"/>
          <w:rFonts w:ascii="Times New Roman" w:hAnsi="Times New Roman"/>
        </w:rPr>
        <w:endnoteReference w:id="11"/>
      </w:r>
      <w:r w:rsidR="000038EB" w:rsidRPr="00ED6E60">
        <w:rPr>
          <w:rFonts w:ascii="Times New Roman" w:hAnsi="Times New Roman"/>
        </w:rPr>
        <w:t xml:space="preserve"> </w:t>
      </w:r>
      <w:r w:rsidR="00337ECB" w:rsidRPr="00ED6E60">
        <w:rPr>
          <w:rFonts w:ascii="Times New Roman" w:hAnsi="Times New Roman"/>
        </w:rPr>
        <w:t>which begs t</w:t>
      </w:r>
      <w:r w:rsidR="009B1640" w:rsidRPr="00ED6E60">
        <w:rPr>
          <w:rFonts w:ascii="Times New Roman" w:hAnsi="Times New Roman"/>
        </w:rPr>
        <w:t>he question why it was thought fit to remove the application of non-discrimination to those vulnerable to HIV, including homosexual men in the HIV Act</w:t>
      </w:r>
      <w:r w:rsidR="00337ECB" w:rsidRPr="00ED6E60">
        <w:rPr>
          <w:rFonts w:ascii="Times New Roman" w:hAnsi="Times New Roman"/>
        </w:rPr>
        <w:t>).</w:t>
      </w:r>
      <w:r w:rsidR="00357EB3" w:rsidRPr="00ED6E60">
        <w:rPr>
          <w:rFonts w:ascii="Times New Roman" w:hAnsi="Times New Roman"/>
        </w:rPr>
        <w:t xml:space="preserve"> Not recognising the </w:t>
      </w:r>
      <w:r w:rsidR="00D00D24" w:rsidRPr="00ED6E60">
        <w:rPr>
          <w:rFonts w:ascii="Times New Roman" w:hAnsi="Times New Roman"/>
        </w:rPr>
        <w:t xml:space="preserve">need to address these </w:t>
      </w:r>
      <w:proofErr w:type="spellStart"/>
      <w:r w:rsidR="00D00D24" w:rsidRPr="00ED6E60">
        <w:rPr>
          <w:rFonts w:ascii="Times New Roman" w:hAnsi="Times New Roman"/>
        </w:rPr>
        <w:t>marginaliz</w:t>
      </w:r>
      <w:r w:rsidR="00357EB3" w:rsidRPr="00ED6E60">
        <w:rPr>
          <w:rFonts w:ascii="Times New Roman" w:hAnsi="Times New Roman"/>
        </w:rPr>
        <w:t>ations</w:t>
      </w:r>
      <w:proofErr w:type="spellEnd"/>
      <w:r w:rsidR="00357EB3" w:rsidRPr="00ED6E60">
        <w:rPr>
          <w:rFonts w:ascii="Times New Roman" w:hAnsi="Times New Roman"/>
        </w:rPr>
        <w:t xml:space="preserve"> only reinforces the alienation that disenfranchised people feel towards mainstream services and opportunities, </w:t>
      </w:r>
      <w:proofErr w:type="spellStart"/>
      <w:r w:rsidR="00D00D24" w:rsidRPr="00ED6E60">
        <w:rPr>
          <w:rFonts w:ascii="Times New Roman" w:hAnsi="Times New Roman"/>
        </w:rPr>
        <w:t>invisiblizing</w:t>
      </w:r>
      <w:proofErr w:type="spellEnd"/>
      <w:r w:rsidR="00D00D24" w:rsidRPr="00ED6E60">
        <w:rPr>
          <w:rFonts w:ascii="Times New Roman" w:hAnsi="Times New Roman"/>
        </w:rPr>
        <w:t xml:space="preserve"> their lives, and </w:t>
      </w:r>
      <w:r w:rsidR="00357EB3" w:rsidRPr="00ED6E60">
        <w:rPr>
          <w:rFonts w:ascii="Times New Roman" w:hAnsi="Times New Roman"/>
        </w:rPr>
        <w:t xml:space="preserve">allowing HIV to fester in </w:t>
      </w:r>
      <w:r w:rsidR="00D00D24" w:rsidRPr="00ED6E60">
        <w:rPr>
          <w:rFonts w:ascii="Times New Roman" w:hAnsi="Times New Roman"/>
        </w:rPr>
        <w:t>hidden, ignored contexts</w:t>
      </w:r>
      <w:r w:rsidR="00EE3BC1" w:rsidRPr="00ED6E60">
        <w:rPr>
          <w:rFonts w:ascii="Times New Roman" w:hAnsi="Times New Roman"/>
        </w:rPr>
        <w:t xml:space="preserve">. Imagine a world in which the mandate of the law required institutions to treat sex workers with dignity and equality. Over time, insensitive hospitals would be forced to become responsive to sex workers’ needs, and hostile venues would become hospitable safety nets where health concerns would be fully addressed, and HIV could be nipped in the bud. Such a scenario would have been given great impetus if the HIV Act had extended its anti-discrimination protection to </w:t>
      </w:r>
      <w:r w:rsidR="003D1550" w:rsidRPr="00ED6E60">
        <w:rPr>
          <w:rFonts w:ascii="Times New Roman" w:hAnsi="Times New Roman"/>
        </w:rPr>
        <w:t>those known to be historically vulnerable to HIV.</w:t>
      </w:r>
      <w:ins w:id="21" w:author="Viv" w:date="2017-10-15T17:48:00Z">
        <w:r w:rsidR="003D1C13">
          <w:rPr>
            <w:rFonts w:ascii="Times New Roman" w:hAnsi="Times New Roman"/>
          </w:rPr>
          <w:t xml:space="preserve"> </w:t>
        </w:r>
      </w:ins>
    </w:p>
    <w:p w:rsidR="003D1C13" w:rsidRDefault="003D1C13" w:rsidP="006E23A0">
      <w:pPr>
        <w:widowControl w:val="0"/>
        <w:numPr>
          <w:ins w:id="22" w:author="Viv" w:date="2017-10-15T17:51:00Z"/>
        </w:numPr>
        <w:autoSpaceDE w:val="0"/>
        <w:autoSpaceDN w:val="0"/>
        <w:adjustRightInd w:val="0"/>
        <w:jc w:val="both"/>
        <w:rPr>
          <w:ins w:id="23" w:author="Viv" w:date="2017-10-15T17:51:00Z"/>
          <w:rFonts w:ascii="Times New Roman" w:hAnsi="Times New Roman"/>
        </w:rPr>
      </w:pPr>
    </w:p>
    <w:p w:rsidR="00357EB3" w:rsidRPr="00ED6E60" w:rsidRDefault="003D1C13" w:rsidP="006E23A0">
      <w:pPr>
        <w:widowControl w:val="0"/>
        <w:numPr>
          <w:ins w:id="24" w:author="Viv" w:date="2017-10-15T17:51:00Z"/>
        </w:numPr>
        <w:autoSpaceDE w:val="0"/>
        <w:autoSpaceDN w:val="0"/>
        <w:adjustRightInd w:val="0"/>
        <w:jc w:val="both"/>
        <w:rPr>
          <w:rFonts w:ascii="Times New Roman" w:hAnsi="Times New Roman"/>
        </w:rPr>
      </w:pPr>
      <w:ins w:id="25" w:author="Viv" w:date="2017-10-15T17:51:00Z">
        <w:r>
          <w:rPr>
            <w:rFonts w:ascii="Times New Roman" w:hAnsi="Times New Roman"/>
          </w:rPr>
          <w:t xml:space="preserve">Additionally, </w:t>
        </w:r>
      </w:ins>
      <w:ins w:id="26" w:author="Viv" w:date="2017-10-15T17:48:00Z">
        <w:r>
          <w:rPr>
            <w:rFonts w:ascii="Times New Roman" w:hAnsi="Times New Roman"/>
          </w:rPr>
          <w:t>th</w:t>
        </w:r>
      </w:ins>
      <w:ins w:id="27" w:author="Viv" w:date="2017-10-15T19:28:00Z">
        <w:r w:rsidR="00026816">
          <w:rPr>
            <w:rFonts w:ascii="Times New Roman" w:hAnsi="Times New Roman"/>
          </w:rPr>
          <w:t xml:space="preserve">is </w:t>
        </w:r>
      </w:ins>
      <w:ins w:id="28" w:author="Viv" w:date="2017-10-16T12:31:00Z">
        <w:r w:rsidR="00CB011F">
          <w:rPr>
            <w:rFonts w:ascii="Times New Roman" w:hAnsi="Times New Roman"/>
          </w:rPr>
          <w:t xml:space="preserve">gap </w:t>
        </w:r>
      </w:ins>
      <w:ins w:id="29" w:author="Viv" w:date="2017-10-15T20:31:00Z">
        <w:r w:rsidR="00507941">
          <w:rPr>
            <w:rFonts w:ascii="Times New Roman" w:hAnsi="Times New Roman"/>
          </w:rPr>
          <w:t xml:space="preserve">in </w:t>
        </w:r>
      </w:ins>
      <w:ins w:id="30" w:author="Viv" w:date="2017-10-15T19:28:00Z">
        <w:r w:rsidR="00026816">
          <w:rPr>
            <w:rFonts w:ascii="Times New Roman" w:hAnsi="Times New Roman"/>
          </w:rPr>
          <w:t>th</w:t>
        </w:r>
      </w:ins>
      <w:ins w:id="31" w:author="Viv" w:date="2017-10-15T17:48:00Z">
        <w:r>
          <w:rPr>
            <w:rFonts w:ascii="Times New Roman" w:hAnsi="Times New Roman"/>
          </w:rPr>
          <w:t xml:space="preserve">e HIV Act creates a complicated </w:t>
        </w:r>
      </w:ins>
      <w:ins w:id="32" w:author="Viv" w:date="2017-10-15T17:49:00Z">
        <w:r>
          <w:rPr>
            <w:rFonts w:ascii="Times New Roman" w:hAnsi="Times New Roman"/>
          </w:rPr>
          <w:t xml:space="preserve">(and possibly legally </w:t>
        </w:r>
      </w:ins>
      <w:ins w:id="33" w:author="Viv" w:date="2017-10-15T17:54:00Z">
        <w:r w:rsidR="00481396">
          <w:rPr>
            <w:rFonts w:ascii="Times New Roman" w:hAnsi="Times New Roman"/>
          </w:rPr>
          <w:t>questionable</w:t>
        </w:r>
      </w:ins>
      <w:ins w:id="34" w:author="Viv" w:date="2017-10-15T17:49:00Z">
        <w:r>
          <w:rPr>
            <w:rFonts w:ascii="Times New Roman" w:hAnsi="Times New Roman"/>
          </w:rPr>
          <w:t xml:space="preserve">) </w:t>
        </w:r>
      </w:ins>
      <w:ins w:id="35" w:author="Viv" w:date="2017-10-15T17:48:00Z">
        <w:r>
          <w:rPr>
            <w:rFonts w:ascii="Times New Roman" w:hAnsi="Times New Roman"/>
          </w:rPr>
          <w:t>situation whereby</w:t>
        </w:r>
      </w:ins>
      <w:ins w:id="36" w:author="Viv" w:date="2017-10-15T17:49:00Z">
        <w:r>
          <w:rPr>
            <w:rFonts w:ascii="Times New Roman" w:hAnsi="Times New Roman"/>
          </w:rPr>
          <w:t>, for example,</w:t>
        </w:r>
      </w:ins>
      <w:ins w:id="37" w:author="Viv" w:date="2017-10-15T17:48:00Z">
        <w:r>
          <w:rPr>
            <w:rFonts w:ascii="Times New Roman" w:hAnsi="Times New Roman"/>
          </w:rPr>
          <w:t xml:space="preserve"> a </w:t>
        </w:r>
      </w:ins>
      <w:ins w:id="38" w:author="Viv" w:date="2017-10-15T17:49:00Z">
        <w:r>
          <w:rPr>
            <w:rFonts w:ascii="Times New Roman" w:hAnsi="Times New Roman"/>
          </w:rPr>
          <w:t xml:space="preserve">sex worker </w:t>
        </w:r>
      </w:ins>
      <w:ins w:id="39" w:author="Viv" w:date="2017-10-15T17:48:00Z">
        <w:r>
          <w:rPr>
            <w:rFonts w:ascii="Times New Roman" w:hAnsi="Times New Roman"/>
          </w:rPr>
          <w:t xml:space="preserve">who is denied </w:t>
        </w:r>
      </w:ins>
      <w:ins w:id="40" w:author="Viv" w:date="2017-10-15T17:49:00Z">
        <w:r>
          <w:rPr>
            <w:rFonts w:ascii="Times New Roman" w:hAnsi="Times New Roman"/>
          </w:rPr>
          <w:t xml:space="preserve">private healthcare services </w:t>
        </w:r>
      </w:ins>
      <w:ins w:id="41" w:author="Viv" w:date="2017-10-15T17:50:00Z">
        <w:r>
          <w:rPr>
            <w:rFonts w:ascii="Times New Roman" w:hAnsi="Times New Roman"/>
          </w:rPr>
          <w:t xml:space="preserve">because of her occupation will have no legal standing to challenge such </w:t>
        </w:r>
        <w:r w:rsidRPr="00507941">
          <w:rPr>
            <w:rFonts w:ascii="Times New Roman" w:hAnsi="Times New Roman"/>
          </w:rPr>
          <w:t>exclus</w:t>
        </w:r>
      </w:ins>
      <w:ins w:id="42" w:author="Viv" w:date="2017-10-15T17:51:00Z">
        <w:r w:rsidRPr="00507941">
          <w:rPr>
            <w:rFonts w:ascii="Times New Roman" w:hAnsi="Times New Roman"/>
          </w:rPr>
          <w:t>i</w:t>
        </w:r>
      </w:ins>
      <w:ins w:id="43" w:author="Viv" w:date="2017-10-15T17:50:00Z">
        <w:r w:rsidRPr="00507941">
          <w:rPr>
            <w:rFonts w:ascii="Times New Roman" w:hAnsi="Times New Roman"/>
          </w:rPr>
          <w:t>on,</w:t>
        </w:r>
        <w:r>
          <w:rPr>
            <w:rFonts w:ascii="Times New Roman" w:hAnsi="Times New Roman"/>
          </w:rPr>
          <w:t xml:space="preserve"> whereas a sex worker who is HIV-positive will have legal protection under the law.</w:t>
        </w:r>
      </w:ins>
    </w:p>
    <w:p w:rsidR="00663C43" w:rsidRPr="00ED6E60" w:rsidRDefault="00663C43" w:rsidP="006E23A0">
      <w:pPr>
        <w:widowControl w:val="0"/>
        <w:autoSpaceDE w:val="0"/>
        <w:autoSpaceDN w:val="0"/>
        <w:adjustRightInd w:val="0"/>
        <w:jc w:val="both"/>
        <w:rPr>
          <w:rFonts w:ascii="Times New Roman" w:hAnsi="Times New Roman" w:cs="Times New Roman"/>
          <w:lang w:val="en-US"/>
        </w:rPr>
      </w:pPr>
    </w:p>
    <w:p w:rsidR="00663C43" w:rsidRPr="00ED6E60" w:rsidRDefault="00357EB3" w:rsidP="006E23A0">
      <w:pPr>
        <w:jc w:val="both"/>
        <w:rPr>
          <w:rFonts w:ascii="Times New Roman" w:hAnsi="Times New Roman"/>
          <w:b/>
          <w:i/>
        </w:rPr>
      </w:pPr>
      <w:r w:rsidRPr="00ED6E60">
        <w:rPr>
          <w:rFonts w:ascii="Times New Roman" w:hAnsi="Times New Roman"/>
          <w:b/>
          <w:i/>
        </w:rPr>
        <w:t>Legislating Consent and Confidentiality</w:t>
      </w:r>
    </w:p>
    <w:p w:rsidR="0007229D" w:rsidRPr="00ED6E60" w:rsidRDefault="00693072" w:rsidP="006E23A0">
      <w:pPr>
        <w:jc w:val="both"/>
        <w:rPr>
          <w:rFonts w:ascii="Times New Roman" w:hAnsi="Times New Roman"/>
        </w:rPr>
      </w:pPr>
      <w:r w:rsidRPr="00ED6E60">
        <w:rPr>
          <w:rFonts w:ascii="Times New Roman" w:hAnsi="Times New Roman"/>
        </w:rPr>
        <w:t>With a</w:t>
      </w:r>
      <w:r w:rsidR="003D1550" w:rsidRPr="00ED6E60">
        <w:rPr>
          <w:rFonts w:ascii="Times New Roman" w:hAnsi="Times New Roman"/>
        </w:rPr>
        <w:t xml:space="preserve">nother first in Indian law the HIV Act </w:t>
      </w:r>
      <w:r w:rsidR="00663C43" w:rsidRPr="00ED6E60">
        <w:rPr>
          <w:rFonts w:ascii="Times New Roman" w:hAnsi="Times New Roman"/>
        </w:rPr>
        <w:t xml:space="preserve">also </w:t>
      </w:r>
      <w:r w:rsidR="003D1550" w:rsidRPr="00ED6E60">
        <w:rPr>
          <w:rFonts w:ascii="Times New Roman" w:hAnsi="Times New Roman"/>
        </w:rPr>
        <w:t xml:space="preserve">stipulates clear </w:t>
      </w:r>
      <w:r w:rsidR="00663C43" w:rsidRPr="00ED6E60">
        <w:rPr>
          <w:rFonts w:ascii="Times New Roman" w:hAnsi="Times New Roman"/>
        </w:rPr>
        <w:t>standards of informed consent and confidentiality to be maintained in relation to HIV status between patients and health workers. What were hitherto standards deve</w:t>
      </w:r>
      <w:r w:rsidR="003D1550" w:rsidRPr="00ED6E60">
        <w:rPr>
          <w:rFonts w:ascii="Times New Roman" w:hAnsi="Times New Roman"/>
        </w:rPr>
        <w:t xml:space="preserve">loped through </w:t>
      </w:r>
      <w:r w:rsidR="0007229D" w:rsidRPr="00ED6E60">
        <w:rPr>
          <w:rFonts w:ascii="Times New Roman" w:hAnsi="Times New Roman"/>
        </w:rPr>
        <w:t xml:space="preserve">judgments and common law </w:t>
      </w:r>
      <w:r w:rsidR="003D1550" w:rsidRPr="00ED6E60">
        <w:rPr>
          <w:rFonts w:ascii="Times New Roman" w:hAnsi="Times New Roman"/>
        </w:rPr>
        <w:t xml:space="preserve">or in </w:t>
      </w:r>
      <w:ins w:id="44" w:author="Viv" w:date="2017-10-15T19:30:00Z">
        <w:r w:rsidR="00C47684">
          <w:rPr>
            <w:rFonts w:ascii="Times New Roman" w:hAnsi="Times New Roman"/>
          </w:rPr>
          <w:t xml:space="preserve">the </w:t>
        </w:r>
      </w:ins>
      <w:r w:rsidR="003D1550" w:rsidRPr="00ED6E60">
        <w:rPr>
          <w:rFonts w:ascii="Times New Roman" w:hAnsi="Times New Roman"/>
        </w:rPr>
        <w:t>Medical C</w:t>
      </w:r>
      <w:r w:rsidR="00663C43" w:rsidRPr="00ED6E60">
        <w:rPr>
          <w:rFonts w:ascii="Times New Roman" w:hAnsi="Times New Roman"/>
        </w:rPr>
        <w:t xml:space="preserve">ouncil </w:t>
      </w:r>
      <w:r w:rsidR="003D1550" w:rsidRPr="00ED6E60">
        <w:rPr>
          <w:rFonts w:ascii="Times New Roman" w:hAnsi="Times New Roman"/>
        </w:rPr>
        <w:t xml:space="preserve">of </w:t>
      </w:r>
      <w:r w:rsidR="00305125" w:rsidRPr="00ED6E60">
        <w:rPr>
          <w:rFonts w:ascii="Times New Roman" w:hAnsi="Times New Roman"/>
        </w:rPr>
        <w:t>India’s</w:t>
      </w:r>
      <w:r w:rsidR="003D1550" w:rsidRPr="00ED6E60">
        <w:rPr>
          <w:rFonts w:ascii="Times New Roman" w:hAnsi="Times New Roman"/>
        </w:rPr>
        <w:t xml:space="preserve"> Code of Ethics R</w:t>
      </w:r>
      <w:r w:rsidR="00663C43" w:rsidRPr="00ED6E60">
        <w:rPr>
          <w:rFonts w:ascii="Times New Roman" w:hAnsi="Times New Roman"/>
        </w:rPr>
        <w:t>egulations</w:t>
      </w:r>
      <w:r w:rsidR="000038EB">
        <w:rPr>
          <w:rStyle w:val="EndnoteReference"/>
          <w:rFonts w:ascii="Times New Roman" w:hAnsi="Times New Roman"/>
        </w:rPr>
        <w:endnoteReference w:id="12"/>
      </w:r>
      <w:r w:rsidR="000038EB">
        <w:rPr>
          <w:rFonts w:ascii="Times New Roman" w:hAnsi="Times New Roman"/>
        </w:rPr>
        <w:t xml:space="preserve"> </w:t>
      </w:r>
      <w:r w:rsidR="00663C43" w:rsidRPr="00ED6E60">
        <w:rPr>
          <w:rFonts w:ascii="Times New Roman" w:hAnsi="Times New Roman"/>
        </w:rPr>
        <w:t xml:space="preserve">have now been given legislative gravitas. Indeed, such standards can and should be adapted and applied across the health sector irrespective of the </w:t>
      </w:r>
      <w:r w:rsidR="0007229D" w:rsidRPr="00ED6E60">
        <w:rPr>
          <w:rFonts w:ascii="Times New Roman" w:hAnsi="Times New Roman"/>
        </w:rPr>
        <w:t xml:space="preserve">health condition </w:t>
      </w:r>
      <w:r w:rsidR="00663C43" w:rsidRPr="00ED6E60">
        <w:rPr>
          <w:rFonts w:ascii="Times New Roman" w:hAnsi="Times New Roman"/>
        </w:rPr>
        <w:t>that a person may have.</w:t>
      </w:r>
      <w:r w:rsidR="00FB5CAE" w:rsidRPr="00ED6E60">
        <w:rPr>
          <w:rFonts w:ascii="Times New Roman" w:hAnsi="Times New Roman"/>
        </w:rPr>
        <w:t xml:space="preserve"> </w:t>
      </w:r>
    </w:p>
    <w:p w:rsidR="00305125" w:rsidRPr="00ED6E60" w:rsidRDefault="00305125" w:rsidP="006E23A0">
      <w:pPr>
        <w:jc w:val="both"/>
        <w:rPr>
          <w:rFonts w:ascii="Times New Roman" w:hAnsi="Times New Roman"/>
        </w:rPr>
      </w:pPr>
    </w:p>
    <w:p w:rsidR="000038EB" w:rsidRPr="00ED6E60" w:rsidRDefault="00305125" w:rsidP="006E23A0">
      <w:pPr>
        <w:jc w:val="both"/>
        <w:rPr>
          <w:rFonts w:ascii="Times New Roman" w:hAnsi="Times New Roman"/>
        </w:rPr>
      </w:pPr>
      <w:r w:rsidRPr="00ED6E60">
        <w:rPr>
          <w:rFonts w:ascii="Times New Roman" w:hAnsi="Times New Roman"/>
        </w:rPr>
        <w:t>In recognition of the autonomy of the individual, the law lays down the principle that informed consent is a requisite for HIV testing and treatment, and that it needs to include pre- and post-test counselling services.</w:t>
      </w:r>
      <w:r w:rsidR="000038EB">
        <w:rPr>
          <w:rStyle w:val="EndnoteReference"/>
          <w:rFonts w:ascii="Times New Roman" w:hAnsi="Times New Roman"/>
        </w:rPr>
        <w:endnoteReference w:id="13"/>
      </w:r>
      <w:r w:rsidR="000038EB" w:rsidRPr="00ED6E60">
        <w:rPr>
          <w:rFonts w:ascii="Times New Roman" w:hAnsi="Times New Roman"/>
        </w:rPr>
        <w:t xml:space="preserve"> </w:t>
      </w:r>
      <w:r w:rsidR="002924B4" w:rsidRPr="00ED6E60">
        <w:rPr>
          <w:rFonts w:ascii="Times New Roman" w:hAnsi="Times New Roman"/>
        </w:rPr>
        <w:t>Although the law leaves much of the methodological detail to obtain informed consent to be formulated through guidelines, it stipulates well-accepted legal principles that exempt the requirement f</w:t>
      </w:r>
      <w:r w:rsidR="00693072" w:rsidRPr="00ED6E60">
        <w:rPr>
          <w:rFonts w:ascii="Times New Roman" w:hAnsi="Times New Roman"/>
        </w:rPr>
        <w:t>or informed consent including when required to</w:t>
      </w:r>
      <w:r w:rsidR="002924B4" w:rsidRPr="00ED6E60">
        <w:rPr>
          <w:rFonts w:ascii="Times New Roman" w:hAnsi="Times New Roman"/>
        </w:rPr>
        <w:t xml:space="preserve"> follow court orders, for epidemiological reasons, and in cases of blood, tissue and organ donation.</w:t>
      </w:r>
      <w:r w:rsidR="000038EB">
        <w:rPr>
          <w:rStyle w:val="EndnoteReference"/>
          <w:rFonts w:ascii="Times New Roman" w:hAnsi="Times New Roman"/>
        </w:rPr>
        <w:endnoteReference w:id="14"/>
      </w:r>
    </w:p>
    <w:p w:rsidR="002924B4" w:rsidRPr="00ED6E60" w:rsidRDefault="002924B4" w:rsidP="006E23A0">
      <w:pPr>
        <w:jc w:val="both"/>
        <w:rPr>
          <w:rFonts w:ascii="Times New Roman" w:hAnsi="Times New Roman"/>
        </w:rPr>
      </w:pPr>
    </w:p>
    <w:p w:rsidR="00921E59" w:rsidRPr="00773D4B" w:rsidRDefault="002924B4" w:rsidP="00773D4B">
      <w:pPr>
        <w:widowControl w:val="0"/>
        <w:numPr>
          <w:ins w:id="45" w:author="Unknown"/>
        </w:numPr>
        <w:autoSpaceDE w:val="0"/>
        <w:autoSpaceDN w:val="0"/>
        <w:adjustRightInd w:val="0"/>
        <w:jc w:val="both"/>
        <w:rPr>
          <w:rFonts w:ascii="Times New Roman" w:hAnsi="Times New Roman" w:cs="Times New Roman"/>
          <w:sz w:val="25"/>
          <w:szCs w:val="25"/>
        </w:rPr>
      </w:pPr>
      <w:del w:id="46" w:author="Viv" w:date="2017-10-16T12:28:00Z">
        <w:r w:rsidRPr="00ED6E60" w:rsidDel="00053E2E">
          <w:rPr>
            <w:rFonts w:ascii="Times New Roman" w:hAnsi="Times New Roman"/>
          </w:rPr>
          <w:delText xml:space="preserve">While </w:delText>
        </w:r>
      </w:del>
      <w:del w:id="47" w:author="Viv" w:date="2017-10-16T12:27:00Z">
        <w:r w:rsidRPr="00ED6E60" w:rsidDel="00053E2E">
          <w:rPr>
            <w:rFonts w:ascii="Times New Roman" w:hAnsi="Times New Roman"/>
          </w:rPr>
          <w:delText xml:space="preserve">upholding </w:delText>
        </w:r>
      </w:del>
      <w:ins w:id="48" w:author="Viv" w:date="2017-10-16T12:28:00Z">
        <w:r w:rsidR="00053E2E">
          <w:rPr>
            <w:rFonts w:ascii="Times New Roman" w:hAnsi="Times New Roman"/>
          </w:rPr>
          <w:t>G</w:t>
        </w:r>
      </w:ins>
      <w:ins w:id="49" w:author="Viv" w:date="2017-10-16T12:27:00Z">
        <w:r w:rsidR="00053E2E">
          <w:rPr>
            <w:rFonts w:ascii="Times New Roman" w:hAnsi="Times New Roman"/>
          </w:rPr>
          <w:t>iving primacy to</w:t>
        </w:r>
        <w:r w:rsidR="00053E2E" w:rsidRPr="00ED6E60">
          <w:rPr>
            <w:rFonts w:ascii="Times New Roman" w:hAnsi="Times New Roman"/>
          </w:rPr>
          <w:t xml:space="preserve"> </w:t>
        </w:r>
      </w:ins>
      <w:r w:rsidRPr="00ED6E60">
        <w:rPr>
          <w:rFonts w:ascii="Times New Roman" w:hAnsi="Times New Roman"/>
        </w:rPr>
        <w:t xml:space="preserve">the right to privacy, the HIV Act protects the forced disclosure of HIV status by any persons (except if required by court order), and </w:t>
      </w:r>
      <w:r w:rsidR="00921E59" w:rsidRPr="00ED6E60">
        <w:rPr>
          <w:rFonts w:ascii="Times New Roman" w:hAnsi="Times New Roman"/>
        </w:rPr>
        <w:t xml:space="preserve">requires the maintenance of confidentiality of HIV status by knowledgeable persons who are in a fiduciary position unless informed consent </w:t>
      </w:r>
      <w:r w:rsidR="00EE57F1">
        <w:rPr>
          <w:rFonts w:ascii="Times New Roman" w:hAnsi="Times New Roman"/>
        </w:rPr>
        <w:t>for such disclosure is obtained.</w:t>
      </w:r>
      <w:r w:rsidR="000038EB">
        <w:rPr>
          <w:rStyle w:val="EndnoteReference"/>
          <w:rFonts w:ascii="Times New Roman" w:hAnsi="Times New Roman"/>
        </w:rPr>
        <w:endnoteReference w:id="15"/>
      </w:r>
      <w:r w:rsidR="000038EB">
        <w:rPr>
          <w:rFonts w:ascii="Times New Roman" w:hAnsi="Times New Roman"/>
        </w:rPr>
        <w:t xml:space="preserve"> </w:t>
      </w:r>
      <w:r w:rsidR="00921E59" w:rsidRPr="00ED6E60">
        <w:rPr>
          <w:rFonts w:ascii="Times New Roman" w:hAnsi="Times New Roman"/>
        </w:rPr>
        <w:t>As is the case with other public health–related legislation certain exceptions to non-disclosure are also provided for, including in court cases and legal proceedings, in situations of shared confidentiality between healthcare workers in the best interests of the patient, in appropriate cases of partner notification as laid down in Section 9, and for statistical surveillance if the disclosure does not lead to revealing the identity of the person.</w:t>
      </w:r>
      <w:r w:rsidR="000038EB">
        <w:rPr>
          <w:rStyle w:val="EndnoteReference"/>
          <w:rFonts w:ascii="Times New Roman" w:hAnsi="Times New Roman"/>
        </w:rPr>
        <w:endnoteReference w:id="16"/>
      </w:r>
      <w:ins w:id="50" w:author="Viv" w:date="2017-10-15T20:33:00Z">
        <w:r w:rsidR="000038EB">
          <w:rPr>
            <w:rFonts w:ascii="Times New Roman" w:hAnsi="Times New Roman"/>
          </w:rPr>
          <w:t xml:space="preserve"> </w:t>
        </w:r>
        <w:r w:rsidR="00773D4B" w:rsidRPr="00773D4B">
          <w:rPr>
            <w:rFonts w:ascii="Times New Roman" w:hAnsi="Times New Roman"/>
          </w:rPr>
          <w:t>Indeed, all rights come with responsibil</w:t>
        </w:r>
      </w:ins>
      <w:ins w:id="51" w:author="Viv" w:date="2017-10-15T20:34:00Z">
        <w:r w:rsidR="00773D4B" w:rsidRPr="00773D4B">
          <w:rPr>
            <w:rFonts w:ascii="Times New Roman" w:hAnsi="Times New Roman"/>
          </w:rPr>
          <w:t>i</w:t>
        </w:r>
      </w:ins>
      <w:ins w:id="52" w:author="Viv" w:date="2017-10-15T20:33:00Z">
        <w:r w:rsidR="00773D4B" w:rsidRPr="00773D4B">
          <w:rPr>
            <w:rFonts w:ascii="Times New Roman" w:hAnsi="Times New Roman"/>
          </w:rPr>
          <w:t>tie</w:t>
        </w:r>
      </w:ins>
      <w:ins w:id="53" w:author="Viv" w:date="2017-10-15T20:34:00Z">
        <w:r w:rsidR="00773D4B" w:rsidRPr="00773D4B">
          <w:rPr>
            <w:rFonts w:ascii="Times New Roman" w:hAnsi="Times New Roman"/>
          </w:rPr>
          <w:t>s</w:t>
        </w:r>
      </w:ins>
      <w:ins w:id="54" w:author="Viv" w:date="2017-10-15T20:33:00Z">
        <w:r w:rsidR="00A853C4">
          <w:rPr>
            <w:rFonts w:ascii="Times New Roman" w:hAnsi="Times New Roman"/>
          </w:rPr>
          <w:t xml:space="preserve">; </w:t>
        </w:r>
      </w:ins>
      <w:ins w:id="55" w:author="Viv" w:date="2017-10-15T20:34:00Z">
        <w:r w:rsidR="00773D4B">
          <w:rPr>
            <w:rFonts w:ascii="Times New Roman" w:hAnsi="Times New Roman"/>
          </w:rPr>
          <w:t>in free societies</w:t>
        </w:r>
        <w:r w:rsidR="00773D4B" w:rsidRPr="00773D4B">
          <w:rPr>
            <w:rFonts w:ascii="Times New Roman" w:hAnsi="Times New Roman"/>
          </w:rPr>
          <w:t xml:space="preserve"> the assurance of rights is the rule, </w:t>
        </w:r>
      </w:ins>
      <w:ins w:id="56" w:author="Viv" w:date="2017-10-15T20:46:00Z">
        <w:r w:rsidR="00A853C4">
          <w:rPr>
            <w:rFonts w:ascii="Times New Roman" w:hAnsi="Times New Roman"/>
          </w:rPr>
          <w:t xml:space="preserve">while </w:t>
        </w:r>
      </w:ins>
      <w:ins w:id="57" w:author="Viv" w:date="2017-10-15T20:34:00Z">
        <w:r w:rsidR="00773D4B" w:rsidRPr="00773D4B">
          <w:rPr>
            <w:rFonts w:ascii="Times New Roman" w:hAnsi="Times New Roman"/>
          </w:rPr>
          <w:t xml:space="preserve">curbing them </w:t>
        </w:r>
      </w:ins>
      <w:ins w:id="58" w:author="Viv" w:date="2017-10-15T20:46:00Z">
        <w:r w:rsidR="00A853C4">
          <w:rPr>
            <w:rFonts w:ascii="Times New Roman" w:hAnsi="Times New Roman"/>
          </w:rPr>
          <w:t xml:space="preserve">remains the </w:t>
        </w:r>
      </w:ins>
      <w:ins w:id="59" w:author="Viv" w:date="2017-10-15T20:34:00Z">
        <w:r w:rsidR="00773D4B" w:rsidRPr="00773D4B">
          <w:rPr>
            <w:rFonts w:ascii="Times New Roman" w:hAnsi="Times New Roman"/>
          </w:rPr>
          <w:t xml:space="preserve">exception. </w:t>
        </w:r>
      </w:ins>
      <w:ins w:id="60" w:author="Viv" w:date="2017-10-15T20:35:00Z">
        <w:r w:rsidR="00773D4B" w:rsidRPr="00773D4B">
          <w:rPr>
            <w:rFonts w:ascii="Times New Roman" w:hAnsi="Times New Roman"/>
          </w:rPr>
          <w:t xml:space="preserve">As the Supreme Court </w:t>
        </w:r>
      </w:ins>
      <w:ins w:id="61" w:author="Viv" w:date="2017-10-16T12:28:00Z">
        <w:r w:rsidR="00CB011F">
          <w:rPr>
            <w:rFonts w:ascii="Times New Roman" w:hAnsi="Times New Roman"/>
          </w:rPr>
          <w:t xml:space="preserve">of India </w:t>
        </w:r>
      </w:ins>
      <w:ins w:id="62" w:author="Viv" w:date="2017-10-15T20:36:00Z">
        <w:r w:rsidR="00773D4B" w:rsidRPr="00773D4B">
          <w:rPr>
            <w:rFonts w:ascii="Times New Roman" w:hAnsi="Times New Roman"/>
          </w:rPr>
          <w:t xml:space="preserve">recently </w:t>
        </w:r>
      </w:ins>
      <w:ins w:id="63" w:author="Viv" w:date="2017-10-15T20:35:00Z">
        <w:r w:rsidR="00773D4B" w:rsidRPr="00773D4B">
          <w:rPr>
            <w:rFonts w:ascii="Times New Roman" w:hAnsi="Times New Roman"/>
          </w:rPr>
          <w:t>pointed out while upholding the paramount nature of the fundamental r</w:t>
        </w:r>
      </w:ins>
      <w:ins w:id="64" w:author="Viv" w:date="2017-10-15T20:36:00Z">
        <w:r w:rsidR="00773D4B" w:rsidRPr="00773D4B">
          <w:rPr>
            <w:rFonts w:ascii="Times New Roman" w:hAnsi="Times New Roman"/>
          </w:rPr>
          <w:t>ight to privacy, “</w:t>
        </w:r>
        <w:r w:rsidR="00773D4B" w:rsidRPr="00773D4B">
          <w:rPr>
            <w:rFonts w:ascii="Times New Roman" w:hAnsi="Times New Roman" w:cs="Times New Roman"/>
            <w:szCs w:val="25"/>
          </w:rPr>
          <w:t>Natural rights are not bestowed by the state. They inhere in human beings because they are human.”</w:t>
        </w:r>
      </w:ins>
      <w:ins w:id="65" w:author="Viv" w:date="2017-10-16T12:23:00Z">
        <w:r w:rsidR="00E32D11">
          <w:rPr>
            <w:rStyle w:val="EndnoteReference"/>
            <w:rFonts w:ascii="Times New Roman" w:hAnsi="Times New Roman" w:cs="Times New Roman"/>
            <w:szCs w:val="25"/>
          </w:rPr>
          <w:endnoteReference w:id="17"/>
        </w:r>
      </w:ins>
      <w:ins w:id="81" w:author="Viv" w:date="2017-10-15T20:37:00Z">
        <w:r w:rsidR="00773D4B">
          <w:rPr>
            <w:rFonts w:ascii="Times New Roman" w:hAnsi="Times New Roman" w:cs="Times New Roman"/>
            <w:szCs w:val="25"/>
          </w:rPr>
          <w:t xml:space="preserve"> Privacy, and its cousin confidentiality are of that nature, yet </w:t>
        </w:r>
      </w:ins>
      <w:ins w:id="82" w:author="Viv" w:date="2017-10-15T20:38:00Z">
        <w:r w:rsidR="00773D4B">
          <w:rPr>
            <w:rFonts w:ascii="Times New Roman" w:hAnsi="Times New Roman" w:cs="Times New Roman"/>
            <w:szCs w:val="25"/>
          </w:rPr>
          <w:t xml:space="preserve">they can be limited in </w:t>
        </w:r>
      </w:ins>
      <w:ins w:id="83" w:author="Viv" w:date="2017-10-16T12:19:00Z">
        <w:r w:rsidR="00E32D11">
          <w:rPr>
            <w:rFonts w:ascii="Times New Roman" w:hAnsi="Times New Roman" w:cs="Times New Roman"/>
            <w:szCs w:val="25"/>
          </w:rPr>
          <w:t xml:space="preserve">very </w:t>
        </w:r>
      </w:ins>
      <w:ins w:id="84" w:author="Viv" w:date="2017-10-15T20:38:00Z">
        <w:r w:rsidR="00773D4B">
          <w:rPr>
            <w:rFonts w:ascii="Times New Roman" w:hAnsi="Times New Roman" w:cs="Times New Roman"/>
            <w:szCs w:val="25"/>
          </w:rPr>
          <w:t>exceptional circumstances.</w:t>
        </w:r>
      </w:ins>
      <w:ins w:id="85" w:author="Viv" w:date="2017-10-15T20:35:00Z">
        <w:r w:rsidR="00773D4B">
          <w:rPr>
            <w:rFonts w:ascii="Times New Roman" w:hAnsi="Times New Roman"/>
          </w:rPr>
          <w:t xml:space="preserve"> </w:t>
        </w:r>
      </w:ins>
      <w:ins w:id="86" w:author="Viv" w:date="2017-10-16T12:18:00Z">
        <w:r w:rsidR="00E32D11">
          <w:rPr>
            <w:rFonts w:ascii="Times New Roman" w:hAnsi="Times New Roman"/>
          </w:rPr>
          <w:t>This is what the HIV Act does in balancing the rule to maintain confidentiality of HIV status</w:t>
        </w:r>
      </w:ins>
      <w:ins w:id="87" w:author="Viv" w:date="2017-10-16T12:19:00Z">
        <w:r w:rsidR="00E32D11">
          <w:rPr>
            <w:rFonts w:ascii="Times New Roman" w:hAnsi="Times New Roman"/>
          </w:rPr>
          <w:t xml:space="preserve"> with the need to disclose in certain cases</w:t>
        </w:r>
      </w:ins>
      <w:ins w:id="88" w:author="Viv" w:date="2017-10-16T12:20:00Z">
        <w:r w:rsidR="00E32D11">
          <w:rPr>
            <w:rFonts w:ascii="Times New Roman" w:hAnsi="Times New Roman"/>
          </w:rPr>
          <w:t xml:space="preserve">. Confidentiality is not only embedded in the Act as a corollary of the right to privacy, but also </w:t>
        </w:r>
      </w:ins>
      <w:ins w:id="89" w:author="Viv" w:date="2017-10-16T12:21:00Z">
        <w:r w:rsidR="00E32D11">
          <w:rPr>
            <w:rFonts w:ascii="Times New Roman" w:hAnsi="Times New Roman"/>
          </w:rPr>
          <w:t xml:space="preserve">as a sound public health strategy. After all, if it were not assured </w:t>
        </w:r>
      </w:ins>
      <w:ins w:id="90" w:author="Viv" w:date="2017-10-16T12:22:00Z">
        <w:r w:rsidR="00E32D11">
          <w:rPr>
            <w:rFonts w:ascii="Times New Roman" w:hAnsi="Times New Roman"/>
          </w:rPr>
          <w:t xml:space="preserve">people </w:t>
        </w:r>
      </w:ins>
      <w:ins w:id="91" w:author="Viv" w:date="2017-10-16T12:21:00Z">
        <w:r w:rsidR="00E32D11">
          <w:rPr>
            <w:rFonts w:ascii="Times New Roman" w:hAnsi="Times New Roman"/>
          </w:rPr>
          <w:t xml:space="preserve">would </w:t>
        </w:r>
      </w:ins>
      <w:ins w:id="92" w:author="Viv" w:date="2017-10-16T12:22:00Z">
        <w:r w:rsidR="00E32D11">
          <w:rPr>
            <w:rFonts w:ascii="Times New Roman" w:hAnsi="Times New Roman"/>
          </w:rPr>
          <w:t>shun approaching a health system, which could expose them to social opprobrium</w:t>
        </w:r>
      </w:ins>
      <w:ins w:id="93" w:author="Viv" w:date="2017-10-16T12:29:00Z">
        <w:r w:rsidR="00CB011F">
          <w:rPr>
            <w:rFonts w:ascii="Times New Roman" w:hAnsi="Times New Roman"/>
          </w:rPr>
          <w:t xml:space="preserve"> by revealing </w:t>
        </w:r>
        <w:r w:rsidR="00CB011F">
          <w:rPr>
            <w:rFonts w:ascii="Times New Roman" w:hAnsi="Times New Roman"/>
          </w:rPr>
          <w:t>their</w:t>
        </w:r>
        <w:r w:rsidR="00CB011F">
          <w:rPr>
            <w:rFonts w:ascii="Times New Roman" w:hAnsi="Times New Roman"/>
          </w:rPr>
          <w:t xml:space="preserve"> HIV status without limits drawn by the law</w:t>
        </w:r>
      </w:ins>
      <w:ins w:id="94" w:author="Viv" w:date="2017-10-16T12:22:00Z">
        <w:r w:rsidR="00E32D11">
          <w:rPr>
            <w:rFonts w:ascii="Times New Roman" w:hAnsi="Times New Roman"/>
          </w:rPr>
          <w:t xml:space="preserve">. </w:t>
        </w:r>
      </w:ins>
      <w:ins w:id="95" w:author="Viv" w:date="2017-10-16T12:21:00Z">
        <w:r w:rsidR="00E32D11">
          <w:rPr>
            <w:rFonts w:ascii="Times New Roman" w:hAnsi="Times New Roman"/>
          </w:rPr>
          <w:t xml:space="preserve"> </w:t>
        </w:r>
      </w:ins>
    </w:p>
    <w:p w:rsidR="00921E59" w:rsidRPr="00ED6E60" w:rsidRDefault="00921E59" w:rsidP="006E23A0">
      <w:pPr>
        <w:jc w:val="both"/>
        <w:rPr>
          <w:rFonts w:ascii="Times New Roman" w:hAnsi="Times New Roman"/>
        </w:rPr>
      </w:pPr>
    </w:p>
    <w:p w:rsidR="000038EB" w:rsidRPr="00ED6E60" w:rsidRDefault="00921E59" w:rsidP="006E23A0">
      <w:pPr>
        <w:widowControl w:val="0"/>
        <w:autoSpaceDE w:val="0"/>
        <w:autoSpaceDN w:val="0"/>
        <w:adjustRightInd w:val="0"/>
        <w:jc w:val="both"/>
        <w:rPr>
          <w:rFonts w:ascii="Times New Roman" w:hAnsi="Times New Roman" w:cs="Times New Roman"/>
          <w:szCs w:val="20"/>
          <w:lang w:val="en-US"/>
        </w:rPr>
      </w:pPr>
      <w:r w:rsidRPr="00ED6E60">
        <w:rPr>
          <w:rFonts w:ascii="Times New Roman" w:hAnsi="Times New Roman"/>
        </w:rPr>
        <w:t>Section 9 of the HIV Act provides a</w:t>
      </w:r>
      <w:ins w:id="96" w:author="Viv" w:date="2017-10-15T20:32:00Z">
        <w:r w:rsidR="00773D4B">
          <w:rPr>
            <w:rFonts w:ascii="Times New Roman" w:hAnsi="Times New Roman"/>
          </w:rPr>
          <w:t xml:space="preserve"> detailed </w:t>
        </w:r>
      </w:ins>
      <w:del w:id="97" w:author="Viv" w:date="2017-10-15T20:32:00Z">
        <w:r w:rsidRPr="00ED6E60" w:rsidDel="00773D4B">
          <w:rPr>
            <w:rFonts w:ascii="Times New Roman" w:hAnsi="Times New Roman"/>
          </w:rPr>
          <w:delText xml:space="preserve">n extensive </w:delText>
        </w:r>
      </w:del>
      <w:r w:rsidRPr="00ED6E60">
        <w:rPr>
          <w:rFonts w:ascii="Times New Roman" w:hAnsi="Times New Roman"/>
        </w:rPr>
        <w:t xml:space="preserve">protocol for partner notification with built-in safeguards to ensure that a balance is maintained between a person living with HIV to retain confidentiality of status, and a partner who may be at risk of </w:t>
      </w:r>
      <w:r w:rsidR="00E1465D" w:rsidRPr="00ED6E60">
        <w:rPr>
          <w:rFonts w:ascii="Times New Roman" w:hAnsi="Times New Roman"/>
        </w:rPr>
        <w:t>being transmitted HIV</w:t>
      </w:r>
      <w:r w:rsidRPr="00ED6E60">
        <w:rPr>
          <w:rFonts w:ascii="Times New Roman" w:hAnsi="Times New Roman"/>
        </w:rPr>
        <w:t>.</w:t>
      </w:r>
      <w:r w:rsidR="000038EB">
        <w:rPr>
          <w:rStyle w:val="EndnoteReference"/>
          <w:rFonts w:ascii="Times New Roman" w:hAnsi="Times New Roman"/>
        </w:rPr>
        <w:endnoteReference w:id="18"/>
      </w:r>
      <w:r w:rsidR="000038EB">
        <w:rPr>
          <w:rFonts w:ascii="Times New Roman" w:hAnsi="Times New Roman"/>
        </w:rPr>
        <w:t xml:space="preserve"> </w:t>
      </w:r>
      <w:r w:rsidR="00B7398A" w:rsidRPr="00ED6E60">
        <w:rPr>
          <w:rFonts w:ascii="Times New Roman" w:hAnsi="Times New Roman"/>
        </w:rPr>
        <w:t xml:space="preserve">The </w:t>
      </w:r>
      <w:r w:rsidR="00E1465D" w:rsidRPr="00ED6E60">
        <w:rPr>
          <w:rFonts w:ascii="Times New Roman" w:hAnsi="Times New Roman"/>
        </w:rPr>
        <w:t xml:space="preserve">section allows only the person’s physician or counsellor to make such disclosure to a partner after being satisfied that </w:t>
      </w:r>
      <w:r w:rsidR="00E1465D" w:rsidRPr="00ED6E60">
        <w:rPr>
          <w:rFonts w:ascii="Times New Roman" w:hAnsi="Times New Roman" w:cs="Times New Roman"/>
          <w:szCs w:val="20"/>
          <w:lang w:val="en-US"/>
        </w:rPr>
        <w:t>the partner is at significant risk of transmission, that the person is not going to inform the partner despite being counseled to do so, the person has been told of the intention to notify the partner, and that the partner is told in person after receiving counseling. An exception to partner notification is made even when it satisfies these conditions – when a healthcare provider reasonably apprehends that the person living with HIV is a woman who will be subject to violence, abandonment or other severe actions by her partner.</w:t>
      </w:r>
      <w:r w:rsidR="000038EB">
        <w:rPr>
          <w:rStyle w:val="EndnoteReference"/>
          <w:rFonts w:ascii="Times New Roman" w:hAnsi="Times New Roman" w:cs="Times New Roman"/>
          <w:szCs w:val="20"/>
          <w:lang w:val="en-US"/>
        </w:rPr>
        <w:endnoteReference w:id="19"/>
      </w:r>
    </w:p>
    <w:p w:rsidR="00E1465D" w:rsidRPr="00ED6E60" w:rsidRDefault="00E1465D" w:rsidP="006E23A0">
      <w:pPr>
        <w:widowControl w:val="0"/>
        <w:autoSpaceDE w:val="0"/>
        <w:autoSpaceDN w:val="0"/>
        <w:adjustRightInd w:val="0"/>
        <w:jc w:val="both"/>
        <w:rPr>
          <w:rFonts w:ascii="Times New Roman" w:hAnsi="Times New Roman" w:cs="Times New Roman"/>
          <w:szCs w:val="20"/>
          <w:lang w:val="en-US"/>
        </w:rPr>
      </w:pPr>
    </w:p>
    <w:p w:rsidR="00F91C1D" w:rsidRPr="00ED6E60" w:rsidRDefault="00E1465D" w:rsidP="006E23A0">
      <w:pPr>
        <w:widowControl w:val="0"/>
        <w:autoSpaceDE w:val="0"/>
        <w:autoSpaceDN w:val="0"/>
        <w:adjustRightInd w:val="0"/>
        <w:jc w:val="both"/>
        <w:rPr>
          <w:rFonts w:ascii="Times New Roman" w:hAnsi="Times New Roman" w:cs="Times New Roman"/>
          <w:szCs w:val="20"/>
          <w:lang w:val="en-US"/>
        </w:rPr>
      </w:pPr>
      <w:r w:rsidRPr="00ED6E60">
        <w:rPr>
          <w:rFonts w:ascii="Times New Roman" w:hAnsi="Times New Roman" w:cs="Times New Roman"/>
          <w:szCs w:val="20"/>
          <w:lang w:val="en-US"/>
        </w:rPr>
        <w:t xml:space="preserve">Closely linked to the issue of confidentiality and partner notification is the often ill-informed debate </w:t>
      </w:r>
      <w:r w:rsidR="005A7FF0" w:rsidRPr="00ED6E60">
        <w:rPr>
          <w:rFonts w:ascii="Times New Roman" w:hAnsi="Times New Roman" w:cs="Times New Roman"/>
          <w:szCs w:val="20"/>
          <w:lang w:val="en-US"/>
        </w:rPr>
        <w:t xml:space="preserve">that swirls around the criminalization of HIV transmission. Those in </w:t>
      </w:r>
      <w:proofErr w:type="spellStart"/>
      <w:r w:rsidR="005A7FF0" w:rsidRPr="00ED6E60">
        <w:rPr>
          <w:rFonts w:ascii="Times New Roman" w:hAnsi="Times New Roman" w:cs="Times New Roman"/>
          <w:szCs w:val="20"/>
          <w:lang w:val="en-US"/>
        </w:rPr>
        <w:t>favour</w:t>
      </w:r>
      <w:proofErr w:type="spellEnd"/>
      <w:r w:rsidR="005A7FF0" w:rsidRPr="00ED6E60">
        <w:rPr>
          <w:rFonts w:ascii="Times New Roman" w:hAnsi="Times New Roman" w:cs="Times New Roman"/>
          <w:szCs w:val="20"/>
          <w:lang w:val="en-US"/>
        </w:rPr>
        <w:t xml:space="preserve"> of criminalization argue that penal law is the only blunt instrument that will deter people living with HIV from transmitting to others (particularly women). Little do they realize that the vast majority of HIV transmission occurs unknowingly, or that it is often women who get tested first and are then blamed for transmitting to their husbands</w:t>
      </w:r>
      <w:r w:rsidR="00E45564">
        <w:rPr>
          <w:rFonts w:ascii="Times New Roman" w:hAnsi="Times New Roman" w:cs="Times New Roman"/>
          <w:szCs w:val="20"/>
          <w:lang w:val="en-US"/>
        </w:rPr>
        <w:t xml:space="preserve"> or to their children through breast-</w:t>
      </w:r>
      <w:proofErr w:type="gramStart"/>
      <w:r w:rsidR="00E45564">
        <w:rPr>
          <w:rFonts w:ascii="Times New Roman" w:hAnsi="Times New Roman" w:cs="Times New Roman"/>
          <w:szCs w:val="20"/>
          <w:lang w:val="en-US"/>
        </w:rPr>
        <w:t>feeding.</w:t>
      </w:r>
      <w:proofErr w:type="gramEnd"/>
      <w:r w:rsidR="000038EB">
        <w:rPr>
          <w:rStyle w:val="EndnoteReference"/>
          <w:rFonts w:ascii="Times New Roman" w:hAnsi="Times New Roman" w:cs="Times New Roman"/>
          <w:szCs w:val="20"/>
          <w:lang w:val="en-US"/>
        </w:rPr>
        <w:endnoteReference w:id="20"/>
      </w:r>
      <w:r w:rsidR="000038EB">
        <w:rPr>
          <w:rFonts w:ascii="Times New Roman" w:hAnsi="Times New Roman" w:cs="Times New Roman"/>
          <w:szCs w:val="20"/>
          <w:lang w:val="en-US"/>
        </w:rPr>
        <w:t xml:space="preserve"> </w:t>
      </w:r>
      <w:r w:rsidR="005A7FF0" w:rsidRPr="00ED6E60">
        <w:rPr>
          <w:rFonts w:ascii="Times New Roman" w:hAnsi="Times New Roman" w:cs="Times New Roman"/>
          <w:szCs w:val="20"/>
          <w:lang w:val="en-US"/>
        </w:rPr>
        <w:t>As the Global Commission on HIV and the Law pointed out in its seminal 2013 report, ‘Risks, Rights &amp; Health’, “</w:t>
      </w:r>
      <w:proofErr w:type="spellStart"/>
      <w:r w:rsidR="005A7FF0" w:rsidRPr="00ED6E60">
        <w:rPr>
          <w:rFonts w:ascii="Times New Roman" w:hAnsi="Times New Roman" w:cs="Times New Roman"/>
          <w:i/>
          <w:szCs w:val="20"/>
          <w:lang w:val="en-US"/>
        </w:rPr>
        <w:t>Criminalisation</w:t>
      </w:r>
      <w:proofErr w:type="spellEnd"/>
      <w:r w:rsidR="005A7FF0" w:rsidRPr="00ED6E60">
        <w:rPr>
          <w:rFonts w:ascii="Times New Roman" w:hAnsi="Times New Roman" w:cs="Times New Roman"/>
          <w:i/>
          <w:szCs w:val="20"/>
          <w:lang w:val="en-US"/>
        </w:rPr>
        <w:t xml:space="preserve"> is justified under one condition only: where individuals maliciously and intentionally transmit or expose others with the express purpose of causing harm</w:t>
      </w:r>
      <w:r w:rsidR="000C7313" w:rsidRPr="00ED6E60">
        <w:rPr>
          <w:rFonts w:ascii="Times New Roman" w:hAnsi="Times New Roman" w:cs="Times New Roman"/>
          <w:i/>
          <w:szCs w:val="20"/>
          <w:lang w:val="en-US"/>
        </w:rPr>
        <w:t>… existing laws — against assault, homicide and causing bodily harm, or allowing intervention where a person is spreading communicable diseases — suffice to prosecute people in those exceptional cases.</w:t>
      </w:r>
      <w:r w:rsidR="005A7FF0" w:rsidRPr="00ED6E60">
        <w:rPr>
          <w:rFonts w:ascii="Times New Roman" w:hAnsi="Times New Roman" w:cs="Times New Roman"/>
          <w:szCs w:val="20"/>
          <w:lang w:val="en-US"/>
        </w:rPr>
        <w:t>”</w:t>
      </w:r>
      <w:r w:rsidR="000038EB">
        <w:rPr>
          <w:rStyle w:val="EndnoteReference"/>
          <w:rFonts w:ascii="Times New Roman" w:hAnsi="Times New Roman" w:cs="Times New Roman"/>
          <w:szCs w:val="20"/>
          <w:lang w:val="en-US"/>
        </w:rPr>
        <w:endnoteReference w:id="21"/>
      </w:r>
      <w:r w:rsidR="000038EB" w:rsidRPr="00ED6E60">
        <w:rPr>
          <w:rFonts w:ascii="Times New Roman" w:hAnsi="Times New Roman" w:cs="Times New Roman"/>
          <w:szCs w:val="20"/>
          <w:lang w:val="en-US"/>
        </w:rPr>
        <w:t xml:space="preserve"> </w:t>
      </w:r>
      <w:r w:rsidR="000C7313" w:rsidRPr="00ED6E60">
        <w:rPr>
          <w:rFonts w:ascii="Times New Roman" w:hAnsi="Times New Roman" w:cs="Times New Roman"/>
          <w:szCs w:val="20"/>
          <w:lang w:val="en-US"/>
        </w:rPr>
        <w:t xml:space="preserve">It is this very approach that the HIV Act has taken, in recognition of Section 270 of the </w:t>
      </w:r>
      <w:r w:rsidR="000C7313" w:rsidRPr="00ED6E60">
        <w:rPr>
          <w:rFonts w:ascii="Times New Roman" w:hAnsi="Times New Roman" w:cs="Times New Roman"/>
          <w:i/>
          <w:szCs w:val="20"/>
          <w:lang w:val="en-US"/>
        </w:rPr>
        <w:t>Indian Penal Code</w:t>
      </w:r>
      <w:r w:rsidR="000C7313" w:rsidRPr="00ED6E60">
        <w:rPr>
          <w:rFonts w:ascii="Times New Roman" w:hAnsi="Times New Roman" w:cs="Times New Roman"/>
          <w:szCs w:val="20"/>
          <w:lang w:val="en-US"/>
        </w:rPr>
        <w:t>, which penalizes a person who</w:t>
      </w:r>
      <w:ins w:id="98" w:author="Viv" w:date="2017-10-15T17:59:00Z">
        <w:r w:rsidR="00392440">
          <w:rPr>
            <w:rFonts w:ascii="Times New Roman" w:hAnsi="Times New Roman" w:cs="Times New Roman"/>
            <w:szCs w:val="20"/>
            <w:lang w:val="en-US"/>
          </w:rPr>
          <w:t xml:space="preserve"> knowingly, intentionally </w:t>
        </w:r>
      </w:ins>
      <w:ins w:id="99" w:author="Viv" w:date="2017-10-15T18:00:00Z">
        <w:r w:rsidR="00392440">
          <w:rPr>
            <w:rFonts w:ascii="Times New Roman" w:hAnsi="Times New Roman" w:cs="Times New Roman"/>
            <w:szCs w:val="20"/>
            <w:lang w:val="en-US"/>
          </w:rPr>
          <w:t xml:space="preserve">or </w:t>
        </w:r>
        <w:r w:rsidR="00392440" w:rsidRPr="00ED6E60">
          <w:rPr>
            <w:rFonts w:ascii="Times New Roman" w:hAnsi="Times New Roman" w:cs="Times New Roman"/>
            <w:szCs w:val="20"/>
            <w:lang w:val="en-US"/>
          </w:rPr>
          <w:t>maliciously</w:t>
        </w:r>
        <w:r w:rsidR="00392440">
          <w:rPr>
            <w:rFonts w:ascii="Times New Roman" w:hAnsi="Times New Roman" w:cs="Times New Roman"/>
            <w:szCs w:val="20"/>
            <w:lang w:val="en-US"/>
          </w:rPr>
          <w:t xml:space="preserve"> </w:t>
        </w:r>
      </w:ins>
      <w:r w:rsidR="00527E3F" w:rsidRPr="00ED6E60">
        <w:rPr>
          <w:rFonts w:ascii="Times New Roman" w:hAnsi="Times New Roman" w:cs="Times New Roman"/>
          <w:szCs w:val="20"/>
          <w:lang w:val="en-US"/>
        </w:rPr>
        <w:t>spreads a life threatening disease.</w:t>
      </w:r>
      <w:r w:rsidR="000038EB">
        <w:rPr>
          <w:rStyle w:val="EndnoteReference"/>
          <w:rFonts w:ascii="Times New Roman" w:hAnsi="Times New Roman" w:cs="Times New Roman"/>
          <w:szCs w:val="20"/>
          <w:lang w:val="en-US"/>
        </w:rPr>
        <w:endnoteReference w:id="22"/>
      </w:r>
      <w:r w:rsidR="000038EB" w:rsidRPr="00ED6E60">
        <w:rPr>
          <w:rFonts w:ascii="Times New Roman" w:hAnsi="Times New Roman" w:cs="Times New Roman"/>
          <w:szCs w:val="20"/>
          <w:lang w:val="en-US"/>
        </w:rPr>
        <w:t xml:space="preserve"> </w:t>
      </w:r>
      <w:r w:rsidR="00527E3F" w:rsidRPr="00ED6E60">
        <w:rPr>
          <w:rFonts w:ascii="Times New Roman" w:hAnsi="Times New Roman" w:cs="Times New Roman"/>
          <w:szCs w:val="20"/>
          <w:lang w:val="en-US"/>
        </w:rPr>
        <w:t xml:space="preserve">Given the existence of this general law, Section 10 of the HIV Act instead stipulates the duty to prevent HIV transmission by a person who is HIV-positive, has undergone counseling, and is knowledgeable about the nature of HIV and its transmission. This duty includes taking risk reduction measures </w:t>
      </w:r>
      <w:r w:rsidR="0006378A" w:rsidRPr="00ED6E60">
        <w:rPr>
          <w:rFonts w:ascii="Times New Roman" w:hAnsi="Times New Roman" w:cs="Times New Roman"/>
          <w:szCs w:val="20"/>
          <w:lang w:val="en-US"/>
        </w:rPr>
        <w:t xml:space="preserve">with </w:t>
      </w:r>
      <w:r w:rsidR="00527E3F" w:rsidRPr="00ED6E60">
        <w:rPr>
          <w:rFonts w:ascii="Times New Roman" w:hAnsi="Times New Roman" w:cs="Times New Roman"/>
          <w:szCs w:val="20"/>
          <w:lang w:val="en-US"/>
        </w:rPr>
        <w:t>or self-disclosure</w:t>
      </w:r>
      <w:r w:rsidR="0006378A" w:rsidRPr="00ED6E60">
        <w:rPr>
          <w:rFonts w:ascii="Times New Roman" w:hAnsi="Times New Roman" w:cs="Times New Roman"/>
          <w:szCs w:val="20"/>
          <w:lang w:val="en-US"/>
        </w:rPr>
        <w:t xml:space="preserve"> to a partner</w:t>
      </w:r>
      <w:r w:rsidR="00F91C1D" w:rsidRPr="00ED6E60">
        <w:rPr>
          <w:rFonts w:ascii="Times New Roman" w:hAnsi="Times New Roman" w:cs="Times New Roman"/>
          <w:szCs w:val="20"/>
          <w:lang w:val="en-US"/>
        </w:rPr>
        <w:t>.</w:t>
      </w:r>
      <w:r w:rsidR="000038EB">
        <w:rPr>
          <w:rStyle w:val="EndnoteReference"/>
          <w:rFonts w:ascii="Times New Roman" w:hAnsi="Times New Roman" w:cs="Times New Roman"/>
          <w:szCs w:val="20"/>
          <w:lang w:val="en-US"/>
        </w:rPr>
        <w:endnoteReference w:id="23"/>
      </w:r>
      <w:ins w:id="100" w:author="Viv" w:date="2017-10-15T18:02:00Z">
        <w:r w:rsidR="000038EB">
          <w:rPr>
            <w:rFonts w:ascii="Times New Roman" w:hAnsi="Times New Roman" w:cs="Times New Roman"/>
            <w:szCs w:val="20"/>
            <w:lang w:val="en-US"/>
          </w:rPr>
          <w:t xml:space="preserve"> </w:t>
        </w:r>
        <w:r w:rsidR="002E3B9C">
          <w:rPr>
            <w:rFonts w:ascii="Times New Roman" w:hAnsi="Times New Roman" w:cs="Times New Roman"/>
            <w:szCs w:val="20"/>
            <w:lang w:val="en-US"/>
          </w:rPr>
          <w:t xml:space="preserve">The object of this provision is to </w:t>
        </w:r>
      </w:ins>
      <w:ins w:id="101" w:author="Viv" w:date="2017-10-15T18:04:00Z">
        <w:r w:rsidR="00660DD1">
          <w:rPr>
            <w:rFonts w:ascii="Times New Roman" w:hAnsi="Times New Roman" w:cs="Times New Roman"/>
            <w:szCs w:val="20"/>
            <w:lang w:val="en-US"/>
          </w:rPr>
          <w:t xml:space="preserve">apply a </w:t>
        </w:r>
      </w:ins>
      <w:ins w:id="102" w:author="Viv" w:date="2017-10-15T18:02:00Z">
        <w:r w:rsidR="002E3B9C">
          <w:rPr>
            <w:rFonts w:ascii="Times New Roman" w:hAnsi="Times New Roman" w:cs="Times New Roman"/>
            <w:szCs w:val="20"/>
            <w:lang w:val="en-US"/>
          </w:rPr>
          <w:t xml:space="preserve">responsibility </w:t>
        </w:r>
      </w:ins>
      <w:ins w:id="103" w:author="Viv" w:date="2017-10-15T18:03:00Z">
        <w:r w:rsidR="002E3B9C">
          <w:rPr>
            <w:rFonts w:ascii="Times New Roman" w:hAnsi="Times New Roman" w:cs="Times New Roman"/>
            <w:szCs w:val="20"/>
            <w:lang w:val="en-US"/>
          </w:rPr>
          <w:t xml:space="preserve">to take care </w:t>
        </w:r>
      </w:ins>
      <w:ins w:id="104" w:author="Viv" w:date="2017-10-15T18:02:00Z">
        <w:r w:rsidR="002E3B9C">
          <w:rPr>
            <w:rFonts w:ascii="Times New Roman" w:hAnsi="Times New Roman" w:cs="Times New Roman"/>
            <w:szCs w:val="20"/>
            <w:lang w:val="en-US"/>
          </w:rPr>
          <w:t xml:space="preserve">on </w:t>
        </w:r>
      </w:ins>
      <w:ins w:id="105" w:author="Viv" w:date="2017-10-15T18:04:00Z">
        <w:r w:rsidR="00660DD1">
          <w:rPr>
            <w:rFonts w:ascii="Times New Roman" w:hAnsi="Times New Roman" w:cs="Times New Roman"/>
            <w:szCs w:val="20"/>
            <w:lang w:val="en-US"/>
          </w:rPr>
          <w:t xml:space="preserve">an </w:t>
        </w:r>
      </w:ins>
      <w:ins w:id="106" w:author="Viv" w:date="2017-10-15T18:05:00Z">
        <w:r w:rsidR="00660DD1">
          <w:rPr>
            <w:rFonts w:ascii="Times New Roman" w:hAnsi="Times New Roman" w:cs="Times New Roman"/>
            <w:szCs w:val="20"/>
            <w:lang w:val="en-US"/>
          </w:rPr>
          <w:t>informed</w:t>
        </w:r>
      </w:ins>
      <w:ins w:id="107" w:author="Viv" w:date="2017-10-15T18:04:00Z">
        <w:r w:rsidR="00660DD1">
          <w:rPr>
            <w:rFonts w:ascii="Times New Roman" w:hAnsi="Times New Roman" w:cs="Times New Roman"/>
            <w:szCs w:val="20"/>
            <w:lang w:val="en-US"/>
          </w:rPr>
          <w:t xml:space="preserve"> </w:t>
        </w:r>
      </w:ins>
      <w:ins w:id="108" w:author="Viv" w:date="2017-10-15T18:02:00Z">
        <w:r w:rsidR="002E3B9C">
          <w:rPr>
            <w:rFonts w:ascii="Times New Roman" w:hAnsi="Times New Roman" w:cs="Times New Roman"/>
            <w:szCs w:val="20"/>
            <w:lang w:val="en-US"/>
          </w:rPr>
          <w:t xml:space="preserve">HIV-positive person </w:t>
        </w:r>
      </w:ins>
      <w:ins w:id="109" w:author="Viv" w:date="2017-10-15T18:03:00Z">
        <w:r w:rsidR="002E3B9C">
          <w:rPr>
            <w:rFonts w:ascii="Times New Roman" w:hAnsi="Times New Roman" w:cs="Times New Roman"/>
            <w:szCs w:val="20"/>
            <w:lang w:val="en-US"/>
          </w:rPr>
          <w:t>–</w:t>
        </w:r>
      </w:ins>
      <w:ins w:id="110" w:author="Viv" w:date="2017-10-16T12:32:00Z">
        <w:r w:rsidR="00CB011F">
          <w:rPr>
            <w:rFonts w:ascii="Times New Roman" w:hAnsi="Times New Roman" w:cs="Times New Roman"/>
            <w:szCs w:val="20"/>
            <w:lang w:val="en-US"/>
          </w:rPr>
          <w:t xml:space="preserve"> </w:t>
        </w:r>
      </w:ins>
      <w:ins w:id="111" w:author="Viv" w:date="2017-10-15T18:03:00Z">
        <w:r w:rsidR="002E3B9C">
          <w:rPr>
            <w:rFonts w:ascii="Times New Roman" w:hAnsi="Times New Roman" w:cs="Times New Roman"/>
            <w:szCs w:val="20"/>
            <w:lang w:val="en-US"/>
          </w:rPr>
          <w:t>of their sexual or needle-sharing partners</w:t>
        </w:r>
      </w:ins>
      <w:ins w:id="112" w:author="Viv" w:date="2017-10-15T18:06:00Z">
        <w:r w:rsidR="00660DD1">
          <w:rPr>
            <w:rFonts w:ascii="Times New Roman" w:hAnsi="Times New Roman" w:cs="Times New Roman"/>
            <w:szCs w:val="20"/>
            <w:lang w:val="en-US"/>
          </w:rPr>
          <w:t xml:space="preserve">, in order to mitigate </w:t>
        </w:r>
      </w:ins>
      <w:ins w:id="113" w:author="Viv" w:date="2017-10-16T12:32:00Z">
        <w:r w:rsidR="00CB011F">
          <w:rPr>
            <w:rFonts w:ascii="Times New Roman" w:hAnsi="Times New Roman" w:cs="Times New Roman"/>
            <w:szCs w:val="20"/>
            <w:lang w:val="en-US"/>
          </w:rPr>
          <w:t xml:space="preserve">the </w:t>
        </w:r>
      </w:ins>
      <w:ins w:id="114" w:author="Viv" w:date="2017-10-15T18:08:00Z">
        <w:r w:rsidR="00660DD1">
          <w:rPr>
            <w:rFonts w:ascii="Times New Roman" w:hAnsi="Times New Roman" w:cs="Times New Roman"/>
            <w:szCs w:val="20"/>
            <w:lang w:val="en-US"/>
          </w:rPr>
          <w:t xml:space="preserve">rash </w:t>
        </w:r>
      </w:ins>
      <w:ins w:id="115" w:author="Viv" w:date="2017-10-15T18:06:00Z">
        <w:r w:rsidR="00660DD1">
          <w:rPr>
            <w:rFonts w:ascii="Times New Roman" w:hAnsi="Times New Roman" w:cs="Times New Roman"/>
            <w:szCs w:val="20"/>
            <w:lang w:val="en-US"/>
          </w:rPr>
          <w:t xml:space="preserve">and </w:t>
        </w:r>
      </w:ins>
      <w:ins w:id="116" w:author="Viv" w:date="2017-10-15T18:08:00Z">
        <w:r w:rsidR="00660DD1">
          <w:rPr>
            <w:rFonts w:ascii="Times New Roman" w:hAnsi="Times New Roman" w:cs="Times New Roman"/>
            <w:szCs w:val="20"/>
            <w:lang w:val="en-US"/>
          </w:rPr>
          <w:t xml:space="preserve">malevolent </w:t>
        </w:r>
        <w:proofErr w:type="spellStart"/>
        <w:r w:rsidR="00660DD1">
          <w:rPr>
            <w:rFonts w:ascii="Times New Roman" w:hAnsi="Times New Roman" w:cs="Times New Roman"/>
            <w:szCs w:val="20"/>
            <w:lang w:val="en-US"/>
          </w:rPr>
          <w:t>behaviour</w:t>
        </w:r>
      </w:ins>
      <w:proofErr w:type="spellEnd"/>
      <w:ins w:id="117" w:author="Viv" w:date="2017-10-16T12:32:00Z">
        <w:r w:rsidR="00CB011F">
          <w:rPr>
            <w:rFonts w:ascii="Times New Roman" w:hAnsi="Times New Roman" w:cs="Times New Roman"/>
            <w:szCs w:val="20"/>
            <w:lang w:val="en-US"/>
          </w:rPr>
          <w:t xml:space="preserve"> envisaged by the penal code.</w:t>
        </w:r>
      </w:ins>
    </w:p>
    <w:p w:rsidR="00F91C1D" w:rsidRPr="00ED6E60" w:rsidRDefault="00F91C1D" w:rsidP="006E23A0">
      <w:pPr>
        <w:widowControl w:val="0"/>
        <w:autoSpaceDE w:val="0"/>
        <w:autoSpaceDN w:val="0"/>
        <w:adjustRightInd w:val="0"/>
        <w:jc w:val="both"/>
        <w:rPr>
          <w:rFonts w:ascii="Times New Roman" w:hAnsi="Times New Roman" w:cs="Times New Roman"/>
          <w:szCs w:val="20"/>
          <w:lang w:val="en-US"/>
        </w:rPr>
      </w:pPr>
    </w:p>
    <w:p w:rsidR="000038EB" w:rsidRPr="00ED6E60" w:rsidRDefault="00F91C1D" w:rsidP="006E23A0">
      <w:pPr>
        <w:widowControl w:val="0"/>
        <w:autoSpaceDE w:val="0"/>
        <w:autoSpaceDN w:val="0"/>
        <w:adjustRightInd w:val="0"/>
        <w:jc w:val="both"/>
        <w:rPr>
          <w:rFonts w:ascii="Times New Roman" w:hAnsi="Times New Roman" w:cs="Times New Roman"/>
          <w:szCs w:val="20"/>
          <w:lang w:val="en-US"/>
        </w:rPr>
      </w:pPr>
      <w:r w:rsidRPr="00ED6E60">
        <w:rPr>
          <w:rFonts w:ascii="Times New Roman" w:hAnsi="Times New Roman" w:cs="Times New Roman"/>
          <w:szCs w:val="20"/>
          <w:lang w:val="en-US"/>
        </w:rPr>
        <w:t xml:space="preserve">In these times of concerns around state surveillance linked to the </w:t>
      </w:r>
      <w:proofErr w:type="spellStart"/>
      <w:r w:rsidRPr="00ED6E60">
        <w:rPr>
          <w:rFonts w:ascii="Times New Roman" w:hAnsi="Times New Roman" w:cs="Times New Roman"/>
          <w:szCs w:val="20"/>
          <w:lang w:val="en-US"/>
        </w:rPr>
        <w:t>Aadhar</w:t>
      </w:r>
      <w:proofErr w:type="spellEnd"/>
      <w:r w:rsidRPr="00ED6E60">
        <w:rPr>
          <w:rFonts w:ascii="Times New Roman" w:hAnsi="Times New Roman" w:cs="Times New Roman"/>
          <w:szCs w:val="20"/>
          <w:lang w:val="en-US"/>
        </w:rPr>
        <w:t xml:space="preserve"> scheme,</w:t>
      </w:r>
      <w:r w:rsidR="000038EB">
        <w:rPr>
          <w:rStyle w:val="EndnoteReference"/>
          <w:rFonts w:ascii="Times New Roman" w:hAnsi="Times New Roman" w:cs="Times New Roman"/>
          <w:szCs w:val="20"/>
          <w:lang w:val="en-US"/>
        </w:rPr>
        <w:endnoteReference w:id="24"/>
      </w:r>
      <w:r w:rsidR="000038EB" w:rsidRPr="00ED6E60">
        <w:rPr>
          <w:rFonts w:ascii="Times New Roman" w:hAnsi="Times New Roman" w:cs="Times New Roman"/>
          <w:szCs w:val="20"/>
          <w:lang w:val="en-US"/>
        </w:rPr>
        <w:t xml:space="preserve"> </w:t>
      </w:r>
      <w:r w:rsidRPr="00ED6E60">
        <w:rPr>
          <w:rFonts w:ascii="Times New Roman" w:hAnsi="Times New Roman" w:cs="Times New Roman"/>
          <w:szCs w:val="20"/>
          <w:lang w:val="en-US"/>
        </w:rPr>
        <w:t>the HIV Act requires all institutions keeping records of HIV-related information to adopt data protection measures in accordance with guidelines to be devised in this regard.</w:t>
      </w:r>
      <w:r w:rsidR="000038EB">
        <w:rPr>
          <w:rStyle w:val="EndnoteReference"/>
          <w:rFonts w:ascii="Times New Roman" w:hAnsi="Times New Roman" w:cs="Times New Roman"/>
          <w:szCs w:val="20"/>
          <w:lang w:val="en-US"/>
        </w:rPr>
        <w:endnoteReference w:id="25"/>
      </w:r>
      <w:r w:rsidR="000038EB" w:rsidRPr="00ED6E60">
        <w:rPr>
          <w:rFonts w:ascii="Times New Roman" w:hAnsi="Times New Roman" w:cs="Times New Roman"/>
          <w:szCs w:val="20"/>
          <w:lang w:val="en-US"/>
        </w:rPr>
        <w:t xml:space="preserve"> </w:t>
      </w:r>
      <w:r w:rsidRPr="00ED6E60">
        <w:rPr>
          <w:rFonts w:ascii="Times New Roman" w:hAnsi="Times New Roman" w:cs="Times New Roman"/>
          <w:szCs w:val="20"/>
          <w:lang w:val="en-US"/>
        </w:rPr>
        <w:t>Adequate precedent on robust data protection measures of health records exists globally, which will hopefully form the template for devising guidelines under the HIV Act.</w:t>
      </w:r>
      <w:r w:rsidR="000038EB">
        <w:rPr>
          <w:rStyle w:val="EndnoteReference"/>
          <w:rFonts w:ascii="Times New Roman" w:hAnsi="Times New Roman" w:cs="Times New Roman"/>
          <w:szCs w:val="20"/>
          <w:lang w:val="en-US"/>
        </w:rPr>
        <w:endnoteReference w:id="26"/>
      </w:r>
    </w:p>
    <w:p w:rsidR="0007229D" w:rsidRPr="00ED6E60" w:rsidRDefault="0007229D" w:rsidP="006E23A0">
      <w:pPr>
        <w:widowControl w:val="0"/>
        <w:autoSpaceDE w:val="0"/>
        <w:autoSpaceDN w:val="0"/>
        <w:adjustRightInd w:val="0"/>
        <w:jc w:val="both"/>
        <w:rPr>
          <w:rFonts w:ascii="Times New Roman" w:hAnsi="Times New Roman" w:cs="Times New Roman"/>
          <w:szCs w:val="20"/>
          <w:lang w:val="en-US"/>
        </w:rPr>
      </w:pPr>
    </w:p>
    <w:p w:rsidR="00EF0D6C" w:rsidRPr="00ED6E60" w:rsidRDefault="00FB5CAE" w:rsidP="006E23A0">
      <w:pPr>
        <w:widowControl w:val="0"/>
        <w:autoSpaceDE w:val="0"/>
        <w:autoSpaceDN w:val="0"/>
        <w:adjustRightInd w:val="0"/>
        <w:jc w:val="both"/>
        <w:rPr>
          <w:rFonts w:ascii="Times New Roman" w:hAnsi="Times New Roman"/>
        </w:rPr>
      </w:pPr>
      <w:r w:rsidRPr="00ED6E60">
        <w:rPr>
          <w:rFonts w:ascii="Times New Roman" w:hAnsi="Times New Roman"/>
        </w:rPr>
        <w:t xml:space="preserve">Linked to the issues of </w:t>
      </w:r>
      <w:r w:rsidR="00F91C1D" w:rsidRPr="00ED6E60">
        <w:rPr>
          <w:rFonts w:ascii="Times New Roman" w:hAnsi="Times New Roman"/>
        </w:rPr>
        <w:t xml:space="preserve">informed </w:t>
      </w:r>
      <w:r w:rsidRPr="00ED6E60">
        <w:rPr>
          <w:rFonts w:ascii="Times New Roman" w:hAnsi="Times New Roman"/>
        </w:rPr>
        <w:t xml:space="preserve">consent, confidentiality and non-discrimination the </w:t>
      </w:r>
      <w:r w:rsidR="00F91C1D" w:rsidRPr="00ED6E60">
        <w:rPr>
          <w:rFonts w:ascii="Times New Roman" w:hAnsi="Times New Roman"/>
        </w:rPr>
        <w:t xml:space="preserve">HIV Act </w:t>
      </w:r>
      <w:r w:rsidRPr="00ED6E60">
        <w:rPr>
          <w:rFonts w:ascii="Times New Roman" w:hAnsi="Times New Roman"/>
        </w:rPr>
        <w:t>laudably also retains crucial provisions that provide health workers with a much needed righ</w:t>
      </w:r>
      <w:r w:rsidR="00890171">
        <w:rPr>
          <w:rFonts w:ascii="Times New Roman" w:hAnsi="Times New Roman"/>
        </w:rPr>
        <w:t>t to a safe working environment.</w:t>
      </w:r>
      <w:r w:rsidR="000038EB">
        <w:rPr>
          <w:rStyle w:val="EndnoteReference"/>
          <w:rFonts w:ascii="Times New Roman" w:hAnsi="Times New Roman"/>
        </w:rPr>
        <w:endnoteReference w:id="27"/>
      </w:r>
      <w:r w:rsidR="000038EB">
        <w:rPr>
          <w:rFonts w:ascii="Times New Roman" w:hAnsi="Times New Roman"/>
        </w:rPr>
        <w:t xml:space="preserve"> </w:t>
      </w:r>
      <w:r w:rsidR="001E3FA3" w:rsidRPr="00ED6E60">
        <w:rPr>
          <w:rFonts w:ascii="Times New Roman" w:hAnsi="Times New Roman"/>
        </w:rPr>
        <w:t xml:space="preserve">Section 19 stipulates that </w:t>
      </w:r>
      <w:r w:rsidR="001E3FA3" w:rsidRPr="00ED6E60">
        <w:rPr>
          <w:rFonts w:ascii="Times New Roman" w:hAnsi="Times New Roman" w:cs="Times New Roman"/>
          <w:szCs w:val="20"/>
          <w:lang w:val="en-US"/>
        </w:rPr>
        <w:t>institutions providing healthcare services and other venues which carry a significant risk of occupational exposure to HIV shall ensure universal precautions and post-exposure prophylaxis to all workers who may be occupationally exposed to HIV, and train and educate them on their use and availability.</w:t>
      </w:r>
    </w:p>
    <w:p w:rsidR="001E3FA3" w:rsidRPr="00ED6E60" w:rsidRDefault="001E3FA3" w:rsidP="006E23A0">
      <w:pPr>
        <w:jc w:val="both"/>
        <w:rPr>
          <w:rFonts w:ascii="Times New Roman" w:hAnsi="Times New Roman"/>
        </w:rPr>
      </w:pPr>
    </w:p>
    <w:p w:rsidR="00EF0D6C" w:rsidRPr="00ED6E60" w:rsidRDefault="001E3FA3" w:rsidP="006E23A0">
      <w:pPr>
        <w:jc w:val="both"/>
        <w:rPr>
          <w:rFonts w:ascii="Times New Roman" w:hAnsi="Times New Roman"/>
          <w:b/>
          <w:i/>
        </w:rPr>
      </w:pPr>
      <w:r w:rsidRPr="00ED6E60">
        <w:rPr>
          <w:rFonts w:ascii="Times New Roman" w:hAnsi="Times New Roman"/>
          <w:b/>
          <w:i/>
        </w:rPr>
        <w:t>Safe havens within criminalised contexts</w:t>
      </w:r>
    </w:p>
    <w:p w:rsidR="004039BC" w:rsidRPr="00ED6E60" w:rsidRDefault="004039BC" w:rsidP="006E23A0">
      <w:pPr>
        <w:jc w:val="both"/>
        <w:rPr>
          <w:rFonts w:ascii="Times New Roman" w:hAnsi="Times New Roman"/>
        </w:rPr>
      </w:pPr>
      <w:r w:rsidRPr="00ED6E60">
        <w:rPr>
          <w:rFonts w:ascii="Times New Roman" w:hAnsi="Times New Roman"/>
        </w:rPr>
        <w:t xml:space="preserve">Another </w:t>
      </w:r>
      <w:r w:rsidR="001E3FA3" w:rsidRPr="00ED6E60">
        <w:rPr>
          <w:rFonts w:ascii="Times New Roman" w:hAnsi="Times New Roman"/>
        </w:rPr>
        <w:t xml:space="preserve">vital and commendable </w:t>
      </w:r>
      <w:r w:rsidRPr="00ED6E60">
        <w:rPr>
          <w:rFonts w:ascii="Times New Roman" w:hAnsi="Times New Roman"/>
        </w:rPr>
        <w:t xml:space="preserve">aspect of the law is the assurance of ‘safe havens’. </w:t>
      </w:r>
      <w:r w:rsidR="001E3FA3" w:rsidRPr="00ED6E60">
        <w:rPr>
          <w:rFonts w:ascii="Times New Roman" w:hAnsi="Times New Roman"/>
        </w:rPr>
        <w:t>As pointed out above, m</w:t>
      </w:r>
      <w:r w:rsidRPr="00ED6E60">
        <w:rPr>
          <w:rFonts w:ascii="Times New Roman" w:hAnsi="Times New Roman"/>
        </w:rPr>
        <w:t xml:space="preserve">any of those needing HIV-related services are the vulnerable sex worker, injecting drug user, man who has sex with men or transgender person. All of these people and </w:t>
      </w:r>
      <w:r w:rsidR="002758E0" w:rsidRPr="00ED6E60">
        <w:rPr>
          <w:rFonts w:ascii="Times New Roman" w:hAnsi="Times New Roman"/>
        </w:rPr>
        <w:t xml:space="preserve">their </w:t>
      </w:r>
      <w:r w:rsidRPr="00ED6E60">
        <w:rPr>
          <w:rFonts w:ascii="Times New Roman" w:hAnsi="Times New Roman"/>
        </w:rPr>
        <w:t>communities live fundamentally criminalis</w:t>
      </w:r>
      <w:r w:rsidR="008929BB">
        <w:rPr>
          <w:rFonts w:ascii="Times New Roman" w:hAnsi="Times New Roman"/>
        </w:rPr>
        <w:t>ed lives in one way or another.</w:t>
      </w:r>
      <w:r w:rsidR="000038EB">
        <w:rPr>
          <w:rStyle w:val="EndnoteReference"/>
          <w:rFonts w:ascii="Times New Roman" w:hAnsi="Times New Roman"/>
        </w:rPr>
        <w:endnoteReference w:id="28"/>
      </w:r>
      <w:r w:rsidR="000038EB">
        <w:rPr>
          <w:rFonts w:ascii="Times New Roman" w:hAnsi="Times New Roman"/>
        </w:rPr>
        <w:t xml:space="preserve"> </w:t>
      </w:r>
      <w:r w:rsidRPr="00ED6E60">
        <w:rPr>
          <w:rFonts w:ascii="Times New Roman" w:hAnsi="Times New Roman"/>
        </w:rPr>
        <w:t xml:space="preserve">Well-established efforts by organisations to provide preventive information and services – such as condoms, clean syringes etc. – are potentially criminalised too for doing so, and workers have been arrested </w:t>
      </w:r>
      <w:r w:rsidR="001E3FA3" w:rsidRPr="00ED6E60">
        <w:rPr>
          <w:rFonts w:ascii="Times New Roman" w:hAnsi="Times New Roman"/>
        </w:rPr>
        <w:t xml:space="preserve">or </w:t>
      </w:r>
      <w:r w:rsidRPr="00ED6E60">
        <w:rPr>
          <w:rFonts w:ascii="Times New Roman" w:hAnsi="Times New Roman"/>
        </w:rPr>
        <w:t>constantly harassed in the past.</w:t>
      </w:r>
      <w:r w:rsidR="000038EB">
        <w:rPr>
          <w:rStyle w:val="EndnoteReference"/>
          <w:rFonts w:ascii="Times New Roman" w:hAnsi="Times New Roman"/>
        </w:rPr>
        <w:endnoteReference w:id="29"/>
      </w:r>
      <w:r w:rsidR="000038EB" w:rsidRPr="00ED6E60">
        <w:rPr>
          <w:rFonts w:ascii="Times New Roman" w:hAnsi="Times New Roman"/>
        </w:rPr>
        <w:t xml:space="preserve"> </w:t>
      </w:r>
      <w:r w:rsidR="006F1C8F" w:rsidRPr="00ED6E60">
        <w:rPr>
          <w:rFonts w:ascii="Times New Roman" w:hAnsi="Times New Roman"/>
        </w:rPr>
        <w:t xml:space="preserve">Section 22 </w:t>
      </w:r>
      <w:r w:rsidR="002758E0" w:rsidRPr="00ED6E60">
        <w:rPr>
          <w:rFonts w:ascii="Times New Roman" w:hAnsi="Times New Roman"/>
        </w:rPr>
        <w:t xml:space="preserve">allows </w:t>
      </w:r>
      <w:r w:rsidRPr="00ED6E60">
        <w:rPr>
          <w:rFonts w:ascii="Times New Roman" w:hAnsi="Times New Roman"/>
        </w:rPr>
        <w:t>an exemption from criminal liability for people accessing and organisations providing such services. This</w:t>
      </w:r>
      <w:r w:rsidR="006F1C8F" w:rsidRPr="00ED6E60">
        <w:rPr>
          <w:rFonts w:ascii="Times New Roman" w:hAnsi="Times New Roman"/>
        </w:rPr>
        <w:t>,</w:t>
      </w:r>
      <w:r w:rsidRPr="00ED6E60">
        <w:rPr>
          <w:rFonts w:ascii="Times New Roman" w:hAnsi="Times New Roman"/>
        </w:rPr>
        <w:t xml:space="preserve"> in essence</w:t>
      </w:r>
      <w:r w:rsidR="006F1C8F" w:rsidRPr="00ED6E60">
        <w:rPr>
          <w:rFonts w:ascii="Times New Roman" w:hAnsi="Times New Roman"/>
        </w:rPr>
        <w:t>,</w:t>
      </w:r>
      <w:r w:rsidRPr="00ED6E60">
        <w:rPr>
          <w:rFonts w:ascii="Times New Roman" w:hAnsi="Times New Roman"/>
        </w:rPr>
        <w:t xml:space="preserve"> </w:t>
      </w:r>
      <w:r w:rsidR="006F1C8F" w:rsidRPr="00ED6E60">
        <w:rPr>
          <w:rFonts w:ascii="Times New Roman" w:hAnsi="Times New Roman"/>
        </w:rPr>
        <w:t xml:space="preserve">is meant to </w:t>
      </w:r>
      <w:r w:rsidRPr="00ED6E60">
        <w:rPr>
          <w:rFonts w:ascii="Times New Roman" w:hAnsi="Times New Roman"/>
        </w:rPr>
        <w:t xml:space="preserve">be a stopgap arrangement to deal with the inefficacious and misconceived use of criminal law against these groups. Ultimately, </w:t>
      </w:r>
      <w:r w:rsidR="0090591B" w:rsidRPr="00ED6E60">
        <w:rPr>
          <w:rFonts w:ascii="Times New Roman" w:hAnsi="Times New Roman"/>
        </w:rPr>
        <w:t xml:space="preserve">however, </w:t>
      </w:r>
      <w:r w:rsidRPr="00ED6E60">
        <w:rPr>
          <w:rFonts w:ascii="Times New Roman" w:hAnsi="Times New Roman"/>
        </w:rPr>
        <w:t xml:space="preserve">India must realise that criminalising sex work, homosexual sex, or the person using drugs </w:t>
      </w:r>
      <w:r w:rsidR="00F05920" w:rsidRPr="00ED6E60">
        <w:rPr>
          <w:rFonts w:ascii="Times New Roman" w:hAnsi="Times New Roman"/>
        </w:rPr>
        <w:t xml:space="preserve">provides no social value, worsens the lives of people in already marginalised circumstances, and </w:t>
      </w:r>
      <w:r w:rsidR="00523078" w:rsidRPr="00ED6E60">
        <w:rPr>
          <w:rFonts w:ascii="Times New Roman" w:hAnsi="Times New Roman"/>
        </w:rPr>
        <w:t>certainly fuels an already devastating HIV epidemic among people in these contexts.</w:t>
      </w:r>
      <w:r w:rsidR="006F1C8F" w:rsidRPr="00ED6E60">
        <w:rPr>
          <w:rFonts w:ascii="Times New Roman" w:hAnsi="Times New Roman"/>
        </w:rPr>
        <w:t xml:space="preserve"> In the meanwhile, the HIV Act provides some safety for crucial HIV and health information and services to be accessed by and provided to people in these </w:t>
      </w:r>
      <w:r w:rsidR="00E21CCD" w:rsidRPr="00ED6E60">
        <w:rPr>
          <w:rFonts w:ascii="Times New Roman" w:hAnsi="Times New Roman"/>
        </w:rPr>
        <w:t>marginalised contexts</w:t>
      </w:r>
      <w:r w:rsidR="00BD6F65">
        <w:rPr>
          <w:rFonts w:ascii="Times New Roman" w:hAnsi="Times New Roman"/>
        </w:rPr>
        <w:t>.</w:t>
      </w:r>
    </w:p>
    <w:p w:rsidR="006E23A0" w:rsidRPr="00ED6E60" w:rsidRDefault="006E23A0">
      <w:pPr>
        <w:rPr>
          <w:rFonts w:ascii="Times New Roman" w:hAnsi="Times New Roman"/>
        </w:rPr>
      </w:pPr>
    </w:p>
    <w:p w:rsidR="00EF0D6C" w:rsidRPr="00ED6E60" w:rsidRDefault="006E23A0">
      <w:pPr>
        <w:rPr>
          <w:rFonts w:ascii="Times New Roman" w:hAnsi="Times New Roman"/>
          <w:b/>
          <w:i/>
        </w:rPr>
      </w:pPr>
      <w:proofErr w:type="gramStart"/>
      <w:r w:rsidRPr="00ED6E60">
        <w:rPr>
          <w:rFonts w:ascii="Times New Roman" w:hAnsi="Times New Roman"/>
          <w:b/>
          <w:i/>
        </w:rPr>
        <w:t>The Right to Health, but not the right to medicines?</w:t>
      </w:r>
      <w:proofErr w:type="gramEnd"/>
    </w:p>
    <w:p w:rsidR="000038EB" w:rsidRPr="00ED6E60" w:rsidRDefault="00FB5CAE" w:rsidP="001678BF">
      <w:pPr>
        <w:jc w:val="both"/>
        <w:rPr>
          <w:rFonts w:ascii="Times New Roman" w:hAnsi="Times New Roman"/>
        </w:rPr>
      </w:pPr>
      <w:r w:rsidRPr="00ED6E60">
        <w:rPr>
          <w:rFonts w:ascii="Times New Roman" w:hAnsi="Times New Roman"/>
        </w:rPr>
        <w:t xml:space="preserve">An aspect that has received some attention </w:t>
      </w:r>
      <w:r w:rsidR="004C20F8" w:rsidRPr="00ED6E60">
        <w:rPr>
          <w:rFonts w:ascii="Times New Roman" w:hAnsi="Times New Roman"/>
        </w:rPr>
        <w:t>and criticism is contain</w:t>
      </w:r>
      <w:r w:rsidR="003F5496" w:rsidRPr="00ED6E60">
        <w:rPr>
          <w:rFonts w:ascii="Times New Roman" w:hAnsi="Times New Roman"/>
        </w:rPr>
        <w:t>ed in Section 14 of the HIV Act. This clause</w:t>
      </w:r>
      <w:r w:rsidR="004C20F8" w:rsidRPr="00ED6E60">
        <w:rPr>
          <w:rFonts w:ascii="Times New Roman" w:hAnsi="Times New Roman"/>
        </w:rPr>
        <w:t xml:space="preserve"> </w:t>
      </w:r>
      <w:r w:rsidRPr="00ED6E60">
        <w:rPr>
          <w:rFonts w:ascii="Times New Roman" w:hAnsi="Times New Roman"/>
        </w:rPr>
        <w:t>disappointing</w:t>
      </w:r>
      <w:r w:rsidR="004C20F8" w:rsidRPr="00ED6E60">
        <w:rPr>
          <w:rFonts w:ascii="Times New Roman" w:hAnsi="Times New Roman"/>
        </w:rPr>
        <w:t>ly</w:t>
      </w:r>
      <w:r w:rsidRPr="00ED6E60">
        <w:rPr>
          <w:rFonts w:ascii="Times New Roman" w:hAnsi="Times New Roman"/>
        </w:rPr>
        <w:t xml:space="preserve"> </w:t>
      </w:r>
      <w:r w:rsidR="004C20F8" w:rsidRPr="00ED6E60">
        <w:rPr>
          <w:rFonts w:ascii="Times New Roman" w:hAnsi="Times New Roman"/>
        </w:rPr>
        <w:t xml:space="preserve">qualifies the obligation of the state to </w:t>
      </w:r>
      <w:r w:rsidRPr="00ED6E60">
        <w:rPr>
          <w:rFonts w:ascii="Times New Roman" w:hAnsi="Times New Roman"/>
        </w:rPr>
        <w:t>provide</w:t>
      </w:r>
      <w:r w:rsidR="004C20F8" w:rsidRPr="00ED6E60">
        <w:rPr>
          <w:rFonts w:ascii="Times New Roman" w:hAnsi="Times New Roman"/>
        </w:rPr>
        <w:t>, inter alia,</w:t>
      </w:r>
      <w:r w:rsidRPr="00ED6E60">
        <w:rPr>
          <w:rFonts w:ascii="Times New Roman" w:hAnsi="Times New Roman"/>
        </w:rPr>
        <w:t xml:space="preserve"> anti-retroviral therapy “as far as possible”</w:t>
      </w:r>
      <w:r w:rsidR="004C20F8" w:rsidRPr="00ED6E60">
        <w:rPr>
          <w:rFonts w:ascii="Times New Roman" w:hAnsi="Times New Roman"/>
        </w:rPr>
        <w:t xml:space="preserve">, whereas the draft Bill that was submitted to NACO required free of cost provision of anti-retroviral therapy premised on every person’s right to the highest attainable standard of </w:t>
      </w:r>
      <w:r w:rsidR="003F5496" w:rsidRPr="00ED6E60">
        <w:rPr>
          <w:rFonts w:ascii="Times New Roman" w:hAnsi="Times New Roman"/>
        </w:rPr>
        <w:t>health as per the International Covenant on Economic, Social and Cultural Rights which India is signatory to</w:t>
      </w:r>
      <w:r w:rsidRPr="00ED6E60">
        <w:rPr>
          <w:rFonts w:ascii="Times New Roman" w:hAnsi="Times New Roman"/>
        </w:rPr>
        <w:t>.</w:t>
      </w:r>
      <w:r w:rsidR="000038EB">
        <w:rPr>
          <w:rStyle w:val="EndnoteReference"/>
          <w:rFonts w:ascii="Times New Roman" w:hAnsi="Times New Roman"/>
        </w:rPr>
        <w:endnoteReference w:id="30"/>
      </w:r>
      <w:r w:rsidR="000038EB" w:rsidRPr="00ED6E60">
        <w:rPr>
          <w:rFonts w:ascii="Times New Roman" w:hAnsi="Times New Roman"/>
        </w:rPr>
        <w:t xml:space="preserve"> </w:t>
      </w:r>
      <w:r w:rsidR="003F5496" w:rsidRPr="00ED6E60">
        <w:rPr>
          <w:rFonts w:ascii="Times New Roman" w:hAnsi="Times New Roman"/>
        </w:rPr>
        <w:t xml:space="preserve">The watering down of this obligation </w:t>
      </w:r>
      <w:r w:rsidRPr="00ED6E60">
        <w:rPr>
          <w:rFonts w:ascii="Times New Roman" w:hAnsi="Times New Roman"/>
        </w:rPr>
        <w:t xml:space="preserve">appears to be a way for the </w:t>
      </w:r>
      <w:r w:rsidR="003F5496" w:rsidRPr="00ED6E60">
        <w:rPr>
          <w:rFonts w:ascii="Times New Roman" w:hAnsi="Times New Roman"/>
        </w:rPr>
        <w:t xml:space="preserve">state </w:t>
      </w:r>
      <w:r w:rsidRPr="00ED6E60">
        <w:rPr>
          <w:rFonts w:ascii="Times New Roman" w:hAnsi="Times New Roman"/>
        </w:rPr>
        <w:t>to avoid responsibility for providing essential medication for those living with HIV.</w:t>
      </w:r>
      <w:r w:rsidR="003F5496" w:rsidRPr="00ED6E60">
        <w:rPr>
          <w:rFonts w:ascii="Times New Roman" w:hAnsi="Times New Roman"/>
        </w:rPr>
        <w:t xml:space="preserve"> This is particularly dangerous given that the discontinuation of or the inconsistent taking of anti-retroviral therapy can cause drug resistance and severe health complications.</w:t>
      </w:r>
      <w:r w:rsidR="000038EB">
        <w:rPr>
          <w:rStyle w:val="EndnoteReference"/>
          <w:rFonts w:ascii="Times New Roman" w:hAnsi="Times New Roman"/>
        </w:rPr>
        <w:endnoteReference w:id="31"/>
      </w:r>
      <w:r w:rsidR="000038EB" w:rsidRPr="00ED6E60">
        <w:rPr>
          <w:rFonts w:ascii="Times New Roman" w:hAnsi="Times New Roman"/>
        </w:rPr>
        <w:t xml:space="preserve"> </w:t>
      </w:r>
      <w:r w:rsidR="003F5496" w:rsidRPr="00ED6E60">
        <w:rPr>
          <w:rFonts w:ascii="Times New Roman" w:hAnsi="Times New Roman"/>
        </w:rPr>
        <w:t xml:space="preserve">Moreover, </w:t>
      </w:r>
      <w:r w:rsidR="001678BF" w:rsidRPr="00ED6E60">
        <w:rPr>
          <w:rFonts w:ascii="Times New Roman" w:hAnsi="Times New Roman"/>
        </w:rPr>
        <w:t xml:space="preserve">treatment-as-prevention research </w:t>
      </w:r>
      <w:r w:rsidR="003F5496" w:rsidRPr="00ED6E60">
        <w:rPr>
          <w:rFonts w:ascii="Times New Roman" w:hAnsi="Times New Roman"/>
        </w:rPr>
        <w:t xml:space="preserve">has conclusively shown that the consistent use of anti-retroviral therapy can </w:t>
      </w:r>
      <w:r w:rsidR="001678BF" w:rsidRPr="00ED6E60">
        <w:rPr>
          <w:rFonts w:ascii="Times New Roman" w:hAnsi="Times New Roman"/>
        </w:rPr>
        <w:t>reduce the viral load to such a negligible extent that a person living with HIV is prevented from transmitting to a sexual partner.</w:t>
      </w:r>
      <w:r w:rsidR="000038EB">
        <w:rPr>
          <w:rStyle w:val="EndnoteReference"/>
          <w:rFonts w:ascii="Times New Roman" w:hAnsi="Times New Roman"/>
        </w:rPr>
        <w:endnoteReference w:id="32"/>
      </w:r>
      <w:r w:rsidR="000038EB" w:rsidRPr="00ED6E60">
        <w:rPr>
          <w:rFonts w:ascii="Times New Roman" w:hAnsi="Times New Roman"/>
        </w:rPr>
        <w:t xml:space="preserve"> </w:t>
      </w:r>
      <w:r w:rsidRPr="00ED6E60">
        <w:rPr>
          <w:rFonts w:ascii="Times New Roman" w:hAnsi="Times New Roman"/>
        </w:rPr>
        <w:t xml:space="preserve">Yet, it is somewhat reassuring to note the Health Minister </w:t>
      </w:r>
      <w:r w:rsidR="00CC50A8" w:rsidRPr="00ED6E60">
        <w:rPr>
          <w:rFonts w:ascii="Times New Roman" w:hAnsi="Times New Roman"/>
        </w:rPr>
        <w:t xml:space="preserve">being quoted </w:t>
      </w:r>
      <w:r w:rsidR="0090591B" w:rsidRPr="00ED6E60">
        <w:rPr>
          <w:rFonts w:ascii="Times New Roman" w:hAnsi="Times New Roman"/>
        </w:rPr>
        <w:t xml:space="preserve">in Parliament </w:t>
      </w:r>
      <w:r w:rsidR="00CC50A8" w:rsidRPr="00ED6E60">
        <w:rPr>
          <w:rFonts w:ascii="Times New Roman" w:hAnsi="Times New Roman"/>
        </w:rPr>
        <w:t>as stating that “</w:t>
      </w:r>
      <w:r w:rsidR="00CC50A8" w:rsidRPr="00ED6E60">
        <w:rPr>
          <w:rFonts w:ascii="Times New Roman" w:hAnsi="Times New Roman"/>
          <w:i/>
        </w:rPr>
        <w:t>government is committed to (treating every patient) and no one will be left out.</w:t>
      </w:r>
      <w:r w:rsidR="00CC50A8" w:rsidRPr="00ED6E60">
        <w:rPr>
          <w:rFonts w:ascii="Times New Roman" w:hAnsi="Times New Roman"/>
        </w:rPr>
        <w:t>”</w:t>
      </w:r>
      <w:r w:rsidR="000038EB">
        <w:rPr>
          <w:rStyle w:val="EndnoteReference"/>
          <w:rFonts w:ascii="Times New Roman" w:hAnsi="Times New Roman"/>
        </w:rPr>
        <w:endnoteReference w:id="33"/>
      </w:r>
    </w:p>
    <w:p w:rsidR="004C20F8" w:rsidRPr="00ED6E60" w:rsidRDefault="004C20F8">
      <w:pPr>
        <w:rPr>
          <w:rFonts w:ascii="Times New Roman" w:hAnsi="Times New Roman"/>
        </w:rPr>
      </w:pPr>
    </w:p>
    <w:p w:rsidR="00015B2D" w:rsidRPr="00ED6E60" w:rsidRDefault="004C20F8">
      <w:pPr>
        <w:rPr>
          <w:rFonts w:ascii="Times New Roman" w:hAnsi="Times New Roman"/>
          <w:b/>
          <w:i/>
        </w:rPr>
      </w:pPr>
      <w:r w:rsidRPr="00ED6E60">
        <w:rPr>
          <w:rFonts w:ascii="Times New Roman" w:hAnsi="Times New Roman"/>
          <w:b/>
          <w:i/>
        </w:rPr>
        <w:t>Addressing the bane of implementation</w:t>
      </w:r>
    </w:p>
    <w:p w:rsidR="00DE1139" w:rsidRPr="00ED6E60" w:rsidRDefault="00015B2D" w:rsidP="00E373BD">
      <w:pPr>
        <w:jc w:val="both"/>
        <w:rPr>
          <w:rFonts w:ascii="Times New Roman" w:hAnsi="Times New Roman"/>
        </w:rPr>
      </w:pPr>
      <w:r w:rsidRPr="00ED6E60">
        <w:rPr>
          <w:rFonts w:ascii="Times New Roman" w:hAnsi="Times New Roman"/>
        </w:rPr>
        <w:t xml:space="preserve">Finally, </w:t>
      </w:r>
      <w:r w:rsidR="00CC50A8" w:rsidRPr="00ED6E60">
        <w:rPr>
          <w:rFonts w:ascii="Times New Roman" w:hAnsi="Times New Roman"/>
        </w:rPr>
        <w:t xml:space="preserve">a </w:t>
      </w:r>
      <w:r w:rsidRPr="00ED6E60">
        <w:rPr>
          <w:rFonts w:ascii="Times New Roman" w:hAnsi="Times New Roman"/>
        </w:rPr>
        <w:t>law</w:t>
      </w:r>
      <w:r w:rsidR="00CC50A8" w:rsidRPr="00ED6E60">
        <w:rPr>
          <w:rFonts w:ascii="Times New Roman" w:hAnsi="Times New Roman"/>
        </w:rPr>
        <w:t xml:space="preserve"> that provides substantive rights is likely to be futile in actualising those rights (and in this case, contributing to HIV control efforts) if it is not endowed with </w:t>
      </w:r>
      <w:r w:rsidRPr="00ED6E60">
        <w:rPr>
          <w:rFonts w:ascii="Times New Roman" w:hAnsi="Times New Roman"/>
        </w:rPr>
        <w:t xml:space="preserve">rigorous obligations and systems to ensure </w:t>
      </w:r>
      <w:r w:rsidR="00CC50A8" w:rsidRPr="00ED6E60">
        <w:rPr>
          <w:rFonts w:ascii="Times New Roman" w:hAnsi="Times New Roman"/>
        </w:rPr>
        <w:t>effective implementation. This law retains most of the enforcement mechanisms that were suggested in the original draft. Institutions of a certain size are required to set up grievance redress mechanisms</w:t>
      </w:r>
      <w:ins w:id="118" w:author="Viv" w:date="2017-10-15T18:22:00Z">
        <w:r w:rsidR="00DA3A1A">
          <w:rPr>
            <w:rFonts w:ascii="Times New Roman" w:hAnsi="Times New Roman"/>
          </w:rPr>
          <w:t xml:space="preserve"> with complaints officers</w:t>
        </w:r>
      </w:ins>
      <w:r w:rsidR="00890171">
        <w:rPr>
          <w:rFonts w:ascii="Times New Roman" w:hAnsi="Times New Roman"/>
        </w:rPr>
        <w:t>,</w:t>
      </w:r>
      <w:r w:rsidR="000038EB">
        <w:rPr>
          <w:rStyle w:val="EndnoteReference"/>
          <w:rFonts w:ascii="Times New Roman" w:hAnsi="Times New Roman"/>
        </w:rPr>
        <w:endnoteReference w:id="34"/>
      </w:r>
      <w:r w:rsidR="000038EB" w:rsidRPr="00ED6E60">
        <w:rPr>
          <w:rFonts w:ascii="Times New Roman" w:hAnsi="Times New Roman"/>
        </w:rPr>
        <w:t xml:space="preserve"> </w:t>
      </w:r>
      <w:r w:rsidR="00E373BD" w:rsidRPr="00ED6E60">
        <w:rPr>
          <w:rFonts w:ascii="Times New Roman" w:hAnsi="Times New Roman"/>
        </w:rPr>
        <w:t xml:space="preserve">and </w:t>
      </w:r>
      <w:r w:rsidR="001678BF" w:rsidRPr="00ED6E60">
        <w:rPr>
          <w:rFonts w:ascii="Times New Roman" w:hAnsi="Times New Roman"/>
        </w:rPr>
        <w:t xml:space="preserve">state governments </w:t>
      </w:r>
      <w:r w:rsidR="00CC50A8" w:rsidRPr="00ED6E60">
        <w:rPr>
          <w:rFonts w:ascii="Times New Roman" w:hAnsi="Times New Roman"/>
        </w:rPr>
        <w:t xml:space="preserve">are expected to </w:t>
      </w:r>
      <w:r w:rsidR="001678BF" w:rsidRPr="00ED6E60">
        <w:rPr>
          <w:rFonts w:ascii="Times New Roman" w:hAnsi="Times New Roman"/>
        </w:rPr>
        <w:t xml:space="preserve">appoint and </w:t>
      </w:r>
      <w:r w:rsidR="00CC50A8" w:rsidRPr="00ED6E60">
        <w:rPr>
          <w:rFonts w:ascii="Times New Roman" w:hAnsi="Times New Roman"/>
        </w:rPr>
        <w:t>vest powers and obligations under the law with ombudspersons</w:t>
      </w:r>
      <w:r w:rsidR="00890171">
        <w:rPr>
          <w:rFonts w:ascii="Times New Roman" w:hAnsi="Times New Roman"/>
        </w:rPr>
        <w:t>.</w:t>
      </w:r>
      <w:r w:rsidR="000038EB">
        <w:rPr>
          <w:rStyle w:val="EndnoteReference"/>
          <w:rFonts w:ascii="Times New Roman" w:hAnsi="Times New Roman"/>
        </w:rPr>
        <w:endnoteReference w:id="35"/>
      </w:r>
      <w:r w:rsidR="000038EB" w:rsidRPr="00ED6E60">
        <w:rPr>
          <w:rFonts w:ascii="Times New Roman" w:hAnsi="Times New Roman"/>
        </w:rPr>
        <w:t xml:space="preserve"> </w:t>
      </w:r>
      <w:r w:rsidR="00E373BD" w:rsidRPr="00ED6E60">
        <w:rPr>
          <w:rFonts w:ascii="Times New Roman" w:hAnsi="Times New Roman"/>
        </w:rPr>
        <w:t xml:space="preserve">These mechanisms are intended to be cost-effective and speedy ways in which aggrieved people can seek justice and alternative </w:t>
      </w:r>
      <w:r w:rsidR="008A30B6" w:rsidRPr="00ED6E60">
        <w:rPr>
          <w:rFonts w:ascii="Times New Roman" w:hAnsi="Times New Roman"/>
        </w:rPr>
        <w:t xml:space="preserve">(but not replacement) </w:t>
      </w:r>
      <w:r w:rsidR="00E373BD" w:rsidRPr="00ED6E60">
        <w:rPr>
          <w:rFonts w:ascii="Times New Roman" w:hAnsi="Times New Roman"/>
        </w:rPr>
        <w:t>options to an often archaic, expensive and inaccessible court system. Special procedures such as suppression of identity orders to facilitate litigation by people living with HIV to approach courts,</w:t>
      </w:r>
      <w:r w:rsidR="000038EB">
        <w:rPr>
          <w:rStyle w:val="EndnoteReference"/>
          <w:rFonts w:ascii="Times New Roman" w:hAnsi="Times New Roman"/>
        </w:rPr>
        <w:endnoteReference w:id="36"/>
      </w:r>
      <w:r w:rsidR="000038EB" w:rsidRPr="00ED6E60">
        <w:rPr>
          <w:rFonts w:ascii="Times New Roman" w:hAnsi="Times New Roman"/>
        </w:rPr>
        <w:t xml:space="preserve"> </w:t>
      </w:r>
      <w:r w:rsidR="00CC50A8" w:rsidRPr="00ED6E60">
        <w:rPr>
          <w:rFonts w:ascii="Times New Roman" w:hAnsi="Times New Roman"/>
        </w:rPr>
        <w:t>and civil liability instead of the futile criminalisation of violators</w:t>
      </w:r>
      <w:r w:rsidR="000038EB">
        <w:rPr>
          <w:rStyle w:val="EndnoteReference"/>
          <w:rFonts w:ascii="Times New Roman" w:hAnsi="Times New Roman"/>
        </w:rPr>
        <w:endnoteReference w:id="37"/>
      </w:r>
      <w:r w:rsidR="000038EB" w:rsidRPr="00ED6E60">
        <w:rPr>
          <w:rFonts w:ascii="Times New Roman" w:hAnsi="Times New Roman"/>
        </w:rPr>
        <w:t xml:space="preserve"> </w:t>
      </w:r>
      <w:r w:rsidR="00E373BD" w:rsidRPr="00ED6E60">
        <w:rPr>
          <w:rFonts w:ascii="Times New Roman" w:hAnsi="Times New Roman"/>
        </w:rPr>
        <w:t xml:space="preserve">are also </w:t>
      </w:r>
      <w:r w:rsidR="00CC50A8" w:rsidRPr="00ED6E60">
        <w:rPr>
          <w:rFonts w:ascii="Times New Roman" w:hAnsi="Times New Roman"/>
        </w:rPr>
        <w:t xml:space="preserve">given a fillip in the law. </w:t>
      </w:r>
    </w:p>
    <w:p w:rsidR="00DE1139" w:rsidRPr="00ED6E60" w:rsidRDefault="00DE1139">
      <w:pPr>
        <w:rPr>
          <w:rFonts w:ascii="Times New Roman" w:hAnsi="Times New Roman"/>
        </w:rPr>
      </w:pPr>
    </w:p>
    <w:p w:rsidR="001F35EF" w:rsidRPr="00CA3CB7" w:rsidRDefault="00DE1139" w:rsidP="00B317AA">
      <w:pPr>
        <w:jc w:val="both"/>
        <w:rPr>
          <w:rFonts w:ascii="Times New Roman" w:hAnsi="Times New Roman"/>
        </w:rPr>
      </w:pPr>
      <w:r w:rsidRPr="00ED6E60">
        <w:rPr>
          <w:rFonts w:ascii="Times New Roman" w:hAnsi="Times New Roman"/>
        </w:rPr>
        <w:t xml:space="preserve">Indeed, the HIV </w:t>
      </w:r>
      <w:r w:rsidR="00E8280B" w:rsidRPr="00ED6E60">
        <w:rPr>
          <w:rFonts w:ascii="Times New Roman" w:hAnsi="Times New Roman"/>
        </w:rPr>
        <w:t xml:space="preserve">Act </w:t>
      </w:r>
      <w:r w:rsidRPr="00ED6E60">
        <w:rPr>
          <w:rFonts w:ascii="Times New Roman" w:hAnsi="Times New Roman"/>
        </w:rPr>
        <w:t>is a positive, progressive social legislati</w:t>
      </w:r>
      <w:ins w:id="119" w:author="Viv" w:date="2017-10-15T18:24:00Z">
        <w:r w:rsidR="008B2DBD">
          <w:rPr>
            <w:rFonts w:ascii="Times New Roman" w:hAnsi="Times New Roman"/>
          </w:rPr>
          <w:t>ve</w:t>
        </w:r>
      </w:ins>
      <w:r w:rsidRPr="00ED6E60">
        <w:rPr>
          <w:rFonts w:ascii="Times New Roman" w:hAnsi="Times New Roman"/>
        </w:rPr>
        <w:t xml:space="preserve"> measure that </w:t>
      </w:r>
      <w:r w:rsidR="00C57E42" w:rsidRPr="00ED6E60">
        <w:rPr>
          <w:rFonts w:ascii="Times New Roman" w:hAnsi="Times New Roman"/>
        </w:rPr>
        <w:t xml:space="preserve">should contribute in effectively dealing with the HIV epidemic where it continues to fester – in groups of people who find themselves marginalised and vulnerable. </w:t>
      </w:r>
      <w:r w:rsidR="008A30B6" w:rsidRPr="00ED6E60">
        <w:rPr>
          <w:rFonts w:ascii="Times New Roman" w:hAnsi="Times New Roman"/>
        </w:rPr>
        <w:t xml:space="preserve">It has come to pass after inordinate delay, and will only bear fruit if it is backed with financial and human resources that ensure its effective and humane implementation. </w:t>
      </w:r>
      <w:r w:rsidR="00C57E42" w:rsidRPr="00ED6E60">
        <w:rPr>
          <w:rFonts w:ascii="Times New Roman" w:hAnsi="Times New Roman"/>
        </w:rPr>
        <w:t>Furthermore</w:t>
      </w:r>
      <w:r w:rsidR="008A30B6" w:rsidRPr="00ED6E60">
        <w:rPr>
          <w:rFonts w:ascii="Times New Roman" w:hAnsi="Times New Roman"/>
        </w:rPr>
        <w:t>, it is hoped that</w:t>
      </w:r>
      <w:r w:rsidR="00C57E42" w:rsidRPr="00ED6E60">
        <w:rPr>
          <w:rFonts w:ascii="Times New Roman" w:hAnsi="Times New Roman"/>
        </w:rPr>
        <w:t xml:space="preserve"> the HIV</w:t>
      </w:r>
      <w:r w:rsidR="00E8280B" w:rsidRPr="00ED6E60">
        <w:rPr>
          <w:rFonts w:ascii="Times New Roman" w:hAnsi="Times New Roman"/>
        </w:rPr>
        <w:t xml:space="preserve"> </w:t>
      </w:r>
      <w:r w:rsidR="00C57E42" w:rsidRPr="00ED6E60">
        <w:rPr>
          <w:rFonts w:ascii="Times New Roman" w:hAnsi="Times New Roman"/>
        </w:rPr>
        <w:t>Act act</w:t>
      </w:r>
      <w:r w:rsidR="008A30B6" w:rsidRPr="00ED6E60">
        <w:rPr>
          <w:rFonts w:ascii="Times New Roman" w:hAnsi="Times New Roman"/>
        </w:rPr>
        <w:t>s</w:t>
      </w:r>
      <w:r w:rsidR="00C57E42" w:rsidRPr="00ED6E60">
        <w:rPr>
          <w:rFonts w:ascii="Times New Roman" w:hAnsi="Times New Roman"/>
        </w:rPr>
        <w:t xml:space="preserve"> as a precursor for broader health legislation</w:t>
      </w:r>
      <w:r w:rsidR="006031E1" w:rsidRPr="00ED6E60">
        <w:rPr>
          <w:rFonts w:ascii="Times New Roman" w:hAnsi="Times New Roman"/>
        </w:rPr>
        <w:t xml:space="preserve"> to provide </w:t>
      </w:r>
      <w:r w:rsidR="00337ECB" w:rsidRPr="00ED6E60">
        <w:rPr>
          <w:rFonts w:ascii="Times New Roman" w:hAnsi="Times New Roman"/>
        </w:rPr>
        <w:t xml:space="preserve">rights </w:t>
      </w:r>
      <w:r w:rsidR="006031E1" w:rsidRPr="00ED6E60">
        <w:rPr>
          <w:rFonts w:ascii="Times New Roman" w:hAnsi="Times New Roman"/>
        </w:rPr>
        <w:t>and obligations in the context of healthcare, make health systems and personnel more accountable, and</w:t>
      </w:r>
      <w:r w:rsidR="00337ECB" w:rsidRPr="00ED6E60">
        <w:rPr>
          <w:rFonts w:ascii="Times New Roman" w:hAnsi="Times New Roman"/>
        </w:rPr>
        <w:t xml:space="preserve"> fully</w:t>
      </w:r>
      <w:r w:rsidR="006031E1" w:rsidRPr="00ED6E60">
        <w:rPr>
          <w:rFonts w:ascii="Times New Roman" w:hAnsi="Times New Roman"/>
        </w:rPr>
        <w:t xml:space="preserve"> </w:t>
      </w:r>
      <w:r w:rsidR="00337ECB" w:rsidRPr="00ED6E60">
        <w:rPr>
          <w:rFonts w:ascii="Times New Roman" w:hAnsi="Times New Roman"/>
        </w:rPr>
        <w:t>realise the right to health for all Indians.</w:t>
      </w:r>
    </w:p>
    <w:sectPr w:rsidR="001F35EF" w:rsidRPr="00CA3CB7" w:rsidSect="001F35EF">
      <w:footerReference w:type="even" r:id="rId5"/>
      <w:footerReference w:type="default" r:id="rId6"/>
      <w:pgSz w:w="12240" w:h="15840"/>
      <w:pgMar w:top="1440" w:right="1800" w:bottom="1440" w:left="1800" w:header="708" w:footer="708" w:gutter="0"/>
      <w:cols w:space="70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id="-1">
    <w:p w:rsidR="00053E2E" w:rsidRPr="001177E1" w:rsidRDefault="00053E2E" w:rsidP="001177E1">
      <w:pPr>
        <w:pStyle w:val="Heading1"/>
        <w:spacing w:before="2" w:after="2"/>
        <w:rPr>
          <w:rFonts w:ascii="Times New Roman" w:hAnsi="Times New Roman"/>
          <w:b w:val="0"/>
          <w:sz w:val="20"/>
        </w:rPr>
      </w:pPr>
      <w:r w:rsidRPr="001177E1">
        <w:rPr>
          <w:rStyle w:val="EndnoteReference"/>
          <w:rFonts w:ascii="Times New Roman" w:hAnsi="Times New Roman"/>
          <w:b w:val="0"/>
          <w:sz w:val="20"/>
        </w:rPr>
        <w:endnoteRef/>
      </w:r>
      <w:r w:rsidRPr="001177E1">
        <w:rPr>
          <w:rFonts w:ascii="Times New Roman" w:hAnsi="Times New Roman"/>
          <w:b w:val="0"/>
          <w:sz w:val="20"/>
        </w:rPr>
        <w:t xml:space="preserve"> </w:t>
      </w:r>
      <w:proofErr w:type="spellStart"/>
      <w:r w:rsidRPr="001177E1">
        <w:rPr>
          <w:rFonts w:ascii="Times New Roman" w:hAnsi="Times New Roman"/>
          <w:b w:val="0"/>
          <w:sz w:val="20"/>
        </w:rPr>
        <w:t>Dutta</w:t>
      </w:r>
      <w:proofErr w:type="spellEnd"/>
      <w:r w:rsidRPr="001177E1">
        <w:rPr>
          <w:rFonts w:ascii="Times New Roman" w:hAnsi="Times New Roman"/>
          <w:b w:val="0"/>
          <w:sz w:val="20"/>
        </w:rPr>
        <w:t xml:space="preserve">, </w:t>
      </w:r>
      <w:proofErr w:type="spellStart"/>
      <w:r w:rsidRPr="001177E1">
        <w:rPr>
          <w:rFonts w:ascii="Times New Roman" w:hAnsi="Times New Roman"/>
          <w:b w:val="0"/>
          <w:sz w:val="20"/>
        </w:rPr>
        <w:t>Arin</w:t>
      </w:r>
      <w:proofErr w:type="spellEnd"/>
      <w:r w:rsidRPr="001177E1">
        <w:rPr>
          <w:rFonts w:ascii="Times New Roman" w:hAnsi="Times New Roman"/>
          <w:b w:val="0"/>
          <w:sz w:val="20"/>
        </w:rPr>
        <w:t xml:space="preserve"> et al, “The HIV Treatment Gap: Estimates of the Financial Resources Needed versus Available for Scale-Up of Antiretroviral Therapy in 97 Countries from 2015 to 2020”, available from </w:t>
      </w:r>
      <w:hyperlink r:id="rId1" w:anchor="sec026" w:history="1">
        <w:r w:rsidRPr="001177E1">
          <w:rPr>
            <w:rStyle w:val="Hyperlink"/>
            <w:rFonts w:ascii="Times New Roman" w:hAnsi="Times New Roman"/>
            <w:b w:val="0"/>
            <w:sz w:val="20"/>
          </w:rPr>
          <w:t>http://journals.plos.org/plosmedicine/article?id=10.1371/journal.pmed.1001907#sec026</w:t>
        </w:r>
      </w:hyperlink>
      <w:r w:rsidRPr="001177E1">
        <w:rPr>
          <w:rFonts w:ascii="Times New Roman" w:hAnsi="Times New Roman"/>
          <w:b w:val="0"/>
          <w:sz w:val="20"/>
        </w:rPr>
        <w:t xml:space="preserve"> </w:t>
      </w:r>
    </w:p>
  </w:endnote>
  <w:endnote w:id="0">
    <w:p w:rsidR="00053E2E" w:rsidRPr="001177E1" w:rsidRDefault="00053E2E">
      <w:pPr>
        <w:pStyle w:val="EndnoteText"/>
        <w:rPr>
          <w:rFonts w:ascii="Times New Roman" w:hAnsi="Times New Roman"/>
          <w:sz w:val="20"/>
        </w:rPr>
      </w:pPr>
      <w:r w:rsidRPr="001177E1">
        <w:rPr>
          <w:rStyle w:val="EndnoteReference"/>
          <w:rFonts w:ascii="Times New Roman" w:hAnsi="Times New Roman"/>
          <w:sz w:val="20"/>
        </w:rPr>
        <w:endnoteRef/>
      </w:r>
      <w:r w:rsidRPr="001177E1">
        <w:rPr>
          <w:rFonts w:ascii="Times New Roman" w:hAnsi="Times New Roman"/>
          <w:sz w:val="20"/>
        </w:rPr>
        <w:t xml:space="preserve"> For an illustration of activism in India see </w:t>
      </w:r>
      <w:hyperlink r:id="rId2" w:history="1">
        <w:r w:rsidRPr="001177E1">
          <w:rPr>
            <w:rStyle w:val="Hyperlink"/>
            <w:rFonts w:ascii="Times New Roman" w:hAnsi="Times New Roman"/>
            <w:sz w:val="20"/>
          </w:rPr>
          <w:t>http://www.thehindu.com/news/cities/mumbai/the-shining-legacy-of-dominic-dsouza/article18449535.ece</w:t>
        </w:r>
      </w:hyperlink>
      <w:r w:rsidRPr="001177E1">
        <w:rPr>
          <w:rFonts w:ascii="Times New Roman" w:hAnsi="Times New Roman"/>
          <w:sz w:val="20"/>
        </w:rPr>
        <w:t xml:space="preserve">. Activist experiences from the United States and South Africa can be found at </w:t>
      </w:r>
      <w:hyperlink r:id="rId3" w:history="1">
        <w:r w:rsidRPr="001177E1">
          <w:rPr>
            <w:rStyle w:val="Hyperlink"/>
            <w:rFonts w:ascii="Times New Roman" w:hAnsi="Times New Roman"/>
            <w:sz w:val="20"/>
          </w:rPr>
          <w:t>https://www.theatlantic.com/health/archive/2011/12/before-occupy-how-aids-activists-seized-control-of-the-fda-in-1988/249302/</w:t>
        </w:r>
      </w:hyperlink>
      <w:r w:rsidRPr="001177E1">
        <w:rPr>
          <w:rFonts w:ascii="Times New Roman" w:hAnsi="Times New Roman"/>
          <w:sz w:val="20"/>
        </w:rPr>
        <w:t xml:space="preserve"> and </w:t>
      </w:r>
      <w:hyperlink r:id="rId4" w:history="1">
        <w:r w:rsidRPr="001177E1">
          <w:rPr>
            <w:rStyle w:val="Hyperlink"/>
            <w:rFonts w:ascii="Times New Roman" w:hAnsi="Times New Roman"/>
            <w:sz w:val="20"/>
          </w:rPr>
          <w:t>https://quod.lib.umich.edu/p/passages/4761530.0010.011/--tac-in-the-history-of-rights-based-patient-driven-hivaids?rgn=main;view=fulltext</w:t>
        </w:r>
      </w:hyperlink>
      <w:r w:rsidRPr="001177E1">
        <w:rPr>
          <w:rFonts w:ascii="Times New Roman" w:hAnsi="Times New Roman"/>
          <w:sz w:val="20"/>
        </w:rPr>
        <w:t xml:space="preserve">. </w:t>
      </w:r>
    </w:p>
  </w:endnote>
  <w:endnote w:id="1">
    <w:p w:rsidR="00053E2E" w:rsidRPr="006C2760" w:rsidRDefault="00053E2E" w:rsidP="006C2760">
      <w:pPr>
        <w:rPr>
          <w:rFonts w:ascii="Times New Roman" w:hAnsi="Times New Roman"/>
          <w:sz w:val="20"/>
          <w:szCs w:val="58"/>
          <w:lang w:val="en-US"/>
        </w:rPr>
      </w:pPr>
      <w:r w:rsidRPr="006C2760">
        <w:rPr>
          <w:rStyle w:val="EndnoteReference"/>
          <w:rFonts w:ascii="Times New Roman" w:hAnsi="Times New Roman"/>
          <w:sz w:val="20"/>
        </w:rPr>
        <w:endnoteRef/>
      </w:r>
      <w:r w:rsidRPr="006C2760">
        <w:rPr>
          <w:rFonts w:ascii="Times New Roman" w:hAnsi="Times New Roman"/>
          <w:sz w:val="20"/>
        </w:rPr>
        <w:t xml:space="preserve"> For a</w:t>
      </w:r>
      <w:r>
        <w:rPr>
          <w:rFonts w:ascii="Times New Roman" w:hAnsi="Times New Roman"/>
          <w:sz w:val="20"/>
        </w:rPr>
        <w:t>n early</w:t>
      </w:r>
      <w:r w:rsidRPr="006C2760">
        <w:rPr>
          <w:rFonts w:ascii="Times New Roman" w:hAnsi="Times New Roman"/>
          <w:sz w:val="20"/>
        </w:rPr>
        <w:t xml:space="preserve"> description of the rights-based approach to HIV/AIDS see, </w:t>
      </w:r>
      <w:proofErr w:type="spellStart"/>
      <w:r w:rsidRPr="006C2760">
        <w:rPr>
          <w:rFonts w:ascii="Times New Roman" w:hAnsi="Times New Roman"/>
          <w:sz w:val="20"/>
        </w:rPr>
        <w:t>Gostin</w:t>
      </w:r>
      <w:proofErr w:type="spellEnd"/>
      <w:r w:rsidRPr="006C2760">
        <w:rPr>
          <w:rFonts w:ascii="Times New Roman" w:hAnsi="Times New Roman"/>
          <w:sz w:val="20"/>
        </w:rPr>
        <w:t>, Lawrence, “</w:t>
      </w:r>
      <w:r w:rsidRPr="006C2760">
        <w:rPr>
          <w:rFonts w:ascii="Times New Roman" w:hAnsi="Times New Roman"/>
          <w:sz w:val="20"/>
          <w:szCs w:val="58"/>
          <w:lang w:val="en-US"/>
        </w:rPr>
        <w:t xml:space="preserve">A Tribute to Jonathan Mann: Health and Human Rights in the AIDS Pandemic”, </w:t>
      </w:r>
      <w:r w:rsidRPr="006C2760">
        <w:rPr>
          <w:rFonts w:ascii="Times New Roman" w:hAnsi="Times New Roman"/>
          <w:sz w:val="20"/>
        </w:rPr>
        <w:t>26 J.L. Med. &amp; Ethics 256-258 (1998)</w:t>
      </w:r>
      <w:r w:rsidRPr="006C2760">
        <w:rPr>
          <w:rFonts w:ascii="Times New Roman" w:hAnsi="Times New Roman"/>
          <w:sz w:val="20"/>
          <w:szCs w:val="58"/>
          <w:lang w:val="en-US"/>
        </w:rPr>
        <w:t xml:space="preserve"> available from </w:t>
      </w:r>
      <w:hyperlink r:id="rId5" w:history="1">
        <w:r w:rsidRPr="006C2760">
          <w:rPr>
            <w:rStyle w:val="Hyperlink"/>
            <w:rFonts w:ascii="Times New Roman" w:hAnsi="Times New Roman"/>
            <w:sz w:val="20"/>
            <w:szCs w:val="58"/>
            <w:lang w:val="en-US"/>
          </w:rPr>
          <w:t>http://scholarship.law.georgetown.edu/cgi/viewcontent.cgi?article=1746&amp;context=facpub</w:t>
        </w:r>
      </w:hyperlink>
      <w:r w:rsidRPr="006C2760">
        <w:rPr>
          <w:rFonts w:ascii="Times New Roman" w:hAnsi="Times New Roman"/>
          <w:sz w:val="20"/>
          <w:szCs w:val="58"/>
          <w:lang w:val="en-US"/>
        </w:rPr>
        <w:t xml:space="preserve">. </w:t>
      </w:r>
    </w:p>
  </w:endnote>
  <w:endnote w:id="2">
    <w:p w:rsidR="00053E2E" w:rsidRPr="005E5988" w:rsidRDefault="00053E2E">
      <w:pPr>
        <w:pStyle w:val="EndnoteText"/>
        <w:rPr>
          <w:rFonts w:ascii="Times New Roman" w:hAnsi="Times New Roman"/>
          <w:sz w:val="20"/>
        </w:rPr>
      </w:pPr>
      <w:r w:rsidRPr="005E5988">
        <w:rPr>
          <w:rStyle w:val="EndnoteReference"/>
          <w:rFonts w:ascii="Times New Roman" w:hAnsi="Times New Roman"/>
          <w:sz w:val="20"/>
        </w:rPr>
        <w:endnoteRef/>
      </w:r>
      <w:r w:rsidRPr="005E5988">
        <w:rPr>
          <w:rFonts w:ascii="Times New Roman" w:hAnsi="Times New Roman"/>
          <w:sz w:val="20"/>
        </w:rPr>
        <w:t xml:space="preserve"> International agreement on the HIV/AIDS response and human rights imperatives for the same were first reflected in the UNGASS Declaration of Commitment on HIV/AIDS, 2001, available from </w:t>
      </w:r>
      <w:hyperlink r:id="rId6" w:history="1">
        <w:r w:rsidRPr="005E5988">
          <w:rPr>
            <w:rStyle w:val="Hyperlink"/>
            <w:rFonts w:ascii="Times New Roman" w:hAnsi="Times New Roman"/>
            <w:sz w:val="20"/>
          </w:rPr>
          <w:t>http://www.unaids.org/sites/default/files/sub_landing/files/aidsdeclaration_en_0.pdf</w:t>
        </w:r>
      </w:hyperlink>
      <w:r w:rsidRPr="005E5988">
        <w:rPr>
          <w:rFonts w:ascii="Times New Roman" w:hAnsi="Times New Roman"/>
          <w:sz w:val="20"/>
        </w:rPr>
        <w:t xml:space="preserve">. This has been succeeded periodically by the UN </w:t>
      </w:r>
      <w:r w:rsidRPr="005E5988">
        <w:rPr>
          <w:rStyle w:val="current-page"/>
          <w:rFonts w:ascii="Times New Roman" w:hAnsi="Times New Roman"/>
          <w:sz w:val="20"/>
        </w:rPr>
        <w:t>Political Declaration on HIV/AIDS, 2006 (</w:t>
      </w:r>
      <w:hyperlink r:id="rId7" w:history="1">
        <w:r w:rsidRPr="005E5988">
          <w:rPr>
            <w:rStyle w:val="Hyperlink"/>
            <w:rFonts w:ascii="Times New Roman" w:hAnsi="Times New Roman"/>
            <w:sz w:val="20"/>
          </w:rPr>
          <w:t>http://www.unaids.org/sites/default/files/sub_landing/files/20060615_hlm_politicaldeclaration_ares60262_en_0.pdf</w:t>
        </w:r>
      </w:hyperlink>
      <w:r w:rsidRPr="005E5988">
        <w:rPr>
          <w:rStyle w:val="current-page"/>
          <w:rFonts w:ascii="Times New Roman" w:hAnsi="Times New Roman"/>
          <w:sz w:val="20"/>
        </w:rPr>
        <w:t>), 2011 (</w:t>
      </w:r>
      <w:hyperlink r:id="rId8" w:history="1">
        <w:r w:rsidRPr="005E5988">
          <w:rPr>
            <w:rStyle w:val="Hyperlink"/>
            <w:rFonts w:ascii="Times New Roman" w:hAnsi="Times New Roman"/>
            <w:sz w:val="20"/>
          </w:rPr>
          <w:t>http://www.unaids.org/sites/default/files/sub_landing/files/20110610_UN_A-RES-65-277_en.pdf</w:t>
        </w:r>
      </w:hyperlink>
      <w:r w:rsidRPr="005E5988">
        <w:rPr>
          <w:rStyle w:val="current-page"/>
          <w:rFonts w:ascii="Times New Roman" w:hAnsi="Times New Roman"/>
          <w:sz w:val="20"/>
        </w:rPr>
        <w:t>) and 2016 (</w:t>
      </w:r>
      <w:hyperlink r:id="rId9" w:history="1">
        <w:r w:rsidRPr="005E5988">
          <w:rPr>
            <w:rStyle w:val="Hyperlink"/>
            <w:rFonts w:ascii="Times New Roman" w:hAnsi="Times New Roman"/>
            <w:sz w:val="20"/>
          </w:rPr>
          <w:t>http://www.unaids.org/en/resources/documents/2016/2016-political-declaration-HIV-AIDS</w:t>
        </w:r>
      </w:hyperlink>
      <w:r w:rsidRPr="005E5988">
        <w:rPr>
          <w:rStyle w:val="current-page"/>
          <w:rFonts w:ascii="Times New Roman" w:hAnsi="Times New Roman"/>
          <w:sz w:val="20"/>
        </w:rPr>
        <w:t>).</w:t>
      </w:r>
    </w:p>
  </w:endnote>
  <w:endnote w:id="3">
    <w:p w:rsidR="00053E2E" w:rsidRPr="00EE57F1" w:rsidRDefault="00053E2E" w:rsidP="0006719B">
      <w:pPr>
        <w:widowControl w:val="0"/>
        <w:autoSpaceDE w:val="0"/>
        <w:autoSpaceDN w:val="0"/>
        <w:adjustRightInd w:val="0"/>
        <w:rPr>
          <w:rFonts w:ascii="Times New Roman" w:hAnsi="Times New Roman"/>
          <w:sz w:val="20"/>
        </w:rPr>
      </w:pPr>
      <w:r w:rsidRPr="00EE57F1">
        <w:rPr>
          <w:rStyle w:val="EndnoteReference"/>
          <w:rFonts w:ascii="Times New Roman" w:hAnsi="Times New Roman"/>
          <w:sz w:val="20"/>
        </w:rPr>
        <w:endnoteRef/>
      </w:r>
      <w:r w:rsidRPr="00EE57F1">
        <w:rPr>
          <w:rFonts w:ascii="Times New Roman" w:hAnsi="Times New Roman" w:cs="Times New Roman"/>
          <w:sz w:val="20"/>
          <w:lang w:val="en-US"/>
        </w:rPr>
        <w:t xml:space="preserve"> The </w:t>
      </w:r>
      <w:r w:rsidRPr="00EE57F1">
        <w:rPr>
          <w:rFonts w:ascii="Times New Roman" w:hAnsi="Times New Roman" w:cs="Times New Roman"/>
          <w:i/>
          <w:sz w:val="20"/>
          <w:lang w:val="en-US"/>
        </w:rPr>
        <w:t>Human Immunodeficiency Virus &amp; Acquired Immune Deficiency Syndrome (Prevention &amp; Control) Act, 2017</w:t>
      </w:r>
      <w:r w:rsidRPr="00EE57F1">
        <w:rPr>
          <w:rFonts w:ascii="Times New Roman" w:hAnsi="Times New Roman" w:cs="Times New Roman"/>
          <w:sz w:val="20"/>
          <w:lang w:val="en-US"/>
        </w:rPr>
        <w:t xml:space="preserve"> </w:t>
      </w:r>
      <w:r w:rsidRPr="00EE57F1">
        <w:rPr>
          <w:rFonts w:ascii="Times New Roman" w:hAnsi="Times New Roman" w:cs="Times New Roman"/>
          <w:sz w:val="20"/>
          <w:szCs w:val="20"/>
          <w:lang w:val="en-US"/>
        </w:rPr>
        <w:t xml:space="preserve">received assent of the President of India on 20 </w:t>
      </w:r>
      <w:proofErr w:type="gramStart"/>
      <w:r w:rsidRPr="00EE57F1">
        <w:rPr>
          <w:rFonts w:ascii="Times New Roman" w:hAnsi="Times New Roman" w:cs="Times New Roman"/>
          <w:sz w:val="20"/>
          <w:szCs w:val="20"/>
          <w:lang w:val="en-US"/>
        </w:rPr>
        <w:t>April,</w:t>
      </w:r>
      <w:proofErr w:type="gramEnd"/>
      <w:r w:rsidRPr="00EE57F1">
        <w:rPr>
          <w:rFonts w:ascii="Times New Roman" w:hAnsi="Times New Roman" w:cs="Times New Roman"/>
          <w:sz w:val="20"/>
          <w:szCs w:val="20"/>
          <w:lang w:val="en-US"/>
        </w:rPr>
        <w:t xml:space="preserve"> 2017, and is available from </w:t>
      </w:r>
      <w:hyperlink r:id="rId10" w:history="1">
        <w:r w:rsidRPr="00EE57F1">
          <w:rPr>
            <w:rStyle w:val="Hyperlink"/>
            <w:rFonts w:ascii="Times New Roman" w:hAnsi="Times New Roman" w:cs="Times New Roman"/>
            <w:sz w:val="20"/>
            <w:szCs w:val="20"/>
            <w:lang w:val="en-US"/>
          </w:rPr>
          <w:t>https://nhp.gov.in/nhpfiles/hivaidsact.pdf</w:t>
        </w:r>
      </w:hyperlink>
      <w:r w:rsidRPr="00EE57F1">
        <w:rPr>
          <w:rFonts w:ascii="Times New Roman" w:hAnsi="Times New Roman" w:cs="Times New Roman"/>
          <w:sz w:val="20"/>
          <w:szCs w:val="20"/>
          <w:lang w:val="en-US"/>
        </w:rPr>
        <w:t xml:space="preserve">.  </w:t>
      </w:r>
      <w:r w:rsidRPr="00EE57F1">
        <w:rPr>
          <w:rFonts w:ascii="Times New Roman" w:hAnsi="Times New Roman" w:cs="Times New Roman"/>
          <w:sz w:val="20"/>
          <w:lang w:val="en-US"/>
        </w:rPr>
        <w:t xml:space="preserve"> </w:t>
      </w:r>
    </w:p>
  </w:endnote>
  <w:endnote w:id="4">
    <w:p w:rsidR="00053E2E" w:rsidRPr="00762E3D" w:rsidRDefault="00053E2E">
      <w:pPr>
        <w:pStyle w:val="EndnoteText"/>
        <w:rPr>
          <w:rFonts w:ascii="Times New Roman" w:hAnsi="Times New Roman"/>
          <w:sz w:val="20"/>
        </w:rPr>
      </w:pPr>
      <w:r w:rsidRPr="00762E3D">
        <w:rPr>
          <w:rStyle w:val="EndnoteReference"/>
          <w:rFonts w:ascii="Times New Roman" w:hAnsi="Times New Roman"/>
          <w:sz w:val="20"/>
        </w:rPr>
        <w:endnoteRef/>
      </w:r>
      <w:r w:rsidRPr="00762E3D">
        <w:rPr>
          <w:rFonts w:ascii="Times New Roman" w:hAnsi="Times New Roman"/>
          <w:sz w:val="20"/>
        </w:rPr>
        <w:t xml:space="preserve"> A scanned version of this book is available from </w:t>
      </w:r>
      <w:hyperlink r:id="rId11" w:anchor="v=onepage&amp;q&amp;f=false" w:history="1">
        <w:r w:rsidRPr="00762E3D">
          <w:rPr>
            <w:rStyle w:val="Hyperlink"/>
            <w:rFonts w:ascii="Times New Roman" w:hAnsi="Times New Roman"/>
            <w:sz w:val="20"/>
          </w:rPr>
          <w:t>https://books.google.co.in/books?id=5biSumK1wecC&amp;printsec=frontcover&amp;source=gbs_ge_summary_r&amp;cad=0#v=onepage&amp;q&amp;f=false</w:t>
        </w:r>
      </w:hyperlink>
      <w:r w:rsidRPr="00762E3D">
        <w:rPr>
          <w:rFonts w:ascii="Times New Roman" w:hAnsi="Times New Roman"/>
          <w:sz w:val="20"/>
        </w:rPr>
        <w:t xml:space="preserve"> </w:t>
      </w:r>
    </w:p>
  </w:endnote>
  <w:endnote w:id="5">
    <w:p w:rsidR="00053E2E" w:rsidRDefault="00053E2E">
      <w:pPr>
        <w:pStyle w:val="EndnoteText"/>
      </w:pPr>
      <w:r w:rsidRPr="00762E3D">
        <w:rPr>
          <w:rStyle w:val="EndnoteReference"/>
          <w:rFonts w:ascii="Times New Roman" w:hAnsi="Times New Roman"/>
          <w:sz w:val="20"/>
        </w:rPr>
        <w:endnoteRef/>
      </w:r>
      <w:r w:rsidRPr="00762E3D">
        <w:rPr>
          <w:rFonts w:ascii="Times New Roman" w:hAnsi="Times New Roman"/>
          <w:sz w:val="20"/>
        </w:rPr>
        <w:t xml:space="preserve"> An overview of the process is available from </w:t>
      </w:r>
      <w:hyperlink r:id="rId12" w:history="1">
        <w:r w:rsidRPr="00762E3D">
          <w:rPr>
            <w:rStyle w:val="Hyperlink"/>
            <w:rFonts w:ascii="Times New Roman" w:hAnsi="Times New Roman"/>
            <w:sz w:val="20"/>
          </w:rPr>
          <w:t>http://www.lawyerscollective.org/files/ENGLISH%20(July%202007)%20FINAL%20COPY.pdf</w:t>
        </w:r>
      </w:hyperlink>
      <w:r w:rsidRPr="00762E3D">
        <w:rPr>
          <w:rFonts w:ascii="Times New Roman" w:hAnsi="Times New Roman"/>
          <w:sz w:val="20"/>
        </w:rPr>
        <w:t xml:space="preserve"> and </w:t>
      </w:r>
      <w:hyperlink r:id="rId13" w:history="1">
        <w:r w:rsidRPr="00762E3D">
          <w:rPr>
            <w:rStyle w:val="Hyperlink"/>
            <w:rFonts w:ascii="Times New Roman" w:hAnsi="Times New Roman"/>
            <w:sz w:val="20"/>
          </w:rPr>
          <w:t>http://www.lawyerscollective.org/our-initiatives/hiv-and-law</w:t>
        </w:r>
      </w:hyperlink>
      <w:r>
        <w:t xml:space="preserve"> </w:t>
      </w:r>
    </w:p>
  </w:endnote>
  <w:endnote w:id="6">
    <w:p w:rsidR="00053E2E" w:rsidRPr="00762E3D" w:rsidRDefault="00053E2E">
      <w:pPr>
        <w:pStyle w:val="EndnoteText"/>
        <w:rPr>
          <w:rFonts w:ascii="Times New Roman" w:hAnsi="Times New Roman"/>
          <w:sz w:val="20"/>
        </w:rPr>
      </w:pPr>
      <w:r w:rsidRPr="00762E3D">
        <w:rPr>
          <w:rStyle w:val="EndnoteReference"/>
          <w:rFonts w:ascii="Times New Roman" w:hAnsi="Times New Roman"/>
          <w:sz w:val="20"/>
        </w:rPr>
        <w:endnoteRef/>
      </w:r>
      <w:r w:rsidRPr="00762E3D">
        <w:rPr>
          <w:rFonts w:ascii="Times New Roman" w:hAnsi="Times New Roman"/>
          <w:sz w:val="20"/>
        </w:rPr>
        <w:t xml:space="preserve"> The </w:t>
      </w:r>
      <w:proofErr w:type="gramStart"/>
      <w:r w:rsidRPr="00762E3D">
        <w:rPr>
          <w:rFonts w:ascii="Times New Roman" w:hAnsi="Times New Roman" w:cs="Times New Roman"/>
          <w:sz w:val="20"/>
          <w:lang w:val="en-US"/>
        </w:rPr>
        <w:t>Human Immunodeficiency Virus &amp; Acquired Immune Deficiency Syndrome</w:t>
      </w:r>
      <w:proofErr w:type="gramEnd"/>
      <w:r w:rsidRPr="00762E3D">
        <w:rPr>
          <w:rFonts w:ascii="Times New Roman" w:hAnsi="Times New Roman" w:cs="Times New Roman"/>
          <w:sz w:val="20"/>
          <w:lang w:val="en-US"/>
        </w:rPr>
        <w:t xml:space="preserve"> (Prevention &amp; Control) Act, 2017 is available from </w:t>
      </w:r>
      <w:hyperlink r:id="rId14" w:history="1">
        <w:r w:rsidRPr="00762E3D">
          <w:rPr>
            <w:rStyle w:val="Hyperlink"/>
            <w:rFonts w:ascii="Times New Roman" w:hAnsi="Times New Roman" w:cs="Times New Roman"/>
            <w:sz w:val="20"/>
            <w:lang w:val="en-US"/>
          </w:rPr>
          <w:t>http://naco.gov.in/hivaids-act-2017</w:t>
        </w:r>
      </w:hyperlink>
      <w:r>
        <w:rPr>
          <w:rFonts w:ascii="Times New Roman" w:hAnsi="Times New Roman" w:cs="Times New Roman"/>
          <w:sz w:val="20"/>
          <w:lang w:val="en-US"/>
        </w:rPr>
        <w:t>.</w:t>
      </w:r>
    </w:p>
  </w:endnote>
  <w:endnote w:id="7">
    <w:p w:rsidR="00053E2E" w:rsidRPr="00EE57F1" w:rsidRDefault="00053E2E">
      <w:pPr>
        <w:pStyle w:val="EndnoteText"/>
        <w:rPr>
          <w:rFonts w:ascii="Times New Roman" w:hAnsi="Times New Roman"/>
          <w:sz w:val="20"/>
        </w:rPr>
      </w:pPr>
      <w:r w:rsidRPr="00EE57F1">
        <w:rPr>
          <w:rStyle w:val="EndnoteReference"/>
          <w:rFonts w:ascii="Times New Roman" w:hAnsi="Times New Roman"/>
          <w:sz w:val="20"/>
        </w:rPr>
        <w:endnoteRef/>
      </w:r>
      <w:r w:rsidRPr="00EE57F1">
        <w:rPr>
          <w:rFonts w:ascii="Times New Roman" w:hAnsi="Times New Roman"/>
          <w:sz w:val="20"/>
        </w:rPr>
        <w:t xml:space="preserve"> Article 12 of the Constitution of India states, “In this part, unless the context otherwise requires, the State includes the Government and Parliament of India and the Government and the Legislature of each of the States and all local or other authorities within the territory of India or under the control of the Government of India.”</w:t>
      </w:r>
    </w:p>
  </w:endnote>
  <w:endnote w:id="8">
    <w:p w:rsidR="00053E2E" w:rsidRPr="00EE57F1" w:rsidRDefault="00053E2E">
      <w:pPr>
        <w:pStyle w:val="EndnoteText"/>
        <w:rPr>
          <w:rFonts w:ascii="Times New Roman" w:hAnsi="Times New Roman"/>
          <w:sz w:val="20"/>
        </w:rPr>
      </w:pPr>
      <w:r w:rsidRPr="00EE57F1">
        <w:rPr>
          <w:rStyle w:val="EndnoteReference"/>
          <w:rFonts w:ascii="Times New Roman" w:hAnsi="Times New Roman"/>
          <w:sz w:val="20"/>
        </w:rPr>
        <w:endnoteRef/>
      </w:r>
      <w:r w:rsidRPr="00EE57F1">
        <w:rPr>
          <w:rFonts w:ascii="Times New Roman" w:hAnsi="Times New Roman"/>
          <w:sz w:val="20"/>
        </w:rPr>
        <w:t xml:space="preserve"> See Section 3, </w:t>
      </w:r>
      <w:proofErr w:type="gramStart"/>
      <w:r w:rsidRPr="00EE57F1">
        <w:rPr>
          <w:rFonts w:ascii="Times New Roman" w:hAnsi="Times New Roman" w:cs="Times New Roman"/>
          <w:i/>
          <w:sz w:val="20"/>
          <w:lang w:val="en-US"/>
        </w:rPr>
        <w:t>Human Immunodeficiency Virus &amp; Acquired Immune Deficiency Syndrome</w:t>
      </w:r>
      <w:proofErr w:type="gramEnd"/>
      <w:r w:rsidRPr="00EE57F1">
        <w:rPr>
          <w:rFonts w:ascii="Times New Roman" w:hAnsi="Times New Roman" w:cs="Times New Roman"/>
          <w:i/>
          <w:sz w:val="20"/>
          <w:lang w:val="en-US"/>
        </w:rPr>
        <w:t xml:space="preserve"> (Prevention &amp; Control) Act, 2017,</w:t>
      </w:r>
      <w:r w:rsidRPr="00EE57F1">
        <w:rPr>
          <w:rFonts w:ascii="Times New Roman" w:hAnsi="Times New Roman" w:cs="Times New Roman"/>
          <w:sz w:val="20"/>
          <w:lang w:val="en-US"/>
        </w:rPr>
        <w:t xml:space="preserve"> </w:t>
      </w:r>
      <w:r w:rsidRPr="00EE57F1">
        <w:rPr>
          <w:rFonts w:ascii="Times New Roman" w:hAnsi="Times New Roman" w:cs="Times New Roman"/>
          <w:sz w:val="20"/>
          <w:szCs w:val="20"/>
          <w:lang w:val="en-US"/>
        </w:rPr>
        <w:t xml:space="preserve">available from </w:t>
      </w:r>
      <w:hyperlink r:id="rId15" w:history="1">
        <w:r w:rsidRPr="00EE57F1">
          <w:rPr>
            <w:rStyle w:val="Hyperlink"/>
            <w:rFonts w:ascii="Times New Roman" w:hAnsi="Times New Roman" w:cs="Times New Roman"/>
            <w:sz w:val="20"/>
            <w:szCs w:val="20"/>
            <w:lang w:val="en-US"/>
          </w:rPr>
          <w:t>https://nhp.gov.in/nhpfiles/hivaidsact.pdf</w:t>
        </w:r>
      </w:hyperlink>
      <w:r w:rsidRPr="00EE57F1">
        <w:rPr>
          <w:rFonts w:ascii="Times New Roman" w:hAnsi="Times New Roman" w:cs="Times New Roman"/>
          <w:sz w:val="20"/>
          <w:szCs w:val="20"/>
          <w:lang w:val="en-US"/>
        </w:rPr>
        <w:t>.</w:t>
      </w:r>
    </w:p>
  </w:endnote>
  <w:endnote w:id="9">
    <w:p w:rsidR="00053E2E" w:rsidRPr="00C84698" w:rsidRDefault="00053E2E">
      <w:pPr>
        <w:pStyle w:val="EndnoteText"/>
        <w:rPr>
          <w:rFonts w:ascii="Times New Roman" w:hAnsi="Times New Roman"/>
          <w:sz w:val="20"/>
        </w:rPr>
      </w:pPr>
      <w:r w:rsidRPr="00C84698">
        <w:rPr>
          <w:rStyle w:val="EndnoteReference"/>
          <w:rFonts w:ascii="Times New Roman" w:hAnsi="Times New Roman"/>
          <w:sz w:val="20"/>
        </w:rPr>
        <w:endnoteRef/>
      </w:r>
      <w:r w:rsidRPr="00C84698">
        <w:rPr>
          <w:rFonts w:ascii="Times New Roman" w:hAnsi="Times New Roman"/>
          <w:sz w:val="20"/>
        </w:rPr>
        <w:t xml:space="preserve"> See </w:t>
      </w:r>
      <w:hyperlink r:id="rId16" w:history="1">
        <w:r w:rsidRPr="00C84698">
          <w:rPr>
            <w:rStyle w:val="Hyperlink"/>
            <w:rFonts w:ascii="Times New Roman" w:hAnsi="Times New Roman"/>
            <w:sz w:val="20"/>
          </w:rPr>
          <w:t>http://www.unaids.org/en/resources/documents/2014/ReductionofHIV-relatedstigmaanddiscrimination</w:t>
        </w:r>
      </w:hyperlink>
      <w:r w:rsidRPr="00C84698">
        <w:rPr>
          <w:rFonts w:ascii="Times New Roman" w:hAnsi="Times New Roman"/>
          <w:sz w:val="20"/>
        </w:rPr>
        <w:t xml:space="preserve">. </w:t>
      </w:r>
    </w:p>
  </w:endnote>
  <w:endnote w:id="10">
    <w:p w:rsidR="00053E2E" w:rsidRPr="00044991" w:rsidRDefault="00053E2E">
      <w:pPr>
        <w:pStyle w:val="EndnoteText"/>
        <w:rPr>
          <w:rFonts w:ascii="Times New Roman" w:hAnsi="Times New Roman"/>
          <w:sz w:val="20"/>
        </w:rPr>
      </w:pPr>
      <w:r w:rsidRPr="00044991">
        <w:rPr>
          <w:rStyle w:val="EndnoteReference"/>
          <w:rFonts w:ascii="Times New Roman" w:hAnsi="Times New Roman"/>
          <w:sz w:val="20"/>
        </w:rPr>
        <w:endnoteRef/>
      </w:r>
      <w:r w:rsidRPr="00044991">
        <w:rPr>
          <w:rFonts w:ascii="Times New Roman" w:hAnsi="Times New Roman"/>
          <w:sz w:val="20"/>
        </w:rPr>
        <w:t xml:space="preserve"> The original draft that was submitted to the government in 2005 is available from </w:t>
      </w:r>
      <w:hyperlink r:id="rId17" w:history="1">
        <w:r w:rsidRPr="00044991">
          <w:rPr>
            <w:rStyle w:val="Hyperlink"/>
            <w:rFonts w:ascii="Times New Roman" w:hAnsi="Times New Roman"/>
            <w:sz w:val="20"/>
          </w:rPr>
          <w:t>http://www.lawyerscollective.org/files/Final%20HIV%20Bill%202007.pdf</w:t>
        </w:r>
      </w:hyperlink>
      <w:r w:rsidRPr="00044991">
        <w:rPr>
          <w:rFonts w:ascii="Times New Roman" w:hAnsi="Times New Roman"/>
          <w:sz w:val="20"/>
        </w:rPr>
        <w:t xml:space="preserve">. </w:t>
      </w:r>
    </w:p>
  </w:endnote>
  <w:endnote w:id="11">
    <w:p w:rsidR="00053E2E" w:rsidRPr="00EE57F1" w:rsidRDefault="00053E2E">
      <w:pPr>
        <w:pStyle w:val="EndnoteText"/>
        <w:rPr>
          <w:rFonts w:ascii="Times New Roman" w:hAnsi="Times New Roman"/>
          <w:sz w:val="20"/>
        </w:rPr>
      </w:pPr>
      <w:r w:rsidRPr="00EE57F1">
        <w:rPr>
          <w:rStyle w:val="EndnoteReference"/>
          <w:rFonts w:ascii="Times New Roman" w:hAnsi="Times New Roman"/>
          <w:sz w:val="20"/>
        </w:rPr>
        <w:endnoteRef/>
      </w:r>
      <w:r w:rsidRPr="00EE57F1">
        <w:rPr>
          <w:rFonts w:ascii="Times New Roman" w:hAnsi="Times New Roman"/>
          <w:sz w:val="20"/>
        </w:rPr>
        <w:t xml:space="preserve"> See Section 18(2), </w:t>
      </w:r>
      <w:r w:rsidRPr="00EE57F1">
        <w:rPr>
          <w:rFonts w:ascii="Times New Roman" w:hAnsi="Times New Roman"/>
          <w:i/>
          <w:sz w:val="20"/>
        </w:rPr>
        <w:t>Mental Healthcare Act, 2017</w:t>
      </w:r>
      <w:r w:rsidRPr="00EE57F1">
        <w:rPr>
          <w:rFonts w:ascii="Times New Roman" w:hAnsi="Times New Roman"/>
          <w:sz w:val="20"/>
        </w:rPr>
        <w:t xml:space="preserve">, available from </w:t>
      </w:r>
      <w:hyperlink r:id="rId18" w:history="1">
        <w:r w:rsidRPr="00EE57F1">
          <w:rPr>
            <w:rStyle w:val="Hyperlink"/>
            <w:rFonts w:ascii="Times New Roman" w:hAnsi="Times New Roman"/>
            <w:sz w:val="20"/>
          </w:rPr>
          <w:t>http://www.prsindia.org/uploads/media/Mental%20Health/Mental%20Healthcare%20Act,%202017.pdf</w:t>
        </w:r>
      </w:hyperlink>
      <w:r w:rsidRPr="00EE57F1">
        <w:rPr>
          <w:rFonts w:ascii="Times New Roman" w:hAnsi="Times New Roman"/>
          <w:sz w:val="20"/>
        </w:rPr>
        <w:t xml:space="preserve">. </w:t>
      </w:r>
    </w:p>
  </w:endnote>
  <w:endnote w:id="12">
    <w:p w:rsidR="00053E2E" w:rsidRPr="00EE57F1" w:rsidRDefault="00053E2E">
      <w:pPr>
        <w:pStyle w:val="EndnoteText"/>
        <w:rPr>
          <w:rFonts w:ascii="Times New Roman" w:hAnsi="Times New Roman"/>
          <w:sz w:val="20"/>
        </w:rPr>
      </w:pPr>
      <w:r w:rsidRPr="00EE57F1">
        <w:rPr>
          <w:rStyle w:val="EndnoteReference"/>
          <w:rFonts w:ascii="Times New Roman" w:hAnsi="Times New Roman"/>
          <w:sz w:val="20"/>
        </w:rPr>
        <w:endnoteRef/>
      </w:r>
      <w:r>
        <w:rPr>
          <w:rFonts w:ascii="Times New Roman" w:hAnsi="Times New Roman"/>
          <w:sz w:val="20"/>
        </w:rPr>
        <w:t xml:space="preserve"> </w:t>
      </w:r>
      <w:proofErr w:type="gramStart"/>
      <w:r>
        <w:rPr>
          <w:rFonts w:ascii="Times New Roman" w:hAnsi="Times New Roman"/>
          <w:sz w:val="20"/>
        </w:rPr>
        <w:t xml:space="preserve">Available from </w:t>
      </w:r>
      <w:hyperlink r:id="rId19" w:history="1">
        <w:r w:rsidRPr="00EE57F1">
          <w:rPr>
            <w:rStyle w:val="Hyperlink"/>
            <w:rFonts w:ascii="Times New Roman" w:hAnsi="Times New Roman"/>
            <w:sz w:val="20"/>
          </w:rPr>
          <w:t>https://www.mciindia.org/ActivitiWebClient/rulesnregulations/codeofMedicalEthicsRegulations2002</w:t>
        </w:r>
      </w:hyperlink>
      <w:r w:rsidRPr="00EE57F1">
        <w:rPr>
          <w:rFonts w:ascii="Times New Roman" w:hAnsi="Times New Roman"/>
          <w:sz w:val="20"/>
        </w:rPr>
        <w:t>.</w:t>
      </w:r>
      <w:proofErr w:type="gramEnd"/>
      <w:r w:rsidRPr="00EE57F1">
        <w:rPr>
          <w:rFonts w:ascii="Times New Roman" w:hAnsi="Times New Roman"/>
          <w:sz w:val="20"/>
        </w:rPr>
        <w:t xml:space="preserve"> </w:t>
      </w:r>
    </w:p>
  </w:endnote>
  <w:endnote w:id="13">
    <w:p w:rsidR="00053E2E" w:rsidRPr="00E32D11" w:rsidRDefault="00053E2E">
      <w:pPr>
        <w:pStyle w:val="EndnoteText"/>
        <w:rPr>
          <w:rFonts w:ascii="Times New Roman" w:hAnsi="Times New Roman"/>
          <w:sz w:val="20"/>
        </w:rPr>
      </w:pPr>
      <w:r w:rsidRPr="00E32D11">
        <w:rPr>
          <w:rStyle w:val="EndnoteReference"/>
          <w:rFonts w:ascii="Times New Roman" w:hAnsi="Times New Roman"/>
          <w:sz w:val="20"/>
        </w:rPr>
        <w:endnoteRef/>
      </w:r>
      <w:r w:rsidRPr="00E32D11">
        <w:rPr>
          <w:rFonts w:ascii="Times New Roman" w:hAnsi="Times New Roman"/>
          <w:sz w:val="20"/>
        </w:rPr>
        <w:t xml:space="preserve"> See Section 5, </w:t>
      </w:r>
      <w:proofErr w:type="gramStart"/>
      <w:r w:rsidRPr="00E32D11">
        <w:rPr>
          <w:rFonts w:ascii="Times New Roman" w:hAnsi="Times New Roman" w:cs="Times New Roman"/>
          <w:i/>
          <w:sz w:val="20"/>
          <w:lang w:val="en-US"/>
        </w:rPr>
        <w:t>Human Immunodeficiency Virus &amp; Acquired Immune Deficiency Syndrome</w:t>
      </w:r>
      <w:proofErr w:type="gramEnd"/>
      <w:r w:rsidRPr="00E32D11">
        <w:rPr>
          <w:rFonts w:ascii="Times New Roman" w:hAnsi="Times New Roman" w:cs="Times New Roman"/>
          <w:i/>
          <w:sz w:val="20"/>
          <w:lang w:val="en-US"/>
        </w:rPr>
        <w:t xml:space="preserve"> (Prevention &amp; Control) Act, 2017,</w:t>
      </w:r>
      <w:r w:rsidRPr="00E32D11">
        <w:rPr>
          <w:rFonts w:ascii="Times New Roman" w:hAnsi="Times New Roman" w:cs="Times New Roman"/>
          <w:sz w:val="20"/>
          <w:lang w:val="en-US"/>
        </w:rPr>
        <w:t xml:space="preserve"> </w:t>
      </w:r>
      <w:r w:rsidRPr="00E32D11">
        <w:rPr>
          <w:rFonts w:ascii="Times New Roman" w:hAnsi="Times New Roman" w:cs="Times New Roman"/>
          <w:sz w:val="20"/>
          <w:szCs w:val="20"/>
          <w:lang w:val="en-US"/>
        </w:rPr>
        <w:t xml:space="preserve">available from </w:t>
      </w:r>
      <w:hyperlink r:id="rId20" w:history="1">
        <w:r w:rsidRPr="00E32D11">
          <w:rPr>
            <w:rStyle w:val="Hyperlink"/>
            <w:rFonts w:ascii="Times New Roman" w:hAnsi="Times New Roman" w:cs="Times New Roman"/>
            <w:sz w:val="20"/>
            <w:szCs w:val="20"/>
            <w:lang w:val="en-US"/>
          </w:rPr>
          <w:t>https://nhp.gov.in/nhpfiles/hivaidsact.pdf</w:t>
        </w:r>
      </w:hyperlink>
      <w:r w:rsidRPr="00E32D11">
        <w:rPr>
          <w:rFonts w:ascii="Times New Roman" w:hAnsi="Times New Roman" w:cs="Times New Roman"/>
          <w:sz w:val="20"/>
          <w:szCs w:val="20"/>
          <w:lang w:val="en-US"/>
        </w:rPr>
        <w:t>.</w:t>
      </w:r>
    </w:p>
  </w:endnote>
  <w:endnote w:id="14">
    <w:p w:rsidR="00053E2E" w:rsidRPr="00E32D11" w:rsidRDefault="00053E2E">
      <w:pPr>
        <w:pStyle w:val="EndnoteText"/>
        <w:rPr>
          <w:rFonts w:ascii="Times New Roman" w:hAnsi="Times New Roman"/>
          <w:sz w:val="20"/>
        </w:rPr>
      </w:pPr>
      <w:r w:rsidRPr="00E32D11">
        <w:rPr>
          <w:rStyle w:val="EndnoteReference"/>
          <w:rFonts w:ascii="Times New Roman" w:hAnsi="Times New Roman"/>
          <w:sz w:val="20"/>
        </w:rPr>
        <w:endnoteRef/>
      </w:r>
      <w:r w:rsidRPr="00E32D11">
        <w:rPr>
          <w:rFonts w:ascii="Times New Roman" w:hAnsi="Times New Roman"/>
          <w:sz w:val="20"/>
        </w:rPr>
        <w:t xml:space="preserve"> </w:t>
      </w:r>
      <w:r w:rsidRPr="00E32D11">
        <w:rPr>
          <w:rFonts w:ascii="Times New Roman" w:hAnsi="Times New Roman"/>
          <w:i/>
          <w:sz w:val="20"/>
        </w:rPr>
        <w:t>Ibid</w:t>
      </w:r>
      <w:r w:rsidRPr="00E32D11">
        <w:rPr>
          <w:rFonts w:ascii="Times New Roman" w:hAnsi="Times New Roman"/>
          <w:sz w:val="20"/>
        </w:rPr>
        <w:t>, Section 6</w:t>
      </w:r>
      <w:r w:rsidRPr="00E32D11">
        <w:rPr>
          <w:rFonts w:ascii="Times New Roman" w:hAnsi="Times New Roman" w:cs="Times New Roman"/>
          <w:sz w:val="20"/>
          <w:szCs w:val="20"/>
          <w:lang w:val="en-US"/>
        </w:rPr>
        <w:t>.</w:t>
      </w:r>
    </w:p>
  </w:endnote>
  <w:endnote w:id="15">
    <w:p w:rsidR="00053E2E" w:rsidRPr="00E32D11" w:rsidRDefault="00053E2E">
      <w:pPr>
        <w:pStyle w:val="EndnoteText"/>
        <w:rPr>
          <w:rFonts w:ascii="Times New Roman" w:hAnsi="Times New Roman"/>
          <w:sz w:val="20"/>
        </w:rPr>
      </w:pPr>
      <w:r w:rsidRPr="00E32D11">
        <w:rPr>
          <w:rStyle w:val="EndnoteReference"/>
          <w:rFonts w:ascii="Times New Roman" w:hAnsi="Times New Roman"/>
          <w:sz w:val="20"/>
        </w:rPr>
        <w:endnoteRef/>
      </w:r>
      <w:r w:rsidRPr="00E32D11">
        <w:rPr>
          <w:rFonts w:ascii="Times New Roman" w:hAnsi="Times New Roman"/>
          <w:sz w:val="20"/>
        </w:rPr>
        <w:t xml:space="preserve"> </w:t>
      </w:r>
      <w:r w:rsidRPr="00E32D11">
        <w:rPr>
          <w:rFonts w:ascii="Times New Roman" w:hAnsi="Times New Roman"/>
          <w:i/>
          <w:sz w:val="20"/>
        </w:rPr>
        <w:t>Ibid</w:t>
      </w:r>
      <w:r w:rsidRPr="00E32D11">
        <w:rPr>
          <w:rFonts w:ascii="Times New Roman" w:hAnsi="Times New Roman"/>
          <w:sz w:val="20"/>
        </w:rPr>
        <w:t>, Section 8.</w:t>
      </w:r>
    </w:p>
  </w:endnote>
  <w:endnote w:id="16">
    <w:p w:rsidR="00053E2E" w:rsidRPr="00E32D11" w:rsidRDefault="00053E2E">
      <w:pPr>
        <w:pStyle w:val="EndnoteText"/>
        <w:rPr>
          <w:rFonts w:ascii="Times New Roman" w:hAnsi="Times New Roman"/>
          <w:sz w:val="20"/>
        </w:rPr>
      </w:pPr>
      <w:r w:rsidRPr="00E32D11">
        <w:rPr>
          <w:rStyle w:val="EndnoteReference"/>
          <w:rFonts w:ascii="Times New Roman" w:hAnsi="Times New Roman"/>
          <w:sz w:val="20"/>
        </w:rPr>
        <w:endnoteRef/>
      </w:r>
      <w:r w:rsidRPr="00E32D11">
        <w:rPr>
          <w:rFonts w:ascii="Times New Roman" w:hAnsi="Times New Roman"/>
          <w:sz w:val="20"/>
        </w:rPr>
        <w:t xml:space="preserve"> </w:t>
      </w:r>
      <w:r w:rsidRPr="00E32D11">
        <w:rPr>
          <w:rFonts w:ascii="Times New Roman" w:hAnsi="Times New Roman"/>
          <w:i/>
          <w:sz w:val="20"/>
        </w:rPr>
        <w:t>Ibid.</w:t>
      </w:r>
    </w:p>
  </w:endnote>
  <w:endnote w:id="17">
    <w:p w:rsidR="00053E2E" w:rsidRPr="00E32D11" w:rsidRDefault="00053E2E" w:rsidP="00E32D11">
      <w:pPr>
        <w:widowControl w:val="0"/>
        <w:numPr>
          <w:ins w:id="66" w:author="Unknown"/>
        </w:numPr>
        <w:autoSpaceDE w:val="0"/>
        <w:autoSpaceDN w:val="0"/>
        <w:adjustRightInd w:val="0"/>
        <w:rPr>
          <w:rFonts w:ascii="Times New Roman" w:hAnsi="Times New Roman"/>
          <w:sz w:val="20"/>
        </w:rPr>
      </w:pPr>
      <w:ins w:id="67" w:author="Viv" w:date="2017-10-16T12:23:00Z">
        <w:r w:rsidRPr="00E32D11">
          <w:rPr>
            <w:rStyle w:val="EndnoteReference"/>
            <w:rFonts w:ascii="Times New Roman" w:hAnsi="Times New Roman"/>
            <w:sz w:val="20"/>
          </w:rPr>
          <w:endnoteRef/>
        </w:r>
        <w:r w:rsidRPr="00E32D11">
          <w:rPr>
            <w:rFonts w:ascii="Times New Roman" w:hAnsi="Times New Roman"/>
            <w:sz w:val="20"/>
          </w:rPr>
          <w:t xml:space="preserve"> </w:t>
        </w:r>
      </w:ins>
      <w:ins w:id="68" w:author="Viv" w:date="2017-10-16T12:24:00Z">
        <w:r w:rsidRPr="00E32D11">
          <w:rPr>
            <w:rFonts w:ascii="Times New Roman" w:hAnsi="Times New Roman" w:cs="Times New Roman"/>
            <w:i/>
            <w:sz w:val="20"/>
            <w:szCs w:val="26"/>
            <w:lang w:val="en-US"/>
          </w:rPr>
          <w:t>J</w:t>
        </w:r>
      </w:ins>
      <w:ins w:id="69" w:author="Viv" w:date="2017-10-16T12:25:00Z">
        <w:r w:rsidRPr="00E32D11">
          <w:rPr>
            <w:rFonts w:ascii="Times New Roman" w:hAnsi="Times New Roman" w:cs="Times New Roman"/>
            <w:i/>
            <w:sz w:val="20"/>
            <w:szCs w:val="26"/>
            <w:lang w:val="en-US"/>
          </w:rPr>
          <w:t xml:space="preserve">ustice </w:t>
        </w:r>
      </w:ins>
      <w:ins w:id="70" w:author="Viv" w:date="2017-10-16T12:24:00Z">
        <w:r w:rsidRPr="00E32D11">
          <w:rPr>
            <w:rFonts w:ascii="Times New Roman" w:hAnsi="Times New Roman" w:cs="Times New Roman"/>
            <w:i/>
            <w:sz w:val="20"/>
            <w:szCs w:val="26"/>
            <w:lang w:val="en-US"/>
          </w:rPr>
          <w:t xml:space="preserve">KS </w:t>
        </w:r>
        <w:proofErr w:type="spellStart"/>
        <w:r w:rsidRPr="00E32D11">
          <w:rPr>
            <w:rFonts w:ascii="Times New Roman" w:hAnsi="Times New Roman" w:cs="Times New Roman"/>
            <w:i/>
            <w:sz w:val="20"/>
            <w:szCs w:val="26"/>
            <w:lang w:val="en-US"/>
          </w:rPr>
          <w:t>P</w:t>
        </w:r>
      </w:ins>
      <w:ins w:id="71" w:author="Viv" w:date="2017-10-16T12:25:00Z">
        <w:r w:rsidRPr="00E32D11">
          <w:rPr>
            <w:rFonts w:ascii="Times New Roman" w:hAnsi="Times New Roman" w:cs="Times New Roman"/>
            <w:i/>
            <w:sz w:val="20"/>
            <w:szCs w:val="26"/>
            <w:lang w:val="en-US"/>
          </w:rPr>
          <w:t>uttaswamy</w:t>
        </w:r>
        <w:proofErr w:type="spellEnd"/>
        <w:r w:rsidRPr="00E32D11">
          <w:rPr>
            <w:rFonts w:ascii="Times New Roman" w:hAnsi="Times New Roman" w:cs="Times New Roman"/>
            <w:i/>
            <w:sz w:val="20"/>
            <w:szCs w:val="26"/>
            <w:lang w:val="en-US"/>
          </w:rPr>
          <w:t xml:space="preserve"> </w:t>
        </w:r>
      </w:ins>
      <w:ins w:id="72" w:author="Viv" w:date="2017-10-16T12:24:00Z">
        <w:r w:rsidRPr="00E32D11">
          <w:rPr>
            <w:rFonts w:ascii="Times New Roman" w:hAnsi="Times New Roman" w:cs="Times New Roman"/>
            <w:i/>
            <w:sz w:val="20"/>
            <w:szCs w:val="26"/>
            <w:lang w:val="en-US"/>
          </w:rPr>
          <w:t>(</w:t>
        </w:r>
      </w:ins>
      <w:proofErr w:type="spellStart"/>
      <w:ins w:id="73" w:author="Viv" w:date="2017-10-16T12:25:00Z">
        <w:r w:rsidRPr="00E32D11">
          <w:rPr>
            <w:rFonts w:ascii="Times New Roman" w:hAnsi="Times New Roman" w:cs="Times New Roman"/>
            <w:i/>
            <w:sz w:val="20"/>
            <w:szCs w:val="26"/>
            <w:lang w:val="en-US"/>
          </w:rPr>
          <w:t>Retd</w:t>
        </w:r>
      </w:ins>
      <w:proofErr w:type="spellEnd"/>
      <w:ins w:id="74" w:author="Viv" w:date="2017-10-16T12:24:00Z">
        <w:r w:rsidRPr="00E32D11">
          <w:rPr>
            <w:rFonts w:ascii="Times New Roman" w:hAnsi="Times New Roman" w:cs="Times New Roman"/>
            <w:i/>
            <w:sz w:val="20"/>
            <w:szCs w:val="26"/>
            <w:lang w:val="en-US"/>
          </w:rPr>
          <w:t>.) v</w:t>
        </w:r>
      </w:ins>
      <w:ins w:id="75" w:author="Viv" w:date="2017-10-16T12:25:00Z">
        <w:r w:rsidRPr="00E32D11">
          <w:rPr>
            <w:rFonts w:ascii="Times New Roman" w:hAnsi="Times New Roman" w:cs="Times New Roman"/>
            <w:i/>
            <w:sz w:val="20"/>
            <w:szCs w:val="28"/>
            <w:lang w:val="en-US"/>
            <w:rPrChange w:id="76" w:author="Viv" w:date="2017-10-16T12:26:00Z">
              <w:rPr>
                <w:rFonts w:ascii="Times New Roman" w:hAnsi="Times New Roman" w:cs="Times New Roman"/>
                <w:i/>
                <w:sz w:val="20"/>
                <w:szCs w:val="28"/>
                <w:lang w:val="en-US"/>
              </w:rPr>
            </w:rPrChange>
          </w:rPr>
          <w:t xml:space="preserve"> Union of India</w:t>
        </w:r>
      </w:ins>
      <w:ins w:id="77" w:author="Viv" w:date="2017-10-16T12:24:00Z">
        <w:r w:rsidRPr="00E32D11">
          <w:rPr>
            <w:rFonts w:ascii="Times New Roman" w:hAnsi="Times New Roman" w:cs="Times New Roman"/>
            <w:sz w:val="20"/>
            <w:szCs w:val="26"/>
            <w:lang w:val="en-US"/>
            <w:rPrChange w:id="78" w:author="Viv" w:date="2017-10-16T12:26:00Z">
              <w:rPr>
                <w:rFonts w:ascii="Times New Roman" w:hAnsi="Times New Roman" w:cs="Times New Roman"/>
                <w:sz w:val="20"/>
                <w:szCs w:val="26"/>
                <w:lang w:val="en-US"/>
              </w:rPr>
            </w:rPrChange>
          </w:rPr>
          <w:t>, Supreme Court of India,</w:t>
        </w:r>
      </w:ins>
      <w:ins w:id="79" w:author="Viv" w:date="2017-10-16T12:25:00Z">
        <w:r w:rsidRPr="00E32D11">
          <w:rPr>
            <w:rFonts w:ascii="Times New Roman" w:hAnsi="Times New Roman" w:cs="Times New Roman"/>
            <w:sz w:val="20"/>
            <w:szCs w:val="26"/>
            <w:lang w:val="en-US"/>
            <w:rPrChange w:id="80" w:author="Viv" w:date="2017-10-16T12:26:00Z">
              <w:rPr>
                <w:rFonts w:ascii="Times New Roman" w:hAnsi="Times New Roman" w:cs="Times New Roman"/>
                <w:sz w:val="20"/>
                <w:szCs w:val="26"/>
                <w:lang w:val="en-US"/>
              </w:rPr>
            </w:rPrChange>
          </w:rPr>
          <w:t xml:space="preserve"> Writ Petition (Civil) No. 494 of 2012</w:t>
        </w:r>
      </w:ins>
    </w:p>
  </w:endnote>
  <w:endnote w:id="18">
    <w:p w:rsidR="00053E2E" w:rsidRPr="00EE57F1" w:rsidRDefault="00053E2E">
      <w:pPr>
        <w:pStyle w:val="EndnoteText"/>
        <w:rPr>
          <w:rFonts w:ascii="Times New Roman" w:hAnsi="Times New Roman"/>
          <w:sz w:val="20"/>
        </w:rPr>
      </w:pPr>
      <w:r w:rsidRPr="00EE57F1">
        <w:rPr>
          <w:rStyle w:val="EndnoteReference"/>
          <w:rFonts w:ascii="Times New Roman" w:hAnsi="Times New Roman"/>
          <w:sz w:val="20"/>
        </w:rPr>
        <w:endnoteRef/>
      </w:r>
      <w:r w:rsidRPr="00EE57F1">
        <w:rPr>
          <w:rFonts w:ascii="Times New Roman" w:hAnsi="Times New Roman"/>
          <w:sz w:val="20"/>
        </w:rPr>
        <w:t xml:space="preserve"> Section 9, </w:t>
      </w:r>
      <w:proofErr w:type="gramStart"/>
      <w:r w:rsidRPr="00EE57F1">
        <w:rPr>
          <w:rFonts w:ascii="Times New Roman" w:hAnsi="Times New Roman" w:cs="Times New Roman"/>
          <w:i/>
          <w:sz w:val="20"/>
          <w:lang w:val="en-US"/>
        </w:rPr>
        <w:t>Human Immunodeficiency Virus &amp; Acquired Immune Deficiency Syndrome</w:t>
      </w:r>
      <w:proofErr w:type="gramEnd"/>
      <w:r w:rsidRPr="00EE57F1">
        <w:rPr>
          <w:rFonts w:ascii="Times New Roman" w:hAnsi="Times New Roman" w:cs="Times New Roman"/>
          <w:i/>
          <w:sz w:val="20"/>
          <w:lang w:val="en-US"/>
        </w:rPr>
        <w:t xml:space="preserve"> (Prevention &amp; Control) Act, 2017,</w:t>
      </w:r>
      <w:r w:rsidRPr="00EE57F1">
        <w:rPr>
          <w:rFonts w:ascii="Times New Roman" w:hAnsi="Times New Roman" w:cs="Times New Roman"/>
          <w:sz w:val="20"/>
          <w:lang w:val="en-US"/>
        </w:rPr>
        <w:t xml:space="preserve"> </w:t>
      </w:r>
      <w:r w:rsidRPr="00EE57F1">
        <w:rPr>
          <w:rFonts w:ascii="Times New Roman" w:hAnsi="Times New Roman" w:cs="Times New Roman"/>
          <w:sz w:val="20"/>
          <w:szCs w:val="20"/>
          <w:lang w:val="en-US"/>
        </w:rPr>
        <w:t xml:space="preserve">available from </w:t>
      </w:r>
      <w:hyperlink r:id="rId21" w:history="1">
        <w:r w:rsidRPr="00EE57F1">
          <w:rPr>
            <w:rStyle w:val="Hyperlink"/>
            <w:rFonts w:ascii="Times New Roman" w:hAnsi="Times New Roman" w:cs="Times New Roman"/>
            <w:sz w:val="20"/>
            <w:szCs w:val="20"/>
            <w:lang w:val="en-US"/>
          </w:rPr>
          <w:t>https://nhp.gov.in/nhpfiles/hivaidsact.pdf</w:t>
        </w:r>
      </w:hyperlink>
      <w:r w:rsidRPr="00EE57F1">
        <w:rPr>
          <w:rFonts w:ascii="Times New Roman" w:hAnsi="Times New Roman" w:cs="Times New Roman"/>
          <w:sz w:val="20"/>
          <w:szCs w:val="20"/>
          <w:lang w:val="en-US"/>
        </w:rPr>
        <w:t>.</w:t>
      </w:r>
    </w:p>
  </w:endnote>
  <w:endnote w:id="19">
    <w:p w:rsidR="00053E2E" w:rsidRDefault="00053E2E">
      <w:pPr>
        <w:pStyle w:val="EndnoteText"/>
      </w:pPr>
      <w:r w:rsidRPr="00EE57F1">
        <w:rPr>
          <w:rStyle w:val="EndnoteReference"/>
          <w:rFonts w:ascii="Times New Roman" w:hAnsi="Times New Roman"/>
          <w:sz w:val="20"/>
        </w:rPr>
        <w:endnoteRef/>
      </w:r>
      <w:r w:rsidRPr="00EE57F1">
        <w:rPr>
          <w:rFonts w:ascii="Times New Roman" w:hAnsi="Times New Roman"/>
          <w:sz w:val="20"/>
        </w:rPr>
        <w:t xml:space="preserve"> </w:t>
      </w:r>
      <w:r w:rsidRPr="00EE57F1">
        <w:rPr>
          <w:rFonts w:ascii="Times New Roman" w:hAnsi="Times New Roman"/>
          <w:i/>
          <w:sz w:val="20"/>
        </w:rPr>
        <w:t>Ibid</w:t>
      </w:r>
    </w:p>
  </w:endnote>
  <w:endnote w:id="20">
    <w:p w:rsidR="00053E2E" w:rsidRPr="00A56CA7" w:rsidRDefault="00053E2E" w:rsidP="00A56CA7">
      <w:pPr>
        <w:pStyle w:val="Heading1"/>
        <w:spacing w:before="2" w:after="2"/>
        <w:rPr>
          <w:rFonts w:ascii="Times New Roman" w:hAnsi="Times New Roman"/>
          <w:b w:val="0"/>
          <w:sz w:val="20"/>
        </w:rPr>
      </w:pPr>
      <w:r w:rsidRPr="00A56CA7">
        <w:rPr>
          <w:rStyle w:val="EndnoteReference"/>
          <w:rFonts w:ascii="Times New Roman" w:hAnsi="Times New Roman"/>
          <w:b w:val="0"/>
          <w:sz w:val="20"/>
        </w:rPr>
        <w:endnoteRef/>
      </w:r>
      <w:r w:rsidRPr="00A56CA7">
        <w:rPr>
          <w:rFonts w:ascii="Times New Roman" w:hAnsi="Times New Roman"/>
          <w:b w:val="0"/>
          <w:sz w:val="20"/>
        </w:rPr>
        <w:t xml:space="preserve"> Cameron, Edwin et al, “HIV is a virus, not a crime: ten reasons against criminal statutes and criminal prosecutions”, </w:t>
      </w:r>
      <w:r w:rsidRPr="00A56CA7">
        <w:rPr>
          <w:rStyle w:val="cit"/>
          <w:rFonts w:ascii="Times New Roman" w:hAnsi="Times New Roman"/>
          <w:b w:val="0"/>
          <w:sz w:val="20"/>
        </w:rPr>
        <w:t xml:space="preserve">J </w:t>
      </w:r>
      <w:proofErr w:type="spellStart"/>
      <w:r w:rsidRPr="00A56CA7">
        <w:rPr>
          <w:rStyle w:val="cit"/>
          <w:rFonts w:ascii="Times New Roman" w:hAnsi="Times New Roman"/>
          <w:b w:val="0"/>
          <w:sz w:val="20"/>
        </w:rPr>
        <w:t>Int</w:t>
      </w:r>
      <w:proofErr w:type="spellEnd"/>
      <w:r w:rsidRPr="00A56CA7">
        <w:rPr>
          <w:rStyle w:val="cit"/>
          <w:rFonts w:ascii="Times New Roman" w:hAnsi="Times New Roman"/>
          <w:b w:val="0"/>
          <w:sz w:val="20"/>
        </w:rPr>
        <w:t xml:space="preserve"> AIDS Soc. 2008</w:t>
      </w:r>
      <w:proofErr w:type="gramStart"/>
      <w:r w:rsidRPr="00A56CA7">
        <w:rPr>
          <w:rStyle w:val="cit"/>
          <w:rFonts w:ascii="Times New Roman" w:hAnsi="Times New Roman"/>
          <w:b w:val="0"/>
          <w:sz w:val="20"/>
        </w:rPr>
        <w:t>;</w:t>
      </w:r>
      <w:proofErr w:type="gramEnd"/>
      <w:r w:rsidRPr="00A56CA7">
        <w:rPr>
          <w:rStyle w:val="cit"/>
          <w:rFonts w:ascii="Times New Roman" w:hAnsi="Times New Roman"/>
          <w:b w:val="0"/>
          <w:sz w:val="20"/>
        </w:rPr>
        <w:t xml:space="preserve"> 11: 7, available</w:t>
      </w:r>
      <w:r>
        <w:rPr>
          <w:rStyle w:val="cit"/>
          <w:rFonts w:ascii="Times New Roman" w:hAnsi="Times New Roman"/>
          <w:b w:val="0"/>
          <w:sz w:val="20"/>
        </w:rPr>
        <w:t xml:space="preserve"> from</w:t>
      </w:r>
      <w:r w:rsidRPr="00A56CA7">
        <w:rPr>
          <w:rStyle w:val="cit"/>
          <w:rFonts w:ascii="Times New Roman" w:hAnsi="Times New Roman"/>
          <w:b w:val="0"/>
          <w:sz w:val="20"/>
        </w:rPr>
        <w:t xml:space="preserve"> </w:t>
      </w:r>
      <w:hyperlink r:id="rId22" w:history="1">
        <w:r w:rsidRPr="00A56CA7">
          <w:rPr>
            <w:rStyle w:val="Hyperlink"/>
            <w:rFonts w:ascii="Times New Roman" w:hAnsi="Times New Roman"/>
            <w:b w:val="0"/>
            <w:sz w:val="20"/>
          </w:rPr>
          <w:t>https://www.ncbi.nlm.nih.gov/pmc/articles/PMC2635346/</w:t>
        </w:r>
      </w:hyperlink>
      <w:r w:rsidRPr="00A56CA7">
        <w:rPr>
          <w:rFonts w:ascii="Times New Roman" w:hAnsi="Times New Roman"/>
          <w:b w:val="0"/>
          <w:sz w:val="20"/>
        </w:rPr>
        <w:t xml:space="preserve">. </w:t>
      </w:r>
    </w:p>
  </w:endnote>
  <w:endnote w:id="21">
    <w:p w:rsidR="00053E2E" w:rsidRPr="00EE57F1" w:rsidRDefault="00053E2E">
      <w:pPr>
        <w:pStyle w:val="EndnoteText"/>
        <w:rPr>
          <w:rFonts w:ascii="Times New Roman" w:hAnsi="Times New Roman"/>
          <w:sz w:val="20"/>
        </w:rPr>
      </w:pPr>
      <w:r w:rsidRPr="00EE57F1">
        <w:rPr>
          <w:rStyle w:val="EndnoteReference"/>
          <w:rFonts w:ascii="Times New Roman" w:hAnsi="Times New Roman"/>
          <w:sz w:val="20"/>
        </w:rPr>
        <w:endnoteRef/>
      </w:r>
      <w:r w:rsidRPr="00EE57F1">
        <w:rPr>
          <w:rFonts w:ascii="Times New Roman" w:hAnsi="Times New Roman"/>
          <w:sz w:val="20"/>
        </w:rPr>
        <w:t xml:space="preserve"> </w:t>
      </w:r>
      <w:proofErr w:type="gramStart"/>
      <w:r w:rsidRPr="00EE57F1">
        <w:rPr>
          <w:rFonts w:ascii="Times New Roman" w:hAnsi="Times New Roman"/>
          <w:sz w:val="20"/>
        </w:rPr>
        <w:t xml:space="preserve">Global Commission on HIV and the Law, “Risks, Rights &amp; Health”, at page 24, available from </w:t>
      </w:r>
      <w:hyperlink r:id="rId23" w:history="1">
        <w:r w:rsidRPr="00EE57F1">
          <w:rPr>
            <w:rStyle w:val="Hyperlink"/>
            <w:rFonts w:ascii="Times New Roman" w:hAnsi="Times New Roman"/>
            <w:sz w:val="20"/>
          </w:rPr>
          <w:t>https://hivlawcommission.org/wp-content/uploads/2017/06/FinalReport-RisksRightsHealth-EN.pdf</w:t>
        </w:r>
      </w:hyperlink>
      <w:r w:rsidRPr="00EE57F1">
        <w:rPr>
          <w:rFonts w:ascii="Times New Roman" w:hAnsi="Times New Roman"/>
          <w:sz w:val="20"/>
        </w:rPr>
        <w:t>.</w:t>
      </w:r>
      <w:proofErr w:type="gramEnd"/>
      <w:r w:rsidRPr="00EE57F1">
        <w:rPr>
          <w:rFonts w:ascii="Times New Roman" w:hAnsi="Times New Roman"/>
          <w:sz w:val="20"/>
        </w:rPr>
        <w:t xml:space="preserve"> </w:t>
      </w:r>
    </w:p>
  </w:endnote>
  <w:endnote w:id="22">
    <w:p w:rsidR="00053E2E" w:rsidRPr="00890171" w:rsidRDefault="00053E2E">
      <w:pPr>
        <w:pStyle w:val="EndnoteText"/>
        <w:rPr>
          <w:rFonts w:ascii="Times New Roman" w:hAnsi="Times New Roman"/>
          <w:sz w:val="20"/>
        </w:rPr>
      </w:pPr>
      <w:r w:rsidRPr="00890171">
        <w:rPr>
          <w:rStyle w:val="EndnoteReference"/>
          <w:rFonts w:ascii="Times New Roman" w:hAnsi="Times New Roman"/>
          <w:sz w:val="20"/>
        </w:rPr>
        <w:endnoteRef/>
      </w:r>
      <w:r w:rsidRPr="00890171">
        <w:rPr>
          <w:rFonts w:ascii="Times New Roman" w:hAnsi="Times New Roman"/>
          <w:sz w:val="20"/>
        </w:rPr>
        <w:t xml:space="preserve"> See Section 270, Indian Penal Code, available from </w:t>
      </w:r>
      <w:hyperlink r:id="rId24" w:history="1">
        <w:r w:rsidRPr="00890171">
          <w:rPr>
            <w:rStyle w:val="Hyperlink"/>
            <w:rFonts w:ascii="Times New Roman" w:hAnsi="Times New Roman"/>
            <w:sz w:val="20"/>
          </w:rPr>
          <w:t>https://india.gov.in/indian-penal-code-act-1860</w:t>
        </w:r>
      </w:hyperlink>
      <w:r w:rsidRPr="00890171">
        <w:rPr>
          <w:rFonts w:ascii="Times New Roman" w:hAnsi="Times New Roman"/>
          <w:sz w:val="20"/>
        </w:rPr>
        <w:t xml:space="preserve">. </w:t>
      </w:r>
    </w:p>
  </w:endnote>
  <w:endnote w:id="23">
    <w:p w:rsidR="00053E2E" w:rsidRDefault="00053E2E">
      <w:pPr>
        <w:pStyle w:val="EndnoteText"/>
      </w:pPr>
      <w:r w:rsidRPr="00890171">
        <w:rPr>
          <w:rStyle w:val="EndnoteReference"/>
          <w:rFonts w:ascii="Times New Roman" w:hAnsi="Times New Roman"/>
          <w:sz w:val="20"/>
        </w:rPr>
        <w:endnoteRef/>
      </w:r>
      <w:r w:rsidRPr="00890171">
        <w:rPr>
          <w:rFonts w:ascii="Times New Roman" w:hAnsi="Times New Roman"/>
          <w:sz w:val="20"/>
        </w:rPr>
        <w:t xml:space="preserve"> Section 10</w:t>
      </w:r>
      <w:r w:rsidRPr="00EE57F1">
        <w:rPr>
          <w:rFonts w:ascii="Times New Roman" w:hAnsi="Times New Roman"/>
          <w:sz w:val="20"/>
        </w:rPr>
        <w:t xml:space="preserve">, </w:t>
      </w:r>
      <w:proofErr w:type="gramStart"/>
      <w:r w:rsidRPr="00EE57F1">
        <w:rPr>
          <w:rFonts w:ascii="Times New Roman" w:hAnsi="Times New Roman" w:cs="Times New Roman"/>
          <w:i/>
          <w:sz w:val="20"/>
          <w:lang w:val="en-US"/>
        </w:rPr>
        <w:t>Human Immunodeficiency Virus &amp; Acquired Immune Deficiency Syndrome</w:t>
      </w:r>
      <w:proofErr w:type="gramEnd"/>
      <w:r w:rsidRPr="00EE57F1">
        <w:rPr>
          <w:rFonts w:ascii="Times New Roman" w:hAnsi="Times New Roman" w:cs="Times New Roman"/>
          <w:i/>
          <w:sz w:val="20"/>
          <w:lang w:val="en-US"/>
        </w:rPr>
        <w:t xml:space="preserve"> (Prevention &amp; Control) Act, 2017,</w:t>
      </w:r>
      <w:r w:rsidRPr="00EE57F1">
        <w:rPr>
          <w:rFonts w:ascii="Times New Roman" w:hAnsi="Times New Roman" w:cs="Times New Roman"/>
          <w:sz w:val="20"/>
          <w:lang w:val="en-US"/>
        </w:rPr>
        <w:t xml:space="preserve"> </w:t>
      </w:r>
      <w:r w:rsidRPr="00EE57F1">
        <w:rPr>
          <w:rFonts w:ascii="Times New Roman" w:hAnsi="Times New Roman" w:cs="Times New Roman"/>
          <w:sz w:val="20"/>
          <w:szCs w:val="20"/>
          <w:lang w:val="en-US"/>
        </w:rPr>
        <w:t xml:space="preserve">available from </w:t>
      </w:r>
      <w:hyperlink r:id="rId25" w:history="1">
        <w:r w:rsidRPr="00EE57F1">
          <w:rPr>
            <w:rStyle w:val="Hyperlink"/>
            <w:rFonts w:ascii="Times New Roman" w:hAnsi="Times New Roman" w:cs="Times New Roman"/>
            <w:sz w:val="20"/>
            <w:szCs w:val="20"/>
            <w:lang w:val="en-US"/>
          </w:rPr>
          <w:t>https://nhp.gov.in/nhpfiles/hivaidsact.pdf</w:t>
        </w:r>
      </w:hyperlink>
      <w:r w:rsidRPr="00EE57F1">
        <w:rPr>
          <w:rFonts w:ascii="Times New Roman" w:hAnsi="Times New Roman" w:cs="Times New Roman"/>
          <w:sz w:val="20"/>
          <w:szCs w:val="20"/>
          <w:lang w:val="en-US"/>
        </w:rPr>
        <w:t>.</w:t>
      </w:r>
    </w:p>
  </w:endnote>
  <w:endnote w:id="24">
    <w:p w:rsidR="00053E2E" w:rsidRPr="00A56CA7" w:rsidRDefault="00053E2E">
      <w:pPr>
        <w:pStyle w:val="EndnoteText"/>
        <w:rPr>
          <w:rFonts w:ascii="Times New Roman" w:hAnsi="Times New Roman"/>
          <w:sz w:val="20"/>
        </w:rPr>
      </w:pPr>
      <w:r w:rsidRPr="00A56CA7">
        <w:rPr>
          <w:rStyle w:val="EndnoteReference"/>
          <w:rFonts w:ascii="Times New Roman" w:hAnsi="Times New Roman"/>
          <w:sz w:val="20"/>
        </w:rPr>
        <w:endnoteRef/>
      </w:r>
      <w:r w:rsidRPr="00A56CA7">
        <w:rPr>
          <w:rFonts w:ascii="Times New Roman" w:hAnsi="Times New Roman"/>
          <w:sz w:val="20"/>
        </w:rPr>
        <w:t xml:space="preserve"> See </w:t>
      </w:r>
      <w:hyperlink r:id="rId26" w:history="1">
        <w:r w:rsidRPr="00A56CA7">
          <w:rPr>
            <w:rStyle w:val="Hyperlink"/>
            <w:rFonts w:ascii="Times New Roman" w:hAnsi="Times New Roman"/>
            <w:sz w:val="20"/>
          </w:rPr>
          <w:t>http://indianexpress.com/article/opinion/columns/dissent-and-aadhaar-4645231/</w:t>
        </w:r>
      </w:hyperlink>
      <w:r w:rsidRPr="00A56CA7">
        <w:rPr>
          <w:rFonts w:ascii="Times New Roman" w:hAnsi="Times New Roman"/>
          <w:sz w:val="20"/>
        </w:rPr>
        <w:t xml:space="preserve">. </w:t>
      </w:r>
    </w:p>
  </w:endnote>
  <w:endnote w:id="25">
    <w:p w:rsidR="00053E2E" w:rsidRDefault="00053E2E">
      <w:pPr>
        <w:pStyle w:val="EndnoteText"/>
      </w:pPr>
      <w:r w:rsidRPr="00890171">
        <w:rPr>
          <w:rStyle w:val="EndnoteReference"/>
          <w:rFonts w:ascii="Times New Roman" w:hAnsi="Times New Roman"/>
          <w:sz w:val="20"/>
        </w:rPr>
        <w:endnoteRef/>
      </w:r>
      <w:r w:rsidRPr="00890171">
        <w:rPr>
          <w:rFonts w:ascii="Times New Roman" w:hAnsi="Times New Roman"/>
          <w:sz w:val="20"/>
        </w:rPr>
        <w:t xml:space="preserve"> Section 11, </w:t>
      </w:r>
      <w:proofErr w:type="gramStart"/>
      <w:r w:rsidRPr="00890171">
        <w:rPr>
          <w:rFonts w:ascii="Times New Roman" w:hAnsi="Times New Roman" w:cs="Times New Roman"/>
          <w:i/>
          <w:sz w:val="20"/>
          <w:lang w:val="en-US"/>
        </w:rPr>
        <w:t>Human Immunodeficiency Virus &amp; Acquired Immune Deficiency Syndrome</w:t>
      </w:r>
      <w:proofErr w:type="gramEnd"/>
      <w:r w:rsidRPr="00890171">
        <w:rPr>
          <w:rFonts w:ascii="Times New Roman" w:hAnsi="Times New Roman" w:cs="Times New Roman"/>
          <w:i/>
          <w:sz w:val="20"/>
          <w:lang w:val="en-US"/>
        </w:rPr>
        <w:t xml:space="preserve"> (Prevention &amp; C</w:t>
      </w:r>
      <w:r w:rsidRPr="00EE57F1">
        <w:rPr>
          <w:rFonts w:ascii="Times New Roman" w:hAnsi="Times New Roman" w:cs="Times New Roman"/>
          <w:i/>
          <w:sz w:val="20"/>
          <w:lang w:val="en-US"/>
        </w:rPr>
        <w:t>ontrol) Act, 2017,</w:t>
      </w:r>
      <w:r w:rsidRPr="00EE57F1">
        <w:rPr>
          <w:rFonts w:ascii="Times New Roman" w:hAnsi="Times New Roman" w:cs="Times New Roman"/>
          <w:sz w:val="20"/>
          <w:lang w:val="en-US"/>
        </w:rPr>
        <w:t xml:space="preserve"> </w:t>
      </w:r>
      <w:r w:rsidRPr="00EE57F1">
        <w:rPr>
          <w:rFonts w:ascii="Times New Roman" w:hAnsi="Times New Roman" w:cs="Times New Roman"/>
          <w:sz w:val="20"/>
          <w:szCs w:val="20"/>
          <w:lang w:val="en-US"/>
        </w:rPr>
        <w:t xml:space="preserve">available from </w:t>
      </w:r>
      <w:hyperlink r:id="rId27" w:history="1">
        <w:r w:rsidRPr="00EE57F1">
          <w:rPr>
            <w:rStyle w:val="Hyperlink"/>
            <w:rFonts w:ascii="Times New Roman" w:hAnsi="Times New Roman" w:cs="Times New Roman"/>
            <w:sz w:val="20"/>
            <w:szCs w:val="20"/>
            <w:lang w:val="en-US"/>
          </w:rPr>
          <w:t>https://nhp.gov.in/nhpfiles/hivaidsact.pdf</w:t>
        </w:r>
      </w:hyperlink>
      <w:r w:rsidRPr="00EE57F1">
        <w:rPr>
          <w:rFonts w:ascii="Times New Roman" w:hAnsi="Times New Roman" w:cs="Times New Roman"/>
          <w:sz w:val="20"/>
          <w:szCs w:val="20"/>
          <w:lang w:val="en-US"/>
        </w:rPr>
        <w:t>.</w:t>
      </w:r>
    </w:p>
  </w:endnote>
  <w:endnote w:id="26">
    <w:p w:rsidR="00053E2E" w:rsidRPr="001B17EC" w:rsidRDefault="00053E2E" w:rsidP="001B17EC">
      <w:pPr>
        <w:pStyle w:val="Heading3"/>
        <w:spacing w:before="2" w:after="2"/>
        <w:rPr>
          <w:rFonts w:ascii="Times New Roman" w:hAnsi="Times New Roman"/>
          <w:b w:val="0"/>
          <w:color w:val="auto"/>
          <w:sz w:val="20"/>
        </w:rPr>
      </w:pPr>
      <w:r w:rsidRPr="001B17EC">
        <w:rPr>
          <w:rStyle w:val="EndnoteReference"/>
          <w:rFonts w:ascii="Times New Roman" w:hAnsi="Times New Roman"/>
          <w:b w:val="0"/>
          <w:color w:val="auto"/>
          <w:sz w:val="20"/>
        </w:rPr>
        <w:endnoteRef/>
      </w:r>
      <w:r w:rsidRPr="001B17EC">
        <w:rPr>
          <w:rFonts w:ascii="Times New Roman" w:hAnsi="Times New Roman"/>
          <w:b w:val="0"/>
          <w:color w:val="auto"/>
          <w:sz w:val="20"/>
        </w:rPr>
        <w:t xml:space="preserve"> See, for example, the UK’s</w:t>
      </w:r>
      <w:r w:rsidRPr="001B17EC">
        <w:rPr>
          <w:rFonts w:ascii="Times New Roman" w:hAnsi="Times New Roman"/>
          <w:b w:val="0"/>
          <w:i/>
          <w:color w:val="auto"/>
          <w:sz w:val="20"/>
        </w:rPr>
        <w:t xml:space="preserve"> Data Protection Act 1998</w:t>
      </w:r>
      <w:r w:rsidRPr="001B17EC">
        <w:rPr>
          <w:rFonts w:ascii="Times New Roman" w:hAnsi="Times New Roman"/>
          <w:b w:val="0"/>
          <w:color w:val="auto"/>
          <w:sz w:val="20"/>
        </w:rPr>
        <w:t xml:space="preserve">, and the </w:t>
      </w:r>
      <w:r w:rsidRPr="001B17EC">
        <w:rPr>
          <w:rFonts w:ascii="Times New Roman" w:hAnsi="Times New Roman"/>
          <w:b w:val="0"/>
          <w:i/>
          <w:color w:val="auto"/>
          <w:sz w:val="20"/>
        </w:rPr>
        <w:t>Access to Medical Reports Act 1988</w:t>
      </w:r>
      <w:r w:rsidRPr="001B17EC">
        <w:rPr>
          <w:rFonts w:ascii="Times New Roman" w:hAnsi="Times New Roman"/>
          <w:b w:val="0"/>
          <w:color w:val="auto"/>
          <w:sz w:val="20"/>
        </w:rPr>
        <w:t>, described at</w:t>
      </w:r>
      <w:r>
        <w:rPr>
          <w:rFonts w:ascii="Times New Roman" w:hAnsi="Times New Roman"/>
          <w:b w:val="0"/>
          <w:color w:val="auto"/>
          <w:sz w:val="20"/>
        </w:rPr>
        <w:t xml:space="preserve"> </w:t>
      </w:r>
      <w:hyperlink r:id="rId28" w:anchor="item1505575" w:history="1">
        <w:r w:rsidRPr="001B17EC">
          <w:rPr>
            <w:rStyle w:val="Hyperlink"/>
            <w:rFonts w:ascii="Times New Roman" w:hAnsi="Times New Roman"/>
            <w:b w:val="0"/>
            <w:sz w:val="20"/>
          </w:rPr>
          <w:t>http://www.aidsmap.com/Access-to-medical-records/page/1505571/#item1505575</w:t>
        </w:r>
      </w:hyperlink>
      <w:r w:rsidRPr="001B17EC">
        <w:rPr>
          <w:rFonts w:ascii="Times New Roman" w:hAnsi="Times New Roman"/>
          <w:b w:val="0"/>
          <w:bCs w:val="0"/>
          <w:color w:val="auto"/>
          <w:sz w:val="20"/>
        </w:rPr>
        <w:t>.</w:t>
      </w:r>
      <w:r>
        <w:rPr>
          <w:rFonts w:ascii="Times New Roman" w:hAnsi="Times New Roman"/>
          <w:b w:val="0"/>
          <w:color w:val="auto"/>
          <w:sz w:val="20"/>
        </w:rPr>
        <w:t xml:space="preserve"> </w:t>
      </w:r>
    </w:p>
  </w:endnote>
  <w:endnote w:id="27">
    <w:p w:rsidR="00053E2E" w:rsidRDefault="00053E2E">
      <w:pPr>
        <w:pStyle w:val="EndnoteText"/>
      </w:pPr>
      <w:r w:rsidRPr="00890171">
        <w:rPr>
          <w:rStyle w:val="EndnoteReference"/>
          <w:rFonts w:ascii="Times New Roman" w:hAnsi="Times New Roman"/>
          <w:sz w:val="20"/>
        </w:rPr>
        <w:endnoteRef/>
      </w:r>
      <w:r w:rsidRPr="00890171">
        <w:rPr>
          <w:rFonts w:ascii="Times New Roman" w:hAnsi="Times New Roman"/>
          <w:sz w:val="20"/>
        </w:rPr>
        <w:t xml:space="preserve"> Section </w:t>
      </w:r>
      <w:r>
        <w:rPr>
          <w:rFonts w:ascii="Times New Roman" w:hAnsi="Times New Roman"/>
          <w:sz w:val="20"/>
        </w:rPr>
        <w:t>1</w:t>
      </w:r>
      <w:r w:rsidRPr="00EE57F1">
        <w:rPr>
          <w:rFonts w:ascii="Times New Roman" w:hAnsi="Times New Roman"/>
          <w:sz w:val="20"/>
        </w:rPr>
        <w:t xml:space="preserve">9, </w:t>
      </w:r>
      <w:proofErr w:type="gramStart"/>
      <w:r w:rsidRPr="00EE57F1">
        <w:rPr>
          <w:rFonts w:ascii="Times New Roman" w:hAnsi="Times New Roman" w:cs="Times New Roman"/>
          <w:i/>
          <w:sz w:val="20"/>
          <w:lang w:val="en-US"/>
        </w:rPr>
        <w:t>Human Immunodeficiency Virus &amp; Acquired Immune Deficiency Syndrome</w:t>
      </w:r>
      <w:proofErr w:type="gramEnd"/>
      <w:r w:rsidRPr="00EE57F1">
        <w:rPr>
          <w:rFonts w:ascii="Times New Roman" w:hAnsi="Times New Roman" w:cs="Times New Roman"/>
          <w:i/>
          <w:sz w:val="20"/>
          <w:lang w:val="en-US"/>
        </w:rPr>
        <w:t xml:space="preserve"> (Prevention &amp; Control) Act, 2017,</w:t>
      </w:r>
      <w:r w:rsidRPr="00EE57F1">
        <w:rPr>
          <w:rFonts w:ascii="Times New Roman" w:hAnsi="Times New Roman" w:cs="Times New Roman"/>
          <w:sz w:val="20"/>
          <w:lang w:val="en-US"/>
        </w:rPr>
        <w:t xml:space="preserve"> </w:t>
      </w:r>
      <w:r w:rsidRPr="00EE57F1">
        <w:rPr>
          <w:rFonts w:ascii="Times New Roman" w:hAnsi="Times New Roman" w:cs="Times New Roman"/>
          <w:sz w:val="20"/>
          <w:szCs w:val="20"/>
          <w:lang w:val="en-US"/>
        </w:rPr>
        <w:t xml:space="preserve">available from </w:t>
      </w:r>
      <w:hyperlink r:id="rId29" w:history="1">
        <w:r w:rsidRPr="00EE57F1">
          <w:rPr>
            <w:rStyle w:val="Hyperlink"/>
            <w:rFonts w:ascii="Times New Roman" w:hAnsi="Times New Roman" w:cs="Times New Roman"/>
            <w:sz w:val="20"/>
            <w:szCs w:val="20"/>
            <w:lang w:val="en-US"/>
          </w:rPr>
          <w:t>https://nhp.gov.in/nhpfiles/hivaidsact.pdf</w:t>
        </w:r>
      </w:hyperlink>
      <w:r w:rsidRPr="00EE57F1">
        <w:rPr>
          <w:rFonts w:ascii="Times New Roman" w:hAnsi="Times New Roman" w:cs="Times New Roman"/>
          <w:sz w:val="20"/>
          <w:szCs w:val="20"/>
          <w:lang w:val="en-US"/>
        </w:rPr>
        <w:t>.</w:t>
      </w:r>
    </w:p>
  </w:endnote>
  <w:endnote w:id="28">
    <w:p w:rsidR="00053E2E" w:rsidRPr="001B17EC" w:rsidRDefault="00053E2E">
      <w:pPr>
        <w:pStyle w:val="EndnoteText"/>
        <w:rPr>
          <w:rFonts w:ascii="Times New Roman" w:hAnsi="Times New Roman"/>
          <w:sz w:val="20"/>
        </w:rPr>
      </w:pPr>
      <w:r w:rsidRPr="001B17EC">
        <w:rPr>
          <w:rStyle w:val="EndnoteReference"/>
          <w:rFonts w:ascii="Times New Roman" w:hAnsi="Times New Roman"/>
          <w:sz w:val="20"/>
        </w:rPr>
        <w:endnoteRef/>
      </w:r>
      <w:r w:rsidRPr="001B17EC">
        <w:rPr>
          <w:rFonts w:ascii="Times New Roman" w:hAnsi="Times New Roman"/>
          <w:sz w:val="20"/>
        </w:rPr>
        <w:t xml:space="preserve"> Further description of the impact of criminal law on these communities can be found in “Risks, Rights &amp; Health”, the report of the Global Commission on HIV &amp; the Law, available from</w:t>
      </w:r>
      <w:r>
        <w:rPr>
          <w:rFonts w:ascii="Times New Roman" w:hAnsi="Times New Roman"/>
          <w:sz w:val="20"/>
        </w:rPr>
        <w:t xml:space="preserve"> </w:t>
      </w:r>
      <w:hyperlink r:id="rId30" w:history="1">
        <w:r w:rsidRPr="00EE57F1">
          <w:rPr>
            <w:rStyle w:val="Hyperlink"/>
            <w:rFonts w:ascii="Times New Roman" w:hAnsi="Times New Roman"/>
            <w:sz w:val="20"/>
          </w:rPr>
          <w:t>https://hivlawcommission.org/wp-content/uploads/2017/06/FinalReport-RisksRightsHealth-EN.pdf</w:t>
        </w:r>
      </w:hyperlink>
      <w:r w:rsidRPr="00EE57F1">
        <w:rPr>
          <w:rFonts w:ascii="Times New Roman" w:hAnsi="Times New Roman"/>
          <w:sz w:val="20"/>
        </w:rPr>
        <w:t>.</w:t>
      </w:r>
      <w:r w:rsidRPr="001B17EC">
        <w:rPr>
          <w:rFonts w:ascii="Times New Roman" w:hAnsi="Times New Roman"/>
          <w:sz w:val="20"/>
        </w:rPr>
        <w:t xml:space="preserve"> </w:t>
      </w:r>
    </w:p>
  </w:endnote>
  <w:endnote w:id="29">
    <w:p w:rsidR="00053E2E" w:rsidRDefault="00053E2E" w:rsidP="00E32D11">
      <w:r w:rsidRPr="001B17EC">
        <w:rPr>
          <w:rStyle w:val="EndnoteReference"/>
          <w:rFonts w:ascii="Times New Roman" w:hAnsi="Times New Roman"/>
          <w:sz w:val="20"/>
        </w:rPr>
        <w:endnoteRef/>
      </w:r>
      <w:r w:rsidRPr="001B17EC">
        <w:rPr>
          <w:rFonts w:ascii="Times New Roman" w:hAnsi="Times New Roman"/>
          <w:sz w:val="20"/>
        </w:rPr>
        <w:t xml:space="preserve"> Human Rights Watch, “Epidemic of Abuse: Police Harassment of HIV/AIDS Outreach Workers in India”, </w:t>
      </w:r>
      <w:r w:rsidRPr="001B17EC">
        <w:rPr>
          <w:rFonts w:ascii="Times New Roman" w:hAnsi="Times New Roman"/>
          <w:sz w:val="20"/>
          <w:szCs w:val="25"/>
          <w:lang w:val="en-US"/>
        </w:rPr>
        <w:t xml:space="preserve">July 2002, Vol. 14, No. 5 (C), available from </w:t>
      </w:r>
      <w:hyperlink r:id="rId31" w:history="1">
        <w:r w:rsidRPr="001B17EC">
          <w:rPr>
            <w:rStyle w:val="Hyperlink"/>
            <w:rFonts w:ascii="Times New Roman" w:hAnsi="Times New Roman"/>
            <w:sz w:val="20"/>
            <w:szCs w:val="25"/>
            <w:lang w:val="en-US"/>
          </w:rPr>
          <w:t>https://www.hrw.org/reports/2002/india2/india0602.pdf</w:t>
        </w:r>
      </w:hyperlink>
      <w:r w:rsidRPr="001B17EC">
        <w:rPr>
          <w:rFonts w:ascii="Times New Roman" w:hAnsi="Times New Roman"/>
          <w:sz w:val="20"/>
          <w:szCs w:val="25"/>
          <w:lang w:val="en-US"/>
        </w:rPr>
        <w:t xml:space="preserve">. </w:t>
      </w:r>
    </w:p>
  </w:endnote>
  <w:endnote w:id="30">
    <w:p w:rsidR="00053E2E" w:rsidRPr="00CA3CB7" w:rsidRDefault="00053E2E">
      <w:pPr>
        <w:pStyle w:val="EndnoteText"/>
        <w:rPr>
          <w:rFonts w:ascii="Times New Roman" w:hAnsi="Times New Roman"/>
          <w:sz w:val="20"/>
        </w:rPr>
      </w:pPr>
      <w:r w:rsidRPr="00CA3CB7">
        <w:rPr>
          <w:rStyle w:val="EndnoteReference"/>
          <w:rFonts w:ascii="Times New Roman" w:hAnsi="Times New Roman"/>
          <w:sz w:val="20"/>
        </w:rPr>
        <w:endnoteRef/>
      </w:r>
      <w:r w:rsidRPr="00CA3CB7">
        <w:rPr>
          <w:rFonts w:ascii="Times New Roman" w:hAnsi="Times New Roman"/>
          <w:sz w:val="20"/>
        </w:rPr>
        <w:t xml:space="preserve"> The International Covenant on Economic, Social and Cultural Rights is a foundational human rights document that the vast majority of countries are signatory too, including India. Article</w:t>
      </w:r>
      <w:r>
        <w:rPr>
          <w:rFonts w:ascii="Times New Roman" w:hAnsi="Times New Roman"/>
          <w:sz w:val="20"/>
        </w:rPr>
        <w:t xml:space="preserve"> 12 (1) requires States to recognise </w:t>
      </w:r>
      <w:r w:rsidRPr="00CA3CB7">
        <w:rPr>
          <w:rFonts w:ascii="Times New Roman" w:hAnsi="Times New Roman"/>
          <w:sz w:val="20"/>
        </w:rPr>
        <w:t>“</w:t>
      </w:r>
      <w:r>
        <w:rPr>
          <w:rFonts w:ascii="Times New Roman" w:hAnsi="Times New Roman"/>
          <w:i/>
          <w:sz w:val="20"/>
        </w:rPr>
        <w:t>…</w:t>
      </w:r>
      <w:r w:rsidRPr="00CA3CB7">
        <w:rPr>
          <w:rFonts w:ascii="Times New Roman" w:hAnsi="Times New Roman"/>
          <w:i/>
          <w:sz w:val="20"/>
        </w:rPr>
        <w:t>the right of everyone to the enjoyment of the highest attainable standard of physical and mental health.</w:t>
      </w:r>
      <w:r w:rsidRPr="00CA3CB7">
        <w:rPr>
          <w:rFonts w:ascii="Times New Roman" w:hAnsi="Times New Roman"/>
          <w:sz w:val="20"/>
        </w:rPr>
        <w:t xml:space="preserve">” </w:t>
      </w:r>
      <w:proofErr w:type="gramStart"/>
      <w:r w:rsidRPr="00CA3CB7">
        <w:rPr>
          <w:rFonts w:ascii="Times New Roman" w:hAnsi="Times New Roman"/>
          <w:sz w:val="20"/>
        </w:rPr>
        <w:t xml:space="preserve">Available from </w:t>
      </w:r>
      <w:hyperlink r:id="rId32" w:history="1">
        <w:r w:rsidRPr="00CA3CB7">
          <w:rPr>
            <w:rStyle w:val="Hyperlink"/>
            <w:rFonts w:ascii="Times New Roman" w:hAnsi="Times New Roman"/>
            <w:sz w:val="20"/>
          </w:rPr>
          <w:t>http://www.ohchr.org/EN/ProfessionalInterest/Pages/CESCR.aspx</w:t>
        </w:r>
      </w:hyperlink>
      <w:r w:rsidRPr="00CA3CB7">
        <w:rPr>
          <w:rFonts w:ascii="Times New Roman" w:hAnsi="Times New Roman"/>
          <w:sz w:val="20"/>
        </w:rPr>
        <w:t>.</w:t>
      </w:r>
      <w:proofErr w:type="gramEnd"/>
    </w:p>
  </w:endnote>
  <w:endnote w:id="31">
    <w:p w:rsidR="00053E2E" w:rsidRPr="004E5C0A" w:rsidRDefault="00053E2E">
      <w:pPr>
        <w:pStyle w:val="EndnoteText"/>
        <w:rPr>
          <w:rFonts w:ascii="Times New Roman" w:hAnsi="Times New Roman"/>
          <w:sz w:val="20"/>
        </w:rPr>
      </w:pPr>
      <w:r w:rsidRPr="004E5C0A">
        <w:rPr>
          <w:rStyle w:val="EndnoteReference"/>
          <w:rFonts w:ascii="Times New Roman" w:hAnsi="Times New Roman"/>
          <w:sz w:val="20"/>
        </w:rPr>
        <w:endnoteRef/>
      </w:r>
      <w:r w:rsidRPr="004E5C0A">
        <w:rPr>
          <w:rFonts w:ascii="Times New Roman" w:hAnsi="Times New Roman"/>
          <w:sz w:val="20"/>
        </w:rPr>
        <w:t xml:space="preserve"> See </w:t>
      </w:r>
      <w:hyperlink r:id="rId33" w:history="1">
        <w:r w:rsidRPr="004E5C0A">
          <w:rPr>
            <w:rStyle w:val="Hyperlink"/>
            <w:rFonts w:ascii="Times New Roman" w:hAnsi="Times New Roman"/>
            <w:sz w:val="20"/>
          </w:rPr>
          <w:t>https://aidsinfo.nih.gov/guidelines/html/1/adult-and-adolescent-arv-guidelines/18/discontinuation-or-interruption-of-antiretroviral-therapy</w:t>
        </w:r>
      </w:hyperlink>
      <w:r w:rsidRPr="004E5C0A">
        <w:rPr>
          <w:rFonts w:ascii="Times New Roman" w:hAnsi="Times New Roman"/>
          <w:sz w:val="20"/>
        </w:rPr>
        <w:t>.</w:t>
      </w:r>
    </w:p>
  </w:endnote>
  <w:endnote w:id="32">
    <w:p w:rsidR="00053E2E" w:rsidRPr="004E5C0A" w:rsidRDefault="00053E2E">
      <w:pPr>
        <w:pStyle w:val="EndnoteText"/>
        <w:rPr>
          <w:rFonts w:ascii="Times New Roman" w:hAnsi="Times New Roman"/>
          <w:sz w:val="20"/>
        </w:rPr>
      </w:pPr>
      <w:r w:rsidRPr="004E5C0A">
        <w:rPr>
          <w:rStyle w:val="EndnoteReference"/>
          <w:rFonts w:ascii="Times New Roman" w:hAnsi="Times New Roman"/>
          <w:sz w:val="20"/>
        </w:rPr>
        <w:endnoteRef/>
      </w:r>
      <w:r w:rsidRPr="004E5C0A">
        <w:rPr>
          <w:rFonts w:ascii="Times New Roman" w:hAnsi="Times New Roman"/>
          <w:sz w:val="20"/>
        </w:rPr>
        <w:t xml:space="preserve"> See </w:t>
      </w:r>
      <w:hyperlink r:id="rId34" w:history="1">
        <w:r w:rsidRPr="004E5C0A">
          <w:rPr>
            <w:rStyle w:val="Hyperlink"/>
            <w:rFonts w:ascii="Times New Roman" w:hAnsi="Times New Roman"/>
            <w:sz w:val="20"/>
          </w:rPr>
          <w:t>https://www.cdc.gov/hiv/risk/art/</w:t>
        </w:r>
      </w:hyperlink>
      <w:r w:rsidRPr="004E5C0A">
        <w:rPr>
          <w:rFonts w:ascii="Times New Roman" w:hAnsi="Times New Roman"/>
          <w:sz w:val="20"/>
        </w:rPr>
        <w:t xml:space="preserve"> </w:t>
      </w:r>
    </w:p>
  </w:endnote>
  <w:endnote w:id="33">
    <w:p w:rsidR="00053E2E" w:rsidRDefault="00053E2E">
      <w:pPr>
        <w:pStyle w:val="EndnoteText"/>
      </w:pPr>
      <w:r w:rsidRPr="004E5C0A">
        <w:rPr>
          <w:rStyle w:val="EndnoteReference"/>
          <w:rFonts w:ascii="Times New Roman" w:hAnsi="Times New Roman"/>
          <w:sz w:val="20"/>
        </w:rPr>
        <w:endnoteRef/>
      </w:r>
      <w:r w:rsidRPr="004E5C0A">
        <w:rPr>
          <w:rFonts w:ascii="Times New Roman" w:hAnsi="Times New Roman"/>
          <w:sz w:val="20"/>
        </w:rPr>
        <w:t xml:space="preserve"> </w:t>
      </w:r>
      <w:hyperlink r:id="rId35" w:history="1">
        <w:r w:rsidRPr="004E5C0A">
          <w:rPr>
            <w:rStyle w:val="Hyperlink"/>
            <w:rFonts w:ascii="Times New Roman" w:hAnsi="Times New Roman"/>
            <w:sz w:val="20"/>
          </w:rPr>
          <w:t>http://www.thehindu.com/news/national/parliament-clears-landmark-hiv-bill/article17930015.ece</w:t>
        </w:r>
      </w:hyperlink>
      <w:r>
        <w:t xml:space="preserve"> </w:t>
      </w:r>
    </w:p>
  </w:endnote>
  <w:endnote w:id="34">
    <w:p w:rsidR="00053E2E" w:rsidRPr="00890171" w:rsidRDefault="00053E2E">
      <w:pPr>
        <w:pStyle w:val="EndnoteText"/>
        <w:rPr>
          <w:rFonts w:ascii="Times New Roman" w:hAnsi="Times New Roman"/>
          <w:sz w:val="20"/>
        </w:rPr>
      </w:pPr>
      <w:r w:rsidRPr="00890171">
        <w:rPr>
          <w:rStyle w:val="EndnoteReference"/>
          <w:rFonts w:ascii="Times New Roman" w:hAnsi="Times New Roman"/>
          <w:sz w:val="20"/>
        </w:rPr>
        <w:endnoteRef/>
      </w:r>
      <w:r w:rsidRPr="00890171">
        <w:rPr>
          <w:rFonts w:ascii="Times New Roman" w:hAnsi="Times New Roman"/>
          <w:sz w:val="20"/>
        </w:rPr>
        <w:t xml:space="preserve"> See Section 21, </w:t>
      </w:r>
      <w:proofErr w:type="gramStart"/>
      <w:r w:rsidRPr="00890171">
        <w:rPr>
          <w:rFonts w:ascii="Times New Roman" w:hAnsi="Times New Roman" w:cs="Times New Roman"/>
          <w:i/>
          <w:sz w:val="20"/>
          <w:lang w:val="en-US"/>
        </w:rPr>
        <w:t>Human Immunodeficiency Virus &amp; Acquired Immune Deficiency Syndrome</w:t>
      </w:r>
      <w:proofErr w:type="gramEnd"/>
      <w:r w:rsidRPr="00890171">
        <w:rPr>
          <w:rFonts w:ascii="Times New Roman" w:hAnsi="Times New Roman" w:cs="Times New Roman"/>
          <w:i/>
          <w:sz w:val="20"/>
          <w:lang w:val="en-US"/>
        </w:rPr>
        <w:t xml:space="preserve"> (Prevention &amp; Control) Act, 2017,</w:t>
      </w:r>
      <w:r w:rsidRPr="00890171">
        <w:rPr>
          <w:rFonts w:ascii="Times New Roman" w:hAnsi="Times New Roman" w:cs="Times New Roman"/>
          <w:sz w:val="20"/>
          <w:lang w:val="en-US"/>
        </w:rPr>
        <w:t xml:space="preserve"> </w:t>
      </w:r>
      <w:r w:rsidRPr="00890171">
        <w:rPr>
          <w:rFonts w:ascii="Times New Roman" w:hAnsi="Times New Roman" w:cs="Times New Roman"/>
          <w:sz w:val="20"/>
          <w:szCs w:val="20"/>
          <w:lang w:val="en-US"/>
        </w:rPr>
        <w:t xml:space="preserve">available from </w:t>
      </w:r>
      <w:hyperlink r:id="rId36" w:history="1">
        <w:r w:rsidRPr="00890171">
          <w:rPr>
            <w:rStyle w:val="Hyperlink"/>
            <w:rFonts w:ascii="Times New Roman" w:hAnsi="Times New Roman" w:cs="Times New Roman"/>
            <w:sz w:val="20"/>
            <w:szCs w:val="20"/>
            <w:lang w:val="en-US"/>
          </w:rPr>
          <w:t>https://nhp.gov.in/nhpfiles/hivaidsact.pdf</w:t>
        </w:r>
      </w:hyperlink>
      <w:r w:rsidRPr="00890171">
        <w:rPr>
          <w:rFonts w:ascii="Times New Roman" w:hAnsi="Times New Roman" w:cs="Times New Roman"/>
          <w:sz w:val="20"/>
          <w:szCs w:val="20"/>
          <w:lang w:val="en-US"/>
        </w:rPr>
        <w:t>.</w:t>
      </w:r>
    </w:p>
  </w:endnote>
  <w:endnote w:id="35">
    <w:p w:rsidR="00053E2E" w:rsidRPr="00890171" w:rsidRDefault="00053E2E">
      <w:pPr>
        <w:pStyle w:val="EndnoteText"/>
        <w:rPr>
          <w:rFonts w:ascii="Times New Roman" w:hAnsi="Times New Roman"/>
          <w:sz w:val="20"/>
        </w:rPr>
      </w:pPr>
      <w:r w:rsidRPr="00890171">
        <w:rPr>
          <w:rStyle w:val="EndnoteReference"/>
          <w:rFonts w:ascii="Times New Roman" w:hAnsi="Times New Roman"/>
          <w:sz w:val="20"/>
        </w:rPr>
        <w:endnoteRef/>
      </w:r>
      <w:r w:rsidRPr="00890171">
        <w:rPr>
          <w:rFonts w:ascii="Times New Roman" w:hAnsi="Times New Roman"/>
          <w:sz w:val="20"/>
        </w:rPr>
        <w:t xml:space="preserve"> </w:t>
      </w:r>
      <w:r w:rsidRPr="004E5C0A">
        <w:rPr>
          <w:rFonts w:ascii="Times New Roman" w:hAnsi="Times New Roman"/>
          <w:i/>
          <w:sz w:val="20"/>
        </w:rPr>
        <w:t>Ibid</w:t>
      </w:r>
      <w:r>
        <w:rPr>
          <w:rFonts w:ascii="Times New Roman" w:hAnsi="Times New Roman"/>
          <w:sz w:val="20"/>
        </w:rPr>
        <w:t xml:space="preserve">, </w:t>
      </w:r>
      <w:r w:rsidRPr="00890171">
        <w:rPr>
          <w:rFonts w:ascii="Times New Roman" w:hAnsi="Times New Roman"/>
          <w:sz w:val="20"/>
        </w:rPr>
        <w:t>Chapter 10</w:t>
      </w:r>
    </w:p>
  </w:endnote>
  <w:endnote w:id="36">
    <w:p w:rsidR="00053E2E" w:rsidRPr="00890171" w:rsidRDefault="00053E2E">
      <w:pPr>
        <w:pStyle w:val="EndnoteText"/>
        <w:rPr>
          <w:rFonts w:ascii="Times New Roman" w:hAnsi="Times New Roman" w:cs="Times New Roman"/>
          <w:sz w:val="20"/>
          <w:szCs w:val="20"/>
          <w:lang w:val="en-US"/>
        </w:rPr>
      </w:pPr>
      <w:r w:rsidRPr="00890171">
        <w:rPr>
          <w:rStyle w:val="EndnoteReference"/>
          <w:rFonts w:ascii="Times New Roman" w:hAnsi="Times New Roman"/>
          <w:sz w:val="20"/>
        </w:rPr>
        <w:endnoteRef/>
      </w:r>
      <w:r w:rsidRPr="00890171">
        <w:rPr>
          <w:rFonts w:ascii="Times New Roman" w:hAnsi="Times New Roman"/>
          <w:sz w:val="20"/>
        </w:rPr>
        <w:t xml:space="preserve"> </w:t>
      </w:r>
      <w:r w:rsidRPr="004E5C0A">
        <w:rPr>
          <w:rFonts w:ascii="Times New Roman" w:hAnsi="Times New Roman"/>
          <w:i/>
          <w:sz w:val="20"/>
        </w:rPr>
        <w:t>Ibid</w:t>
      </w:r>
      <w:r>
        <w:rPr>
          <w:rFonts w:ascii="Times New Roman" w:hAnsi="Times New Roman"/>
          <w:sz w:val="20"/>
        </w:rPr>
        <w:t>, Chapter 12</w:t>
      </w:r>
    </w:p>
  </w:endnote>
  <w:endnote w:id="37">
    <w:p w:rsidR="00053E2E" w:rsidRDefault="00053E2E">
      <w:pPr>
        <w:pStyle w:val="EndnoteText"/>
      </w:pPr>
      <w:r w:rsidRPr="00890171">
        <w:rPr>
          <w:rStyle w:val="EndnoteReference"/>
          <w:rFonts w:ascii="Times New Roman" w:hAnsi="Times New Roman"/>
          <w:sz w:val="20"/>
        </w:rPr>
        <w:endnoteRef/>
      </w:r>
      <w:r w:rsidRPr="00890171">
        <w:rPr>
          <w:rFonts w:ascii="Times New Roman" w:hAnsi="Times New Roman"/>
          <w:sz w:val="20"/>
        </w:rPr>
        <w:t xml:space="preserve"> </w:t>
      </w:r>
      <w:r w:rsidRPr="004E5C0A">
        <w:rPr>
          <w:rFonts w:ascii="Times New Roman" w:hAnsi="Times New Roman"/>
          <w:i/>
          <w:sz w:val="20"/>
        </w:rPr>
        <w:t>Ibid</w:t>
      </w:r>
      <w:r>
        <w:rPr>
          <w:rFonts w:ascii="Times New Roman" w:hAnsi="Times New Roman"/>
          <w:sz w:val="20"/>
        </w:rPr>
        <w:t xml:space="preserve">, </w:t>
      </w:r>
      <w:r w:rsidRPr="00890171">
        <w:rPr>
          <w:rFonts w:ascii="Times New Roman" w:hAnsi="Times New Roman"/>
          <w:sz w:val="20"/>
        </w:rPr>
        <w:t>Chapter 13</w:t>
      </w:r>
      <w:r>
        <w:t xml:space="preserve"> </w:t>
      </w:r>
    </w:p>
  </w:endnote>
</w:endnotes>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E2E" w:rsidRDefault="00053E2E" w:rsidP="002758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53E2E" w:rsidRDefault="00053E2E" w:rsidP="00481316">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E2E" w:rsidRDefault="00053E2E" w:rsidP="002758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011F">
      <w:rPr>
        <w:rStyle w:val="PageNumber"/>
        <w:noProof/>
      </w:rPr>
      <w:t>5</w:t>
    </w:r>
    <w:r>
      <w:rPr>
        <w:rStyle w:val="PageNumber"/>
      </w:rPr>
      <w:fldChar w:fldCharType="end"/>
    </w:r>
  </w:p>
  <w:p w:rsidR="00053E2E" w:rsidRDefault="00053E2E" w:rsidP="00481316">
    <w:pPr>
      <w:pStyle w:val="Footer"/>
      <w:ind w:right="360"/>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F35EF"/>
    <w:rsid w:val="000038EB"/>
    <w:rsid w:val="00004ED9"/>
    <w:rsid w:val="00015B2D"/>
    <w:rsid w:val="000177DD"/>
    <w:rsid w:val="00026816"/>
    <w:rsid w:val="000440D0"/>
    <w:rsid w:val="00044991"/>
    <w:rsid w:val="00053E2E"/>
    <w:rsid w:val="0006378A"/>
    <w:rsid w:val="0006719B"/>
    <w:rsid w:val="0007229D"/>
    <w:rsid w:val="0009526D"/>
    <w:rsid w:val="000C7313"/>
    <w:rsid w:val="001177E1"/>
    <w:rsid w:val="001219CA"/>
    <w:rsid w:val="001554D8"/>
    <w:rsid w:val="00162906"/>
    <w:rsid w:val="001678BF"/>
    <w:rsid w:val="00181E83"/>
    <w:rsid w:val="001A115A"/>
    <w:rsid w:val="001A1D72"/>
    <w:rsid w:val="001B17EC"/>
    <w:rsid w:val="001D26F4"/>
    <w:rsid w:val="001E3FA3"/>
    <w:rsid w:val="001F35EF"/>
    <w:rsid w:val="00221040"/>
    <w:rsid w:val="002758E0"/>
    <w:rsid w:val="00291B00"/>
    <w:rsid w:val="002924B4"/>
    <w:rsid w:val="002B0B6D"/>
    <w:rsid w:val="002B7304"/>
    <w:rsid w:val="002E3B9C"/>
    <w:rsid w:val="00305125"/>
    <w:rsid w:val="00315985"/>
    <w:rsid w:val="00337ECB"/>
    <w:rsid w:val="00342B63"/>
    <w:rsid w:val="00357EB3"/>
    <w:rsid w:val="003756F2"/>
    <w:rsid w:val="0037746A"/>
    <w:rsid w:val="00392440"/>
    <w:rsid w:val="003D1550"/>
    <w:rsid w:val="003D1C13"/>
    <w:rsid w:val="003F5496"/>
    <w:rsid w:val="004039BC"/>
    <w:rsid w:val="00403C7A"/>
    <w:rsid w:val="00422C3A"/>
    <w:rsid w:val="00477051"/>
    <w:rsid w:val="00481316"/>
    <w:rsid w:val="00481396"/>
    <w:rsid w:val="004C20F8"/>
    <w:rsid w:val="004E5C0A"/>
    <w:rsid w:val="00507941"/>
    <w:rsid w:val="00523078"/>
    <w:rsid w:val="00527E3F"/>
    <w:rsid w:val="005344FA"/>
    <w:rsid w:val="0056128D"/>
    <w:rsid w:val="005A7FF0"/>
    <w:rsid w:val="005D0069"/>
    <w:rsid w:val="005D1D48"/>
    <w:rsid w:val="005E5988"/>
    <w:rsid w:val="006031E1"/>
    <w:rsid w:val="00647323"/>
    <w:rsid w:val="00660DD1"/>
    <w:rsid w:val="00663C43"/>
    <w:rsid w:val="00693072"/>
    <w:rsid w:val="006A4E06"/>
    <w:rsid w:val="006C2760"/>
    <w:rsid w:val="006E0CA8"/>
    <w:rsid w:val="006E23A0"/>
    <w:rsid w:val="006F1C8F"/>
    <w:rsid w:val="006F57E6"/>
    <w:rsid w:val="00713F39"/>
    <w:rsid w:val="00714822"/>
    <w:rsid w:val="00722CCB"/>
    <w:rsid w:val="00762E3D"/>
    <w:rsid w:val="00773D4B"/>
    <w:rsid w:val="0079245D"/>
    <w:rsid w:val="007B0EA4"/>
    <w:rsid w:val="007C3BB5"/>
    <w:rsid w:val="00823EA9"/>
    <w:rsid w:val="008470B4"/>
    <w:rsid w:val="00890171"/>
    <w:rsid w:val="008929BB"/>
    <w:rsid w:val="008A30B6"/>
    <w:rsid w:val="008A5A78"/>
    <w:rsid w:val="008B2DBD"/>
    <w:rsid w:val="008D4149"/>
    <w:rsid w:val="0090591B"/>
    <w:rsid w:val="00912245"/>
    <w:rsid w:val="00921E59"/>
    <w:rsid w:val="00932D79"/>
    <w:rsid w:val="00936CD5"/>
    <w:rsid w:val="00961A14"/>
    <w:rsid w:val="00971AA1"/>
    <w:rsid w:val="009B1640"/>
    <w:rsid w:val="009C6849"/>
    <w:rsid w:val="009D0BFD"/>
    <w:rsid w:val="009E31F3"/>
    <w:rsid w:val="00A17B1F"/>
    <w:rsid w:val="00A56CA7"/>
    <w:rsid w:val="00A62A50"/>
    <w:rsid w:val="00A63BA5"/>
    <w:rsid w:val="00A67A25"/>
    <w:rsid w:val="00A853C4"/>
    <w:rsid w:val="00AA2C3D"/>
    <w:rsid w:val="00AB211C"/>
    <w:rsid w:val="00AC6E84"/>
    <w:rsid w:val="00B317AA"/>
    <w:rsid w:val="00B7398A"/>
    <w:rsid w:val="00BC697E"/>
    <w:rsid w:val="00BD6F65"/>
    <w:rsid w:val="00C47684"/>
    <w:rsid w:val="00C57E42"/>
    <w:rsid w:val="00C64360"/>
    <w:rsid w:val="00C84698"/>
    <w:rsid w:val="00CA3CB7"/>
    <w:rsid w:val="00CB011F"/>
    <w:rsid w:val="00CC50A8"/>
    <w:rsid w:val="00CD6995"/>
    <w:rsid w:val="00CE6C1E"/>
    <w:rsid w:val="00D00D24"/>
    <w:rsid w:val="00D05C78"/>
    <w:rsid w:val="00D25C2A"/>
    <w:rsid w:val="00D305AF"/>
    <w:rsid w:val="00D33937"/>
    <w:rsid w:val="00D41499"/>
    <w:rsid w:val="00DA2145"/>
    <w:rsid w:val="00DA2CF4"/>
    <w:rsid w:val="00DA3A1A"/>
    <w:rsid w:val="00DE1139"/>
    <w:rsid w:val="00DE2F9F"/>
    <w:rsid w:val="00E1465D"/>
    <w:rsid w:val="00E158EC"/>
    <w:rsid w:val="00E21CCD"/>
    <w:rsid w:val="00E23E9F"/>
    <w:rsid w:val="00E32D11"/>
    <w:rsid w:val="00E36A9E"/>
    <w:rsid w:val="00E373BD"/>
    <w:rsid w:val="00E45564"/>
    <w:rsid w:val="00E5114D"/>
    <w:rsid w:val="00E523C0"/>
    <w:rsid w:val="00E8280B"/>
    <w:rsid w:val="00ED6E60"/>
    <w:rsid w:val="00ED7C37"/>
    <w:rsid w:val="00EE3BC1"/>
    <w:rsid w:val="00EE57F1"/>
    <w:rsid w:val="00EF0D6C"/>
    <w:rsid w:val="00F05920"/>
    <w:rsid w:val="00F20562"/>
    <w:rsid w:val="00F308EC"/>
    <w:rsid w:val="00F67329"/>
    <w:rsid w:val="00F830D6"/>
    <w:rsid w:val="00F91C1D"/>
    <w:rsid w:val="00F93EB4"/>
    <w:rsid w:val="00FB5CAE"/>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50618"/>
    <w:rPr>
      <w:lang w:val="en-GB"/>
    </w:rPr>
  </w:style>
  <w:style w:type="paragraph" w:styleId="Heading1">
    <w:name w:val="heading 1"/>
    <w:basedOn w:val="Normal"/>
    <w:link w:val="Heading1Char"/>
    <w:uiPriority w:val="9"/>
    <w:rsid w:val="001177E1"/>
    <w:pPr>
      <w:spacing w:beforeLines="1" w:afterLines="1"/>
      <w:outlineLvl w:val="0"/>
    </w:pPr>
    <w:rPr>
      <w:rFonts w:ascii="Times" w:hAnsi="Times"/>
      <w:b/>
      <w:kern w:val="36"/>
      <w:sz w:val="48"/>
      <w:szCs w:val="20"/>
      <w:lang w:val="en-US"/>
    </w:rPr>
  </w:style>
  <w:style w:type="paragraph" w:styleId="Heading3">
    <w:name w:val="heading 3"/>
    <w:basedOn w:val="Normal"/>
    <w:next w:val="Normal"/>
    <w:link w:val="Heading3Char"/>
    <w:rsid w:val="001B17E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uiPriority w:val="99"/>
    <w:semiHidden/>
    <w:unhideWhenUsed/>
    <w:rsid w:val="00481316"/>
    <w:pPr>
      <w:tabs>
        <w:tab w:val="center" w:pos="4320"/>
        <w:tab w:val="right" w:pos="8640"/>
      </w:tabs>
    </w:pPr>
  </w:style>
  <w:style w:type="character" w:customStyle="1" w:styleId="FooterChar">
    <w:name w:val="Footer Char"/>
    <w:basedOn w:val="DefaultParagraphFont"/>
    <w:link w:val="Footer"/>
    <w:uiPriority w:val="99"/>
    <w:semiHidden/>
    <w:rsid w:val="00481316"/>
    <w:rPr>
      <w:lang w:val="en-GB"/>
    </w:rPr>
  </w:style>
  <w:style w:type="character" w:styleId="PageNumber">
    <w:name w:val="page number"/>
    <w:basedOn w:val="DefaultParagraphFont"/>
    <w:uiPriority w:val="99"/>
    <w:semiHidden/>
    <w:unhideWhenUsed/>
    <w:rsid w:val="00481316"/>
  </w:style>
  <w:style w:type="paragraph" w:styleId="FootnoteText">
    <w:name w:val="footnote text"/>
    <w:basedOn w:val="Normal"/>
    <w:link w:val="FootnoteTextChar"/>
    <w:rsid w:val="0006719B"/>
  </w:style>
  <w:style w:type="character" w:customStyle="1" w:styleId="FootnoteTextChar">
    <w:name w:val="Footnote Text Char"/>
    <w:basedOn w:val="DefaultParagraphFont"/>
    <w:link w:val="FootnoteText"/>
    <w:rsid w:val="0006719B"/>
    <w:rPr>
      <w:lang w:val="en-GB"/>
    </w:rPr>
  </w:style>
  <w:style w:type="character" w:styleId="FootnoteReference">
    <w:name w:val="footnote reference"/>
    <w:basedOn w:val="DefaultParagraphFont"/>
    <w:rsid w:val="0006719B"/>
    <w:rPr>
      <w:vertAlign w:val="superscript"/>
    </w:rPr>
  </w:style>
  <w:style w:type="character" w:styleId="Hyperlink">
    <w:name w:val="Hyperlink"/>
    <w:basedOn w:val="DefaultParagraphFont"/>
    <w:rsid w:val="0006719B"/>
    <w:rPr>
      <w:color w:val="0000FF" w:themeColor="hyperlink"/>
      <w:u w:val="single"/>
    </w:rPr>
  </w:style>
  <w:style w:type="character" w:customStyle="1" w:styleId="Heading1Char">
    <w:name w:val="Heading 1 Char"/>
    <w:basedOn w:val="DefaultParagraphFont"/>
    <w:link w:val="Heading1"/>
    <w:uiPriority w:val="9"/>
    <w:rsid w:val="001177E1"/>
    <w:rPr>
      <w:rFonts w:ascii="Times" w:hAnsi="Times"/>
      <w:b/>
      <w:kern w:val="36"/>
      <w:sz w:val="48"/>
      <w:szCs w:val="20"/>
    </w:rPr>
  </w:style>
  <w:style w:type="character" w:customStyle="1" w:styleId="current-page">
    <w:name w:val="current-page"/>
    <w:basedOn w:val="DefaultParagraphFont"/>
    <w:rsid w:val="006C2760"/>
  </w:style>
  <w:style w:type="character" w:styleId="FollowedHyperlink">
    <w:name w:val="FollowedHyperlink"/>
    <w:basedOn w:val="DefaultParagraphFont"/>
    <w:rsid w:val="005E5988"/>
    <w:rPr>
      <w:color w:val="800080" w:themeColor="followedHyperlink"/>
      <w:u w:val="single"/>
    </w:rPr>
  </w:style>
  <w:style w:type="character" w:customStyle="1" w:styleId="cit">
    <w:name w:val="cit"/>
    <w:basedOn w:val="DefaultParagraphFont"/>
    <w:rsid w:val="00A56CA7"/>
  </w:style>
  <w:style w:type="character" w:customStyle="1" w:styleId="Heading3Char">
    <w:name w:val="Heading 3 Char"/>
    <w:basedOn w:val="DefaultParagraphFont"/>
    <w:link w:val="Heading3"/>
    <w:rsid w:val="001B17EC"/>
    <w:rPr>
      <w:rFonts w:asciiTheme="majorHAnsi" w:eastAsiaTheme="majorEastAsia" w:hAnsiTheme="majorHAnsi" w:cstheme="majorBidi"/>
      <w:b/>
      <w:bCs/>
      <w:color w:val="4F81BD" w:themeColor="accent1"/>
      <w:lang w:val="en-GB"/>
    </w:rPr>
  </w:style>
  <w:style w:type="paragraph" w:styleId="EndnoteText">
    <w:name w:val="endnote text"/>
    <w:basedOn w:val="Normal"/>
    <w:link w:val="EndnoteTextChar"/>
    <w:rsid w:val="005D0069"/>
  </w:style>
  <w:style w:type="character" w:customStyle="1" w:styleId="EndnoteTextChar">
    <w:name w:val="Endnote Text Char"/>
    <w:basedOn w:val="DefaultParagraphFont"/>
    <w:link w:val="EndnoteText"/>
    <w:rsid w:val="005D0069"/>
    <w:rPr>
      <w:lang w:val="en-GB"/>
    </w:rPr>
  </w:style>
  <w:style w:type="character" w:styleId="EndnoteReference">
    <w:name w:val="endnote reference"/>
    <w:basedOn w:val="DefaultParagraphFont"/>
    <w:rsid w:val="005D0069"/>
    <w:rPr>
      <w:vertAlign w:val="superscript"/>
    </w:rPr>
  </w:style>
  <w:style w:type="paragraph" w:styleId="BalloonText">
    <w:name w:val="Balloon Text"/>
    <w:basedOn w:val="Normal"/>
    <w:link w:val="BalloonTextChar"/>
    <w:rsid w:val="00392440"/>
    <w:rPr>
      <w:rFonts w:ascii="Lucida Grande" w:hAnsi="Lucida Grande"/>
      <w:sz w:val="18"/>
      <w:szCs w:val="18"/>
    </w:rPr>
  </w:style>
  <w:style w:type="character" w:customStyle="1" w:styleId="BalloonTextChar">
    <w:name w:val="Balloon Text Char"/>
    <w:basedOn w:val="DefaultParagraphFont"/>
    <w:link w:val="BalloonText"/>
    <w:rsid w:val="00392440"/>
    <w:rPr>
      <w:rFonts w:ascii="Lucida Grande" w:hAnsi="Lucida Grande"/>
      <w:sz w:val="18"/>
      <w:szCs w:val="18"/>
      <w:lang w:val="en-GB"/>
    </w:rPr>
  </w:style>
</w:styles>
</file>

<file path=word/webSettings.xml><?xml version="1.0" encoding="utf-8"?>
<w:webSettings xmlns:r="http://schemas.openxmlformats.org/officeDocument/2006/relationships" xmlns:w="http://schemas.openxmlformats.org/wordprocessingml/2006/main">
  <w:divs>
    <w:div w:id="207184561">
      <w:bodyDiv w:val="1"/>
      <w:marLeft w:val="0"/>
      <w:marRight w:val="0"/>
      <w:marTop w:val="0"/>
      <w:marBottom w:val="0"/>
      <w:divBdr>
        <w:top w:val="none" w:sz="0" w:space="0" w:color="auto"/>
        <w:left w:val="none" w:sz="0" w:space="0" w:color="auto"/>
        <w:bottom w:val="none" w:sz="0" w:space="0" w:color="auto"/>
        <w:right w:val="none" w:sz="0" w:space="0" w:color="auto"/>
      </w:divBdr>
    </w:div>
    <w:div w:id="410080977">
      <w:bodyDiv w:val="1"/>
      <w:marLeft w:val="0"/>
      <w:marRight w:val="0"/>
      <w:marTop w:val="0"/>
      <w:marBottom w:val="0"/>
      <w:divBdr>
        <w:top w:val="none" w:sz="0" w:space="0" w:color="auto"/>
        <w:left w:val="none" w:sz="0" w:space="0" w:color="auto"/>
        <w:bottom w:val="none" w:sz="0" w:space="0" w:color="auto"/>
        <w:right w:val="none" w:sz="0" w:space="0" w:color="auto"/>
      </w:divBdr>
    </w:div>
    <w:div w:id="636225377">
      <w:bodyDiv w:val="1"/>
      <w:marLeft w:val="0"/>
      <w:marRight w:val="0"/>
      <w:marTop w:val="0"/>
      <w:marBottom w:val="0"/>
      <w:divBdr>
        <w:top w:val="none" w:sz="0" w:space="0" w:color="auto"/>
        <w:left w:val="none" w:sz="0" w:space="0" w:color="auto"/>
        <w:bottom w:val="none" w:sz="0" w:space="0" w:color="auto"/>
        <w:right w:val="none" w:sz="0" w:space="0" w:color="auto"/>
      </w:divBdr>
      <w:divsChild>
        <w:div w:id="288363677">
          <w:marLeft w:val="0"/>
          <w:marRight w:val="0"/>
          <w:marTop w:val="0"/>
          <w:marBottom w:val="0"/>
          <w:divBdr>
            <w:top w:val="none" w:sz="0" w:space="0" w:color="auto"/>
            <w:left w:val="none" w:sz="0" w:space="0" w:color="auto"/>
            <w:bottom w:val="none" w:sz="0" w:space="0" w:color="auto"/>
            <w:right w:val="none" w:sz="0" w:space="0" w:color="auto"/>
          </w:divBdr>
        </w:div>
        <w:div w:id="1801340771">
          <w:marLeft w:val="0"/>
          <w:marRight w:val="0"/>
          <w:marTop w:val="0"/>
          <w:marBottom w:val="0"/>
          <w:divBdr>
            <w:top w:val="none" w:sz="0" w:space="0" w:color="auto"/>
            <w:left w:val="none" w:sz="0" w:space="0" w:color="auto"/>
            <w:bottom w:val="none" w:sz="0" w:space="0" w:color="auto"/>
            <w:right w:val="none" w:sz="0" w:space="0" w:color="auto"/>
          </w:divBdr>
        </w:div>
        <w:div w:id="1061096189">
          <w:marLeft w:val="0"/>
          <w:marRight w:val="0"/>
          <w:marTop w:val="0"/>
          <w:marBottom w:val="0"/>
          <w:divBdr>
            <w:top w:val="none" w:sz="0" w:space="0" w:color="auto"/>
            <w:left w:val="none" w:sz="0" w:space="0" w:color="auto"/>
            <w:bottom w:val="none" w:sz="0" w:space="0" w:color="auto"/>
            <w:right w:val="none" w:sz="0" w:space="0" w:color="auto"/>
          </w:divBdr>
        </w:div>
        <w:div w:id="623197139">
          <w:marLeft w:val="0"/>
          <w:marRight w:val="0"/>
          <w:marTop w:val="0"/>
          <w:marBottom w:val="0"/>
          <w:divBdr>
            <w:top w:val="none" w:sz="0" w:space="0" w:color="auto"/>
            <w:left w:val="none" w:sz="0" w:space="0" w:color="auto"/>
            <w:bottom w:val="none" w:sz="0" w:space="0" w:color="auto"/>
            <w:right w:val="none" w:sz="0" w:space="0" w:color="auto"/>
          </w:divBdr>
        </w:div>
        <w:div w:id="886260360">
          <w:marLeft w:val="0"/>
          <w:marRight w:val="0"/>
          <w:marTop w:val="0"/>
          <w:marBottom w:val="0"/>
          <w:divBdr>
            <w:top w:val="none" w:sz="0" w:space="0" w:color="auto"/>
            <w:left w:val="none" w:sz="0" w:space="0" w:color="auto"/>
            <w:bottom w:val="none" w:sz="0" w:space="0" w:color="auto"/>
            <w:right w:val="none" w:sz="0" w:space="0" w:color="auto"/>
          </w:divBdr>
        </w:div>
        <w:div w:id="1789396705">
          <w:marLeft w:val="0"/>
          <w:marRight w:val="0"/>
          <w:marTop w:val="0"/>
          <w:marBottom w:val="0"/>
          <w:divBdr>
            <w:top w:val="none" w:sz="0" w:space="0" w:color="auto"/>
            <w:left w:val="none" w:sz="0" w:space="0" w:color="auto"/>
            <w:bottom w:val="none" w:sz="0" w:space="0" w:color="auto"/>
            <w:right w:val="none" w:sz="0" w:space="0" w:color="auto"/>
          </w:divBdr>
        </w:div>
        <w:div w:id="1748455207">
          <w:marLeft w:val="0"/>
          <w:marRight w:val="0"/>
          <w:marTop w:val="0"/>
          <w:marBottom w:val="0"/>
          <w:divBdr>
            <w:top w:val="none" w:sz="0" w:space="0" w:color="auto"/>
            <w:left w:val="none" w:sz="0" w:space="0" w:color="auto"/>
            <w:bottom w:val="none" w:sz="0" w:space="0" w:color="auto"/>
            <w:right w:val="none" w:sz="0" w:space="0" w:color="auto"/>
          </w:divBdr>
        </w:div>
        <w:div w:id="495998739">
          <w:marLeft w:val="0"/>
          <w:marRight w:val="0"/>
          <w:marTop w:val="0"/>
          <w:marBottom w:val="0"/>
          <w:divBdr>
            <w:top w:val="none" w:sz="0" w:space="0" w:color="auto"/>
            <w:left w:val="none" w:sz="0" w:space="0" w:color="auto"/>
            <w:bottom w:val="none" w:sz="0" w:space="0" w:color="auto"/>
            <w:right w:val="none" w:sz="0" w:space="0" w:color="auto"/>
          </w:divBdr>
        </w:div>
        <w:div w:id="113642306">
          <w:marLeft w:val="0"/>
          <w:marRight w:val="0"/>
          <w:marTop w:val="0"/>
          <w:marBottom w:val="0"/>
          <w:divBdr>
            <w:top w:val="none" w:sz="0" w:space="0" w:color="auto"/>
            <w:left w:val="none" w:sz="0" w:space="0" w:color="auto"/>
            <w:bottom w:val="none" w:sz="0" w:space="0" w:color="auto"/>
            <w:right w:val="none" w:sz="0" w:space="0" w:color="auto"/>
          </w:divBdr>
        </w:div>
        <w:div w:id="1692685334">
          <w:marLeft w:val="0"/>
          <w:marRight w:val="0"/>
          <w:marTop w:val="0"/>
          <w:marBottom w:val="0"/>
          <w:divBdr>
            <w:top w:val="none" w:sz="0" w:space="0" w:color="auto"/>
            <w:left w:val="none" w:sz="0" w:space="0" w:color="auto"/>
            <w:bottom w:val="none" w:sz="0" w:space="0" w:color="auto"/>
            <w:right w:val="none" w:sz="0" w:space="0" w:color="auto"/>
          </w:divBdr>
        </w:div>
        <w:div w:id="1811244644">
          <w:marLeft w:val="0"/>
          <w:marRight w:val="0"/>
          <w:marTop w:val="0"/>
          <w:marBottom w:val="0"/>
          <w:divBdr>
            <w:top w:val="none" w:sz="0" w:space="0" w:color="auto"/>
            <w:left w:val="none" w:sz="0" w:space="0" w:color="auto"/>
            <w:bottom w:val="none" w:sz="0" w:space="0" w:color="auto"/>
            <w:right w:val="none" w:sz="0" w:space="0" w:color="auto"/>
          </w:divBdr>
        </w:div>
        <w:div w:id="839660806">
          <w:marLeft w:val="0"/>
          <w:marRight w:val="0"/>
          <w:marTop w:val="0"/>
          <w:marBottom w:val="0"/>
          <w:divBdr>
            <w:top w:val="none" w:sz="0" w:space="0" w:color="auto"/>
            <w:left w:val="none" w:sz="0" w:space="0" w:color="auto"/>
            <w:bottom w:val="none" w:sz="0" w:space="0" w:color="auto"/>
            <w:right w:val="none" w:sz="0" w:space="0" w:color="auto"/>
          </w:divBdr>
        </w:div>
        <w:div w:id="1180504543">
          <w:marLeft w:val="0"/>
          <w:marRight w:val="0"/>
          <w:marTop w:val="0"/>
          <w:marBottom w:val="0"/>
          <w:divBdr>
            <w:top w:val="none" w:sz="0" w:space="0" w:color="auto"/>
            <w:left w:val="none" w:sz="0" w:space="0" w:color="auto"/>
            <w:bottom w:val="none" w:sz="0" w:space="0" w:color="auto"/>
            <w:right w:val="none" w:sz="0" w:space="0" w:color="auto"/>
          </w:divBdr>
        </w:div>
        <w:div w:id="620772023">
          <w:marLeft w:val="0"/>
          <w:marRight w:val="0"/>
          <w:marTop w:val="0"/>
          <w:marBottom w:val="0"/>
          <w:divBdr>
            <w:top w:val="none" w:sz="0" w:space="0" w:color="auto"/>
            <w:left w:val="none" w:sz="0" w:space="0" w:color="auto"/>
            <w:bottom w:val="none" w:sz="0" w:space="0" w:color="auto"/>
            <w:right w:val="none" w:sz="0" w:space="0" w:color="auto"/>
          </w:divBdr>
        </w:div>
        <w:div w:id="490483342">
          <w:marLeft w:val="0"/>
          <w:marRight w:val="0"/>
          <w:marTop w:val="0"/>
          <w:marBottom w:val="0"/>
          <w:divBdr>
            <w:top w:val="none" w:sz="0" w:space="0" w:color="auto"/>
            <w:left w:val="none" w:sz="0" w:space="0" w:color="auto"/>
            <w:bottom w:val="none" w:sz="0" w:space="0" w:color="auto"/>
            <w:right w:val="none" w:sz="0" w:space="0" w:color="auto"/>
          </w:divBdr>
        </w:div>
        <w:div w:id="122231457">
          <w:marLeft w:val="0"/>
          <w:marRight w:val="0"/>
          <w:marTop w:val="0"/>
          <w:marBottom w:val="0"/>
          <w:divBdr>
            <w:top w:val="none" w:sz="0" w:space="0" w:color="auto"/>
            <w:left w:val="none" w:sz="0" w:space="0" w:color="auto"/>
            <w:bottom w:val="none" w:sz="0" w:space="0" w:color="auto"/>
            <w:right w:val="none" w:sz="0" w:space="0" w:color="auto"/>
          </w:divBdr>
        </w:div>
      </w:divsChild>
    </w:div>
    <w:div w:id="720713824">
      <w:bodyDiv w:val="1"/>
      <w:marLeft w:val="0"/>
      <w:marRight w:val="0"/>
      <w:marTop w:val="0"/>
      <w:marBottom w:val="0"/>
      <w:divBdr>
        <w:top w:val="none" w:sz="0" w:space="0" w:color="auto"/>
        <w:left w:val="none" w:sz="0" w:space="0" w:color="auto"/>
        <w:bottom w:val="none" w:sz="0" w:space="0" w:color="auto"/>
        <w:right w:val="none" w:sz="0" w:space="0" w:color="auto"/>
      </w:divBdr>
      <w:divsChild>
        <w:div w:id="487134122">
          <w:marLeft w:val="0"/>
          <w:marRight w:val="0"/>
          <w:marTop w:val="0"/>
          <w:marBottom w:val="0"/>
          <w:divBdr>
            <w:top w:val="none" w:sz="0" w:space="0" w:color="auto"/>
            <w:left w:val="none" w:sz="0" w:space="0" w:color="auto"/>
            <w:bottom w:val="none" w:sz="0" w:space="0" w:color="auto"/>
            <w:right w:val="none" w:sz="0" w:space="0" w:color="auto"/>
          </w:divBdr>
        </w:div>
        <w:div w:id="1652950391">
          <w:marLeft w:val="0"/>
          <w:marRight w:val="0"/>
          <w:marTop w:val="0"/>
          <w:marBottom w:val="0"/>
          <w:divBdr>
            <w:top w:val="none" w:sz="0" w:space="0" w:color="auto"/>
            <w:left w:val="none" w:sz="0" w:space="0" w:color="auto"/>
            <w:bottom w:val="none" w:sz="0" w:space="0" w:color="auto"/>
            <w:right w:val="none" w:sz="0" w:space="0" w:color="auto"/>
          </w:divBdr>
        </w:div>
      </w:divsChild>
    </w:div>
    <w:div w:id="1047294746">
      <w:bodyDiv w:val="1"/>
      <w:marLeft w:val="0"/>
      <w:marRight w:val="0"/>
      <w:marTop w:val="0"/>
      <w:marBottom w:val="0"/>
      <w:divBdr>
        <w:top w:val="none" w:sz="0" w:space="0" w:color="auto"/>
        <w:left w:val="none" w:sz="0" w:space="0" w:color="auto"/>
        <w:bottom w:val="none" w:sz="0" w:space="0" w:color="auto"/>
        <w:right w:val="none" w:sz="0" w:space="0" w:color="auto"/>
      </w:divBdr>
      <w:divsChild>
        <w:div w:id="201525325">
          <w:marLeft w:val="0"/>
          <w:marRight w:val="0"/>
          <w:marTop w:val="0"/>
          <w:marBottom w:val="0"/>
          <w:divBdr>
            <w:top w:val="none" w:sz="0" w:space="0" w:color="auto"/>
            <w:left w:val="none" w:sz="0" w:space="0" w:color="auto"/>
            <w:bottom w:val="none" w:sz="0" w:space="0" w:color="auto"/>
            <w:right w:val="none" w:sz="0" w:space="0" w:color="auto"/>
          </w:divBdr>
        </w:div>
        <w:div w:id="55977014">
          <w:marLeft w:val="0"/>
          <w:marRight w:val="0"/>
          <w:marTop w:val="0"/>
          <w:marBottom w:val="0"/>
          <w:divBdr>
            <w:top w:val="none" w:sz="0" w:space="0" w:color="auto"/>
            <w:left w:val="none" w:sz="0" w:space="0" w:color="auto"/>
            <w:bottom w:val="none" w:sz="0" w:space="0" w:color="auto"/>
            <w:right w:val="none" w:sz="0" w:space="0" w:color="auto"/>
          </w:divBdr>
        </w:div>
      </w:divsChild>
    </w:div>
    <w:div w:id="1336419970">
      <w:bodyDiv w:val="1"/>
      <w:marLeft w:val="0"/>
      <w:marRight w:val="0"/>
      <w:marTop w:val="0"/>
      <w:marBottom w:val="0"/>
      <w:divBdr>
        <w:top w:val="none" w:sz="0" w:space="0" w:color="auto"/>
        <w:left w:val="none" w:sz="0" w:space="0" w:color="auto"/>
        <w:bottom w:val="none" w:sz="0" w:space="0" w:color="auto"/>
        <w:right w:val="none" w:sz="0" w:space="0" w:color="auto"/>
      </w:divBdr>
    </w:div>
    <w:div w:id="20149144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endnotes" Target="endnote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endnotes.xml.rels><?xml version="1.0" encoding="UTF-8" standalone="yes"?>
<Relationships xmlns="http://schemas.openxmlformats.org/package/2006/relationships"><Relationship Id="rId20" Type="http://schemas.openxmlformats.org/officeDocument/2006/relationships/hyperlink" Target="https://nhp.gov.in/nhpfiles/hivaidsact.pdf" TargetMode="External"/><Relationship Id="rId21" Type="http://schemas.openxmlformats.org/officeDocument/2006/relationships/hyperlink" Target="https://nhp.gov.in/nhpfiles/hivaidsact.pdf" TargetMode="External"/><Relationship Id="rId22" Type="http://schemas.openxmlformats.org/officeDocument/2006/relationships/hyperlink" Target="https://www.ncbi.nlm.nih.gov/pmc/articles/PMC2635346/" TargetMode="External"/><Relationship Id="rId23" Type="http://schemas.openxmlformats.org/officeDocument/2006/relationships/hyperlink" Target="https://hivlawcommission.org/wp-content/uploads/2017/06/FinalReport-RisksRightsHealth-EN.pdf" TargetMode="External"/><Relationship Id="rId24" Type="http://schemas.openxmlformats.org/officeDocument/2006/relationships/hyperlink" Target="https://india.gov.in/indian-penal-code-act-1860" TargetMode="External"/><Relationship Id="rId25" Type="http://schemas.openxmlformats.org/officeDocument/2006/relationships/hyperlink" Target="https://nhp.gov.in/nhpfiles/hivaidsact.pdf" TargetMode="External"/><Relationship Id="rId26" Type="http://schemas.openxmlformats.org/officeDocument/2006/relationships/hyperlink" Target="http://indianexpress.com/article/opinion/columns/dissent-and-aadhaar-4645231/" TargetMode="External"/><Relationship Id="rId27" Type="http://schemas.openxmlformats.org/officeDocument/2006/relationships/hyperlink" Target="https://nhp.gov.in/nhpfiles/hivaidsact.pdf" TargetMode="External"/><Relationship Id="rId28" Type="http://schemas.openxmlformats.org/officeDocument/2006/relationships/hyperlink" Target="http://www.aidsmap.com/Access-to-medical-records/page/1505571/" TargetMode="External"/><Relationship Id="rId29" Type="http://schemas.openxmlformats.org/officeDocument/2006/relationships/hyperlink" Target="https://nhp.gov.in/nhpfiles/hivaidsact.pdf" TargetMode="External"/><Relationship Id="rId1" Type="http://schemas.openxmlformats.org/officeDocument/2006/relationships/hyperlink" Target="http://journals.plos.org/plosmedicine/article?id=10.1371/journal.pmed.1001907" TargetMode="External"/><Relationship Id="rId2" Type="http://schemas.openxmlformats.org/officeDocument/2006/relationships/hyperlink" Target="http://www.thehindu.com/news/cities/mumbai/the-shining-legacy-of-dominic-dsouza/article18449535.ece" TargetMode="External"/><Relationship Id="rId3" Type="http://schemas.openxmlformats.org/officeDocument/2006/relationships/hyperlink" Target="https://www.theatlantic.com/health/archive/2011/12/before-occupy-how-aids-activists-seized-control-of-the-fda-in-1988/249302/" TargetMode="External"/><Relationship Id="rId4" Type="http://schemas.openxmlformats.org/officeDocument/2006/relationships/hyperlink" Target="https://quod.lib.umich.edu/p/passages/4761530.0010.011/--tac-in-the-history-of-rights-based-patient-driven-hivaids?rgn=main;view=fulltext" TargetMode="External"/><Relationship Id="rId5" Type="http://schemas.openxmlformats.org/officeDocument/2006/relationships/hyperlink" Target="http://scholarship.law.georgetown.edu/cgi/viewcontent.cgi?article=1746&amp;context=facpub" TargetMode="External"/><Relationship Id="rId30" Type="http://schemas.openxmlformats.org/officeDocument/2006/relationships/hyperlink" Target="https://hivlawcommission.org/wp-content/uploads/2017/06/FinalReport-RisksRightsHealth-EN.pdf" TargetMode="External"/><Relationship Id="rId31" Type="http://schemas.openxmlformats.org/officeDocument/2006/relationships/hyperlink" Target="https://www.hrw.org/reports/2002/india2/india0602.pdf" TargetMode="External"/><Relationship Id="rId32" Type="http://schemas.openxmlformats.org/officeDocument/2006/relationships/hyperlink" Target="http://www.ohchr.org/EN/ProfessionalInterest/Pages/CESCR.aspx" TargetMode="External"/><Relationship Id="rId9" Type="http://schemas.openxmlformats.org/officeDocument/2006/relationships/hyperlink" Target="http://www.unaids.org/en/resources/documents/2016/2016-political-declaration-HIV-AIDS" TargetMode="External"/><Relationship Id="rId6" Type="http://schemas.openxmlformats.org/officeDocument/2006/relationships/hyperlink" Target="http://www.unaids.org/sites/default/files/sub_landing/files/aidsdeclaration_en_0.pdf" TargetMode="External"/><Relationship Id="rId7" Type="http://schemas.openxmlformats.org/officeDocument/2006/relationships/hyperlink" Target="http://www.unaids.org/sites/default/files/sub_landing/files/20060615_hlm_politicaldeclaration_ares60262_en_0.pdf" TargetMode="External"/><Relationship Id="rId8" Type="http://schemas.openxmlformats.org/officeDocument/2006/relationships/hyperlink" Target="http://www.unaids.org/sites/default/files/sub_landing/files/20110610_UN_A-RES-65-277_en.pdf" TargetMode="External"/><Relationship Id="rId33" Type="http://schemas.openxmlformats.org/officeDocument/2006/relationships/hyperlink" Target="https://aidsinfo.nih.gov/guidelines/html/1/adult-and-adolescent-arv-guidelines/18/discontinuation-or-interruption-of-antiretroviral-therapy" TargetMode="External"/><Relationship Id="rId34" Type="http://schemas.openxmlformats.org/officeDocument/2006/relationships/hyperlink" Target="https://www.cdc.gov/hiv/risk/art/" TargetMode="External"/><Relationship Id="rId35" Type="http://schemas.openxmlformats.org/officeDocument/2006/relationships/hyperlink" Target="http://www.thehindu.com/news/national/parliament-clears-landmark-hiv-bill/article17930015.ece" TargetMode="External"/><Relationship Id="rId36" Type="http://schemas.openxmlformats.org/officeDocument/2006/relationships/hyperlink" Target="https://nhp.gov.in/nhpfiles/hivaidsact.pdf" TargetMode="External"/><Relationship Id="rId10" Type="http://schemas.openxmlformats.org/officeDocument/2006/relationships/hyperlink" Target="https://nhp.gov.in/nhpfiles/hivaidsact.pdf" TargetMode="External"/><Relationship Id="rId11" Type="http://schemas.openxmlformats.org/officeDocument/2006/relationships/hyperlink" Target="https://books.google.co.in/books?id=5biSumK1wecC&amp;printsec=frontcover&amp;source=gbs_ge_summary_r&amp;cad=0" TargetMode="External"/><Relationship Id="rId12" Type="http://schemas.openxmlformats.org/officeDocument/2006/relationships/hyperlink" Target="http://www.lawyerscollective.org/files/ENGLISH%20(July%202007)%20FINAL%20COPY.pdf" TargetMode="External"/><Relationship Id="rId13" Type="http://schemas.openxmlformats.org/officeDocument/2006/relationships/hyperlink" Target="http://www.lawyerscollective.org/our-initiatives/hiv-and-law" TargetMode="External"/><Relationship Id="rId14" Type="http://schemas.openxmlformats.org/officeDocument/2006/relationships/hyperlink" Target="http://naco.gov.in/hivaids-act-2017" TargetMode="External"/><Relationship Id="rId15" Type="http://schemas.openxmlformats.org/officeDocument/2006/relationships/hyperlink" Target="https://nhp.gov.in/nhpfiles/hivaidsact.pdf" TargetMode="External"/><Relationship Id="rId16" Type="http://schemas.openxmlformats.org/officeDocument/2006/relationships/hyperlink" Target="http://www.unaids.org/en/resources/documents/2014/ReductionofHIV-relatedstigmaanddiscrimination" TargetMode="External"/><Relationship Id="rId17" Type="http://schemas.openxmlformats.org/officeDocument/2006/relationships/hyperlink" Target="http://www.lawyerscollective.org/files/Final%20HIV%20Bill%202007.pdf" TargetMode="External"/><Relationship Id="rId18" Type="http://schemas.openxmlformats.org/officeDocument/2006/relationships/hyperlink" Target="http://www.prsindia.org/uploads/media/Mental%20Health/Mental%20Healthcare%20Act,%202017.pdf" TargetMode="External"/><Relationship Id="rId19" Type="http://schemas.openxmlformats.org/officeDocument/2006/relationships/hyperlink" Target="https://www.mciindia.org/ActivitiWebClient/rulesnregulations/codeofMedicalEthicsRegulations2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592</TotalTime>
  <Pages>8</Pages>
  <Words>2652</Words>
  <Characters>15120</Characters>
  <Application>Microsoft Macintosh Word</Application>
  <DocSecurity>0</DocSecurity>
  <Lines>126</Lines>
  <Paragraphs>30</Paragraphs>
  <ScaleCrop>false</ScaleCrop>
  <LinksUpToDate>false</LinksUpToDate>
  <CharactersWithSpaces>18568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cp:lastModifiedBy>Viv</cp:lastModifiedBy>
  <cp:revision>93</cp:revision>
  <dcterms:created xsi:type="dcterms:W3CDTF">2017-04-16T12:52:00Z</dcterms:created>
  <dcterms:modified xsi:type="dcterms:W3CDTF">2017-10-16T07:03:00Z</dcterms:modified>
</cp:coreProperties>
</file>