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84F6A1" w14:textId="77777777" w:rsidR="00A760CD" w:rsidRPr="00376C72" w:rsidRDefault="00A760CD" w:rsidP="00A760CD">
      <w:pPr>
        <w:spacing w:line="240" w:lineRule="auto"/>
        <w:rPr>
          <w:rStyle w:val="SubtleReference"/>
          <w:rFonts w:cs="Times New Roman"/>
          <w:b/>
          <w:smallCaps w:val="0"/>
          <w:color w:val="auto"/>
          <w:szCs w:val="24"/>
        </w:rPr>
      </w:pPr>
      <w:bookmarkStart w:id="0" w:name="OLE_LINK2"/>
      <w:bookmarkStart w:id="1" w:name="OLE_LINK11"/>
      <w:r>
        <w:rPr>
          <w:rStyle w:val="SubtleReference"/>
          <w:rFonts w:cs="Times New Roman"/>
          <w:b/>
          <w:smallCaps w:val="0"/>
          <w:color w:val="auto"/>
          <w:szCs w:val="24"/>
        </w:rPr>
        <w:t>Combating Corruption in the Pharmaceutical Arena</w:t>
      </w:r>
      <w:bookmarkEnd w:id="0"/>
      <w:r>
        <w:rPr>
          <w:rStyle w:val="SubtleReference"/>
          <w:rFonts w:cs="Times New Roman"/>
          <w:b/>
          <w:smallCaps w:val="0"/>
          <w:color w:val="auto"/>
          <w:szCs w:val="24"/>
        </w:rPr>
        <w:t xml:space="preserve">  </w:t>
      </w:r>
    </w:p>
    <w:bookmarkEnd w:id="1"/>
    <w:p w14:paraId="44F67028" w14:textId="77777777" w:rsidR="00A760CD" w:rsidRPr="00376C72" w:rsidRDefault="00A760CD" w:rsidP="00A760CD">
      <w:pPr>
        <w:spacing w:line="240" w:lineRule="auto"/>
        <w:rPr>
          <w:rStyle w:val="SubtleReference"/>
          <w:rFonts w:cs="Times New Roman"/>
          <w:smallCaps w:val="0"/>
          <w:color w:val="auto"/>
          <w:szCs w:val="24"/>
        </w:rPr>
      </w:pPr>
    </w:p>
    <w:p w14:paraId="3D397710" w14:textId="77777777" w:rsidR="00A760CD" w:rsidRPr="004F48B1" w:rsidRDefault="00A760CD" w:rsidP="00A760CD">
      <w:pPr>
        <w:spacing w:line="240" w:lineRule="auto"/>
        <w:rPr>
          <w:rStyle w:val="SubtleReference"/>
          <w:rFonts w:cs="Times New Roman"/>
          <w:smallCaps w:val="0"/>
          <w:color w:val="auto"/>
          <w:szCs w:val="24"/>
          <w:vertAlign w:val="superscript"/>
          <w:lang w:val="fr-CA"/>
        </w:rPr>
      </w:pPr>
      <w:bookmarkStart w:id="2" w:name="OLE_LINK3"/>
      <w:proofErr w:type="spellStart"/>
      <w:r w:rsidRPr="004F48B1">
        <w:rPr>
          <w:rStyle w:val="SubtleReference"/>
          <w:rFonts w:cs="Times New Roman"/>
          <w:smallCaps w:val="0"/>
          <w:color w:val="auto"/>
          <w:szCs w:val="24"/>
          <w:lang w:val="fr-CA"/>
        </w:rPr>
        <w:t>Joel</w:t>
      </w:r>
      <w:proofErr w:type="spellEnd"/>
      <w:r w:rsidRPr="004F48B1">
        <w:rPr>
          <w:rStyle w:val="SubtleReference"/>
          <w:rFonts w:cs="Times New Roman"/>
          <w:smallCaps w:val="0"/>
          <w:color w:val="auto"/>
          <w:szCs w:val="24"/>
          <w:lang w:val="fr-CA"/>
        </w:rPr>
        <w:t xml:space="preserve"> Lexchin, MD</w:t>
      </w:r>
      <w:r w:rsidRPr="004F48B1">
        <w:rPr>
          <w:rStyle w:val="SubtleReference"/>
          <w:rFonts w:cs="Times New Roman"/>
          <w:smallCaps w:val="0"/>
          <w:color w:val="auto"/>
          <w:szCs w:val="24"/>
          <w:vertAlign w:val="superscript"/>
          <w:lang w:val="fr-CA"/>
        </w:rPr>
        <w:t>1,2</w:t>
      </w:r>
    </w:p>
    <w:p w14:paraId="6099740E" w14:textId="77777777" w:rsidR="00A760CD" w:rsidRPr="004F48B1" w:rsidRDefault="00A760CD" w:rsidP="00A760CD">
      <w:pPr>
        <w:spacing w:line="240" w:lineRule="auto"/>
        <w:rPr>
          <w:rStyle w:val="SubtleReference"/>
          <w:rFonts w:cs="Times New Roman"/>
          <w:smallCaps w:val="0"/>
          <w:color w:val="auto"/>
          <w:szCs w:val="24"/>
          <w:vertAlign w:val="superscript"/>
          <w:lang w:val="fr-CA"/>
        </w:rPr>
      </w:pPr>
      <w:proofErr w:type="spellStart"/>
      <w:r w:rsidRPr="004F48B1">
        <w:rPr>
          <w:rStyle w:val="SubtleReference"/>
          <w:rFonts w:cs="Times New Roman"/>
          <w:smallCaps w:val="0"/>
          <w:color w:val="auto"/>
          <w:szCs w:val="24"/>
          <w:lang w:val="fr-CA"/>
        </w:rPr>
        <w:t>Jillian</w:t>
      </w:r>
      <w:proofErr w:type="spellEnd"/>
      <w:r w:rsidRPr="004F48B1">
        <w:rPr>
          <w:rStyle w:val="SubtleReference"/>
          <w:rFonts w:cs="Times New Roman"/>
          <w:smallCaps w:val="0"/>
          <w:color w:val="auto"/>
          <w:szCs w:val="24"/>
          <w:lang w:val="fr-CA"/>
        </w:rPr>
        <w:t xml:space="preserve"> </w:t>
      </w:r>
      <w:proofErr w:type="spellStart"/>
      <w:r w:rsidRPr="004F48B1">
        <w:rPr>
          <w:rStyle w:val="SubtleReference"/>
          <w:rFonts w:cs="Times New Roman"/>
          <w:smallCaps w:val="0"/>
          <w:color w:val="auto"/>
          <w:szCs w:val="24"/>
          <w:lang w:val="fr-CA"/>
        </w:rPr>
        <w:t>Kohler</w:t>
      </w:r>
      <w:proofErr w:type="spellEnd"/>
      <w:r w:rsidRPr="004F48B1">
        <w:rPr>
          <w:rStyle w:val="SubtleReference"/>
          <w:rFonts w:cs="Times New Roman"/>
          <w:smallCaps w:val="0"/>
          <w:color w:val="auto"/>
          <w:szCs w:val="24"/>
          <w:lang w:val="fr-CA"/>
        </w:rPr>
        <w:t>, PhD</w:t>
      </w:r>
      <w:r w:rsidRPr="004F48B1">
        <w:rPr>
          <w:rStyle w:val="SubtleReference"/>
          <w:rFonts w:cs="Times New Roman"/>
          <w:smallCaps w:val="0"/>
          <w:color w:val="auto"/>
          <w:szCs w:val="24"/>
          <w:vertAlign w:val="superscript"/>
          <w:lang w:val="fr-CA"/>
        </w:rPr>
        <w:t>3,4</w:t>
      </w:r>
    </w:p>
    <w:p w14:paraId="7A0635B8" w14:textId="77777777" w:rsidR="00A760CD" w:rsidRPr="004F48B1" w:rsidRDefault="00A760CD" w:rsidP="00A760CD">
      <w:pPr>
        <w:spacing w:line="240" w:lineRule="auto"/>
        <w:rPr>
          <w:rStyle w:val="SubtleReference"/>
          <w:rFonts w:cs="Times New Roman"/>
          <w:smallCaps w:val="0"/>
          <w:color w:val="auto"/>
          <w:szCs w:val="24"/>
          <w:vertAlign w:val="superscript"/>
          <w:lang w:val="fr-CA"/>
        </w:rPr>
      </w:pPr>
      <w:r w:rsidRPr="004F48B1">
        <w:rPr>
          <w:rStyle w:val="SubtleReference"/>
          <w:rFonts w:cs="Times New Roman"/>
          <w:smallCaps w:val="0"/>
          <w:color w:val="auto"/>
          <w:szCs w:val="24"/>
          <w:lang w:val="fr-CA"/>
        </w:rPr>
        <w:t>Marc-André Gagnon, PhD</w:t>
      </w:r>
      <w:r w:rsidRPr="004F48B1">
        <w:rPr>
          <w:rStyle w:val="SubtleReference"/>
          <w:rFonts w:cs="Times New Roman"/>
          <w:smallCaps w:val="0"/>
          <w:color w:val="auto"/>
          <w:szCs w:val="24"/>
          <w:vertAlign w:val="superscript"/>
          <w:lang w:val="fr-CA"/>
        </w:rPr>
        <w:t>5</w:t>
      </w:r>
    </w:p>
    <w:p w14:paraId="5B47BE9D" w14:textId="679D1C3B" w:rsidR="00A760CD" w:rsidRPr="004F48B1" w:rsidRDefault="00A760CD" w:rsidP="00A760CD">
      <w:pPr>
        <w:spacing w:line="240" w:lineRule="auto"/>
        <w:rPr>
          <w:rStyle w:val="SubtleReference"/>
          <w:rFonts w:cs="Times New Roman"/>
          <w:smallCaps w:val="0"/>
          <w:color w:val="auto"/>
          <w:szCs w:val="24"/>
          <w:vertAlign w:val="superscript"/>
          <w:lang w:val="fr-CA"/>
        </w:rPr>
      </w:pPr>
      <w:r w:rsidRPr="004F48B1">
        <w:rPr>
          <w:rStyle w:val="SubtleReference"/>
          <w:rFonts w:cs="Times New Roman"/>
          <w:smallCaps w:val="0"/>
          <w:color w:val="auto"/>
          <w:szCs w:val="24"/>
          <w:lang w:val="fr-CA"/>
        </w:rPr>
        <w:t xml:space="preserve">James </w:t>
      </w:r>
      <w:proofErr w:type="spellStart"/>
      <w:r w:rsidRPr="004F48B1">
        <w:rPr>
          <w:rStyle w:val="SubtleReference"/>
          <w:rFonts w:cs="Times New Roman"/>
          <w:smallCaps w:val="0"/>
          <w:color w:val="auto"/>
          <w:szCs w:val="24"/>
          <w:lang w:val="fr-CA"/>
        </w:rPr>
        <w:t>Crombie</w:t>
      </w:r>
      <w:proofErr w:type="spellEnd"/>
      <w:ins w:id="3" w:author="Joel Lexchin" w:date="2017-12-22T10:12:00Z">
        <w:r w:rsidR="007A445E">
          <w:rPr>
            <w:rStyle w:val="SubtleReference"/>
            <w:rFonts w:cs="Times New Roman"/>
            <w:smallCaps w:val="0"/>
            <w:color w:val="auto"/>
            <w:szCs w:val="24"/>
            <w:lang w:val="fr-CA"/>
          </w:rPr>
          <w:t>, PhD</w:t>
        </w:r>
      </w:ins>
      <w:r w:rsidRPr="004F48B1">
        <w:rPr>
          <w:rStyle w:val="SubtleReference"/>
          <w:rFonts w:cs="Times New Roman"/>
          <w:smallCaps w:val="0"/>
          <w:color w:val="auto"/>
          <w:szCs w:val="24"/>
          <w:vertAlign w:val="superscript"/>
          <w:lang w:val="fr-CA"/>
        </w:rPr>
        <w:t>6,7</w:t>
      </w:r>
    </w:p>
    <w:p w14:paraId="6A688717" w14:textId="77777777" w:rsidR="00A760CD" w:rsidRPr="004F48B1" w:rsidRDefault="00A760CD" w:rsidP="00A760CD">
      <w:pPr>
        <w:spacing w:line="240" w:lineRule="auto"/>
        <w:rPr>
          <w:rStyle w:val="SubtleReference"/>
          <w:rFonts w:cs="Times New Roman"/>
          <w:smallCaps w:val="0"/>
          <w:color w:val="auto"/>
          <w:szCs w:val="24"/>
          <w:vertAlign w:val="superscript"/>
          <w:lang w:val="fr-CA"/>
        </w:rPr>
      </w:pPr>
      <w:r w:rsidRPr="004F48B1">
        <w:rPr>
          <w:rStyle w:val="SubtleReference"/>
          <w:rFonts w:cs="Times New Roman"/>
          <w:smallCaps w:val="0"/>
          <w:color w:val="auto"/>
          <w:szCs w:val="24"/>
          <w:lang w:val="fr-CA"/>
        </w:rPr>
        <w:t xml:space="preserve">Paul </w:t>
      </w:r>
      <w:proofErr w:type="spellStart"/>
      <w:r w:rsidRPr="004F48B1">
        <w:rPr>
          <w:rStyle w:val="SubtleReference"/>
          <w:rFonts w:cs="Times New Roman"/>
          <w:smallCaps w:val="0"/>
          <w:color w:val="auto"/>
          <w:szCs w:val="24"/>
          <w:lang w:val="fr-CA"/>
        </w:rPr>
        <w:t>Thacker</w:t>
      </w:r>
      <w:proofErr w:type="spellEnd"/>
      <w:r w:rsidRPr="004F48B1">
        <w:rPr>
          <w:rStyle w:val="SubtleReference"/>
          <w:rFonts w:cs="Times New Roman"/>
          <w:smallCaps w:val="0"/>
          <w:color w:val="auto"/>
          <w:szCs w:val="24"/>
          <w:lang w:val="fr-CA"/>
        </w:rPr>
        <w:t>, BS</w:t>
      </w:r>
      <w:r w:rsidRPr="004F48B1">
        <w:rPr>
          <w:rStyle w:val="SubtleReference"/>
          <w:rFonts w:cs="Times New Roman"/>
          <w:smallCaps w:val="0"/>
          <w:color w:val="auto"/>
          <w:szCs w:val="24"/>
          <w:vertAlign w:val="superscript"/>
          <w:lang w:val="fr-CA"/>
        </w:rPr>
        <w:t>8</w:t>
      </w:r>
    </w:p>
    <w:p w14:paraId="47137970" w14:textId="77777777" w:rsidR="00A760CD" w:rsidRPr="004F48B1" w:rsidRDefault="00A760CD" w:rsidP="00A760CD">
      <w:pPr>
        <w:spacing w:line="240" w:lineRule="auto"/>
        <w:rPr>
          <w:rStyle w:val="SubtleReference"/>
          <w:rFonts w:cs="Times New Roman"/>
          <w:smallCaps w:val="0"/>
          <w:color w:val="auto"/>
          <w:szCs w:val="24"/>
          <w:vertAlign w:val="superscript"/>
          <w:lang w:val="fr-CA"/>
        </w:rPr>
      </w:pPr>
      <w:r w:rsidRPr="004F48B1">
        <w:rPr>
          <w:rStyle w:val="SubtleReference"/>
          <w:rFonts w:cs="Times New Roman"/>
          <w:smallCaps w:val="0"/>
          <w:color w:val="auto"/>
          <w:szCs w:val="24"/>
          <w:lang w:val="fr-CA"/>
        </w:rPr>
        <w:t xml:space="preserve">Adrienne </w:t>
      </w:r>
      <w:proofErr w:type="spellStart"/>
      <w:r w:rsidRPr="004F48B1">
        <w:rPr>
          <w:rStyle w:val="SubtleReference"/>
          <w:rFonts w:cs="Times New Roman"/>
          <w:smallCaps w:val="0"/>
          <w:color w:val="auto"/>
          <w:szCs w:val="24"/>
          <w:lang w:val="fr-CA"/>
        </w:rPr>
        <w:t>Shnier</w:t>
      </w:r>
      <w:proofErr w:type="spellEnd"/>
      <w:r w:rsidRPr="004F48B1">
        <w:rPr>
          <w:rStyle w:val="SubtleReference"/>
          <w:rFonts w:cs="Times New Roman"/>
          <w:smallCaps w:val="0"/>
          <w:color w:val="auto"/>
          <w:szCs w:val="24"/>
          <w:lang w:val="fr-CA"/>
        </w:rPr>
        <w:t>, PhD</w:t>
      </w:r>
      <w:r w:rsidRPr="004F48B1">
        <w:rPr>
          <w:rStyle w:val="SubtleReference"/>
          <w:rFonts w:cs="Times New Roman"/>
          <w:smallCaps w:val="0"/>
          <w:color w:val="auto"/>
          <w:szCs w:val="24"/>
          <w:vertAlign w:val="superscript"/>
          <w:lang w:val="fr-CA"/>
        </w:rPr>
        <w:t>10</w:t>
      </w:r>
    </w:p>
    <w:p w14:paraId="51268FBC" w14:textId="77777777" w:rsidR="00A760CD" w:rsidRPr="004F48B1" w:rsidRDefault="00A760CD" w:rsidP="00A760CD">
      <w:pPr>
        <w:spacing w:line="240" w:lineRule="auto"/>
        <w:rPr>
          <w:rStyle w:val="SubtleReference"/>
          <w:rFonts w:cs="Times New Roman"/>
          <w:smallCaps w:val="0"/>
          <w:color w:val="auto"/>
          <w:szCs w:val="24"/>
          <w:vertAlign w:val="superscript"/>
          <w:lang w:val="fr-CA"/>
        </w:rPr>
      </w:pPr>
    </w:p>
    <w:p w14:paraId="4F64F52A" w14:textId="26647FFA" w:rsidR="00A760CD" w:rsidRDefault="00A760CD" w:rsidP="00A760CD">
      <w:pPr>
        <w:spacing w:line="240" w:lineRule="auto"/>
        <w:rPr>
          <w:rStyle w:val="SubtleReference"/>
          <w:rFonts w:cs="Times New Roman"/>
          <w:smallCaps w:val="0"/>
          <w:color w:val="auto"/>
          <w:szCs w:val="24"/>
        </w:rPr>
      </w:pPr>
      <w:r>
        <w:rPr>
          <w:rStyle w:val="SubtleReference"/>
          <w:rFonts w:cs="Times New Roman"/>
          <w:smallCaps w:val="0"/>
          <w:color w:val="auto"/>
          <w:szCs w:val="24"/>
          <w:vertAlign w:val="superscript"/>
        </w:rPr>
        <w:t>1</w:t>
      </w:r>
      <w:r w:rsidRPr="00376C72">
        <w:rPr>
          <w:rStyle w:val="SubtleReference"/>
          <w:rFonts w:cs="Times New Roman"/>
          <w:smallCaps w:val="0"/>
          <w:color w:val="auto"/>
          <w:szCs w:val="24"/>
        </w:rPr>
        <w:t xml:space="preserve">Professor Emeritus, School of Health Policy and Management, Faculty of Health, </w:t>
      </w:r>
      <w:r w:rsidRPr="00A36406">
        <w:rPr>
          <w:rStyle w:val="SubtleReference"/>
          <w:rFonts w:cs="Times New Roman"/>
          <w:smallCaps w:val="0"/>
          <w:color w:val="auto"/>
          <w:szCs w:val="24"/>
        </w:rPr>
        <w:t>York University</w:t>
      </w:r>
      <w:r>
        <w:rPr>
          <w:rStyle w:val="SubtleReference"/>
          <w:rFonts w:cs="Times New Roman"/>
          <w:smallCaps w:val="0"/>
          <w:color w:val="auto"/>
          <w:szCs w:val="24"/>
        </w:rPr>
        <w:t>, Toronto, Canada</w:t>
      </w:r>
    </w:p>
    <w:p w14:paraId="6F1E2C3D" w14:textId="77777777" w:rsidR="00A760CD" w:rsidRPr="00727E3B" w:rsidRDefault="00A760CD" w:rsidP="00A760CD">
      <w:pPr>
        <w:spacing w:line="240" w:lineRule="auto"/>
        <w:rPr>
          <w:rStyle w:val="SubtleReference"/>
          <w:rFonts w:cs="Times New Roman"/>
          <w:smallCaps w:val="0"/>
          <w:color w:val="auto"/>
          <w:szCs w:val="24"/>
        </w:rPr>
      </w:pPr>
      <w:r>
        <w:rPr>
          <w:rStyle w:val="SubtleReference"/>
          <w:rFonts w:cs="Times New Roman"/>
          <w:smallCaps w:val="0"/>
          <w:color w:val="auto"/>
          <w:szCs w:val="24"/>
          <w:vertAlign w:val="superscript"/>
        </w:rPr>
        <w:t>2</w:t>
      </w:r>
      <w:r>
        <w:rPr>
          <w:rStyle w:val="SubtleReference"/>
          <w:rFonts w:cs="Times New Roman"/>
          <w:smallCaps w:val="0"/>
          <w:color w:val="auto"/>
          <w:szCs w:val="24"/>
        </w:rPr>
        <w:t xml:space="preserve">Emergency Physician, University Health Network, Toronto, Canada </w:t>
      </w:r>
    </w:p>
    <w:p w14:paraId="73941425" w14:textId="77777777" w:rsidR="00A760CD" w:rsidRDefault="00A760CD" w:rsidP="00A760CD">
      <w:pPr>
        <w:spacing w:line="240" w:lineRule="auto"/>
        <w:rPr>
          <w:rStyle w:val="SubtleReference"/>
          <w:rFonts w:cs="Times New Roman"/>
          <w:smallCaps w:val="0"/>
          <w:color w:val="auto"/>
          <w:szCs w:val="24"/>
        </w:rPr>
      </w:pPr>
      <w:r>
        <w:rPr>
          <w:rStyle w:val="SubtleReference"/>
          <w:rFonts w:cs="Times New Roman"/>
          <w:smallCaps w:val="0"/>
          <w:color w:val="auto"/>
          <w:szCs w:val="24"/>
          <w:vertAlign w:val="superscript"/>
        </w:rPr>
        <w:t>3</w:t>
      </w:r>
      <w:r>
        <w:rPr>
          <w:rStyle w:val="SubtleReference"/>
          <w:rFonts w:cs="Times New Roman"/>
          <w:smallCaps w:val="0"/>
          <w:color w:val="auto"/>
          <w:szCs w:val="24"/>
        </w:rPr>
        <w:t xml:space="preserve">Professor, Leslie Dan Faculty of Pharmacy, the </w:t>
      </w:r>
      <w:proofErr w:type="spellStart"/>
      <w:r>
        <w:rPr>
          <w:rStyle w:val="SubtleReference"/>
          <w:rFonts w:cs="Times New Roman"/>
          <w:smallCaps w:val="0"/>
          <w:color w:val="auto"/>
          <w:szCs w:val="24"/>
        </w:rPr>
        <w:t>Dalla</w:t>
      </w:r>
      <w:proofErr w:type="spellEnd"/>
      <w:r>
        <w:rPr>
          <w:rStyle w:val="SubtleReference"/>
          <w:rFonts w:cs="Times New Roman"/>
          <w:smallCaps w:val="0"/>
          <w:color w:val="auto"/>
          <w:szCs w:val="24"/>
        </w:rPr>
        <w:t xml:space="preserve"> Lana School of Public Health, and the </w:t>
      </w:r>
      <w:proofErr w:type="spellStart"/>
      <w:r>
        <w:rPr>
          <w:rStyle w:val="SubtleReference"/>
          <w:rFonts w:cs="Times New Roman"/>
          <w:smallCaps w:val="0"/>
          <w:color w:val="auto"/>
          <w:szCs w:val="24"/>
        </w:rPr>
        <w:t>Munk</w:t>
      </w:r>
      <w:proofErr w:type="spellEnd"/>
      <w:r>
        <w:rPr>
          <w:rStyle w:val="SubtleReference"/>
          <w:rFonts w:cs="Times New Roman"/>
          <w:smallCaps w:val="0"/>
          <w:color w:val="auto"/>
          <w:szCs w:val="24"/>
        </w:rPr>
        <w:t xml:space="preserve"> School of Global Affairs, University of Toronto, Toronto, Canada</w:t>
      </w:r>
    </w:p>
    <w:p w14:paraId="12D5D68A" w14:textId="77777777" w:rsidR="00A760CD" w:rsidRDefault="00A760CD" w:rsidP="00A760CD">
      <w:pPr>
        <w:spacing w:line="240" w:lineRule="auto"/>
        <w:rPr>
          <w:rStyle w:val="SubtleReference"/>
          <w:rFonts w:cs="Times New Roman"/>
          <w:smallCaps w:val="0"/>
          <w:color w:val="auto"/>
          <w:szCs w:val="24"/>
        </w:rPr>
      </w:pPr>
      <w:r>
        <w:rPr>
          <w:rStyle w:val="SubtleReference"/>
          <w:rFonts w:cs="Times New Roman"/>
          <w:smallCaps w:val="0"/>
          <w:color w:val="auto"/>
          <w:szCs w:val="24"/>
          <w:vertAlign w:val="superscript"/>
        </w:rPr>
        <w:t>4</w:t>
      </w:r>
      <w:r>
        <w:rPr>
          <w:rStyle w:val="SubtleReference"/>
          <w:rFonts w:cs="Times New Roman"/>
          <w:smallCaps w:val="0"/>
          <w:color w:val="auto"/>
          <w:szCs w:val="24"/>
        </w:rPr>
        <w:t>Director of the WHO Collaborating Centre for Governance, Accountability and Transparency in the Pharmaceutical Sector, University of Toronto, Toronto, Canada</w:t>
      </w:r>
    </w:p>
    <w:p w14:paraId="309432CB" w14:textId="77777777" w:rsidR="00A760CD" w:rsidRPr="00376C72" w:rsidRDefault="00A760CD" w:rsidP="00A760CD">
      <w:pPr>
        <w:spacing w:line="240" w:lineRule="auto"/>
        <w:rPr>
          <w:rStyle w:val="SubtleReference"/>
          <w:rFonts w:cs="Times New Roman"/>
          <w:smallCaps w:val="0"/>
          <w:color w:val="auto"/>
          <w:szCs w:val="24"/>
        </w:rPr>
      </w:pPr>
      <w:r>
        <w:rPr>
          <w:rStyle w:val="SubtleReference"/>
          <w:rFonts w:cs="Times New Roman"/>
          <w:smallCaps w:val="0"/>
          <w:color w:val="auto"/>
          <w:szCs w:val="24"/>
          <w:vertAlign w:val="superscript"/>
        </w:rPr>
        <w:t>5</w:t>
      </w:r>
      <w:r>
        <w:rPr>
          <w:rStyle w:val="SubtleReference"/>
          <w:rFonts w:cs="Times New Roman"/>
          <w:smallCaps w:val="0"/>
          <w:color w:val="auto"/>
          <w:szCs w:val="24"/>
        </w:rPr>
        <w:t>Associate Professor, School of Public Policy and Administration, Carleton University, Ottawa, Canada</w:t>
      </w:r>
    </w:p>
    <w:p w14:paraId="406D543D" w14:textId="77777777" w:rsidR="00A760CD" w:rsidRPr="004F48B1" w:rsidRDefault="00A760CD" w:rsidP="00A760CD">
      <w:pPr>
        <w:spacing w:after="0" w:line="240" w:lineRule="auto"/>
        <w:rPr>
          <w:rStyle w:val="SubtleReference"/>
          <w:rFonts w:cs="Times New Roman"/>
          <w:smallCaps w:val="0"/>
          <w:color w:val="auto"/>
          <w:szCs w:val="24"/>
          <w:lang w:val="fr-CA"/>
        </w:rPr>
      </w:pPr>
      <w:r w:rsidRPr="004F48B1">
        <w:rPr>
          <w:rStyle w:val="SubtleReference"/>
          <w:rFonts w:cs="Times New Roman"/>
          <w:smallCaps w:val="0"/>
          <w:color w:val="auto"/>
          <w:szCs w:val="24"/>
          <w:vertAlign w:val="superscript"/>
          <w:lang w:val="fr-CA"/>
        </w:rPr>
        <w:t>6</w:t>
      </w:r>
      <w:r w:rsidRPr="004F48B1">
        <w:rPr>
          <w:rStyle w:val="SubtleReference"/>
          <w:rFonts w:cs="Times New Roman"/>
          <w:smallCaps w:val="0"/>
          <w:color w:val="auto"/>
          <w:szCs w:val="24"/>
          <w:lang w:val="fr-CA"/>
        </w:rPr>
        <w:t xml:space="preserve">Associate Professor, </w:t>
      </w:r>
      <w:bookmarkStart w:id="4" w:name="OLE_LINK1484"/>
      <w:r w:rsidRPr="004F48B1">
        <w:rPr>
          <w:rStyle w:val="SubtleReference"/>
          <w:rFonts w:cs="Times New Roman"/>
          <w:smallCaps w:val="0"/>
          <w:color w:val="auto"/>
          <w:szCs w:val="24"/>
          <w:lang w:val="fr-CA"/>
        </w:rPr>
        <w:t>Université Sainte-Anne</w:t>
      </w:r>
      <w:bookmarkEnd w:id="4"/>
      <w:r w:rsidRPr="004F48B1">
        <w:rPr>
          <w:rStyle w:val="SubtleReference"/>
          <w:rFonts w:cs="Times New Roman"/>
          <w:smallCaps w:val="0"/>
          <w:color w:val="auto"/>
          <w:szCs w:val="24"/>
          <w:lang w:val="fr-CA"/>
        </w:rPr>
        <w:t xml:space="preserve">, </w:t>
      </w:r>
      <w:proofErr w:type="spellStart"/>
      <w:r w:rsidRPr="004F48B1">
        <w:rPr>
          <w:rFonts w:eastAsia="Times New Roman" w:cs="Times New Roman"/>
          <w:color w:val="222222"/>
          <w:szCs w:val="24"/>
          <w:shd w:val="clear" w:color="auto" w:fill="FFFFFF"/>
          <w:lang w:val="fr-CA"/>
        </w:rPr>
        <w:t>Pointe-de-l'Église</w:t>
      </w:r>
      <w:proofErr w:type="spellEnd"/>
      <w:r w:rsidRPr="004F48B1">
        <w:rPr>
          <w:rFonts w:eastAsia="Times New Roman" w:cs="Times New Roman"/>
          <w:color w:val="222222"/>
          <w:szCs w:val="24"/>
          <w:shd w:val="clear" w:color="auto" w:fill="FFFFFF"/>
          <w:lang w:val="fr-CA"/>
        </w:rPr>
        <w:t>,</w:t>
      </w:r>
      <w:r w:rsidRPr="004F48B1">
        <w:rPr>
          <w:rFonts w:eastAsia="Times New Roman" w:cs="Times New Roman"/>
          <w:szCs w:val="24"/>
          <w:lang w:val="fr-CA"/>
        </w:rPr>
        <w:t xml:space="preserve"> </w:t>
      </w:r>
      <w:r w:rsidRPr="004F48B1">
        <w:rPr>
          <w:rStyle w:val="SubtleReference"/>
          <w:rFonts w:cs="Times New Roman"/>
          <w:smallCaps w:val="0"/>
          <w:color w:val="auto"/>
          <w:szCs w:val="24"/>
          <w:lang w:val="fr-CA"/>
        </w:rPr>
        <w:t>Canada</w:t>
      </w:r>
    </w:p>
    <w:p w14:paraId="3D456E5E" w14:textId="77777777" w:rsidR="00A760CD" w:rsidRPr="004F48B1" w:rsidRDefault="00A760CD" w:rsidP="00A760CD">
      <w:pPr>
        <w:spacing w:after="0" w:line="240" w:lineRule="auto"/>
        <w:rPr>
          <w:rStyle w:val="SubtleReference"/>
          <w:rFonts w:eastAsia="Times New Roman" w:cs="Times New Roman"/>
          <w:smallCaps w:val="0"/>
          <w:color w:val="auto"/>
          <w:szCs w:val="24"/>
          <w:lang w:val="fr-CA"/>
        </w:rPr>
      </w:pPr>
      <w:r w:rsidRPr="004F48B1">
        <w:rPr>
          <w:rStyle w:val="SubtleReference"/>
          <w:rFonts w:cs="Times New Roman"/>
          <w:smallCaps w:val="0"/>
          <w:color w:val="auto"/>
          <w:szCs w:val="24"/>
          <w:lang w:val="fr-CA"/>
        </w:rPr>
        <w:t xml:space="preserve"> </w:t>
      </w:r>
    </w:p>
    <w:p w14:paraId="2BA7ED8F" w14:textId="77777777" w:rsidR="00A760CD" w:rsidRPr="00376C72" w:rsidRDefault="00A760CD" w:rsidP="00A760CD">
      <w:pPr>
        <w:spacing w:line="240" w:lineRule="auto"/>
        <w:rPr>
          <w:rStyle w:val="SubtleReference"/>
          <w:rFonts w:cs="Times New Roman"/>
          <w:smallCaps w:val="0"/>
          <w:color w:val="auto"/>
          <w:szCs w:val="24"/>
        </w:rPr>
      </w:pPr>
      <w:r>
        <w:rPr>
          <w:rStyle w:val="SubtleReference"/>
          <w:rFonts w:cs="Times New Roman"/>
          <w:smallCaps w:val="0"/>
          <w:color w:val="auto"/>
          <w:szCs w:val="24"/>
          <w:vertAlign w:val="superscript"/>
        </w:rPr>
        <w:t>7</w:t>
      </w:r>
      <w:r w:rsidRPr="00376C72">
        <w:rPr>
          <w:rStyle w:val="SubtleReference"/>
          <w:rFonts w:cs="Times New Roman"/>
          <w:smallCaps w:val="0"/>
          <w:color w:val="auto"/>
          <w:szCs w:val="24"/>
        </w:rPr>
        <w:t xml:space="preserve">Adjunct </w:t>
      </w:r>
      <w:r>
        <w:rPr>
          <w:rStyle w:val="SubtleReference"/>
          <w:rFonts w:cs="Times New Roman"/>
          <w:smallCaps w:val="0"/>
          <w:color w:val="auto"/>
          <w:szCs w:val="24"/>
        </w:rPr>
        <w:t>P</w:t>
      </w:r>
      <w:r w:rsidRPr="00376C72">
        <w:rPr>
          <w:rStyle w:val="SubtleReference"/>
          <w:rFonts w:cs="Times New Roman"/>
          <w:smallCaps w:val="0"/>
          <w:color w:val="auto"/>
          <w:szCs w:val="24"/>
        </w:rPr>
        <w:t>rofessor, Dalhousie University Faculty of Health Professions</w:t>
      </w:r>
      <w:r>
        <w:rPr>
          <w:rStyle w:val="SubtleReference"/>
          <w:rFonts w:cs="Times New Roman"/>
          <w:smallCaps w:val="0"/>
          <w:color w:val="auto"/>
          <w:szCs w:val="24"/>
        </w:rPr>
        <w:t>, Halifax, Canada</w:t>
      </w:r>
    </w:p>
    <w:p w14:paraId="64513F85" w14:textId="77777777" w:rsidR="00A760CD" w:rsidRPr="00376C72" w:rsidRDefault="00A760CD" w:rsidP="00A760CD">
      <w:pPr>
        <w:spacing w:line="240" w:lineRule="auto"/>
        <w:rPr>
          <w:rStyle w:val="SubtleReference"/>
          <w:rFonts w:cs="Times New Roman"/>
          <w:smallCaps w:val="0"/>
          <w:color w:val="auto"/>
          <w:szCs w:val="24"/>
        </w:rPr>
      </w:pPr>
      <w:r>
        <w:rPr>
          <w:rStyle w:val="SubtleReference"/>
          <w:rFonts w:cs="Times New Roman"/>
          <w:smallCaps w:val="0"/>
          <w:color w:val="auto"/>
          <w:szCs w:val="24"/>
          <w:vertAlign w:val="superscript"/>
        </w:rPr>
        <w:t>8</w:t>
      </w:r>
      <w:r>
        <w:rPr>
          <w:rStyle w:val="SubtleReference"/>
          <w:rFonts w:cs="Times New Roman"/>
          <w:smallCaps w:val="0"/>
          <w:color w:val="auto"/>
          <w:szCs w:val="24"/>
        </w:rPr>
        <w:t>Independent Investigative Journalist, Madrid, Spain</w:t>
      </w:r>
    </w:p>
    <w:p w14:paraId="1BFEB07A" w14:textId="77777777" w:rsidR="00A760CD" w:rsidRPr="00376C72" w:rsidRDefault="00A760CD" w:rsidP="00A760CD">
      <w:pPr>
        <w:spacing w:line="240" w:lineRule="auto"/>
        <w:rPr>
          <w:rStyle w:val="SubtleReference"/>
          <w:rFonts w:cs="Times New Roman"/>
          <w:smallCaps w:val="0"/>
          <w:color w:val="auto"/>
          <w:szCs w:val="24"/>
        </w:rPr>
      </w:pPr>
      <w:r>
        <w:rPr>
          <w:rStyle w:val="SubtleReference"/>
          <w:rFonts w:cs="Times New Roman"/>
          <w:smallCaps w:val="0"/>
          <w:color w:val="auto"/>
          <w:szCs w:val="24"/>
          <w:vertAlign w:val="superscript"/>
        </w:rPr>
        <w:t>9</w:t>
      </w:r>
      <w:r w:rsidRPr="00376C72">
        <w:rPr>
          <w:rStyle w:val="SubtleReference"/>
          <w:rFonts w:cs="Times New Roman"/>
          <w:smallCaps w:val="0"/>
          <w:color w:val="auto"/>
          <w:szCs w:val="24"/>
        </w:rPr>
        <w:t>JD Candidate, Osgoode Hall Law</w:t>
      </w:r>
      <w:r w:rsidRPr="00A36406">
        <w:rPr>
          <w:rStyle w:val="SubtleReference"/>
          <w:rFonts w:cs="Times New Roman"/>
          <w:smallCaps w:val="0"/>
          <w:color w:val="auto"/>
          <w:szCs w:val="24"/>
        </w:rPr>
        <w:t xml:space="preserve"> School, York University</w:t>
      </w:r>
      <w:r>
        <w:rPr>
          <w:rStyle w:val="SubtleReference"/>
          <w:rFonts w:cs="Times New Roman"/>
          <w:smallCaps w:val="0"/>
          <w:color w:val="auto"/>
          <w:szCs w:val="24"/>
        </w:rPr>
        <w:t>, Toronto, Canada</w:t>
      </w:r>
    </w:p>
    <w:bookmarkEnd w:id="2"/>
    <w:p w14:paraId="14C50606" w14:textId="77777777" w:rsidR="00A760CD" w:rsidRDefault="00A760CD" w:rsidP="00A760CD">
      <w:pPr>
        <w:spacing w:line="240" w:lineRule="auto"/>
        <w:rPr>
          <w:rStyle w:val="SubtleReference"/>
          <w:rFonts w:cs="Times New Roman"/>
          <w:smallCaps w:val="0"/>
          <w:color w:val="auto"/>
          <w:szCs w:val="24"/>
        </w:rPr>
      </w:pPr>
    </w:p>
    <w:p w14:paraId="6584D584" w14:textId="77777777" w:rsidR="00A760CD" w:rsidRPr="007D713F" w:rsidRDefault="00A760CD" w:rsidP="00A760CD">
      <w:pPr>
        <w:spacing w:line="240" w:lineRule="auto"/>
        <w:rPr>
          <w:rStyle w:val="SubtleReference"/>
          <w:rFonts w:cs="Times New Roman"/>
          <w:b/>
          <w:smallCaps w:val="0"/>
          <w:color w:val="000000" w:themeColor="text1"/>
          <w:szCs w:val="24"/>
        </w:rPr>
      </w:pPr>
      <w:r w:rsidRPr="007D713F">
        <w:rPr>
          <w:rStyle w:val="SubtleReference"/>
          <w:rFonts w:cs="Times New Roman"/>
          <w:b/>
          <w:smallCaps w:val="0"/>
          <w:color w:val="000000" w:themeColor="text1"/>
          <w:szCs w:val="24"/>
        </w:rPr>
        <w:t>Corresponding Author:</w:t>
      </w:r>
    </w:p>
    <w:p w14:paraId="340011C7" w14:textId="77777777" w:rsidR="00A760CD" w:rsidRDefault="00A760CD" w:rsidP="00A760CD">
      <w:pPr>
        <w:spacing w:after="0" w:line="240" w:lineRule="auto"/>
        <w:rPr>
          <w:rStyle w:val="SubtleReference"/>
          <w:rFonts w:cs="Times New Roman"/>
          <w:smallCaps w:val="0"/>
          <w:color w:val="auto"/>
          <w:szCs w:val="24"/>
        </w:rPr>
      </w:pPr>
      <w:r>
        <w:rPr>
          <w:rStyle w:val="SubtleReference"/>
          <w:rFonts w:cs="Times New Roman"/>
          <w:smallCaps w:val="0"/>
          <w:color w:val="auto"/>
          <w:szCs w:val="24"/>
        </w:rPr>
        <w:t>Joel Lexchin</w:t>
      </w:r>
    </w:p>
    <w:p w14:paraId="01B6DD8F" w14:textId="77777777" w:rsidR="00A760CD" w:rsidRDefault="00A760CD" w:rsidP="00A760CD">
      <w:pPr>
        <w:spacing w:after="0" w:line="240" w:lineRule="auto"/>
        <w:rPr>
          <w:rStyle w:val="SubtleReference"/>
          <w:rFonts w:cs="Times New Roman"/>
          <w:smallCaps w:val="0"/>
          <w:color w:val="auto"/>
          <w:szCs w:val="24"/>
        </w:rPr>
      </w:pPr>
      <w:r>
        <w:rPr>
          <w:rStyle w:val="SubtleReference"/>
          <w:rFonts w:cs="Times New Roman"/>
          <w:smallCaps w:val="0"/>
          <w:color w:val="auto"/>
          <w:szCs w:val="24"/>
        </w:rPr>
        <w:t>York University</w:t>
      </w:r>
    </w:p>
    <w:p w14:paraId="5F5E5764" w14:textId="77777777" w:rsidR="00A760CD" w:rsidRDefault="00A760CD" w:rsidP="00A760CD">
      <w:pPr>
        <w:spacing w:after="0" w:line="240" w:lineRule="auto"/>
        <w:rPr>
          <w:rStyle w:val="SubtleReference"/>
          <w:rFonts w:cs="Times New Roman"/>
          <w:smallCaps w:val="0"/>
          <w:color w:val="auto"/>
          <w:szCs w:val="24"/>
        </w:rPr>
      </w:pPr>
      <w:r>
        <w:rPr>
          <w:rStyle w:val="SubtleReference"/>
          <w:rFonts w:cs="Times New Roman"/>
          <w:smallCaps w:val="0"/>
          <w:color w:val="auto"/>
          <w:szCs w:val="24"/>
        </w:rPr>
        <w:t>4700 Keele St.</w:t>
      </w:r>
    </w:p>
    <w:p w14:paraId="414B8A1F" w14:textId="77777777" w:rsidR="00A760CD" w:rsidRDefault="00A760CD" w:rsidP="00A760CD">
      <w:pPr>
        <w:spacing w:after="0" w:line="240" w:lineRule="auto"/>
        <w:rPr>
          <w:rStyle w:val="SubtleReference"/>
          <w:rFonts w:cs="Times New Roman"/>
          <w:smallCaps w:val="0"/>
          <w:color w:val="auto"/>
          <w:szCs w:val="24"/>
        </w:rPr>
      </w:pPr>
      <w:r>
        <w:rPr>
          <w:rStyle w:val="SubtleReference"/>
          <w:rFonts w:cs="Times New Roman"/>
          <w:smallCaps w:val="0"/>
          <w:color w:val="auto"/>
          <w:szCs w:val="24"/>
        </w:rPr>
        <w:t>Toronto, Ontario, Canada M3J 1P3</w:t>
      </w:r>
    </w:p>
    <w:p w14:paraId="09FE9C3C" w14:textId="77777777" w:rsidR="00A760CD" w:rsidRDefault="00A760CD" w:rsidP="00A760CD">
      <w:pPr>
        <w:spacing w:after="0" w:line="240" w:lineRule="auto"/>
        <w:rPr>
          <w:rStyle w:val="SubtleReference"/>
          <w:rFonts w:cs="Times New Roman"/>
          <w:smallCaps w:val="0"/>
          <w:color w:val="auto"/>
          <w:szCs w:val="24"/>
        </w:rPr>
      </w:pPr>
      <w:r>
        <w:rPr>
          <w:rStyle w:val="SubtleReference"/>
          <w:rFonts w:cs="Times New Roman"/>
          <w:smallCaps w:val="0"/>
          <w:color w:val="auto"/>
          <w:szCs w:val="24"/>
        </w:rPr>
        <w:t>Tel:</w:t>
      </w:r>
      <w:r>
        <w:rPr>
          <w:rStyle w:val="SubtleReference"/>
          <w:rFonts w:cs="Times New Roman"/>
          <w:smallCaps w:val="0"/>
          <w:color w:val="auto"/>
          <w:szCs w:val="24"/>
        </w:rPr>
        <w:tab/>
        <w:t>416-964-7186</w:t>
      </w:r>
    </w:p>
    <w:p w14:paraId="07BC5C87" w14:textId="77777777" w:rsidR="00A760CD" w:rsidRDefault="00A760CD" w:rsidP="00A760CD">
      <w:pPr>
        <w:spacing w:after="0" w:line="240" w:lineRule="auto"/>
        <w:rPr>
          <w:rStyle w:val="SubtleReference"/>
          <w:rFonts w:cs="Times New Roman"/>
          <w:smallCaps w:val="0"/>
          <w:color w:val="auto"/>
          <w:szCs w:val="24"/>
        </w:rPr>
      </w:pPr>
      <w:r>
        <w:rPr>
          <w:rStyle w:val="SubtleReference"/>
          <w:rFonts w:cs="Times New Roman"/>
          <w:smallCaps w:val="0"/>
          <w:color w:val="auto"/>
          <w:szCs w:val="24"/>
        </w:rPr>
        <w:t>Email:</w:t>
      </w:r>
      <w:r>
        <w:rPr>
          <w:rStyle w:val="SubtleReference"/>
          <w:rFonts w:cs="Times New Roman"/>
          <w:smallCaps w:val="0"/>
          <w:color w:val="auto"/>
          <w:szCs w:val="24"/>
        </w:rPr>
        <w:tab/>
        <w:t xml:space="preserve">jlexchin@yorku.ca </w:t>
      </w:r>
    </w:p>
    <w:p w14:paraId="60365965" w14:textId="77777777" w:rsidR="00A760CD" w:rsidRPr="00376C72" w:rsidRDefault="00A760CD" w:rsidP="00A760CD">
      <w:pPr>
        <w:spacing w:after="0" w:line="480" w:lineRule="auto"/>
        <w:rPr>
          <w:rStyle w:val="SubtleReference"/>
          <w:rFonts w:cs="Times New Roman"/>
          <w:smallCaps w:val="0"/>
          <w:color w:val="auto"/>
          <w:szCs w:val="24"/>
          <w:vertAlign w:val="superscript"/>
        </w:rPr>
      </w:pPr>
    </w:p>
    <w:p w14:paraId="201053EE" w14:textId="52E05953" w:rsidR="00A760CD" w:rsidRDefault="00A760CD" w:rsidP="00A760CD">
      <w:pPr>
        <w:spacing w:line="480" w:lineRule="auto"/>
        <w:ind w:right="-138"/>
        <w:jc w:val="both"/>
        <w:rPr>
          <w:rStyle w:val="SubtleReference"/>
          <w:rFonts w:cs="Times New Roman"/>
          <w:smallCaps w:val="0"/>
          <w:color w:val="auto"/>
          <w:szCs w:val="24"/>
        </w:rPr>
      </w:pPr>
      <w:r w:rsidRPr="007D713F">
        <w:rPr>
          <w:rStyle w:val="SubtleReference"/>
          <w:rFonts w:cs="Times New Roman"/>
          <w:b/>
          <w:smallCaps w:val="0"/>
          <w:color w:val="auto"/>
          <w:szCs w:val="24"/>
        </w:rPr>
        <w:t>Word Count:</w:t>
      </w:r>
      <w:r w:rsidRPr="00376C72">
        <w:rPr>
          <w:rStyle w:val="SubtleReference"/>
          <w:rFonts w:cs="Times New Roman"/>
          <w:smallCaps w:val="0"/>
          <w:color w:val="auto"/>
          <w:szCs w:val="24"/>
        </w:rPr>
        <w:t xml:space="preserve"> </w:t>
      </w:r>
      <w:ins w:id="5" w:author="Joel Lexchin" w:date="2017-12-21T20:30:00Z">
        <w:r w:rsidR="00CD6100">
          <w:rPr>
            <w:rStyle w:val="SubtleReference"/>
            <w:rFonts w:cs="Times New Roman"/>
            <w:smallCaps w:val="0"/>
            <w:color w:val="auto"/>
            <w:szCs w:val="24"/>
          </w:rPr>
          <w:t>3047</w:t>
        </w:r>
      </w:ins>
      <w:del w:id="6" w:author="Joel Lexchin" w:date="2017-12-21T20:30:00Z">
        <w:r w:rsidRPr="00376C72" w:rsidDel="00CD6100">
          <w:rPr>
            <w:rStyle w:val="SubtleReference"/>
            <w:rFonts w:cs="Times New Roman"/>
            <w:smallCaps w:val="0"/>
            <w:color w:val="auto"/>
            <w:szCs w:val="24"/>
          </w:rPr>
          <w:delText>1</w:delText>
        </w:r>
        <w:r w:rsidDel="00CD6100">
          <w:rPr>
            <w:rStyle w:val="SubtleReference"/>
            <w:rFonts w:cs="Times New Roman"/>
            <w:smallCaps w:val="0"/>
            <w:color w:val="auto"/>
            <w:szCs w:val="24"/>
          </w:rPr>
          <w:delText>401</w:delText>
        </w:r>
      </w:del>
    </w:p>
    <w:p w14:paraId="2D709BF1" w14:textId="77777777" w:rsidR="00A760CD" w:rsidRPr="007D713F" w:rsidRDefault="00A760CD" w:rsidP="00A760CD">
      <w:pPr>
        <w:spacing w:line="480" w:lineRule="auto"/>
        <w:ind w:right="-138"/>
        <w:jc w:val="both"/>
        <w:rPr>
          <w:rStyle w:val="SubtleReference"/>
          <w:rFonts w:cs="Times New Roman"/>
          <w:smallCaps w:val="0"/>
          <w:color w:val="auto"/>
          <w:szCs w:val="24"/>
        </w:rPr>
      </w:pPr>
      <w:r>
        <w:rPr>
          <w:rStyle w:val="SubtleReference"/>
          <w:rFonts w:cs="Times New Roman"/>
          <w:b/>
          <w:smallCaps w:val="0"/>
          <w:color w:val="auto"/>
          <w:szCs w:val="24"/>
        </w:rPr>
        <w:lastRenderedPageBreak/>
        <w:t>Key Words:</w:t>
      </w:r>
      <w:r>
        <w:rPr>
          <w:rStyle w:val="SubtleReference"/>
          <w:rFonts w:cs="Times New Roman"/>
          <w:b/>
          <w:smallCaps w:val="0"/>
          <w:color w:val="auto"/>
          <w:szCs w:val="24"/>
        </w:rPr>
        <w:tab/>
      </w:r>
      <w:bookmarkStart w:id="7" w:name="OLE_LINK13"/>
      <w:r>
        <w:rPr>
          <w:rStyle w:val="SubtleReference"/>
          <w:rFonts w:cs="Times New Roman"/>
          <w:smallCaps w:val="0"/>
          <w:color w:val="auto"/>
          <w:szCs w:val="24"/>
        </w:rPr>
        <w:t>corruption, medical profession, pharmaceutical industry</w:t>
      </w:r>
      <w:bookmarkEnd w:id="7"/>
    </w:p>
    <w:p w14:paraId="61C63BF8" w14:textId="0F7F0447" w:rsidR="001B29AD" w:rsidRDefault="001B29AD" w:rsidP="001B29AD">
      <w:pPr>
        <w:spacing w:line="480" w:lineRule="auto"/>
        <w:rPr>
          <w:rStyle w:val="SubtleReference"/>
          <w:rFonts w:cs="Times New Roman"/>
          <w:b/>
          <w:smallCaps w:val="0"/>
          <w:color w:val="auto"/>
          <w:szCs w:val="24"/>
        </w:rPr>
      </w:pPr>
      <w:r>
        <w:rPr>
          <w:rStyle w:val="SubtleReference"/>
          <w:rFonts w:cs="Times New Roman"/>
          <w:b/>
          <w:smallCaps w:val="0"/>
          <w:color w:val="auto"/>
          <w:szCs w:val="24"/>
        </w:rPr>
        <w:t>Competing interests:</w:t>
      </w:r>
    </w:p>
    <w:p w14:paraId="46836CC6" w14:textId="127FB0FB" w:rsidR="001B29AD" w:rsidRPr="00982F76" w:rsidRDefault="001B29AD" w:rsidP="00982F76">
      <w:pPr>
        <w:pStyle w:val="p1"/>
        <w:spacing w:line="480" w:lineRule="auto"/>
        <w:rPr>
          <w:sz w:val="24"/>
          <w:szCs w:val="24"/>
        </w:rPr>
      </w:pPr>
      <w:r w:rsidRPr="00982F76">
        <w:rPr>
          <w:rFonts w:ascii="Times New Roman" w:hAnsi="Times New Roman"/>
          <w:sz w:val="24"/>
          <w:szCs w:val="24"/>
        </w:rPr>
        <w:t>In 2015-2017 Joel Lexchin received payment from two non-profit organizations for being a consultant on a project looking at indication based prescribing and a second looking at which drugs should be distributed free of charge by general practitioners. In 2015, he received payment from a for-profit organization for being on a panel that discussed expanding drug insurance in Canada. He is on the Foundation Board of Health Action International. Jillian Clare Kohler is the Director of the WHO Collaborating Center for Governance, Accountability and Transparency for the Pharmaceutical Sector at the Leslie Dan Faculty of Pharmacy. Paul Thacker reports receiving travel funding from universities to give talks about conflict of interest. Marc-Andr</w:t>
      </w:r>
      <w:ins w:id="8" w:author="Joel Lexchin" w:date="2017-12-21T17:54:00Z">
        <w:r w:rsidR="00A82F71" w:rsidRPr="00982F76">
          <w:rPr>
            <w:sz w:val="24"/>
            <w:szCs w:val="24"/>
          </w:rPr>
          <w:t>é</w:t>
        </w:r>
      </w:ins>
      <w:ins w:id="9" w:author="Joel Lexchin" w:date="2017-12-21T17:55:00Z">
        <w:r w:rsidR="00A82F71">
          <w:rPr>
            <w:sz w:val="24"/>
            <w:szCs w:val="24"/>
          </w:rPr>
          <w:t xml:space="preserve"> </w:t>
        </w:r>
      </w:ins>
      <w:r w:rsidRPr="00982F76">
        <w:rPr>
          <w:rFonts w:ascii="Times New Roman" w:hAnsi="Times New Roman"/>
          <w:sz w:val="24"/>
          <w:szCs w:val="24"/>
        </w:rPr>
        <w:t>Gagnon reports grants from Canadian Institutes for Health Research (</w:t>
      </w:r>
      <w:proofErr w:type="spellStart"/>
      <w:r w:rsidRPr="00982F76">
        <w:rPr>
          <w:rFonts w:ascii="Times New Roman" w:hAnsi="Times New Roman"/>
          <w:sz w:val="24"/>
          <w:szCs w:val="24"/>
        </w:rPr>
        <w:t>CIHR</w:t>
      </w:r>
      <w:proofErr w:type="spellEnd"/>
      <w:r w:rsidRPr="00982F76">
        <w:rPr>
          <w:rFonts w:ascii="Times New Roman" w:hAnsi="Times New Roman"/>
          <w:sz w:val="24"/>
          <w:szCs w:val="24"/>
        </w:rPr>
        <w:t xml:space="preserve">), during the </w:t>
      </w:r>
      <w:r w:rsidRPr="00982F76">
        <w:rPr>
          <w:sz w:val="24"/>
          <w:szCs w:val="24"/>
        </w:rPr>
        <w:t xml:space="preserve">conduct of the study; personal fees from </w:t>
      </w:r>
      <w:proofErr w:type="spellStart"/>
      <w:r w:rsidRPr="00982F76">
        <w:rPr>
          <w:sz w:val="24"/>
          <w:szCs w:val="24"/>
        </w:rPr>
        <w:t>Prescrire</w:t>
      </w:r>
      <w:proofErr w:type="spellEnd"/>
      <w:r w:rsidRPr="00982F76">
        <w:rPr>
          <w:sz w:val="24"/>
          <w:szCs w:val="24"/>
        </w:rPr>
        <w:t xml:space="preserve"> International, personal fees from Canadian Association of Pharmacy in Oncology, grants from Canadian Federation of Nurses' Unions, outside the submitted work. James Crombie and Adrienne Shnier report no conflicts. </w:t>
      </w:r>
    </w:p>
    <w:p w14:paraId="2C0FBBC5" w14:textId="77777777" w:rsidR="001B29AD" w:rsidRDefault="001B29AD" w:rsidP="001B29AD">
      <w:pPr>
        <w:spacing w:after="0" w:line="480" w:lineRule="auto"/>
        <w:rPr>
          <w:rFonts w:eastAsiaTheme="minorEastAsia" w:cs="Times New Roman"/>
          <w:szCs w:val="24"/>
          <w:lang w:val="en-US"/>
        </w:rPr>
      </w:pPr>
    </w:p>
    <w:p w14:paraId="72A33CDF" w14:textId="7B631BB6" w:rsidR="001B29AD" w:rsidRPr="001B29AD" w:rsidRDefault="001B29AD" w:rsidP="001B29AD">
      <w:pPr>
        <w:spacing w:after="0" w:line="480" w:lineRule="auto"/>
        <w:rPr>
          <w:rFonts w:eastAsiaTheme="minorEastAsia" w:cs="Times New Roman"/>
          <w:b/>
          <w:szCs w:val="24"/>
          <w:lang w:val="en-US"/>
        </w:rPr>
      </w:pPr>
      <w:r>
        <w:rPr>
          <w:rFonts w:eastAsiaTheme="minorEastAsia" w:cs="Times New Roman"/>
          <w:b/>
          <w:szCs w:val="24"/>
          <w:lang w:val="en-US"/>
        </w:rPr>
        <w:t>This manuscript is not under consideration by any other journal.</w:t>
      </w:r>
    </w:p>
    <w:p w14:paraId="16D3E186" w14:textId="77777777" w:rsidR="001B29AD" w:rsidRPr="001B29AD" w:rsidRDefault="001B29AD" w:rsidP="00376C72">
      <w:pPr>
        <w:spacing w:line="480" w:lineRule="auto"/>
        <w:rPr>
          <w:rStyle w:val="SubtleReference"/>
          <w:rFonts w:cs="Times New Roman"/>
          <w:b/>
          <w:smallCaps w:val="0"/>
          <w:color w:val="auto"/>
          <w:szCs w:val="24"/>
        </w:rPr>
      </w:pPr>
    </w:p>
    <w:p w14:paraId="3CDA8A90" w14:textId="77777777" w:rsidR="00BC52B9" w:rsidRDefault="00BC52B9" w:rsidP="006E1E1A">
      <w:pPr>
        <w:widowControl w:val="0"/>
        <w:autoSpaceDE w:val="0"/>
        <w:autoSpaceDN w:val="0"/>
        <w:adjustRightInd w:val="0"/>
        <w:spacing w:line="480" w:lineRule="auto"/>
        <w:rPr>
          <w:rStyle w:val="SubtleReference"/>
          <w:rFonts w:cs="Times New Roman"/>
          <w:b/>
          <w:smallCaps w:val="0"/>
          <w:color w:val="auto"/>
          <w:szCs w:val="24"/>
        </w:rPr>
      </w:pPr>
    </w:p>
    <w:p w14:paraId="52728E46" w14:textId="77777777" w:rsidR="007D713F" w:rsidRDefault="007D713F">
      <w:pPr>
        <w:spacing w:after="0" w:line="240" w:lineRule="auto"/>
        <w:rPr>
          <w:rStyle w:val="SubtleReference"/>
          <w:rFonts w:cs="Times New Roman"/>
          <w:b/>
          <w:smallCaps w:val="0"/>
          <w:color w:val="auto"/>
          <w:szCs w:val="24"/>
        </w:rPr>
      </w:pPr>
      <w:r>
        <w:rPr>
          <w:rStyle w:val="SubtleReference"/>
          <w:rFonts w:cs="Times New Roman"/>
          <w:b/>
          <w:smallCaps w:val="0"/>
          <w:color w:val="auto"/>
          <w:szCs w:val="24"/>
        </w:rPr>
        <w:br w:type="page"/>
      </w:r>
    </w:p>
    <w:p w14:paraId="1ACB1A2C" w14:textId="77777777" w:rsidR="008F1DF2" w:rsidRDefault="008F1DF2" w:rsidP="008F1DF2">
      <w:pPr>
        <w:spacing w:after="0" w:line="480" w:lineRule="auto"/>
        <w:rPr>
          <w:rStyle w:val="SubtleReference"/>
          <w:rFonts w:cs="Times New Roman"/>
          <w:b/>
          <w:smallCaps w:val="0"/>
          <w:color w:val="auto"/>
          <w:szCs w:val="24"/>
        </w:rPr>
      </w:pPr>
      <w:r>
        <w:rPr>
          <w:rStyle w:val="SubtleReference"/>
          <w:rFonts w:cs="Times New Roman"/>
          <w:b/>
          <w:smallCaps w:val="0"/>
          <w:color w:val="auto"/>
          <w:szCs w:val="24"/>
        </w:rPr>
        <w:lastRenderedPageBreak/>
        <w:t>Abstract</w:t>
      </w:r>
    </w:p>
    <w:p w14:paraId="448D32C9" w14:textId="77777777" w:rsidR="00115F8B" w:rsidRPr="00135466" w:rsidRDefault="00C635EF" w:rsidP="00115F8B">
      <w:pPr>
        <w:pStyle w:val="p1"/>
        <w:spacing w:line="480" w:lineRule="auto"/>
        <w:rPr>
          <w:ins w:id="10" w:author="Joel Lexchin" w:date="2017-12-21T13:52:00Z"/>
          <w:color w:val="000000" w:themeColor="text1"/>
          <w:sz w:val="24"/>
          <w:szCs w:val="24"/>
        </w:rPr>
      </w:pPr>
      <w:bookmarkStart w:id="11" w:name="OLE_LINK12"/>
      <w:r w:rsidRPr="00982F76">
        <w:rPr>
          <w:rStyle w:val="SubtleReference"/>
          <w:rFonts w:ascii="Times New Roman" w:hAnsi="Times New Roman"/>
          <w:smallCaps w:val="0"/>
          <w:color w:val="auto"/>
          <w:sz w:val="24"/>
          <w:szCs w:val="24"/>
        </w:rPr>
        <w:t>C</w:t>
      </w:r>
      <w:r w:rsidR="008F1DF2" w:rsidRPr="00982F76">
        <w:rPr>
          <w:rStyle w:val="SubtleReference"/>
          <w:rFonts w:ascii="Times New Roman" w:hAnsi="Times New Roman"/>
          <w:smallCaps w:val="0"/>
          <w:color w:val="auto"/>
          <w:sz w:val="24"/>
          <w:szCs w:val="24"/>
        </w:rPr>
        <w:t xml:space="preserve">orruption in </w:t>
      </w:r>
      <w:r w:rsidR="007A461C" w:rsidRPr="00982F76">
        <w:rPr>
          <w:rStyle w:val="SubtleReference"/>
          <w:rFonts w:ascii="Times New Roman" w:hAnsi="Times New Roman"/>
          <w:smallCaps w:val="0"/>
          <w:color w:val="auto"/>
          <w:sz w:val="24"/>
          <w:szCs w:val="24"/>
        </w:rPr>
        <w:t xml:space="preserve">health care generally and specifically in the </w:t>
      </w:r>
      <w:r w:rsidR="008F1DF2" w:rsidRPr="00982F76">
        <w:rPr>
          <w:rStyle w:val="SubtleReference"/>
          <w:rFonts w:ascii="Times New Roman" w:hAnsi="Times New Roman"/>
          <w:smallCaps w:val="0"/>
          <w:color w:val="auto"/>
          <w:sz w:val="24"/>
          <w:szCs w:val="24"/>
        </w:rPr>
        <w:t xml:space="preserve">pharmaceutical arena </w:t>
      </w:r>
      <w:r w:rsidR="007A461C" w:rsidRPr="00982F76">
        <w:rPr>
          <w:rStyle w:val="SubtleReference"/>
          <w:rFonts w:ascii="Times New Roman" w:hAnsi="Times New Roman"/>
          <w:smallCaps w:val="0"/>
          <w:color w:val="auto"/>
          <w:sz w:val="24"/>
          <w:szCs w:val="24"/>
        </w:rPr>
        <w:t xml:space="preserve">has recently been highlighted in </w:t>
      </w:r>
      <w:del w:id="12" w:author="Joel Lexchin" w:date="2017-12-21T13:49:00Z">
        <w:r w:rsidR="007A461C" w:rsidRPr="00982F76" w:rsidDel="00115F8B">
          <w:rPr>
            <w:rStyle w:val="SubtleReference"/>
            <w:rFonts w:ascii="Times New Roman" w:hAnsi="Times New Roman"/>
            <w:smallCaps w:val="0"/>
            <w:color w:val="auto"/>
            <w:sz w:val="24"/>
            <w:szCs w:val="24"/>
          </w:rPr>
          <w:delText xml:space="preserve">a couple of </w:delText>
        </w:r>
      </w:del>
      <w:r w:rsidR="007A461C" w:rsidRPr="00982F76">
        <w:rPr>
          <w:rStyle w:val="SubtleReference"/>
          <w:rFonts w:ascii="Times New Roman" w:hAnsi="Times New Roman"/>
          <w:smallCaps w:val="0"/>
          <w:color w:val="auto"/>
          <w:sz w:val="24"/>
          <w:szCs w:val="24"/>
        </w:rPr>
        <w:t>reports from Transparency International</w:t>
      </w:r>
      <w:r w:rsidRPr="00982F76">
        <w:rPr>
          <w:rStyle w:val="SubtleReference"/>
          <w:rFonts w:ascii="Times New Roman" w:hAnsi="Times New Roman"/>
          <w:smallCaps w:val="0"/>
          <w:color w:val="auto"/>
          <w:sz w:val="24"/>
          <w:szCs w:val="24"/>
        </w:rPr>
        <w:t xml:space="preserve">. </w:t>
      </w:r>
      <w:r w:rsidR="007A461C" w:rsidRPr="00982F76">
        <w:rPr>
          <w:rStyle w:val="SubtleReference"/>
          <w:rFonts w:ascii="Times New Roman" w:hAnsi="Times New Roman"/>
          <w:smallCaps w:val="0"/>
          <w:color w:val="auto"/>
          <w:sz w:val="24"/>
          <w:szCs w:val="24"/>
        </w:rPr>
        <w:t xml:space="preserve">This article focuses on four areas of corruption: legislative/regulatory, financial, ideological/ethical, and communications. </w:t>
      </w:r>
      <w:ins w:id="13" w:author="Joel Lexchin" w:date="2017-12-21T13:52:00Z">
        <w:r w:rsidR="00115F8B" w:rsidRPr="00135466">
          <w:rPr>
            <w:rStyle w:val="s1"/>
            <w:color w:val="000000" w:themeColor="text1"/>
            <w:sz w:val="24"/>
            <w:szCs w:val="24"/>
          </w:rPr>
          <w:t>The problems identified and the solutions considered focus on structural considerations affecting how pharmaceuticals are discovered, developed, distributed and ultimately used in clinical settings. These include recourse to user fees in the regulatory sphere, application of intellectual property rights to medical contexts (patents and access to research data), commercial sponsorship of ghostwriting and guest authors, linkage/de-linkage of the funding of research and overall health objectives from drug pricing and sales, transparency of payments to healthcare professionals and institutions and credible regulatory sanctions. In general, financial and other incentives for all actors in the system should be structured to align with desired social outcomes – and to minimize conflicts of interest among researchers and clinicians.</w:t>
        </w:r>
      </w:ins>
    </w:p>
    <w:bookmarkEnd w:id="11"/>
    <w:p w14:paraId="04594FF5" w14:textId="52CBC443" w:rsidR="008F1DF2" w:rsidRDefault="008F1DF2" w:rsidP="00C635EF">
      <w:pPr>
        <w:spacing w:after="0" w:line="480" w:lineRule="auto"/>
        <w:rPr>
          <w:rStyle w:val="SubtleReference"/>
          <w:rFonts w:cs="Times New Roman"/>
          <w:b/>
          <w:smallCaps w:val="0"/>
          <w:color w:val="auto"/>
          <w:szCs w:val="24"/>
        </w:rPr>
      </w:pPr>
      <w:r>
        <w:rPr>
          <w:rStyle w:val="SubtleReference"/>
          <w:rFonts w:cs="Times New Roman"/>
          <w:b/>
          <w:smallCaps w:val="0"/>
          <w:color w:val="auto"/>
          <w:szCs w:val="24"/>
        </w:rPr>
        <w:br w:type="page"/>
      </w:r>
    </w:p>
    <w:p w14:paraId="6CD54C6F" w14:textId="1C304F27" w:rsidR="001F781B" w:rsidRPr="00BC52B9" w:rsidRDefault="001F781B" w:rsidP="006E1E1A">
      <w:pPr>
        <w:widowControl w:val="0"/>
        <w:autoSpaceDE w:val="0"/>
        <w:autoSpaceDN w:val="0"/>
        <w:adjustRightInd w:val="0"/>
        <w:spacing w:line="480" w:lineRule="auto"/>
        <w:rPr>
          <w:rStyle w:val="SubtleReference"/>
          <w:rFonts w:cs="Times New Roman"/>
          <w:b/>
          <w:smallCaps w:val="0"/>
          <w:color w:val="auto"/>
          <w:szCs w:val="24"/>
        </w:rPr>
      </w:pPr>
      <w:r>
        <w:rPr>
          <w:rStyle w:val="SubtleReference"/>
          <w:rFonts w:cs="Times New Roman"/>
          <w:b/>
          <w:smallCaps w:val="0"/>
          <w:color w:val="auto"/>
          <w:szCs w:val="24"/>
        </w:rPr>
        <w:lastRenderedPageBreak/>
        <w:t>Introduction</w:t>
      </w:r>
    </w:p>
    <w:p w14:paraId="1EF57672" w14:textId="14A51458" w:rsidR="000A3135" w:rsidRDefault="00B01993" w:rsidP="006D3840">
      <w:pPr>
        <w:spacing w:line="480" w:lineRule="auto"/>
        <w:rPr>
          <w:ins w:id="14" w:author="Joel Lexchin" w:date="2017-12-18T16:17:00Z"/>
          <w:rFonts w:cs="Times New Roman"/>
        </w:rPr>
      </w:pPr>
      <w:r w:rsidRPr="00376C72">
        <w:rPr>
          <w:rStyle w:val="SubtleReference"/>
          <w:rFonts w:cs="Times New Roman"/>
          <w:smallCaps w:val="0"/>
          <w:color w:val="auto"/>
          <w:szCs w:val="24"/>
        </w:rPr>
        <w:t>The g</w:t>
      </w:r>
      <w:r w:rsidR="00B82ED6" w:rsidRPr="00376C72">
        <w:rPr>
          <w:rStyle w:val="SubtleReference"/>
          <w:rFonts w:cs="Times New Roman"/>
          <w:smallCaps w:val="0"/>
          <w:color w:val="auto"/>
          <w:szCs w:val="24"/>
        </w:rPr>
        <w:t xml:space="preserve">overnance of </w:t>
      </w:r>
      <w:r w:rsidR="00FC3572" w:rsidRPr="00376C72">
        <w:rPr>
          <w:rStyle w:val="SubtleReference"/>
          <w:rFonts w:cs="Times New Roman"/>
          <w:smallCaps w:val="0"/>
          <w:color w:val="auto"/>
          <w:szCs w:val="24"/>
        </w:rPr>
        <w:t xml:space="preserve">public </w:t>
      </w:r>
      <w:r w:rsidR="00B21D2E" w:rsidRPr="00376C72">
        <w:rPr>
          <w:rStyle w:val="SubtleReference"/>
          <w:rFonts w:cs="Times New Roman"/>
          <w:smallCaps w:val="0"/>
          <w:color w:val="auto"/>
          <w:szCs w:val="24"/>
        </w:rPr>
        <w:t xml:space="preserve">healthcare </w:t>
      </w:r>
      <w:r w:rsidR="00B82ED6" w:rsidRPr="00376C72">
        <w:rPr>
          <w:rStyle w:val="SubtleReference"/>
          <w:rFonts w:cs="Times New Roman"/>
          <w:smallCaps w:val="0"/>
          <w:color w:val="auto"/>
          <w:szCs w:val="24"/>
        </w:rPr>
        <w:t>and</w:t>
      </w:r>
      <w:r w:rsidR="00FC3572" w:rsidRPr="00376C72">
        <w:rPr>
          <w:rStyle w:val="SubtleReference"/>
          <w:rFonts w:cs="Times New Roman"/>
          <w:smallCaps w:val="0"/>
          <w:color w:val="auto"/>
          <w:szCs w:val="24"/>
        </w:rPr>
        <w:t xml:space="preserve"> </w:t>
      </w:r>
      <w:r w:rsidR="00B82ED6" w:rsidRPr="00376C72">
        <w:rPr>
          <w:rStyle w:val="SubtleReference"/>
          <w:rFonts w:cs="Times New Roman"/>
          <w:smallCaps w:val="0"/>
          <w:color w:val="auto"/>
          <w:szCs w:val="24"/>
        </w:rPr>
        <w:t xml:space="preserve">medical research is strategically important </w:t>
      </w:r>
      <w:r w:rsidR="00914856" w:rsidRPr="00376C72">
        <w:rPr>
          <w:rStyle w:val="SubtleReference"/>
          <w:rFonts w:cs="Times New Roman"/>
          <w:smallCaps w:val="0"/>
          <w:color w:val="auto"/>
          <w:szCs w:val="24"/>
        </w:rPr>
        <w:t xml:space="preserve">for </w:t>
      </w:r>
      <w:r w:rsidR="00B82ED6" w:rsidRPr="00376C72">
        <w:rPr>
          <w:rStyle w:val="SubtleReference"/>
          <w:rFonts w:cs="Times New Roman"/>
          <w:smallCaps w:val="0"/>
          <w:color w:val="auto"/>
          <w:szCs w:val="24"/>
        </w:rPr>
        <w:t>public policy</w:t>
      </w:r>
      <w:r w:rsidR="00FC3572" w:rsidRPr="00376C72">
        <w:rPr>
          <w:rStyle w:val="SubtleReference"/>
          <w:rFonts w:cs="Times New Roman"/>
          <w:smallCaps w:val="0"/>
          <w:color w:val="auto"/>
          <w:szCs w:val="24"/>
        </w:rPr>
        <w:t>;</w:t>
      </w:r>
      <w:r w:rsidR="00876229" w:rsidRPr="00376C72">
        <w:rPr>
          <w:rStyle w:val="SubtleReference"/>
          <w:rFonts w:cs="Times New Roman"/>
          <w:smallCaps w:val="0"/>
          <w:color w:val="auto"/>
          <w:szCs w:val="24"/>
        </w:rPr>
        <w:t xml:space="preserve"> however,</w:t>
      </w:r>
      <w:r w:rsidR="00B82ED6" w:rsidRPr="00376C72">
        <w:rPr>
          <w:rStyle w:val="SubtleReference"/>
          <w:rFonts w:cs="Times New Roman"/>
          <w:smallCaps w:val="0"/>
          <w:color w:val="auto"/>
          <w:szCs w:val="24"/>
        </w:rPr>
        <w:t xml:space="preserve"> its technical complexity </w:t>
      </w:r>
      <w:r w:rsidR="00876229" w:rsidRPr="00376C72">
        <w:rPr>
          <w:rStyle w:val="SubtleReference"/>
          <w:rFonts w:cs="Times New Roman"/>
          <w:smallCaps w:val="0"/>
          <w:color w:val="auto"/>
          <w:szCs w:val="24"/>
        </w:rPr>
        <w:t>creates</w:t>
      </w:r>
      <w:r w:rsidR="00B82ED6" w:rsidRPr="00376C72">
        <w:rPr>
          <w:rStyle w:val="SubtleReference"/>
          <w:rFonts w:cs="Times New Roman"/>
          <w:smallCaps w:val="0"/>
          <w:color w:val="auto"/>
          <w:szCs w:val="24"/>
        </w:rPr>
        <w:t xml:space="preserve"> </w:t>
      </w:r>
      <w:r w:rsidR="00FC3572" w:rsidRPr="00376C72">
        <w:rPr>
          <w:rStyle w:val="SubtleReference"/>
          <w:rFonts w:cs="Times New Roman"/>
          <w:smallCaps w:val="0"/>
          <w:color w:val="auto"/>
          <w:szCs w:val="24"/>
        </w:rPr>
        <w:t xml:space="preserve">the </w:t>
      </w:r>
      <w:r w:rsidR="00B82ED6" w:rsidRPr="00376C72">
        <w:rPr>
          <w:rStyle w:val="SubtleReference"/>
          <w:rFonts w:cs="Times New Roman"/>
          <w:smallCaps w:val="0"/>
          <w:color w:val="auto"/>
          <w:szCs w:val="24"/>
        </w:rPr>
        <w:t xml:space="preserve">potential for corruption that </w:t>
      </w:r>
      <w:r w:rsidR="001106B1" w:rsidRPr="00376C72">
        <w:rPr>
          <w:rStyle w:val="SubtleReference"/>
          <w:rFonts w:cs="Times New Roman"/>
          <w:smallCaps w:val="0"/>
          <w:color w:val="auto"/>
          <w:szCs w:val="24"/>
        </w:rPr>
        <w:t xml:space="preserve">can </w:t>
      </w:r>
      <w:r w:rsidR="00876229" w:rsidRPr="00376C72">
        <w:rPr>
          <w:rStyle w:val="SubtleReference"/>
          <w:rFonts w:cs="Times New Roman"/>
          <w:smallCaps w:val="0"/>
          <w:color w:val="auto"/>
          <w:szCs w:val="24"/>
        </w:rPr>
        <w:t>undermine</w:t>
      </w:r>
      <w:r w:rsidR="00B82ED6" w:rsidRPr="00376C72">
        <w:rPr>
          <w:rStyle w:val="SubtleReference"/>
          <w:rFonts w:cs="Times New Roman"/>
          <w:smallCaps w:val="0"/>
          <w:color w:val="auto"/>
          <w:szCs w:val="24"/>
        </w:rPr>
        <w:t xml:space="preserve"> </w:t>
      </w:r>
      <w:r w:rsidR="00876229" w:rsidRPr="00376C72">
        <w:rPr>
          <w:rStyle w:val="SubtleReference"/>
          <w:rFonts w:cs="Times New Roman"/>
          <w:smallCaps w:val="0"/>
          <w:color w:val="auto"/>
          <w:szCs w:val="24"/>
        </w:rPr>
        <w:t>public health</w:t>
      </w:r>
      <w:r w:rsidR="001106B1" w:rsidRPr="00376C72">
        <w:rPr>
          <w:rStyle w:val="SubtleReference"/>
          <w:rFonts w:cs="Times New Roman"/>
          <w:smallCaps w:val="0"/>
          <w:color w:val="auto"/>
          <w:szCs w:val="24"/>
        </w:rPr>
        <w:t xml:space="preserve"> objectives</w:t>
      </w:r>
      <w:r w:rsidR="00B82ED6" w:rsidRPr="00376C72">
        <w:rPr>
          <w:rStyle w:val="SubtleReference"/>
          <w:rFonts w:cs="Times New Roman"/>
          <w:smallCaps w:val="0"/>
          <w:color w:val="auto"/>
          <w:szCs w:val="24"/>
        </w:rPr>
        <w:t xml:space="preserve">. </w:t>
      </w:r>
      <w:r w:rsidR="00646247">
        <w:rPr>
          <w:rStyle w:val="SubtleReference"/>
          <w:rFonts w:cs="Times New Roman"/>
          <w:smallCaps w:val="0"/>
          <w:color w:val="auto"/>
          <w:szCs w:val="24"/>
        </w:rPr>
        <w:t>The issue of corruption has been highlighted in recent articles</w:t>
      </w:r>
      <w:r w:rsidR="00C74352">
        <w:rPr>
          <w:rStyle w:val="SubtleReference"/>
          <w:rFonts w:cs="Times New Roman"/>
          <w:smallCaps w:val="0"/>
          <w:color w:val="auto"/>
          <w:szCs w:val="24"/>
        </w:rPr>
        <w:t xml:space="preserve"> </w:t>
      </w:r>
      <w:r w:rsidR="00C74352">
        <w:rPr>
          <w:rStyle w:val="SubtleReference"/>
          <w:rFonts w:cs="Times New Roman"/>
          <w:smallCaps w:val="0"/>
          <w:color w:val="auto"/>
          <w:szCs w:val="24"/>
        </w:rPr>
        <w:fldChar w:fldCharType="begin"/>
      </w:r>
      <w:r w:rsidR="000A0258">
        <w:rPr>
          <w:rStyle w:val="SubtleReference"/>
          <w:rFonts w:cs="Times New Roman"/>
          <w:smallCaps w:val="0"/>
          <w:color w:val="auto"/>
          <w:szCs w:val="24"/>
        </w:rPr>
        <w:instrText xml:space="preserve"> ADDIN EN.CITE &lt;EndNote&gt;&lt;Cite&gt;&lt;Author&gt;Light&lt;/Author&gt;&lt;Year&gt;2013&lt;/Year&gt;&lt;RecNum&gt;107&lt;/RecNum&gt;&lt;DisplayText&gt;(1)&lt;/DisplayText&gt;&lt;record&gt;&lt;rec-number&gt;107&lt;/rec-number&gt;&lt;foreign-keys&gt;&lt;key app="EN" db-id="sv9d2avv1v0pwsevtxfp522xt5vvd0ftdazx" timestamp="1506799026"&gt;107&lt;/key&gt;&lt;/foreign-keys&gt;&lt;ref-type name="Journal Article"&gt;17&lt;/ref-type&gt;&lt;contributors&gt;&lt;authors&gt;&lt;author&gt;Light, DW&lt;/author&gt;&lt;author&gt;Lexchin, J&lt;/author&gt;&lt;author&gt;Darrow, JJ&lt;/author&gt;&lt;/authors&gt;&lt;/contributors&gt;&lt;titles&gt;&lt;title&gt;Institutional corruption of pharmaceuticals and the myth of safe and effective drugs&lt;/title&gt;&lt;secondary-title&gt;Journal of Law, Medicine and Ethics&lt;/secondary-title&gt;&lt;/titles&gt;&lt;periodical&gt;&lt;full-title&gt;Journal of Law, Medicine and Ethics&lt;/full-title&gt;&lt;/periodical&gt;&lt;pages&gt;590-600&lt;/pages&gt;&lt;volume&gt;41&lt;/volume&gt;&lt;dates&gt;&lt;year&gt;2013&lt;/year&gt;&lt;/dates&gt;&lt;urls&gt;&lt;/urls&gt;&lt;/record&gt;&lt;/Cite&gt;&lt;/EndNote&gt;</w:instrText>
      </w:r>
      <w:r w:rsidR="00C74352">
        <w:rPr>
          <w:rStyle w:val="SubtleReference"/>
          <w:rFonts w:cs="Times New Roman"/>
          <w:smallCaps w:val="0"/>
          <w:color w:val="auto"/>
          <w:szCs w:val="24"/>
        </w:rPr>
        <w:fldChar w:fldCharType="separate"/>
      </w:r>
      <w:r w:rsidR="000A0258">
        <w:rPr>
          <w:rStyle w:val="SubtleReference"/>
          <w:rFonts w:cs="Times New Roman"/>
          <w:smallCaps w:val="0"/>
          <w:noProof/>
          <w:color w:val="auto"/>
          <w:szCs w:val="24"/>
        </w:rPr>
        <w:t>(1)</w:t>
      </w:r>
      <w:r w:rsidR="00C74352">
        <w:rPr>
          <w:rStyle w:val="SubtleReference"/>
          <w:rFonts w:cs="Times New Roman"/>
          <w:smallCaps w:val="0"/>
          <w:color w:val="auto"/>
          <w:szCs w:val="24"/>
        </w:rPr>
        <w:fldChar w:fldCharType="end"/>
      </w:r>
      <w:r w:rsidR="00646247">
        <w:rPr>
          <w:rStyle w:val="SubtleReference"/>
          <w:rFonts w:cs="Times New Roman"/>
          <w:smallCaps w:val="0"/>
          <w:color w:val="auto"/>
          <w:szCs w:val="24"/>
        </w:rPr>
        <w:t xml:space="preserve"> </w:t>
      </w:r>
      <w:bookmarkStart w:id="15" w:name="OLE_LINK1585"/>
      <w:r w:rsidR="00646247">
        <w:rPr>
          <w:szCs w:val="24"/>
        </w:rPr>
        <w:t>and especially in</w:t>
      </w:r>
      <w:r w:rsidR="00F03661">
        <w:rPr>
          <w:szCs w:val="24"/>
        </w:rPr>
        <w:t xml:space="preserve"> two</w:t>
      </w:r>
      <w:r w:rsidR="00646247">
        <w:rPr>
          <w:szCs w:val="24"/>
        </w:rPr>
        <w:t xml:space="preserve"> </w:t>
      </w:r>
      <w:r w:rsidR="006E1E1A">
        <w:rPr>
          <w:szCs w:val="24"/>
        </w:rPr>
        <w:t xml:space="preserve">2016 </w:t>
      </w:r>
      <w:r w:rsidR="00D81D3F">
        <w:rPr>
          <w:szCs w:val="24"/>
        </w:rPr>
        <w:t>report</w:t>
      </w:r>
      <w:r w:rsidR="00F03661">
        <w:rPr>
          <w:szCs w:val="24"/>
        </w:rPr>
        <w:t>s</w:t>
      </w:r>
      <w:r w:rsidR="00D81D3F">
        <w:rPr>
          <w:szCs w:val="24"/>
        </w:rPr>
        <w:t xml:space="preserve"> from Transparency International </w:t>
      </w:r>
      <w:r w:rsidR="006E1E1A">
        <w:rPr>
          <w:szCs w:val="24"/>
        </w:rPr>
        <w:t xml:space="preserve"> </w:t>
      </w:r>
      <w:del w:id="16" w:author="Joel Lexchin" w:date="2017-12-21T17:57:00Z">
        <w:r w:rsidR="006E1E1A" w:rsidDel="00453AC5">
          <w:rPr>
            <w:szCs w:val="24"/>
          </w:rPr>
          <w:delText xml:space="preserve">that </w:delText>
        </w:r>
      </w:del>
      <w:ins w:id="17" w:author="Joel Lexchin" w:date="2017-12-21T17:57:00Z">
        <w:r w:rsidR="00453AC5">
          <w:rPr>
            <w:szCs w:val="24"/>
          </w:rPr>
          <w:t xml:space="preserve">which </w:t>
        </w:r>
      </w:ins>
      <w:r w:rsidR="006E1E1A">
        <w:rPr>
          <w:szCs w:val="24"/>
        </w:rPr>
        <w:t>document</w:t>
      </w:r>
      <w:del w:id="18" w:author="Joel Lexchin" w:date="2017-12-21T17:56:00Z">
        <w:r w:rsidR="006E1E1A" w:rsidDel="00453AC5">
          <w:rPr>
            <w:szCs w:val="24"/>
          </w:rPr>
          <w:delText>ed</w:delText>
        </w:r>
      </w:del>
      <w:r w:rsidR="006E1E1A">
        <w:rPr>
          <w:szCs w:val="24"/>
        </w:rPr>
        <w:t xml:space="preserve"> how “corruption is part of doing business in the healthcare sector all over the world”</w:t>
      </w:r>
      <w:r w:rsidR="002E7ECF">
        <w:rPr>
          <w:szCs w:val="24"/>
        </w:rPr>
        <w:fldChar w:fldCharType="begin"/>
      </w:r>
      <w:r w:rsidR="000A0258">
        <w:rPr>
          <w:szCs w:val="24"/>
        </w:rPr>
        <w:instrText xml:space="preserve"> ADDIN EN.CITE &lt;EndNote&gt;&lt;Cite&gt;&lt;Author&gt;Petkov&lt;/Author&gt;&lt;Year&gt;2016&lt;/Year&gt;&lt;RecNum&gt;108&lt;/RecNum&gt;&lt;DisplayText&gt;(2)&lt;/DisplayText&gt;&lt;record&gt;&lt;rec-number&gt;108&lt;/rec-number&gt;&lt;foreign-keys&gt;&lt;key app="EN" db-id="sv9d2avv1v0pwsevtxfp522xt5vvd0ftdazx" timestamp="1506799118"&gt;108&lt;/key&gt;&lt;/foreign-keys&gt;&lt;ref-type name="Report"&gt;27&lt;/ref-type&gt;&lt;contributors&gt;&lt;authors&gt;&lt;author&gt;Petkov, M&lt;/author&gt;&lt;author&gt;Cohen, D&lt;/author&gt;&lt;/authors&gt;&lt;tertiary-authors&gt;&lt;author&gt;Transparency International&lt;/author&gt;&lt;/tertiary-authors&gt;&lt;/contributors&gt;&lt;titles&gt;&lt;title&gt;Diagnosing corruption in healthcare&lt;/title&gt;&lt;/titles&gt;&lt;dates&gt;&lt;year&gt;2016&lt;/year&gt;&lt;/dates&gt;&lt;pub-location&gt;London&lt;/pub-location&gt;&lt;urls&gt;&lt;/urls&gt;&lt;/record&gt;&lt;/Cite&gt;&lt;/EndNote&gt;</w:instrText>
      </w:r>
      <w:r w:rsidR="002E7ECF">
        <w:rPr>
          <w:szCs w:val="24"/>
        </w:rPr>
        <w:fldChar w:fldCharType="separate"/>
      </w:r>
      <w:r w:rsidR="000A0258">
        <w:rPr>
          <w:noProof/>
          <w:szCs w:val="24"/>
        </w:rPr>
        <w:t>(2)</w:t>
      </w:r>
      <w:r w:rsidR="002E7ECF">
        <w:rPr>
          <w:szCs w:val="24"/>
        </w:rPr>
        <w:fldChar w:fldCharType="end"/>
      </w:r>
      <w:r w:rsidR="00F03661">
        <w:rPr>
          <w:szCs w:val="24"/>
        </w:rPr>
        <w:t xml:space="preserve"> </w:t>
      </w:r>
      <w:r w:rsidR="00F03661" w:rsidRPr="002E7ECF">
        <w:rPr>
          <w:rFonts w:cs="Times New Roman"/>
          <w:szCs w:val="24"/>
        </w:rPr>
        <w:t>a</w:t>
      </w:r>
      <w:ins w:id="19" w:author="Joel Lexchin" w:date="2017-12-21T19:36:00Z">
        <w:r w:rsidR="00A9398E">
          <w:rPr>
            <w:rFonts w:cs="Times New Roman"/>
            <w:szCs w:val="24"/>
          </w:rPr>
          <w:t>nd</w:t>
        </w:r>
      </w:ins>
      <w:del w:id="20" w:author="Joel Lexchin" w:date="2017-12-21T19:36:00Z">
        <w:r w:rsidR="00F03661" w:rsidRPr="002E7ECF" w:rsidDel="00A9398E">
          <w:rPr>
            <w:rFonts w:cs="Times New Roman"/>
            <w:szCs w:val="24"/>
          </w:rPr>
          <w:delText>s</w:delText>
        </w:r>
      </w:del>
      <w:r w:rsidR="00F03661" w:rsidRPr="002E7ECF">
        <w:rPr>
          <w:rFonts w:cs="Times New Roman"/>
          <w:szCs w:val="24"/>
        </w:rPr>
        <w:t xml:space="preserve"> </w:t>
      </w:r>
      <w:ins w:id="21" w:author="Joel Lexchin" w:date="2017-12-21T17:57:00Z">
        <w:r w:rsidR="00453AC5">
          <w:rPr>
            <w:rFonts w:cs="Times New Roman"/>
            <w:szCs w:val="24"/>
          </w:rPr>
          <w:t>which defend the view that</w:t>
        </w:r>
      </w:ins>
      <w:del w:id="22" w:author="Joel Lexchin" w:date="2017-12-21T17:57:00Z">
        <w:r w:rsidR="00F03661" w:rsidRPr="002E7ECF" w:rsidDel="00453AC5">
          <w:rPr>
            <w:rFonts w:cs="Times New Roman"/>
            <w:szCs w:val="24"/>
          </w:rPr>
          <w:delText>well as how</w:delText>
        </w:r>
      </w:del>
      <w:r w:rsidR="00D415DD" w:rsidRPr="002E7ECF">
        <w:rPr>
          <w:rFonts w:cs="Times New Roman"/>
          <w:szCs w:val="24"/>
        </w:rPr>
        <w:t xml:space="preserve"> </w:t>
      </w:r>
      <w:r w:rsidR="00D415DD" w:rsidRPr="002E7ECF">
        <w:rPr>
          <w:rFonts w:cs="Times New Roman"/>
        </w:rPr>
        <w:t>“combatting policy and structural issues that increase corruption vulnerabilities in the pharmaceutical sector will help prevent unnecessary medicine expenditure costs and ideally improve health outcomes for all.</w:t>
      </w:r>
      <w:r w:rsidR="002E7ECF">
        <w:rPr>
          <w:rFonts w:cs="Times New Roman"/>
        </w:rPr>
        <w:t>”</w:t>
      </w:r>
      <w:r w:rsidR="002E7ECF">
        <w:rPr>
          <w:rFonts w:cs="Times New Roman"/>
        </w:rPr>
        <w:fldChar w:fldCharType="begin"/>
      </w:r>
      <w:r w:rsidR="000A0258">
        <w:rPr>
          <w:rFonts w:cs="Times New Roman"/>
        </w:rPr>
        <w:instrText xml:space="preserve"> ADDIN EN.CITE &lt;EndNote&gt;&lt;Cite&gt;&lt;Author&gt;Kohler&lt;/Author&gt;&lt;Year&gt;2016&lt;/Year&gt;&lt;RecNum&gt;130&lt;/RecNum&gt;&lt;DisplayText&gt;(3)&lt;/DisplayText&gt;&lt;record&gt;&lt;rec-number&gt;130&lt;/rec-number&gt;&lt;foreign-keys&gt;&lt;key app="EN" db-id="sv9d2avv1v0pwsevtxfp522xt5vvd0ftdazx" timestamp="1507148130"&gt;130&lt;/key&gt;&lt;/foreign-keys&gt;&lt;ref-type name="Report"&gt;27&lt;/ref-type&gt;&lt;contributors&gt;&lt;authors&gt;&lt;author&gt;Kohler, JC&lt;/author&gt;&lt;author&gt;Martinez, MG&lt;/author&gt;&lt;author&gt;Petkov, M&lt;/author&gt;&lt;author&gt;Sale, J&lt;/author&gt;&lt;/authors&gt;&lt;tertiary-authors&gt;&lt;author&gt;Transparency International&lt;/author&gt;&lt;/tertiary-authors&gt;&lt;/contributors&gt;&lt;titles&gt;&lt;title&gt;Corruption in the pharmaceutical sector&lt;/title&gt;&lt;/titles&gt;&lt;dates&gt;&lt;year&gt;2016&lt;/year&gt;&lt;/dates&gt;&lt;urls&gt;&lt;/urls&gt;&lt;/record&gt;&lt;/Cite&gt;&lt;/EndNote&gt;</w:instrText>
      </w:r>
      <w:r w:rsidR="002E7ECF">
        <w:rPr>
          <w:rFonts w:cs="Times New Roman"/>
        </w:rPr>
        <w:fldChar w:fldCharType="separate"/>
      </w:r>
      <w:r w:rsidR="000A0258">
        <w:rPr>
          <w:rFonts w:cs="Times New Roman"/>
          <w:noProof/>
        </w:rPr>
        <w:t>(3)</w:t>
      </w:r>
      <w:r w:rsidR="002E7ECF">
        <w:rPr>
          <w:rFonts w:cs="Times New Roman"/>
        </w:rPr>
        <w:fldChar w:fldCharType="end"/>
      </w:r>
      <w:ins w:id="23" w:author="Ma Gagnon" w:date="2017-12-11T16:11:00Z">
        <w:del w:id="24" w:author="Joel Lexchin" w:date="2017-12-18T15:34:00Z">
          <w:r w:rsidR="006E1F09" w:rsidDel="00823587">
            <w:rPr>
              <w:rFonts w:cs="Times New Roman"/>
            </w:rPr>
            <w:delText xml:space="preserve"> A recent international Conference on </w:delText>
          </w:r>
        </w:del>
      </w:ins>
      <w:ins w:id="25" w:author="Ma Gagnon" w:date="2017-12-11T16:15:00Z">
        <w:del w:id="26" w:author="Joel Lexchin" w:date="2017-12-18T15:34:00Z">
          <w:r w:rsidR="006E1F09" w:rsidDel="00823587">
            <w:rPr>
              <w:rFonts w:cs="Times New Roman"/>
            </w:rPr>
            <w:delText xml:space="preserve">Good Governance and </w:delText>
          </w:r>
        </w:del>
      </w:ins>
      <w:ins w:id="27" w:author="Ma Gagnon" w:date="2017-12-11T16:11:00Z">
        <w:del w:id="28" w:author="Joel Lexchin" w:date="2017-12-18T15:34:00Z">
          <w:r w:rsidR="006E1F09" w:rsidDel="00823587">
            <w:rPr>
              <w:rFonts w:cs="Times New Roman"/>
            </w:rPr>
            <w:delText xml:space="preserve">Combatting Corruption in the Health Care Sector held in Tunisia in November 2017 showed that </w:delText>
          </w:r>
        </w:del>
        <w:del w:id="29" w:author="Joel Lexchin" w:date="2017-12-17T23:27:00Z">
          <w:r w:rsidR="006E1F09" w:rsidDel="00EC7793">
            <w:rPr>
              <w:rFonts w:cs="Times New Roman"/>
            </w:rPr>
            <w:delText xml:space="preserve">in </w:delText>
          </w:r>
        </w:del>
      </w:ins>
      <w:ins w:id="30" w:author="Ma Gagnon" w:date="2017-12-11T16:12:00Z">
        <w:del w:id="31" w:author="Joel Lexchin" w:date="2017-12-18T15:34:00Z">
          <w:r w:rsidR="006E1F09" w:rsidDel="00823587">
            <w:rPr>
              <w:rFonts w:cs="Times New Roman"/>
            </w:rPr>
            <w:delText xml:space="preserve">spite </w:delText>
          </w:r>
        </w:del>
        <w:del w:id="32" w:author="Joel Lexchin" w:date="2017-12-17T23:28:00Z">
          <w:r w:rsidR="006E1F09" w:rsidDel="00EC7793">
            <w:rPr>
              <w:rFonts w:cs="Times New Roman"/>
            </w:rPr>
            <w:delText xml:space="preserve">of </w:delText>
          </w:r>
        </w:del>
        <w:del w:id="33" w:author="Joel Lexchin" w:date="2017-12-18T15:34:00Z">
          <w:r w:rsidR="006E1F09" w:rsidDel="00823587">
            <w:rPr>
              <w:rFonts w:cs="Times New Roman"/>
            </w:rPr>
            <w:delText>country specific priorities,</w:delText>
          </w:r>
        </w:del>
      </w:ins>
      <w:ins w:id="34" w:author="Joel Lexchin" w:date="2017-12-18T15:34:00Z">
        <w:r w:rsidR="00823587">
          <w:rPr>
            <w:rFonts w:cs="Times New Roman"/>
          </w:rPr>
          <w:t xml:space="preserve"> </w:t>
        </w:r>
      </w:ins>
    </w:p>
    <w:p w14:paraId="6E35292F" w14:textId="77777777" w:rsidR="00982F76" w:rsidRDefault="00982F76" w:rsidP="006D3840">
      <w:pPr>
        <w:spacing w:line="480" w:lineRule="auto"/>
        <w:rPr>
          <w:ins w:id="35" w:author="Joel Lexchin" w:date="2017-12-21T19:34:00Z"/>
          <w:rFonts w:cs="Times New Roman"/>
        </w:rPr>
      </w:pPr>
    </w:p>
    <w:p w14:paraId="4261EC06" w14:textId="3E60B8E5" w:rsidR="00D64EE7" w:rsidRPr="006D3840" w:rsidRDefault="00823587" w:rsidP="006D3840">
      <w:pPr>
        <w:spacing w:line="480" w:lineRule="auto"/>
        <w:rPr>
          <w:rFonts w:eastAsia="Times New Roman" w:cs="Times New Roman"/>
          <w:szCs w:val="24"/>
          <w:lang w:val="en-US"/>
        </w:rPr>
      </w:pPr>
      <w:ins w:id="36" w:author="Joel Lexchin" w:date="2017-12-18T15:34:00Z">
        <w:r>
          <w:rPr>
            <w:rFonts w:cs="Times New Roman"/>
          </w:rPr>
          <w:t>Many types of</w:t>
        </w:r>
      </w:ins>
      <w:ins w:id="37" w:author="Ma Gagnon" w:date="2017-12-11T16:12:00Z">
        <w:r w:rsidR="006E1F09">
          <w:rPr>
            <w:rFonts w:cs="Times New Roman"/>
          </w:rPr>
          <w:t xml:space="preserve"> </w:t>
        </w:r>
      </w:ins>
      <w:ins w:id="38" w:author="Ma Gagnon" w:date="2017-12-11T16:45:00Z">
        <w:del w:id="39" w:author="Joel Lexchin" w:date="2017-12-17T23:29:00Z">
          <w:r w:rsidR="00A1321E" w:rsidDel="00EC7793">
            <w:rPr>
              <w:rFonts w:cs="Times New Roman"/>
            </w:rPr>
            <w:delText xml:space="preserve">many </w:delText>
          </w:r>
        </w:del>
      </w:ins>
      <w:ins w:id="40" w:author="Ma Gagnon" w:date="2017-12-11T16:12:00Z">
        <w:del w:id="41" w:author="Joel Lexchin" w:date="2017-12-17T23:29:00Z">
          <w:r w:rsidR="006E1F09" w:rsidDel="00EC7793">
            <w:rPr>
              <w:rFonts w:cs="Times New Roman"/>
            </w:rPr>
            <w:delText xml:space="preserve">issues of </w:delText>
          </w:r>
        </w:del>
        <w:r w:rsidR="006E1F09">
          <w:rPr>
            <w:rFonts w:cs="Times New Roman"/>
          </w:rPr>
          <w:t xml:space="preserve">corruption in the pharmaceutical sector </w:t>
        </w:r>
      </w:ins>
      <w:ins w:id="42" w:author="Joel Lexchin" w:date="2017-12-17T23:29:00Z">
        <w:r>
          <w:rPr>
            <w:rFonts w:cs="Times New Roman"/>
          </w:rPr>
          <w:t>are</w:t>
        </w:r>
      </w:ins>
      <w:ins w:id="43" w:author="Ma Gagnon" w:date="2017-12-11T16:13:00Z">
        <w:del w:id="44" w:author="Joel Lexchin" w:date="2017-12-17T23:29:00Z">
          <w:r w:rsidR="006E1F09" w:rsidDel="00EC7793">
            <w:rPr>
              <w:rFonts w:cs="Times New Roman"/>
            </w:rPr>
            <w:delText>are</w:delText>
          </w:r>
        </w:del>
        <w:r w:rsidR="006E1F09">
          <w:rPr>
            <w:rFonts w:cs="Times New Roman"/>
          </w:rPr>
          <w:t xml:space="preserve"> </w:t>
        </w:r>
      </w:ins>
      <w:ins w:id="45" w:author="Joel Lexchin" w:date="2017-12-17T23:28:00Z">
        <w:r w:rsidR="00EC7793">
          <w:rPr>
            <w:rFonts w:cs="Times New Roman"/>
          </w:rPr>
          <w:t xml:space="preserve">equally </w:t>
        </w:r>
      </w:ins>
      <w:ins w:id="46" w:author="Ma Gagnon" w:date="2017-12-11T16:46:00Z">
        <w:r w:rsidR="00A1321E">
          <w:rPr>
            <w:rFonts w:cs="Times New Roman"/>
          </w:rPr>
          <w:t>rampant</w:t>
        </w:r>
      </w:ins>
      <w:ins w:id="47" w:author="Ma Gagnon" w:date="2017-12-11T16:13:00Z">
        <w:r w:rsidR="006E1F09">
          <w:rPr>
            <w:rFonts w:cs="Times New Roman"/>
          </w:rPr>
          <w:t xml:space="preserve"> </w:t>
        </w:r>
      </w:ins>
      <w:ins w:id="48" w:author="Ma Gagnon" w:date="2017-12-11T16:46:00Z">
        <w:del w:id="49" w:author="Joel Lexchin" w:date="2017-12-17T23:28:00Z">
          <w:r w:rsidR="00A1321E" w:rsidDel="00EC7793">
            <w:rPr>
              <w:rFonts w:cs="Times New Roman"/>
            </w:rPr>
            <w:delText xml:space="preserve">as much </w:delText>
          </w:r>
        </w:del>
        <w:r w:rsidR="00A1321E">
          <w:rPr>
            <w:rFonts w:cs="Times New Roman"/>
          </w:rPr>
          <w:t xml:space="preserve">in </w:t>
        </w:r>
      </w:ins>
      <w:ins w:id="50" w:author="Ma Gagnon" w:date="2017-12-11T16:13:00Z">
        <w:r w:rsidR="006E1F09">
          <w:rPr>
            <w:rFonts w:cs="Times New Roman"/>
          </w:rPr>
          <w:t xml:space="preserve"> </w:t>
        </w:r>
      </w:ins>
      <w:ins w:id="51" w:author="Ma Gagnon" w:date="2017-12-11T16:14:00Z">
        <w:r w:rsidR="006E1F09">
          <w:rPr>
            <w:rFonts w:cs="Times New Roman"/>
          </w:rPr>
          <w:t>high</w:t>
        </w:r>
      </w:ins>
      <w:ins w:id="52" w:author="Joel Lexchin" w:date="2017-12-17T23:28:00Z">
        <w:r w:rsidR="00EC7793">
          <w:rPr>
            <w:rFonts w:cs="Times New Roman"/>
          </w:rPr>
          <w:t>-income countries</w:t>
        </w:r>
      </w:ins>
      <w:ins w:id="53" w:author="Ma Gagnon" w:date="2017-12-11T16:14:00Z">
        <w:r w:rsidR="006E1F09">
          <w:rPr>
            <w:rFonts w:cs="Times New Roman"/>
          </w:rPr>
          <w:t xml:space="preserve"> </w:t>
        </w:r>
      </w:ins>
      <w:ins w:id="54" w:author="Joel Lexchin" w:date="2017-12-17T23:29:00Z">
        <w:r w:rsidR="00EC7793">
          <w:rPr>
            <w:rFonts w:cs="Times New Roman"/>
          </w:rPr>
          <w:t xml:space="preserve">and </w:t>
        </w:r>
      </w:ins>
      <w:ins w:id="55" w:author="Ma Gagnon" w:date="2017-12-11T16:46:00Z">
        <w:del w:id="56" w:author="Joel Lexchin" w:date="2017-12-17T23:29:00Z">
          <w:r w:rsidR="00A1321E" w:rsidDel="00EC7793">
            <w:rPr>
              <w:rFonts w:cs="Times New Roman"/>
            </w:rPr>
            <w:delText xml:space="preserve">as in </w:delText>
          </w:r>
        </w:del>
      </w:ins>
      <w:ins w:id="57" w:author="Ma Gagnon" w:date="2017-12-11T16:14:00Z">
        <w:del w:id="58" w:author="Joel Lexchin" w:date="2017-12-17T23:29:00Z">
          <w:r w:rsidR="006E1F09" w:rsidDel="00EC7793">
            <w:rPr>
              <w:rFonts w:cs="Times New Roman"/>
            </w:rPr>
            <w:delText xml:space="preserve">and </w:delText>
          </w:r>
        </w:del>
        <w:r w:rsidR="006E1F09">
          <w:rPr>
            <w:rFonts w:cs="Times New Roman"/>
          </w:rPr>
          <w:t>low</w:t>
        </w:r>
      </w:ins>
      <w:ins w:id="59" w:author="Joel Lexchin" w:date="2017-12-17T23:29:00Z">
        <w:r w:rsidR="00EC7793">
          <w:rPr>
            <w:rFonts w:cs="Times New Roman"/>
          </w:rPr>
          <w:t>-</w:t>
        </w:r>
      </w:ins>
      <w:ins w:id="60" w:author="Ma Gagnon" w:date="2017-12-11T16:14:00Z">
        <w:del w:id="61" w:author="Joel Lexchin" w:date="2017-12-17T23:29:00Z">
          <w:r w:rsidR="006E1F09" w:rsidDel="00EC7793">
            <w:rPr>
              <w:rFonts w:cs="Times New Roman"/>
            </w:rPr>
            <w:delText xml:space="preserve"> </w:delText>
          </w:r>
        </w:del>
        <w:r w:rsidR="006E1F09">
          <w:rPr>
            <w:rFonts w:cs="Times New Roman"/>
          </w:rPr>
          <w:t xml:space="preserve">income </w:t>
        </w:r>
        <w:del w:id="62" w:author="Joel Lexchin" w:date="2017-12-17T23:29:00Z">
          <w:r w:rsidR="006E1F09" w:rsidDel="00EC7793">
            <w:rPr>
              <w:rFonts w:cs="Times New Roman"/>
            </w:rPr>
            <w:delText>countries</w:delText>
          </w:r>
        </w:del>
      </w:ins>
      <w:ins w:id="63" w:author="Joel Lexchin" w:date="2017-12-17T23:29:00Z">
        <w:r w:rsidR="00EC7793">
          <w:rPr>
            <w:rFonts w:cs="Times New Roman"/>
          </w:rPr>
          <w:t>ones</w:t>
        </w:r>
      </w:ins>
      <w:ins w:id="64" w:author="Ma Gagnon" w:date="2017-12-11T16:14:00Z">
        <w:del w:id="65" w:author="Joel Lexchin" w:date="2017-12-18T15:38:00Z">
          <w:r w:rsidR="006E1F09" w:rsidDel="00823587">
            <w:rPr>
              <w:rFonts w:cs="Times New Roman"/>
            </w:rPr>
            <w:delText xml:space="preserve"> when it comes to</w:delText>
          </w:r>
        </w:del>
      </w:ins>
      <w:ins w:id="66" w:author="Joel Lexchin" w:date="2017-12-18T15:38:00Z">
        <w:r>
          <w:rPr>
            <w:rFonts w:cs="Times New Roman"/>
          </w:rPr>
          <w:t>, for example,</w:t>
        </w:r>
      </w:ins>
      <w:ins w:id="67" w:author="Ma Gagnon" w:date="2017-12-11T16:14:00Z">
        <w:r w:rsidR="006E1F09">
          <w:rPr>
            <w:rFonts w:cs="Times New Roman"/>
          </w:rPr>
          <w:t xml:space="preserve"> conflicts of interest,</w:t>
        </w:r>
      </w:ins>
      <w:ins w:id="68" w:author="Ma Gagnon" w:date="2017-12-11T16:47:00Z">
        <w:r w:rsidR="00A1321E">
          <w:rPr>
            <w:rFonts w:cs="Times New Roman"/>
          </w:rPr>
          <w:t xml:space="preserve"> misrepresentation, lack of</w:t>
        </w:r>
      </w:ins>
      <w:ins w:id="69" w:author="Ma Gagnon" w:date="2017-12-11T16:14:00Z">
        <w:r w:rsidR="006E1F09">
          <w:rPr>
            <w:rFonts w:cs="Times New Roman"/>
          </w:rPr>
          <w:t xml:space="preserve"> transparency and </w:t>
        </w:r>
      </w:ins>
      <w:ins w:id="70" w:author="Ma Gagnon" w:date="2017-12-11T16:38:00Z">
        <w:r w:rsidR="00F52916">
          <w:rPr>
            <w:rFonts w:cs="Times New Roman"/>
          </w:rPr>
          <w:t xml:space="preserve">corporate </w:t>
        </w:r>
      </w:ins>
      <w:ins w:id="71" w:author="Ma Gagnon" w:date="2017-12-11T16:14:00Z">
        <w:r w:rsidR="006E1F09">
          <w:rPr>
            <w:rFonts w:cs="Times New Roman"/>
          </w:rPr>
          <w:t>influence over prescribing habits.</w:t>
        </w:r>
      </w:ins>
      <w:r w:rsidR="00BC7018">
        <w:rPr>
          <w:rFonts w:cs="Times New Roman"/>
        </w:rPr>
        <w:fldChar w:fldCharType="begin"/>
      </w:r>
      <w:r w:rsidR="00BC7018">
        <w:rPr>
          <w:rFonts w:cs="Times New Roman"/>
        </w:rPr>
        <w:instrText xml:space="preserve"> ADDIN EN.CITE &lt;EndNote&gt;&lt;Cite&gt;&lt;Author&gt;Dejoui&lt;/Author&gt;&lt;Year&gt;2017&lt;/Year&gt;&lt;RecNum&gt;161&lt;/RecNum&gt;&lt;DisplayText&gt;(4)&lt;/DisplayText&gt;&lt;record&gt;&lt;rec-number&gt;161&lt;/rec-number&gt;&lt;foreign-keys&gt;&lt;key app="EN" db-id="sv9d2avv1v0pwsevtxfp522xt5vvd0ftdazx" timestamp="1513446903"&gt;161&lt;/key&gt;&lt;/foreign-keys&gt;&lt;ref-type name="Web Page"&gt;12&lt;/ref-type&gt;&lt;contributors&gt;&lt;authors&gt;&lt;author&gt;Dejoui, N&lt;/author&gt;&lt;/authors&gt;&lt;/contributors&gt;&lt;titles&gt;&lt;title&gt;La bonne gouvernance et la lutte contre la corruption dans le secteur de la santé&lt;/title&gt;&lt;/titles&gt;&lt;volume&gt;2017&lt;/volume&gt;&lt;number&gt;December 16&lt;/number&gt;&lt;dates&gt;&lt;year&gt;2017&lt;/year&gt;&lt;pub-dates&gt;&lt;date&gt;November 30&lt;/date&gt;&lt;/pub-dates&gt;&lt;/dates&gt;&lt;publisher&gt;L&amp;apos;Économiste Maghrébin&lt;/publisher&gt;&lt;urls&gt;&lt;related-urls&gt;&lt;url&gt;http://www.leconomistemaghrebin.com/2017/11/30/sante-gouvernance-corruption/&lt;/url&gt;&lt;/related-urls&gt;&lt;/urls&gt;&lt;/record&gt;&lt;/Cite&gt;&lt;/EndNote&gt;</w:instrText>
      </w:r>
      <w:r w:rsidR="00BC7018">
        <w:rPr>
          <w:rFonts w:cs="Times New Roman"/>
        </w:rPr>
        <w:fldChar w:fldCharType="separate"/>
      </w:r>
      <w:r w:rsidR="00BC7018">
        <w:rPr>
          <w:rFonts w:cs="Times New Roman"/>
          <w:noProof/>
        </w:rPr>
        <w:t>(4)</w:t>
      </w:r>
      <w:r w:rsidR="00BC7018">
        <w:rPr>
          <w:rFonts w:cs="Times New Roman"/>
        </w:rPr>
        <w:fldChar w:fldCharType="end"/>
      </w:r>
      <w:ins w:id="72" w:author="Ma Gagnon" w:date="2017-12-11T16:38:00Z">
        <w:r w:rsidR="00F52916">
          <w:rPr>
            <w:rFonts w:cs="Times New Roman"/>
          </w:rPr>
          <w:t xml:space="preserve"> </w:t>
        </w:r>
        <w:del w:id="73" w:author="Joel Lexchin" w:date="2017-12-16T13:30:00Z">
          <w:r w:rsidR="00F52916" w:rsidDel="00BC7018">
            <w:rPr>
              <w:rFonts w:cs="Times New Roman"/>
            </w:rPr>
            <w:delText>(52)</w:delText>
          </w:r>
        </w:del>
      </w:ins>
      <w:del w:id="74" w:author="Joel Lexchin" w:date="2017-12-16T13:30:00Z">
        <w:r w:rsidR="00D415DD" w:rsidRPr="002E7ECF" w:rsidDel="00BC7018">
          <w:rPr>
            <w:rFonts w:cs="Times New Roman"/>
          </w:rPr>
          <w:delText xml:space="preserve"> </w:delText>
        </w:r>
        <w:r w:rsidR="006E1E1A" w:rsidRPr="002E7ECF" w:rsidDel="00BC7018">
          <w:rPr>
            <w:rFonts w:cs="Times New Roman"/>
            <w:szCs w:val="24"/>
          </w:rPr>
          <w:delText xml:space="preserve"> </w:delText>
        </w:r>
      </w:del>
      <w:r w:rsidR="00727B93" w:rsidRPr="002E7ECF">
        <w:rPr>
          <w:rFonts w:cs="Times New Roman"/>
          <w:szCs w:val="24"/>
        </w:rPr>
        <w:t>Of equal import</w:t>
      </w:r>
      <w:ins w:id="75" w:author="Joel Lexchin" w:date="2017-12-18T23:18:00Z">
        <w:r w:rsidR="007867A2">
          <w:rPr>
            <w:rFonts w:cs="Times New Roman"/>
            <w:szCs w:val="24"/>
          </w:rPr>
          <w:t xml:space="preserve"> to documenting instances of corruption is</w:t>
        </w:r>
      </w:ins>
      <w:del w:id="76" w:author="Joel Lexchin" w:date="2017-12-18T23:18:00Z">
        <w:r w:rsidR="00727B93" w:rsidRPr="002E7ECF" w:rsidDel="007867A2">
          <w:rPr>
            <w:rFonts w:cs="Times New Roman"/>
            <w:szCs w:val="24"/>
          </w:rPr>
          <w:delText>,</w:delText>
        </w:r>
      </w:del>
      <w:r w:rsidR="00727B93" w:rsidRPr="002E7ECF">
        <w:rPr>
          <w:rFonts w:cs="Times New Roman"/>
          <w:szCs w:val="24"/>
        </w:rPr>
        <w:t xml:space="preserve"> i</w:t>
      </w:r>
      <w:r w:rsidR="00D64EE7" w:rsidRPr="002E7ECF">
        <w:rPr>
          <w:rFonts w:cs="Times New Roman"/>
          <w:szCs w:val="24"/>
        </w:rPr>
        <w:t xml:space="preserve">dentifying strategies and tactics </w:t>
      </w:r>
      <w:r w:rsidR="00557B08" w:rsidRPr="002E7ECF">
        <w:rPr>
          <w:rFonts w:cs="Times New Roman"/>
          <w:szCs w:val="24"/>
        </w:rPr>
        <w:t>to reduce</w:t>
      </w:r>
      <w:r w:rsidR="00D64EE7" w:rsidRPr="002E7ECF">
        <w:rPr>
          <w:rFonts w:cs="Times New Roman"/>
          <w:szCs w:val="24"/>
        </w:rPr>
        <w:t xml:space="preserve"> corruption</w:t>
      </w:r>
      <w:ins w:id="77" w:author="Joel Lexchin" w:date="2017-12-18T23:18:00Z">
        <w:r w:rsidR="007867A2">
          <w:rPr>
            <w:rFonts w:cs="Times New Roman"/>
            <w:szCs w:val="24"/>
          </w:rPr>
          <w:t>. This undertaking</w:t>
        </w:r>
      </w:ins>
      <w:r w:rsidR="00D64EE7" w:rsidRPr="002E7ECF">
        <w:rPr>
          <w:rFonts w:cs="Times New Roman"/>
          <w:szCs w:val="24"/>
        </w:rPr>
        <w:t xml:space="preserve"> is particularly meaningful given the </w:t>
      </w:r>
      <w:ins w:id="78" w:author="Joel Lexchin" w:date="2017-12-21T17:58:00Z">
        <w:r w:rsidR="00453AC5">
          <w:rPr>
            <w:rFonts w:cs="Times New Roman"/>
            <w:szCs w:val="24"/>
          </w:rPr>
          <w:t xml:space="preserve">inclusion in the </w:t>
        </w:r>
      </w:ins>
      <w:r w:rsidR="00D64EE7" w:rsidRPr="002E7ECF">
        <w:rPr>
          <w:rFonts w:cs="Times New Roman"/>
          <w:szCs w:val="24"/>
        </w:rPr>
        <w:t>Sustainable Development Goals</w:t>
      </w:r>
      <w:r w:rsidR="003440D1" w:rsidRPr="002E7ECF">
        <w:rPr>
          <w:rFonts w:cs="Times New Roman"/>
          <w:szCs w:val="24"/>
        </w:rPr>
        <w:t xml:space="preserve"> (SDGs)</w:t>
      </w:r>
      <w:del w:id="79" w:author="Joel Lexchin" w:date="2017-12-21T17:58:00Z">
        <w:r w:rsidR="00D64EE7" w:rsidRPr="002E7ECF" w:rsidDel="00453AC5">
          <w:rPr>
            <w:rFonts w:cs="Times New Roman"/>
            <w:szCs w:val="24"/>
          </w:rPr>
          <w:delText xml:space="preserve"> inclusion</w:delText>
        </w:r>
      </w:del>
      <w:r w:rsidR="00D64EE7" w:rsidRPr="002E7ECF">
        <w:rPr>
          <w:rFonts w:cs="Times New Roman"/>
          <w:szCs w:val="24"/>
        </w:rPr>
        <w:t xml:space="preserve"> of the </w:t>
      </w:r>
      <w:r w:rsidR="00557B08" w:rsidRPr="002E7ECF">
        <w:rPr>
          <w:rFonts w:cs="Times New Roman"/>
          <w:szCs w:val="24"/>
        </w:rPr>
        <w:t xml:space="preserve">reduction </w:t>
      </w:r>
      <w:r w:rsidR="00D64EE7" w:rsidRPr="002E7ECF">
        <w:rPr>
          <w:rFonts w:cs="Times New Roman"/>
          <w:szCs w:val="24"/>
        </w:rPr>
        <w:t>of corruption</w:t>
      </w:r>
      <w:r w:rsidR="00557B08" w:rsidRPr="002E7ECF">
        <w:rPr>
          <w:rFonts w:cs="Times New Roman"/>
          <w:szCs w:val="24"/>
        </w:rPr>
        <w:t xml:space="preserve"> (and bribery)</w:t>
      </w:r>
      <w:r w:rsidR="00D64EE7" w:rsidRPr="002E7ECF">
        <w:rPr>
          <w:rFonts w:cs="Times New Roman"/>
          <w:szCs w:val="24"/>
        </w:rPr>
        <w:t xml:space="preserve"> as one of the necessary </w:t>
      </w:r>
      <w:r w:rsidR="00557B08" w:rsidRPr="002E7ECF">
        <w:rPr>
          <w:rFonts w:cs="Times New Roman"/>
          <w:szCs w:val="24"/>
        </w:rPr>
        <w:t xml:space="preserve">target </w:t>
      </w:r>
      <w:r w:rsidR="00D64EE7" w:rsidRPr="002E7ECF">
        <w:rPr>
          <w:rFonts w:cs="Times New Roman"/>
          <w:szCs w:val="24"/>
        </w:rPr>
        <w:t>actions needed to achieve Goal # 16  “</w:t>
      </w:r>
      <w:r w:rsidR="003440D1" w:rsidRPr="002E7ECF">
        <w:rPr>
          <w:rFonts w:cs="Times New Roman"/>
          <w:szCs w:val="24"/>
        </w:rPr>
        <w:t>(to)</w:t>
      </w:r>
      <w:r w:rsidR="008F1DF2">
        <w:rPr>
          <w:rFonts w:cs="Times New Roman"/>
          <w:szCs w:val="24"/>
        </w:rPr>
        <w:t xml:space="preserve"> promote peaceful and inclusive societies for sustainable development, provide access to justice for all and build effective, accountable and inclusive institutions at all levels.”</w:t>
      </w:r>
      <w:r w:rsidR="008F1DF2">
        <w:rPr>
          <w:rFonts w:cs="Times New Roman"/>
          <w:szCs w:val="24"/>
        </w:rPr>
        <w:fldChar w:fldCharType="begin"/>
      </w:r>
      <w:r w:rsidR="00BC7018">
        <w:rPr>
          <w:rFonts w:cs="Times New Roman"/>
          <w:szCs w:val="24"/>
        </w:rPr>
        <w:instrText xml:space="preserve"> ADDIN EN.CITE &lt;EndNote&gt;&lt;Cite&gt;&lt;Author&gt;United Nations Department of Economic and Social Affairs&lt;/Author&gt;&lt;Year&gt;2017&lt;/Year&gt;&lt;RecNum&gt;131&lt;/RecNum&gt;&lt;DisplayText&gt;(5)&lt;/DisplayText&gt;&lt;record&gt;&lt;rec-number&gt;131&lt;/rec-number&gt;&lt;foreign-keys&gt;&lt;key app="EN" db-id="sv9d2avv1v0pwsevtxfp522xt5vvd0ftdazx" timestamp="1507148415"&gt;131&lt;/key&gt;&lt;/foreign-keys&gt;&lt;ref-type name="Web Page"&gt;12&lt;/ref-type&gt;&lt;contributors&gt;&lt;authors&gt;&lt;author&gt;United Nations Department of Economic and Social Affairs,&lt;/author&gt;&lt;/authors&gt;&lt;/contributors&gt;&lt;titles&gt;&lt;title&gt;Sustainable development goal 16&lt;/title&gt;&lt;/titles&gt;&lt;volume&gt;2017&lt;/volume&gt;&lt;number&gt;October 4&lt;/number&gt;&lt;dates&gt;&lt;year&gt;2017&lt;/year&gt;&lt;/dates&gt;&lt;publisher&gt;United Nations&lt;/publisher&gt;&lt;urls&gt;&lt;related-urls&gt;&lt;url&gt;https://sustainabledevelopment.un.org/sdg16&lt;/url&gt;&lt;/related-urls&gt;&lt;/urls&gt;&lt;/record&gt;&lt;/Cite&gt;&lt;/EndNote&gt;</w:instrText>
      </w:r>
      <w:r w:rsidR="008F1DF2">
        <w:rPr>
          <w:rFonts w:cs="Times New Roman"/>
          <w:szCs w:val="24"/>
        </w:rPr>
        <w:fldChar w:fldCharType="separate"/>
      </w:r>
      <w:r w:rsidR="00BC7018">
        <w:rPr>
          <w:rFonts w:cs="Times New Roman"/>
          <w:noProof/>
          <w:szCs w:val="24"/>
        </w:rPr>
        <w:t>(5)</w:t>
      </w:r>
      <w:r w:rsidR="008F1DF2">
        <w:rPr>
          <w:rFonts w:cs="Times New Roman"/>
          <w:szCs w:val="24"/>
        </w:rPr>
        <w:fldChar w:fldCharType="end"/>
      </w:r>
      <w:r w:rsidR="003440D1" w:rsidRPr="002E7ECF">
        <w:rPr>
          <w:rFonts w:cs="Times New Roman"/>
          <w:szCs w:val="24"/>
        </w:rPr>
        <w:t xml:space="preserve"> </w:t>
      </w:r>
    </w:p>
    <w:p w14:paraId="0879F108" w14:textId="77777777" w:rsidR="00982F76" w:rsidRDefault="00982F76" w:rsidP="006E1E1A">
      <w:pPr>
        <w:widowControl w:val="0"/>
        <w:autoSpaceDE w:val="0"/>
        <w:autoSpaceDN w:val="0"/>
        <w:adjustRightInd w:val="0"/>
        <w:spacing w:line="480" w:lineRule="auto"/>
        <w:rPr>
          <w:ins w:id="80" w:author="Joel Lexchin" w:date="2017-12-21T19:34:00Z"/>
          <w:szCs w:val="24"/>
        </w:rPr>
      </w:pPr>
    </w:p>
    <w:p w14:paraId="05E92D4F" w14:textId="23F78F48" w:rsidR="00CA56ED" w:rsidRDefault="001F781B" w:rsidP="006E1E1A">
      <w:pPr>
        <w:widowControl w:val="0"/>
        <w:autoSpaceDE w:val="0"/>
        <w:autoSpaceDN w:val="0"/>
        <w:adjustRightInd w:val="0"/>
        <w:spacing w:line="480" w:lineRule="auto"/>
        <w:rPr>
          <w:rStyle w:val="SubtleReference"/>
          <w:rFonts w:cs="Times New Roman"/>
          <w:smallCaps w:val="0"/>
          <w:color w:val="auto"/>
          <w:szCs w:val="24"/>
        </w:rPr>
      </w:pPr>
      <w:r>
        <w:rPr>
          <w:szCs w:val="24"/>
        </w:rPr>
        <w:t>Following on from the Transparency International report</w:t>
      </w:r>
      <w:r w:rsidR="003440D1">
        <w:rPr>
          <w:szCs w:val="24"/>
        </w:rPr>
        <w:t>s</w:t>
      </w:r>
      <w:del w:id="81" w:author="Joel Lexchin" w:date="2017-12-18T15:40:00Z">
        <w:r w:rsidR="003440D1" w:rsidDel="00823587">
          <w:rPr>
            <w:szCs w:val="24"/>
          </w:rPr>
          <w:delText xml:space="preserve"> as well as the above SDG</w:delText>
        </w:r>
      </w:del>
      <w:del w:id="82" w:author="Joel Lexchin" w:date="2017-12-18T15:38:00Z">
        <w:r w:rsidDel="00823587">
          <w:rPr>
            <w:szCs w:val="24"/>
          </w:rPr>
          <w:delText xml:space="preserve"> </w:delText>
        </w:r>
      </w:del>
      <w:ins w:id="83" w:author="Joel Lexchin" w:date="2017-12-17T23:30:00Z">
        <w:r w:rsidR="00EC7793">
          <w:rPr>
            <w:szCs w:val="24"/>
          </w:rPr>
          <w:t xml:space="preserve">, </w:t>
        </w:r>
      </w:ins>
      <w:r>
        <w:rPr>
          <w:szCs w:val="24"/>
        </w:rPr>
        <w:t>we focus specifically on</w:t>
      </w:r>
      <w:ins w:id="84" w:author="Joel Lexchin" w:date="2017-12-18T16:21:00Z">
        <w:r w:rsidR="000A3135">
          <w:rPr>
            <w:szCs w:val="24"/>
          </w:rPr>
          <w:t xml:space="preserve"> </w:t>
        </w:r>
        <w:r w:rsidR="000A3135">
          <w:rPr>
            <w:szCs w:val="24"/>
          </w:rPr>
          <w:lastRenderedPageBreak/>
          <w:t>corruption in</w:t>
        </w:r>
      </w:ins>
      <w:r>
        <w:rPr>
          <w:szCs w:val="24"/>
        </w:rPr>
        <w:t xml:space="preserve"> the pharmaceutical sector</w:t>
      </w:r>
      <w:ins w:id="85" w:author="Joel Lexchin" w:date="2017-12-18T15:40:00Z">
        <w:r w:rsidR="00823587">
          <w:rPr>
            <w:szCs w:val="24"/>
          </w:rPr>
          <w:t>. We</w:t>
        </w:r>
      </w:ins>
      <w:r>
        <w:rPr>
          <w:szCs w:val="24"/>
        </w:rPr>
        <w:t xml:space="preserve"> </w:t>
      </w:r>
      <w:del w:id="86" w:author="Joel Lexchin" w:date="2017-12-18T15:40:00Z">
        <w:r w:rsidDel="00823587">
          <w:rPr>
            <w:szCs w:val="24"/>
          </w:rPr>
          <w:delText xml:space="preserve">and </w:delText>
        </w:r>
      </w:del>
      <w:r w:rsidR="006E1E1A">
        <w:rPr>
          <w:szCs w:val="24"/>
        </w:rPr>
        <w:t xml:space="preserve">identify </w:t>
      </w:r>
      <w:bookmarkEnd w:id="15"/>
      <w:r w:rsidR="003975A3" w:rsidRPr="00376C72">
        <w:rPr>
          <w:rStyle w:val="SubtleReference"/>
          <w:rFonts w:cs="Times New Roman"/>
          <w:smallCaps w:val="0"/>
          <w:color w:val="auto"/>
          <w:szCs w:val="24"/>
        </w:rPr>
        <w:t>some core</w:t>
      </w:r>
      <w:r w:rsidR="00B82ED6" w:rsidRPr="00376C72">
        <w:rPr>
          <w:rStyle w:val="SubtleReference"/>
          <w:rFonts w:cs="Times New Roman"/>
          <w:smallCaps w:val="0"/>
          <w:color w:val="auto"/>
          <w:szCs w:val="24"/>
        </w:rPr>
        <w:t xml:space="preserve"> weaknesses in </w:t>
      </w:r>
      <w:r>
        <w:rPr>
          <w:rStyle w:val="SubtleReference"/>
          <w:rFonts w:cs="Times New Roman"/>
          <w:smallCaps w:val="0"/>
          <w:color w:val="auto"/>
          <w:szCs w:val="24"/>
        </w:rPr>
        <w:t>this sector</w:t>
      </w:r>
      <w:r w:rsidR="00B14972">
        <w:rPr>
          <w:rStyle w:val="SubtleReference"/>
          <w:rFonts w:cs="Times New Roman"/>
          <w:smallCaps w:val="0"/>
          <w:color w:val="auto"/>
          <w:szCs w:val="24"/>
        </w:rPr>
        <w:t>’s governance practices</w:t>
      </w:r>
      <w:r>
        <w:rPr>
          <w:rStyle w:val="SubtleReference"/>
          <w:rFonts w:cs="Times New Roman"/>
          <w:smallCaps w:val="0"/>
          <w:color w:val="auto"/>
          <w:szCs w:val="24"/>
        </w:rPr>
        <w:t xml:space="preserve"> </w:t>
      </w:r>
      <w:ins w:id="87" w:author="Joel Lexchin" w:date="2017-12-18T15:41:00Z">
        <w:r w:rsidR="00DE23C6" w:rsidRPr="00376C72">
          <w:rPr>
            <w:rStyle w:val="SubtleReference"/>
            <w:rFonts w:cs="Times New Roman"/>
            <w:smallCaps w:val="0"/>
            <w:color w:val="auto"/>
            <w:szCs w:val="24"/>
          </w:rPr>
          <w:t>that incentivize corruption</w:t>
        </w:r>
      </w:ins>
      <w:ins w:id="88" w:author="Joel Lexchin" w:date="2017-12-18T16:22:00Z">
        <w:r w:rsidR="000A3135">
          <w:rPr>
            <w:rStyle w:val="SubtleReference"/>
            <w:rFonts w:cs="Times New Roman"/>
            <w:smallCaps w:val="0"/>
            <w:color w:val="auto"/>
            <w:szCs w:val="24"/>
          </w:rPr>
          <w:t xml:space="preserve"> and </w:t>
        </w:r>
      </w:ins>
      <w:ins w:id="89" w:author="Joel Lexchin" w:date="2017-12-18T16:23:00Z">
        <w:r w:rsidR="000A3135">
          <w:rPr>
            <w:rStyle w:val="SubtleReference"/>
            <w:rFonts w:cs="Times New Roman"/>
            <w:smallCaps w:val="0"/>
            <w:color w:val="auto"/>
            <w:szCs w:val="24"/>
          </w:rPr>
          <w:t xml:space="preserve">illustrate these weaknesses </w:t>
        </w:r>
      </w:ins>
      <w:ins w:id="90" w:author="Joel Lexchin" w:date="2017-12-18T16:24:00Z">
        <w:r w:rsidR="0013767C">
          <w:rPr>
            <w:rStyle w:val="SubtleReference"/>
            <w:rFonts w:cs="Times New Roman"/>
            <w:smallCaps w:val="0"/>
            <w:color w:val="auto"/>
            <w:szCs w:val="24"/>
          </w:rPr>
          <w:t xml:space="preserve">with </w:t>
        </w:r>
      </w:ins>
      <w:del w:id="91" w:author="Joel Lexchin" w:date="2017-12-18T15:40:00Z">
        <w:r w:rsidR="002F546F" w:rsidRPr="00376C72" w:rsidDel="00823587">
          <w:rPr>
            <w:rStyle w:val="SubtleReference"/>
            <w:rFonts w:cs="Times New Roman"/>
            <w:smallCaps w:val="0"/>
            <w:color w:val="auto"/>
            <w:szCs w:val="24"/>
          </w:rPr>
          <w:delText>in</w:delText>
        </w:r>
      </w:del>
      <w:del w:id="92" w:author="Joel Lexchin" w:date="2017-12-18T16:24:00Z">
        <w:r w:rsidR="002F546F" w:rsidRPr="00376C72" w:rsidDel="0013767C">
          <w:rPr>
            <w:rStyle w:val="SubtleReference"/>
            <w:rFonts w:cs="Times New Roman"/>
            <w:smallCaps w:val="0"/>
            <w:color w:val="auto"/>
            <w:szCs w:val="24"/>
          </w:rPr>
          <w:delText xml:space="preserve"> </w:delText>
        </w:r>
      </w:del>
      <w:del w:id="93" w:author="Joel Lexchin" w:date="2017-12-18T16:19:00Z">
        <w:r w:rsidR="002F546F" w:rsidRPr="00376C72" w:rsidDel="000A3135">
          <w:rPr>
            <w:rStyle w:val="SubtleReference"/>
            <w:rFonts w:cs="Times New Roman"/>
            <w:smallCaps w:val="0"/>
            <w:color w:val="auto"/>
            <w:szCs w:val="24"/>
          </w:rPr>
          <w:delText xml:space="preserve">the </w:delText>
        </w:r>
      </w:del>
      <w:ins w:id="94" w:author="Joel Lexchin" w:date="2017-12-18T16:19:00Z">
        <w:r w:rsidR="000A3135">
          <w:rPr>
            <w:rStyle w:val="SubtleReference"/>
            <w:rFonts w:cs="Times New Roman"/>
            <w:smallCaps w:val="0"/>
            <w:color w:val="auto"/>
            <w:szCs w:val="24"/>
          </w:rPr>
          <w:t>examples from</w:t>
        </w:r>
      </w:ins>
      <w:ins w:id="95" w:author="Joel Lexchin" w:date="2017-12-18T15:40:00Z">
        <w:r w:rsidR="00823587">
          <w:rPr>
            <w:rStyle w:val="SubtleReference"/>
            <w:rFonts w:cs="Times New Roman"/>
            <w:smallCaps w:val="0"/>
            <w:color w:val="auto"/>
            <w:szCs w:val="24"/>
          </w:rPr>
          <w:t xml:space="preserve"> the </w:t>
        </w:r>
      </w:ins>
      <w:r w:rsidR="002F546F" w:rsidRPr="00376C72">
        <w:rPr>
          <w:rStyle w:val="SubtleReference"/>
          <w:rFonts w:cs="Times New Roman"/>
          <w:smallCaps w:val="0"/>
          <w:color w:val="auto"/>
          <w:szCs w:val="24"/>
        </w:rPr>
        <w:t xml:space="preserve">United States </w:t>
      </w:r>
      <w:ins w:id="96" w:author="Joel Lexchin" w:date="2017-12-16T13:25:00Z">
        <w:r w:rsidR="007346BB">
          <w:rPr>
            <w:rStyle w:val="SubtleReference"/>
            <w:rFonts w:cs="Times New Roman"/>
            <w:smallCaps w:val="0"/>
            <w:color w:val="auto"/>
            <w:szCs w:val="24"/>
          </w:rPr>
          <w:t xml:space="preserve">(US) </w:t>
        </w:r>
      </w:ins>
      <w:r w:rsidR="002F546F" w:rsidRPr="00376C72">
        <w:rPr>
          <w:rStyle w:val="SubtleReference"/>
          <w:rFonts w:cs="Times New Roman"/>
          <w:smallCaps w:val="0"/>
          <w:color w:val="auto"/>
          <w:szCs w:val="24"/>
        </w:rPr>
        <w:t>and Canada</w:t>
      </w:r>
      <w:ins w:id="97" w:author="Joel Lexchin" w:date="2017-12-06T17:38:00Z">
        <w:r w:rsidR="0089732C">
          <w:rPr>
            <w:rStyle w:val="SubtleReference"/>
            <w:rFonts w:cs="Times New Roman"/>
            <w:smallCaps w:val="0"/>
            <w:color w:val="auto"/>
            <w:szCs w:val="24"/>
          </w:rPr>
          <w:t xml:space="preserve">, </w:t>
        </w:r>
      </w:ins>
      <w:ins w:id="98" w:author="Joel Lexchin" w:date="2017-12-18T23:19:00Z">
        <w:r w:rsidR="007867A2">
          <w:rPr>
            <w:rStyle w:val="SubtleReference"/>
            <w:rFonts w:cs="Times New Roman"/>
            <w:smallCaps w:val="0"/>
            <w:color w:val="auto"/>
            <w:szCs w:val="24"/>
          </w:rPr>
          <w:t>and</w:t>
        </w:r>
      </w:ins>
      <w:ins w:id="99" w:author="Joel Lexchin" w:date="2017-12-06T17:38:00Z">
        <w:r w:rsidR="0089732C">
          <w:rPr>
            <w:rStyle w:val="SubtleReference"/>
            <w:rFonts w:cs="Times New Roman"/>
            <w:smallCaps w:val="0"/>
            <w:color w:val="auto"/>
            <w:szCs w:val="24"/>
          </w:rPr>
          <w:t xml:space="preserve"> also from India</w:t>
        </w:r>
      </w:ins>
      <w:ins w:id="100" w:author="Joel Lexchin" w:date="2017-12-18T15:39:00Z">
        <w:r w:rsidR="00823587">
          <w:rPr>
            <w:rStyle w:val="SubtleReference"/>
            <w:rFonts w:cs="Times New Roman"/>
            <w:smallCaps w:val="0"/>
            <w:color w:val="auto"/>
            <w:szCs w:val="24"/>
          </w:rPr>
          <w:t xml:space="preserve"> to emphasize the global nature of the problem</w:t>
        </w:r>
      </w:ins>
      <w:ins w:id="101" w:author="Joel Lexchin" w:date="2017-12-20T18:11:00Z">
        <w:r w:rsidR="00A9398E">
          <w:rPr>
            <w:rStyle w:val="SubtleReference"/>
            <w:rFonts w:cs="Times New Roman"/>
            <w:smallCaps w:val="0"/>
            <w:color w:val="auto"/>
            <w:szCs w:val="24"/>
          </w:rPr>
          <w:t xml:space="preserve"> and its relevance to</w:t>
        </w:r>
        <w:r w:rsidR="005B26FB">
          <w:rPr>
            <w:rStyle w:val="SubtleReference"/>
            <w:rFonts w:cs="Times New Roman"/>
            <w:smallCaps w:val="0"/>
            <w:color w:val="auto"/>
            <w:szCs w:val="24"/>
          </w:rPr>
          <w:t xml:space="preserve"> both developed and developing countries</w:t>
        </w:r>
      </w:ins>
      <w:ins w:id="102" w:author="Joel Lexchin" w:date="2017-12-18T15:41:00Z">
        <w:r w:rsidR="00DE23C6">
          <w:rPr>
            <w:rStyle w:val="SubtleReference"/>
            <w:rFonts w:cs="Times New Roman"/>
            <w:smallCaps w:val="0"/>
            <w:color w:val="auto"/>
            <w:szCs w:val="24"/>
          </w:rPr>
          <w:t>.</w:t>
        </w:r>
      </w:ins>
      <w:r w:rsidR="002F546F" w:rsidRPr="00376C72" w:rsidDel="002F546F">
        <w:rPr>
          <w:rStyle w:val="SubtleReference"/>
          <w:rFonts w:cs="Times New Roman"/>
          <w:smallCaps w:val="0"/>
          <w:color w:val="auto"/>
          <w:szCs w:val="24"/>
        </w:rPr>
        <w:t xml:space="preserve"> </w:t>
      </w:r>
      <w:del w:id="103" w:author="Joel Lexchin" w:date="2017-12-18T15:41:00Z">
        <w:r w:rsidR="00876229" w:rsidRPr="00376C72" w:rsidDel="00DE23C6">
          <w:rPr>
            <w:rStyle w:val="SubtleReference"/>
            <w:rFonts w:cs="Times New Roman"/>
            <w:smallCaps w:val="0"/>
            <w:color w:val="auto"/>
            <w:szCs w:val="24"/>
          </w:rPr>
          <w:delText>that</w:delText>
        </w:r>
        <w:r w:rsidR="00B82ED6" w:rsidRPr="00376C72" w:rsidDel="00DE23C6">
          <w:rPr>
            <w:rStyle w:val="SubtleReference"/>
            <w:rFonts w:cs="Times New Roman"/>
            <w:smallCaps w:val="0"/>
            <w:color w:val="auto"/>
            <w:szCs w:val="24"/>
          </w:rPr>
          <w:delText xml:space="preserve"> incentiv</w:delText>
        </w:r>
        <w:r w:rsidR="00876229" w:rsidRPr="00376C72" w:rsidDel="00DE23C6">
          <w:rPr>
            <w:rStyle w:val="SubtleReference"/>
            <w:rFonts w:cs="Times New Roman"/>
            <w:smallCaps w:val="0"/>
            <w:color w:val="auto"/>
            <w:szCs w:val="24"/>
          </w:rPr>
          <w:delText>ize</w:delText>
        </w:r>
        <w:r w:rsidR="00B82ED6" w:rsidRPr="00376C72" w:rsidDel="00DE23C6">
          <w:rPr>
            <w:rStyle w:val="SubtleReference"/>
            <w:rFonts w:cs="Times New Roman"/>
            <w:smallCaps w:val="0"/>
            <w:color w:val="auto"/>
            <w:szCs w:val="24"/>
          </w:rPr>
          <w:delText xml:space="preserve"> corruption. </w:delText>
        </w:r>
      </w:del>
    </w:p>
    <w:p w14:paraId="5F3C4AA1" w14:textId="77777777" w:rsidR="00453AC5" w:rsidRDefault="00453AC5" w:rsidP="00A83A98">
      <w:pPr>
        <w:widowControl w:val="0"/>
        <w:autoSpaceDE w:val="0"/>
        <w:autoSpaceDN w:val="0"/>
        <w:adjustRightInd w:val="0"/>
        <w:spacing w:line="480" w:lineRule="auto"/>
        <w:rPr>
          <w:ins w:id="104" w:author="Joel Lexchin" w:date="2017-12-21T17:58:00Z"/>
          <w:rStyle w:val="SubtleReference"/>
          <w:rFonts w:cs="Times New Roman"/>
          <w:smallCaps w:val="0"/>
          <w:color w:val="auto"/>
          <w:szCs w:val="24"/>
        </w:rPr>
      </w:pPr>
      <w:bookmarkStart w:id="105" w:name="OLE_LINK1130"/>
    </w:p>
    <w:p w14:paraId="2EDC7D1E" w14:textId="243EB0BB" w:rsidR="00A83A98" w:rsidRDefault="00A83A98" w:rsidP="00A83A98">
      <w:pPr>
        <w:widowControl w:val="0"/>
        <w:autoSpaceDE w:val="0"/>
        <w:autoSpaceDN w:val="0"/>
        <w:adjustRightInd w:val="0"/>
        <w:spacing w:line="480" w:lineRule="auto"/>
        <w:rPr>
          <w:ins w:id="106" w:author="Joel Lexchin" w:date="2017-12-18T15:53:00Z"/>
          <w:rStyle w:val="SubtleReference"/>
          <w:rFonts w:cs="Times New Roman"/>
          <w:smallCaps w:val="0"/>
          <w:color w:val="auto"/>
          <w:szCs w:val="24"/>
        </w:rPr>
      </w:pPr>
      <w:ins w:id="107" w:author="Joel Lexchin" w:date="2017-12-18T15:53:00Z">
        <w:r>
          <w:rPr>
            <w:rStyle w:val="SubtleReference"/>
            <w:rFonts w:cs="Times New Roman"/>
            <w:smallCaps w:val="0"/>
            <w:color w:val="auto"/>
            <w:szCs w:val="24"/>
          </w:rPr>
          <w:t>C</w:t>
        </w:r>
        <w:r w:rsidRPr="00376C72">
          <w:rPr>
            <w:rStyle w:val="SubtleReference"/>
            <w:rFonts w:cs="Times New Roman"/>
            <w:smallCaps w:val="0"/>
            <w:color w:val="auto"/>
            <w:szCs w:val="24"/>
          </w:rPr>
          <w:t xml:space="preserve">orruption and unethical practices in </w:t>
        </w:r>
        <w:r>
          <w:rPr>
            <w:rStyle w:val="SubtleReference"/>
            <w:rFonts w:cs="Times New Roman"/>
            <w:smallCaps w:val="0"/>
            <w:color w:val="auto"/>
            <w:szCs w:val="24"/>
          </w:rPr>
          <w:t xml:space="preserve">the pharmaceutical sector have been well documented </w:t>
        </w:r>
        <w:r w:rsidRPr="00BC52B9">
          <w:rPr>
            <w:rStyle w:val="SubtleReference"/>
            <w:rFonts w:cs="Times New Roman"/>
            <w:smallCaps w:val="0"/>
            <w:color w:val="auto"/>
            <w:szCs w:val="24"/>
          </w:rPr>
          <w:fldChar w:fldCharType="begin"/>
        </w:r>
      </w:ins>
      <w:r w:rsidR="00D06EF3">
        <w:rPr>
          <w:rStyle w:val="SubtleReference"/>
          <w:rFonts w:cs="Times New Roman"/>
          <w:smallCaps w:val="0"/>
          <w:color w:val="auto"/>
          <w:szCs w:val="24"/>
        </w:rPr>
        <w:instrText xml:space="preserve"> ADDIN EN.CITE &lt;EndNote&gt;&lt;Cite&gt;&lt;Author&gt;Lexchin&lt;/Author&gt;&lt;Year&gt;2012&lt;/Year&gt;&lt;RecNum&gt;109&lt;/RecNum&gt;&lt;DisplayText&gt;(6, 7)&lt;/DisplayText&gt;&lt;record&gt;&lt;rec-number&gt;109&lt;/rec-number&gt;&lt;foreign-keys&gt;&lt;key app="EN" db-id="sv9d2avv1v0pwsevtxfp522xt5vvd0ftdazx" timestamp="1506799489"&gt;109&lt;/key&gt;&lt;/foreign-keys&gt;&lt;ref-type name="Journal Article"&gt;17&lt;/ref-type&gt;&lt;contributors&gt;&lt;authors&gt;&lt;author&gt;Lexchin, J&lt;/author&gt;&lt;/authors&gt;&lt;/contributors&gt;&lt;titles&gt;&lt;title&gt;Those who have the gold make the evidence: how the pharmaceutical industry biases the outcomes of clinical trials of medications&lt;/title&gt;&lt;secondary-title&gt;Science and Engineering Ethics&lt;/secondary-title&gt;&lt;/titles&gt;&lt;periodical&gt;&lt;full-title&gt;Science and Engineering Ethics&lt;/full-title&gt;&lt;/periodical&gt;&lt;pages&gt;247-261&lt;/pages&gt;&lt;volume&gt;18&lt;/volume&gt;&lt;dates&gt;&lt;year&gt;2012&lt;/year&gt;&lt;/dates&gt;&lt;urls&gt;&lt;/urls&gt;&lt;/record&gt;&lt;/Cite&gt;&lt;Cite&gt;&lt;Author&gt;Lexchin&lt;/Author&gt;&lt;Year&gt;2012&lt;/Year&gt;&lt;RecNum&gt;110&lt;/RecNum&gt;&lt;record&gt;&lt;rec-number&gt;110&lt;/rec-number&gt;&lt;foreign-keys&gt;&lt;key app="EN" db-id="sv9d2avv1v0pwsevtxfp522xt5vvd0ftdazx" timestamp="1506799527"&gt;110&lt;/key&gt;&lt;/foreign-keys&gt;&lt;ref-type name="Journal Article"&gt;17&lt;/ref-type&gt;&lt;contributors&gt;&lt;authors&gt;&lt;author&gt;Lexchin, J&lt;/author&gt;&lt;/authors&gt;&lt;/contributors&gt;&lt;titles&gt;&lt;title&gt;Sponsorship bias in clinical research&lt;/title&gt;&lt;secondary-title&gt;International Journal of Risk and Safety in Medicine&lt;/secondary-title&gt;&lt;/titles&gt;&lt;periodical&gt;&lt;full-title&gt;International Journal of Risk and Safety in Medicine&lt;/full-title&gt;&lt;/periodical&gt;&lt;pages&gt;233-242&lt;/pages&gt;&lt;volume&gt;24&lt;/volume&gt;&lt;dates&gt;&lt;year&gt;2012&lt;/year&gt;&lt;/dates&gt;&lt;urls&gt;&lt;/urls&gt;&lt;/record&gt;&lt;/Cite&gt;&lt;/EndNote&gt;</w:instrText>
      </w:r>
      <w:ins w:id="108" w:author="Joel Lexchin" w:date="2017-12-18T15:53:00Z">
        <w:r w:rsidRPr="00BC52B9">
          <w:rPr>
            <w:rStyle w:val="SubtleReference"/>
            <w:rFonts w:cs="Times New Roman"/>
            <w:smallCaps w:val="0"/>
            <w:color w:val="auto"/>
            <w:szCs w:val="24"/>
          </w:rPr>
          <w:fldChar w:fldCharType="separate"/>
        </w:r>
      </w:ins>
      <w:r w:rsidR="00D06EF3">
        <w:rPr>
          <w:rStyle w:val="SubtleReference"/>
          <w:rFonts w:cs="Times New Roman"/>
          <w:smallCaps w:val="0"/>
          <w:noProof/>
          <w:color w:val="auto"/>
          <w:szCs w:val="24"/>
        </w:rPr>
        <w:t>(6, 7)</w:t>
      </w:r>
      <w:ins w:id="109" w:author="Joel Lexchin" w:date="2017-12-18T15:53:00Z">
        <w:r w:rsidRPr="00BC52B9">
          <w:rPr>
            <w:rStyle w:val="SubtleReference"/>
            <w:rFonts w:cs="Times New Roman"/>
            <w:smallCaps w:val="0"/>
            <w:color w:val="auto"/>
            <w:szCs w:val="24"/>
          </w:rPr>
          <w:fldChar w:fldCharType="end"/>
        </w:r>
        <w:r>
          <w:rPr>
            <w:rStyle w:val="SubtleReference"/>
            <w:rFonts w:cs="Times New Roman"/>
            <w:smallCaps w:val="0"/>
            <w:color w:val="auto"/>
            <w:szCs w:val="24"/>
          </w:rPr>
          <w:t xml:space="preserve"> including</w:t>
        </w:r>
        <w:r w:rsidRPr="00604E02">
          <w:rPr>
            <w:rStyle w:val="SubtleReference"/>
            <w:rFonts w:cs="Times New Roman"/>
            <w:smallCaps w:val="0"/>
            <w:color w:val="auto"/>
            <w:szCs w:val="24"/>
          </w:rPr>
          <w:t xml:space="preserve"> </w:t>
        </w:r>
        <w:r>
          <w:rPr>
            <w:rStyle w:val="SubtleReference"/>
            <w:rFonts w:cs="Times New Roman"/>
            <w:smallCaps w:val="0"/>
            <w:color w:val="auto"/>
            <w:szCs w:val="24"/>
          </w:rPr>
          <w:t>corruption in clinical trials,</w:t>
        </w:r>
        <w:r>
          <w:rPr>
            <w:rStyle w:val="SubtleReference"/>
            <w:rFonts w:cs="Times New Roman"/>
            <w:smallCaps w:val="0"/>
            <w:color w:val="auto"/>
            <w:szCs w:val="24"/>
          </w:rPr>
          <w:fldChar w:fldCharType="begin"/>
        </w:r>
        <w:r>
          <w:rPr>
            <w:rStyle w:val="SubtleReference"/>
            <w:rFonts w:cs="Times New Roman"/>
            <w:smallCaps w:val="0"/>
            <w:color w:val="auto"/>
            <w:szCs w:val="24"/>
          </w:rPr>
          <w:instrText xml:space="preserve"> ADDIN EN.CITE &lt;EndNote&gt;&lt;Cite&gt;&lt;Author&gt;Lexchin&lt;/Author&gt;&lt;Year&gt;2012&lt;/Year&gt;&lt;RecNum&gt;134&lt;/RecNum&gt;&lt;DisplayText&gt;(6)&lt;/DisplayText&gt;&lt;record&gt;&lt;rec-number&gt;134&lt;/rec-number&gt;&lt;foreign-keys&gt;&lt;key app="EN" db-id="sv9d2avv1v0pwsevtxfp522xt5vvd0ftdazx" timestamp="1512593515"&gt;134&lt;/key&gt;&lt;/foreign-keys&gt;&lt;ref-type name="Journal Article"&gt;17&lt;/ref-type&gt;&lt;contributors&gt;&lt;authors&gt;&lt;author&gt;Lexchin, J.&lt;/author&gt;&lt;/authors&gt;&lt;/contributors&gt;&lt;titles&gt;&lt;title&gt;Those who have the gold make the evidence: how the pharmaceutical industry biases the outcomes of clinical trials of medications&lt;/title&gt;&lt;secondary-title&gt;Science and Engineering Ethics&lt;/secondary-title&gt;&lt;/titles&gt;&lt;periodical&gt;&lt;full-title&gt;Science and Engineering Ethics&lt;/full-title&gt;&lt;/periodical&gt;&lt;pages&gt;247-261&lt;/pages&gt;&lt;volume&gt;18&lt;/volume&gt;&lt;dates&gt;&lt;year&gt;2012&lt;/year&gt;&lt;/dates&gt;&lt;urls&gt;&lt;/urls&gt;&lt;/record&gt;&lt;/Cite&gt;&lt;/EndNote&gt;</w:instrText>
        </w:r>
        <w:r>
          <w:rPr>
            <w:rStyle w:val="SubtleReference"/>
            <w:rFonts w:cs="Times New Roman"/>
            <w:smallCaps w:val="0"/>
            <w:color w:val="auto"/>
            <w:szCs w:val="24"/>
          </w:rPr>
          <w:fldChar w:fldCharType="separate"/>
        </w:r>
        <w:r>
          <w:rPr>
            <w:rStyle w:val="SubtleReference"/>
            <w:rFonts w:cs="Times New Roman"/>
            <w:smallCaps w:val="0"/>
            <w:noProof/>
            <w:color w:val="auto"/>
            <w:szCs w:val="24"/>
          </w:rPr>
          <w:t>(6)</w:t>
        </w:r>
        <w:r>
          <w:rPr>
            <w:rStyle w:val="SubtleReference"/>
            <w:rFonts w:cs="Times New Roman"/>
            <w:smallCaps w:val="0"/>
            <w:color w:val="auto"/>
            <w:szCs w:val="24"/>
          </w:rPr>
          <w:fldChar w:fldCharType="end"/>
        </w:r>
        <w:r>
          <w:rPr>
            <w:rStyle w:val="SubtleReference"/>
            <w:rFonts w:cs="Times New Roman"/>
            <w:smallCaps w:val="0"/>
            <w:color w:val="auto"/>
            <w:szCs w:val="24"/>
          </w:rPr>
          <w:t xml:space="preserve"> pharmaceutical companies,</w:t>
        </w:r>
        <w:r>
          <w:rPr>
            <w:rStyle w:val="SubtleReference"/>
            <w:rFonts w:cs="Times New Roman"/>
            <w:smallCaps w:val="0"/>
            <w:color w:val="auto"/>
            <w:szCs w:val="24"/>
          </w:rPr>
          <w:fldChar w:fldCharType="begin"/>
        </w:r>
        <w:r>
          <w:rPr>
            <w:rStyle w:val="SubtleReference"/>
            <w:rFonts w:cs="Times New Roman"/>
            <w:smallCaps w:val="0"/>
            <w:color w:val="auto"/>
            <w:szCs w:val="24"/>
          </w:rPr>
          <w:instrText xml:space="preserve"> ADDIN EN.CITE &lt;EndNote&gt;&lt;Cite&gt;&lt;Author&gt;Angell&lt;/Author&gt;&lt;Year&gt;2004&lt;/Year&gt;&lt;RecNum&gt;132&lt;/RecNum&gt;&lt;DisplayText&gt;(8)&lt;/DisplayText&gt;&lt;record&gt;&lt;rec-number&gt;132&lt;/rec-number&gt;&lt;foreign-keys&gt;&lt;key app="EN" db-id="sv9d2avv1v0pwsevtxfp522xt5vvd0ftdazx" timestamp="1512593515"&gt;132&lt;/key&gt;&lt;/foreign-keys&gt;&lt;ref-type name="Book"&gt;6&lt;/ref-type&gt;&lt;contributors&gt;&lt;authors&gt;&lt;author&gt;Angell, Marcia&lt;/author&gt;&lt;/authors&gt;&lt;/contributors&gt;&lt;titles&gt;&lt;title&gt;The truth about the drug companies: how they deceive us and what to do about it.&lt;/title&gt;&lt;/titles&gt;&lt;dates&gt;&lt;year&gt;2004&lt;/year&gt;&lt;/dates&gt;&lt;pub-location&gt;New York&lt;/pub-location&gt;&lt;publisher&gt;Random House&lt;/publisher&gt;&lt;urls&gt;&lt;/urls&gt;&lt;/record&gt;&lt;/Cite&gt;&lt;/EndNote&gt;</w:instrText>
        </w:r>
        <w:r>
          <w:rPr>
            <w:rStyle w:val="SubtleReference"/>
            <w:rFonts w:cs="Times New Roman"/>
            <w:smallCaps w:val="0"/>
            <w:color w:val="auto"/>
            <w:szCs w:val="24"/>
          </w:rPr>
          <w:fldChar w:fldCharType="separate"/>
        </w:r>
        <w:r>
          <w:rPr>
            <w:rStyle w:val="SubtleReference"/>
            <w:rFonts w:cs="Times New Roman"/>
            <w:smallCaps w:val="0"/>
            <w:noProof/>
            <w:color w:val="auto"/>
            <w:szCs w:val="24"/>
          </w:rPr>
          <w:t>(8)</w:t>
        </w:r>
        <w:r>
          <w:rPr>
            <w:rStyle w:val="SubtleReference"/>
            <w:rFonts w:cs="Times New Roman"/>
            <w:smallCaps w:val="0"/>
            <w:color w:val="auto"/>
            <w:szCs w:val="24"/>
          </w:rPr>
          <w:fldChar w:fldCharType="end"/>
        </w:r>
        <w:r>
          <w:rPr>
            <w:rStyle w:val="SubtleReference"/>
            <w:rFonts w:cs="Times New Roman"/>
            <w:smallCaps w:val="0"/>
            <w:color w:val="auto"/>
            <w:szCs w:val="24"/>
          </w:rPr>
          <w:t xml:space="preserve"> the medical profession </w:t>
        </w:r>
        <w:r>
          <w:rPr>
            <w:rStyle w:val="SubtleReference"/>
            <w:rFonts w:cs="Times New Roman"/>
            <w:smallCaps w:val="0"/>
            <w:color w:val="auto"/>
            <w:szCs w:val="24"/>
          </w:rPr>
          <w:fldChar w:fldCharType="begin"/>
        </w:r>
        <w:r>
          <w:rPr>
            <w:rStyle w:val="SubtleReference"/>
            <w:rFonts w:cs="Times New Roman"/>
            <w:smallCaps w:val="0"/>
            <w:color w:val="auto"/>
            <w:szCs w:val="24"/>
          </w:rPr>
          <w:instrText xml:space="preserve"> ADDIN EN.CITE &lt;EndNote&gt;&lt;Cite&gt;&lt;Author&gt;Brody&lt;/Author&gt;&lt;Year&gt;2007&lt;/Year&gt;&lt;RecNum&gt;133&lt;/RecNum&gt;&lt;DisplayText&gt;(9)&lt;/DisplayText&gt;&lt;record&gt;&lt;rec-number&gt;133&lt;/rec-number&gt;&lt;foreign-keys&gt;&lt;key app="EN" db-id="sv9d2avv1v0pwsevtxfp522xt5vvd0ftdazx" timestamp="1512593515"&gt;133&lt;/key&gt;&lt;/foreign-keys&gt;&lt;ref-type name="Book"&gt;6&lt;/ref-type&gt;&lt;contributors&gt;&lt;authors&gt;&lt;author&gt;Brody, Howard&lt;/author&gt;&lt;/authors&gt;&lt;/contributors&gt;&lt;titles&gt;&lt;title&gt;Hooked: Ethics, the Medical Profession, and the Pharmaceutical Industry&lt;/title&gt;&lt;/titles&gt;&lt;dates&gt;&lt;year&gt;2007&lt;/year&gt;&lt;/dates&gt;&lt;pub-location&gt;Lanham, MD&lt;/pub-location&gt;&lt;publisher&gt;Rowman &amp;amp; Littlefield&lt;/publisher&gt;&lt;urls&gt;&lt;/urls&gt;&lt;/record&gt;&lt;/Cite&gt;&lt;/EndNote&gt;</w:instrText>
        </w:r>
        <w:r>
          <w:rPr>
            <w:rStyle w:val="SubtleReference"/>
            <w:rFonts w:cs="Times New Roman"/>
            <w:smallCaps w:val="0"/>
            <w:color w:val="auto"/>
            <w:szCs w:val="24"/>
          </w:rPr>
          <w:fldChar w:fldCharType="separate"/>
        </w:r>
        <w:r>
          <w:rPr>
            <w:rStyle w:val="SubtleReference"/>
            <w:rFonts w:cs="Times New Roman"/>
            <w:smallCaps w:val="0"/>
            <w:noProof/>
            <w:color w:val="auto"/>
            <w:szCs w:val="24"/>
          </w:rPr>
          <w:t>(9)</w:t>
        </w:r>
        <w:r>
          <w:rPr>
            <w:rStyle w:val="SubtleReference"/>
            <w:rFonts w:cs="Times New Roman"/>
            <w:smallCaps w:val="0"/>
            <w:color w:val="auto"/>
            <w:szCs w:val="24"/>
          </w:rPr>
          <w:fldChar w:fldCharType="end"/>
        </w:r>
        <w:r>
          <w:rPr>
            <w:rStyle w:val="SubtleReference"/>
            <w:rFonts w:cs="Times New Roman"/>
            <w:smallCaps w:val="0"/>
            <w:color w:val="auto"/>
            <w:szCs w:val="24"/>
          </w:rPr>
          <w:t xml:space="preserve"> and drug regulatory systems, such as the US Food and Drug Administration (FDA).</w:t>
        </w:r>
        <w:r>
          <w:rPr>
            <w:rStyle w:val="SubtleReference"/>
            <w:rFonts w:cs="Times New Roman"/>
            <w:smallCaps w:val="0"/>
            <w:color w:val="auto"/>
            <w:szCs w:val="24"/>
          </w:rPr>
          <w:fldChar w:fldCharType="begin"/>
        </w:r>
        <w:r>
          <w:rPr>
            <w:rStyle w:val="SubtleReference"/>
            <w:rFonts w:cs="Times New Roman"/>
            <w:smallCaps w:val="0"/>
            <w:color w:val="auto"/>
            <w:szCs w:val="24"/>
          </w:rPr>
          <w:instrText xml:space="preserve"> ADDIN EN.CITE &lt;EndNote&gt;&lt;Cite&gt;&lt;Author&gt;Light&lt;/Author&gt;&lt;Year&gt;2013&lt;/Year&gt;&lt;RecNum&gt;107&lt;/RecNum&gt;&lt;DisplayText&gt;(1)&lt;/DisplayText&gt;&lt;record&gt;&lt;rec-number&gt;107&lt;/rec-number&gt;&lt;foreign-keys&gt;&lt;key app="EN" db-id="sv9d2avv1v0pwsevtxfp522xt5vvd0ftdazx" timestamp="1506799026"&gt;107&lt;/key&gt;&lt;/foreign-keys&gt;&lt;ref-type name="Journal Article"&gt;17&lt;/ref-type&gt;&lt;contributors&gt;&lt;authors&gt;&lt;author&gt;Light, DW&lt;/author&gt;&lt;author&gt;Lexchin, J&lt;/author&gt;&lt;author&gt;Darrow, JJ&lt;/author&gt;&lt;/authors&gt;&lt;/contributors&gt;&lt;titles&gt;&lt;title&gt;Institutional corruption of pharmaceuticals and the myth of safe and effective drugs&lt;/title&gt;&lt;secondary-title&gt;Journal of Law, Medicine and Ethics&lt;/secondary-title&gt;&lt;/titles&gt;&lt;periodical&gt;&lt;full-title&gt;Journal of Law, Medicine and Ethics&lt;/full-title&gt;&lt;/periodical&gt;&lt;pages&gt;590-600&lt;/pages&gt;&lt;volume&gt;41&lt;/volume&gt;&lt;dates&gt;&lt;year&gt;2013&lt;/year&gt;&lt;/dates&gt;&lt;urls&gt;&lt;/urls&gt;&lt;/record&gt;&lt;/Cite&gt;&lt;/EndNote&gt;</w:instrText>
        </w:r>
        <w:r>
          <w:rPr>
            <w:rStyle w:val="SubtleReference"/>
            <w:rFonts w:cs="Times New Roman"/>
            <w:smallCaps w:val="0"/>
            <w:color w:val="auto"/>
            <w:szCs w:val="24"/>
          </w:rPr>
          <w:fldChar w:fldCharType="separate"/>
        </w:r>
        <w:r>
          <w:rPr>
            <w:rStyle w:val="SubtleReference"/>
            <w:rFonts w:cs="Times New Roman"/>
            <w:smallCaps w:val="0"/>
            <w:noProof/>
            <w:color w:val="auto"/>
            <w:szCs w:val="24"/>
          </w:rPr>
          <w:t>(1)</w:t>
        </w:r>
        <w:r>
          <w:rPr>
            <w:rStyle w:val="SubtleReference"/>
            <w:rFonts w:cs="Times New Roman"/>
            <w:smallCaps w:val="0"/>
            <w:color w:val="auto"/>
            <w:szCs w:val="24"/>
          </w:rPr>
          <w:fldChar w:fldCharType="end"/>
        </w:r>
        <w:r w:rsidRPr="00376C72">
          <w:rPr>
            <w:rStyle w:val="SubtleReference"/>
            <w:rFonts w:cs="Times New Roman"/>
            <w:smallCaps w:val="0"/>
            <w:color w:val="auto"/>
            <w:szCs w:val="24"/>
          </w:rPr>
          <w:t xml:space="preserve"> </w:t>
        </w:r>
        <w:r>
          <w:rPr>
            <w:rStyle w:val="SubtleReference"/>
            <w:rFonts w:cs="Times New Roman"/>
            <w:smallCaps w:val="0"/>
            <w:color w:val="auto"/>
            <w:szCs w:val="24"/>
          </w:rPr>
          <w:t>Here w</w:t>
        </w:r>
        <w:r w:rsidRPr="00376C72">
          <w:rPr>
            <w:rStyle w:val="SubtleReference"/>
            <w:rFonts w:cs="Times New Roman"/>
            <w:smallCaps w:val="0"/>
            <w:color w:val="auto"/>
            <w:szCs w:val="24"/>
          </w:rPr>
          <w:t xml:space="preserve">e </w:t>
        </w:r>
      </w:ins>
      <w:ins w:id="110" w:author="Joel Lexchin" w:date="2017-12-20T18:07:00Z">
        <w:r w:rsidR="004C577A">
          <w:rPr>
            <w:rStyle w:val="SubtleReference"/>
            <w:rFonts w:cs="Times New Roman"/>
            <w:smallCaps w:val="0"/>
            <w:color w:val="auto"/>
            <w:szCs w:val="24"/>
          </w:rPr>
          <w:t xml:space="preserve">broaden the scope of previous scholarship and </w:t>
        </w:r>
      </w:ins>
      <w:ins w:id="111" w:author="Joel Lexchin" w:date="2017-12-18T15:53:00Z">
        <w:r>
          <w:rPr>
            <w:rStyle w:val="SubtleReference"/>
            <w:rFonts w:cs="Times New Roman"/>
            <w:smallCaps w:val="0"/>
            <w:color w:val="auto"/>
            <w:szCs w:val="24"/>
          </w:rPr>
          <w:t xml:space="preserve">take a thematic approach and </w:t>
        </w:r>
        <w:r w:rsidRPr="00376C72">
          <w:rPr>
            <w:rStyle w:val="SubtleReference"/>
            <w:rFonts w:cs="Times New Roman"/>
            <w:smallCaps w:val="0"/>
            <w:color w:val="auto"/>
            <w:szCs w:val="24"/>
          </w:rPr>
          <w:t xml:space="preserve">focus our discussion on </w:t>
        </w:r>
        <w:r>
          <w:rPr>
            <w:rStyle w:val="SubtleReference"/>
            <w:rFonts w:cs="Times New Roman"/>
            <w:smallCaps w:val="0"/>
            <w:color w:val="auto"/>
            <w:szCs w:val="24"/>
          </w:rPr>
          <w:t>four types of corruption: legislative/</w:t>
        </w:r>
        <w:r w:rsidRPr="00376C72">
          <w:rPr>
            <w:rStyle w:val="SubtleReference"/>
            <w:rFonts w:cs="Times New Roman"/>
            <w:smallCaps w:val="0"/>
            <w:color w:val="auto"/>
            <w:szCs w:val="24"/>
          </w:rPr>
          <w:t>regulatory, financial, ideological/ethical</w:t>
        </w:r>
        <w:r>
          <w:rPr>
            <w:rStyle w:val="SubtleReference"/>
            <w:rFonts w:cs="Times New Roman"/>
            <w:smallCaps w:val="0"/>
            <w:color w:val="auto"/>
            <w:szCs w:val="24"/>
          </w:rPr>
          <w:t>,</w:t>
        </w:r>
        <w:r w:rsidRPr="00376C72">
          <w:rPr>
            <w:rStyle w:val="SubtleReference"/>
            <w:rFonts w:cs="Times New Roman"/>
            <w:smallCaps w:val="0"/>
            <w:color w:val="auto"/>
            <w:szCs w:val="24"/>
          </w:rPr>
          <w:t xml:space="preserve"> </w:t>
        </w:r>
        <w:r>
          <w:rPr>
            <w:rStyle w:val="SubtleReference"/>
            <w:rFonts w:cs="Times New Roman"/>
            <w:smallCaps w:val="0"/>
            <w:color w:val="auto"/>
            <w:szCs w:val="24"/>
          </w:rPr>
          <w:t>and communications</w:t>
        </w:r>
      </w:ins>
      <w:ins w:id="112" w:author="Joel Lexchin" w:date="2017-12-20T18:06:00Z">
        <w:r w:rsidR="004C577A">
          <w:rPr>
            <w:rStyle w:val="SubtleReference"/>
            <w:rFonts w:cs="Times New Roman"/>
            <w:smallCaps w:val="0"/>
            <w:color w:val="auto"/>
            <w:szCs w:val="24"/>
          </w:rPr>
          <w:t>, with a final discussion of possible structural solutions</w:t>
        </w:r>
      </w:ins>
      <w:ins w:id="113" w:author="Joel Lexchin" w:date="2017-12-18T15:53:00Z">
        <w:r w:rsidRPr="00376C72">
          <w:rPr>
            <w:rStyle w:val="SubtleReference"/>
            <w:rFonts w:cs="Times New Roman"/>
            <w:smallCaps w:val="0"/>
            <w:color w:val="auto"/>
            <w:szCs w:val="24"/>
          </w:rPr>
          <w:t>. These categories are by no means mutually exclusive and in fact they often occur in combination.</w:t>
        </w:r>
      </w:ins>
      <w:ins w:id="114" w:author="Joel Lexchin" w:date="2017-12-18T16:18:00Z">
        <w:r w:rsidR="000A3135">
          <w:rPr>
            <w:rStyle w:val="SubtleReference"/>
            <w:rFonts w:cs="Times New Roman"/>
            <w:smallCaps w:val="0"/>
            <w:color w:val="auto"/>
            <w:szCs w:val="24"/>
          </w:rPr>
          <w:t xml:space="preserve"> </w:t>
        </w:r>
      </w:ins>
      <w:ins w:id="115" w:author="Joel Lexchin" w:date="2017-12-18T15:56:00Z">
        <w:r w:rsidR="00687103">
          <w:rPr>
            <w:rStyle w:val="SubtleReference"/>
            <w:rFonts w:cs="Times New Roman"/>
            <w:smallCaps w:val="0"/>
            <w:color w:val="auto"/>
            <w:szCs w:val="24"/>
          </w:rPr>
          <w:t>We use a wide definition of corruption that includes not just illegal activities</w:t>
        </w:r>
      </w:ins>
      <w:ins w:id="116" w:author="Joel Lexchin" w:date="2017-12-18T16:04:00Z">
        <w:r w:rsidR="00551435">
          <w:rPr>
            <w:rStyle w:val="SubtleReference"/>
            <w:rFonts w:cs="Times New Roman"/>
            <w:smallCaps w:val="0"/>
            <w:color w:val="auto"/>
            <w:szCs w:val="24"/>
          </w:rPr>
          <w:t>,</w:t>
        </w:r>
      </w:ins>
      <w:ins w:id="117" w:author="Joel Lexchin" w:date="2017-12-18T15:56:00Z">
        <w:r w:rsidR="00687103">
          <w:rPr>
            <w:rStyle w:val="SubtleReference"/>
            <w:rFonts w:cs="Times New Roman"/>
            <w:smallCaps w:val="0"/>
            <w:color w:val="auto"/>
            <w:szCs w:val="24"/>
          </w:rPr>
          <w:t xml:space="preserve"> </w:t>
        </w:r>
        <w:bookmarkStart w:id="118" w:name="OLE_LINK1281"/>
        <w:r w:rsidR="00687103">
          <w:rPr>
            <w:rStyle w:val="SubtleReference"/>
            <w:rFonts w:cs="Times New Roman"/>
            <w:smallCaps w:val="0"/>
            <w:color w:val="auto"/>
            <w:szCs w:val="24"/>
          </w:rPr>
          <w:t>but</w:t>
        </w:r>
      </w:ins>
      <w:ins w:id="119" w:author="Joel Lexchin" w:date="2017-12-21T19:38:00Z">
        <w:r w:rsidR="00A9398E">
          <w:rPr>
            <w:rStyle w:val="SubtleReference"/>
            <w:rFonts w:cs="Times New Roman"/>
            <w:smallCaps w:val="0"/>
            <w:color w:val="auto"/>
            <w:szCs w:val="24"/>
          </w:rPr>
          <w:t xml:space="preserve"> also</w:t>
        </w:r>
      </w:ins>
      <w:ins w:id="120" w:author="Joel Lexchin" w:date="2017-12-18T15:56:00Z">
        <w:r w:rsidR="00687103">
          <w:rPr>
            <w:rStyle w:val="SubtleReference"/>
            <w:rFonts w:cs="Times New Roman"/>
            <w:smallCaps w:val="0"/>
            <w:color w:val="auto"/>
            <w:szCs w:val="24"/>
          </w:rPr>
          <w:t xml:space="preserve"> </w:t>
        </w:r>
      </w:ins>
      <w:ins w:id="121" w:author="Joel Lexchin" w:date="2017-12-18T16:01:00Z">
        <w:r w:rsidR="00436BB6">
          <w:rPr>
            <w:rStyle w:val="SubtleReference"/>
            <w:rFonts w:cs="Times New Roman"/>
            <w:smallCaps w:val="0"/>
            <w:color w:val="auto"/>
            <w:szCs w:val="24"/>
          </w:rPr>
          <w:t>an impairment of integrity or moral principle that</w:t>
        </w:r>
      </w:ins>
      <w:ins w:id="122" w:author="Joel Lexchin" w:date="2017-12-18T23:20:00Z">
        <w:r w:rsidR="007867A2">
          <w:rPr>
            <w:rStyle w:val="SubtleReference"/>
            <w:rFonts w:cs="Times New Roman"/>
            <w:smallCaps w:val="0"/>
            <w:color w:val="auto"/>
            <w:szCs w:val="24"/>
          </w:rPr>
          <w:t>, among other outcomes,</w:t>
        </w:r>
      </w:ins>
      <w:ins w:id="123" w:author="Joel Lexchin" w:date="2017-12-18T16:01:00Z">
        <w:r w:rsidR="00436BB6">
          <w:rPr>
            <w:rStyle w:val="SubtleReference"/>
            <w:rFonts w:cs="Times New Roman"/>
            <w:smallCaps w:val="0"/>
            <w:color w:val="auto"/>
            <w:szCs w:val="24"/>
          </w:rPr>
          <w:t xml:space="preserve"> </w:t>
        </w:r>
      </w:ins>
      <w:ins w:id="124" w:author="Joel Lexchin" w:date="2017-12-18T16:02:00Z">
        <w:r w:rsidR="00436BB6">
          <w:rPr>
            <w:rStyle w:val="SubtleReference"/>
            <w:rFonts w:cs="Times New Roman"/>
            <w:smallCaps w:val="0"/>
            <w:color w:val="auto"/>
            <w:szCs w:val="24"/>
          </w:rPr>
          <w:t>hides the true effectiveness and safety of products</w:t>
        </w:r>
      </w:ins>
      <w:ins w:id="125" w:author="Joel Lexchin" w:date="2017-12-18T16:03:00Z">
        <w:r w:rsidR="00436BB6">
          <w:rPr>
            <w:rStyle w:val="SubtleReference"/>
            <w:rFonts w:cs="Times New Roman"/>
            <w:smallCaps w:val="0"/>
            <w:color w:val="auto"/>
            <w:szCs w:val="24"/>
          </w:rPr>
          <w:t xml:space="preserve"> </w:t>
        </w:r>
      </w:ins>
      <w:ins w:id="126" w:author="Joel Lexchin" w:date="2017-12-21T14:47:00Z">
        <w:r w:rsidR="00AF35D1">
          <w:rPr>
            <w:rStyle w:val="SubtleReference"/>
            <w:rFonts w:cs="Times New Roman"/>
            <w:smallCaps w:val="0"/>
            <w:color w:val="auto"/>
            <w:szCs w:val="24"/>
          </w:rPr>
          <w:t>and/</w:t>
        </w:r>
      </w:ins>
      <w:ins w:id="127" w:author="Joel Lexchin" w:date="2017-12-18T16:03:00Z">
        <w:r w:rsidR="00436BB6">
          <w:rPr>
            <w:rStyle w:val="SubtleReference"/>
            <w:rFonts w:cs="Times New Roman"/>
            <w:smallCaps w:val="0"/>
            <w:color w:val="auto"/>
            <w:szCs w:val="24"/>
          </w:rPr>
          <w:t>or makes them unavailable to the populations that need them by virtue of their cost.</w:t>
        </w:r>
      </w:ins>
      <w:bookmarkEnd w:id="118"/>
      <w:ins w:id="128" w:author="Joel Lexchin" w:date="2017-12-18T16:02:00Z">
        <w:r w:rsidR="00436BB6">
          <w:rPr>
            <w:rStyle w:val="SubtleReference"/>
            <w:rFonts w:cs="Times New Roman"/>
            <w:smallCaps w:val="0"/>
            <w:color w:val="auto"/>
            <w:szCs w:val="24"/>
          </w:rPr>
          <w:t xml:space="preserve"> </w:t>
        </w:r>
      </w:ins>
      <w:ins w:id="129" w:author="Joel Lexchin" w:date="2017-12-18T15:53:00Z">
        <w:r w:rsidRPr="00376C72">
          <w:rPr>
            <w:rStyle w:val="SubtleReference"/>
            <w:rFonts w:cs="Times New Roman"/>
            <w:smallCaps w:val="0"/>
            <w:color w:val="auto"/>
            <w:szCs w:val="24"/>
          </w:rPr>
          <w:t>By understanding the weaknesses within the sector, we can seek solutions to best address them</w:t>
        </w:r>
        <w:r>
          <w:rPr>
            <w:rStyle w:val="SubtleReference"/>
            <w:rFonts w:cs="Times New Roman"/>
            <w:smallCaps w:val="0"/>
            <w:color w:val="auto"/>
            <w:szCs w:val="24"/>
          </w:rPr>
          <w:t xml:space="preserve"> – the subject of the final section of our article</w:t>
        </w:r>
        <w:r w:rsidRPr="00376C72">
          <w:rPr>
            <w:rStyle w:val="SubtleReference"/>
            <w:rFonts w:cs="Times New Roman"/>
            <w:smallCaps w:val="0"/>
            <w:color w:val="auto"/>
            <w:szCs w:val="24"/>
          </w:rPr>
          <w:t xml:space="preserve">. </w:t>
        </w:r>
      </w:ins>
    </w:p>
    <w:bookmarkEnd w:id="105"/>
    <w:p w14:paraId="33B79DEA" w14:textId="77777777" w:rsidR="002F27C4" w:rsidRDefault="002F27C4" w:rsidP="00376C72">
      <w:pPr>
        <w:spacing w:line="480" w:lineRule="auto"/>
        <w:rPr>
          <w:ins w:id="130" w:author="Joel Lexchin" w:date="2017-12-06T17:07:00Z"/>
          <w:rStyle w:val="SubtleReference"/>
          <w:rFonts w:cs="Times New Roman"/>
          <w:b/>
          <w:smallCaps w:val="0"/>
          <w:color w:val="auto"/>
          <w:szCs w:val="24"/>
        </w:rPr>
      </w:pPr>
    </w:p>
    <w:p w14:paraId="78C26016" w14:textId="781FBDC4" w:rsidR="00A9141C" w:rsidRPr="00BC52B9" w:rsidRDefault="00A9141C" w:rsidP="00376C72">
      <w:pPr>
        <w:spacing w:line="480" w:lineRule="auto"/>
        <w:rPr>
          <w:rStyle w:val="SubtleReference"/>
          <w:rFonts w:cs="Times New Roman"/>
          <w:b/>
          <w:smallCaps w:val="0"/>
          <w:color w:val="auto"/>
          <w:szCs w:val="24"/>
        </w:rPr>
      </w:pPr>
      <w:r>
        <w:rPr>
          <w:rStyle w:val="SubtleReference"/>
          <w:rFonts w:cs="Times New Roman"/>
          <w:b/>
          <w:smallCaps w:val="0"/>
          <w:color w:val="auto"/>
          <w:szCs w:val="24"/>
        </w:rPr>
        <w:t>Types of corruption</w:t>
      </w:r>
    </w:p>
    <w:p w14:paraId="10FDE709" w14:textId="7794F20C" w:rsidR="0089732C" w:rsidRPr="0089732C" w:rsidRDefault="0089732C" w:rsidP="00376C72">
      <w:pPr>
        <w:spacing w:line="480" w:lineRule="auto"/>
        <w:rPr>
          <w:ins w:id="131" w:author="Joel Lexchin" w:date="2017-12-06T17:39:00Z"/>
          <w:rStyle w:val="SubtleReference"/>
          <w:rFonts w:cs="Times New Roman"/>
          <w:i/>
          <w:smallCaps w:val="0"/>
          <w:color w:val="auto"/>
          <w:szCs w:val="24"/>
        </w:rPr>
      </w:pPr>
      <w:bookmarkStart w:id="132" w:name="OLE_LINK6"/>
      <w:ins w:id="133" w:author="Joel Lexchin" w:date="2017-12-06T17:39:00Z">
        <w:r>
          <w:rPr>
            <w:rStyle w:val="SubtleReference"/>
            <w:rFonts w:cs="Times New Roman"/>
            <w:i/>
            <w:smallCaps w:val="0"/>
            <w:color w:val="auto"/>
            <w:szCs w:val="24"/>
          </w:rPr>
          <w:t>Legislative/regulatory corruption</w:t>
        </w:r>
      </w:ins>
    </w:p>
    <w:p w14:paraId="2762DEBB" w14:textId="140EB21B" w:rsidR="00E82234" w:rsidRDefault="00B82ED6" w:rsidP="00376C72">
      <w:pPr>
        <w:spacing w:line="480" w:lineRule="auto"/>
        <w:rPr>
          <w:ins w:id="134" w:author="Joel Lexchin" w:date="2017-12-06T17:10:00Z"/>
          <w:rStyle w:val="SubtleReference"/>
          <w:rFonts w:cs="Times New Roman"/>
          <w:smallCaps w:val="0"/>
          <w:color w:val="auto"/>
          <w:szCs w:val="24"/>
        </w:rPr>
      </w:pPr>
      <w:r w:rsidRPr="00376C72">
        <w:rPr>
          <w:rStyle w:val="SubtleReference"/>
          <w:rFonts w:cs="Times New Roman"/>
          <w:smallCaps w:val="0"/>
          <w:color w:val="auto"/>
          <w:szCs w:val="24"/>
        </w:rPr>
        <w:lastRenderedPageBreak/>
        <w:t xml:space="preserve">Legislative/regulatory corruption </w:t>
      </w:r>
      <w:r w:rsidR="00537FDC" w:rsidRPr="00376C72">
        <w:rPr>
          <w:rStyle w:val="SubtleReference"/>
          <w:rFonts w:cs="Times New Roman"/>
          <w:smallCaps w:val="0"/>
          <w:color w:val="auto"/>
          <w:szCs w:val="24"/>
        </w:rPr>
        <w:t xml:space="preserve">happens when </w:t>
      </w:r>
      <w:del w:id="135" w:author="Joel Lexchin" w:date="2017-12-21T17:59:00Z">
        <w:r w:rsidR="00537FDC" w:rsidRPr="00376C72" w:rsidDel="00453AC5">
          <w:rPr>
            <w:rStyle w:val="SubtleReference"/>
            <w:rFonts w:cs="Times New Roman"/>
            <w:smallCaps w:val="0"/>
            <w:color w:val="auto"/>
            <w:szCs w:val="24"/>
          </w:rPr>
          <w:delText xml:space="preserve">governments </w:delText>
        </w:r>
      </w:del>
      <w:ins w:id="136" w:author="Joel Lexchin" w:date="2017-12-21T17:59:00Z">
        <w:r w:rsidR="00453AC5">
          <w:rPr>
            <w:rStyle w:val="SubtleReference"/>
            <w:rFonts w:cs="Times New Roman"/>
            <w:smallCaps w:val="0"/>
            <w:color w:val="auto"/>
            <w:szCs w:val="24"/>
          </w:rPr>
          <w:t>legislators – yielding to pressure</w:t>
        </w:r>
      </w:ins>
      <w:ins w:id="137" w:author="Joel Lexchin" w:date="2017-12-21T18:00:00Z">
        <w:r w:rsidR="00453AC5">
          <w:rPr>
            <w:rStyle w:val="SubtleReference"/>
            <w:rFonts w:cs="Times New Roman"/>
            <w:smallCaps w:val="0"/>
            <w:color w:val="auto"/>
            <w:szCs w:val="24"/>
          </w:rPr>
          <w:t xml:space="preserve"> – </w:t>
        </w:r>
      </w:ins>
      <w:r w:rsidR="00537FDC" w:rsidRPr="00376C72">
        <w:rPr>
          <w:rStyle w:val="SubtleReference"/>
          <w:rFonts w:cs="Times New Roman"/>
          <w:smallCaps w:val="0"/>
          <w:color w:val="auto"/>
          <w:szCs w:val="24"/>
        </w:rPr>
        <w:t>enact laws</w:t>
      </w:r>
      <w:r w:rsidRPr="00376C72">
        <w:rPr>
          <w:rStyle w:val="SubtleReference"/>
          <w:rFonts w:cs="Times New Roman"/>
          <w:smallCaps w:val="0"/>
          <w:color w:val="auto"/>
          <w:szCs w:val="24"/>
        </w:rPr>
        <w:t xml:space="preserve"> or regulations that benefit a</w:t>
      </w:r>
      <w:del w:id="138" w:author="Joel Lexchin" w:date="2017-12-21T18:00:00Z">
        <w:r w:rsidRPr="00376C72" w:rsidDel="00453AC5">
          <w:rPr>
            <w:rStyle w:val="SubtleReference"/>
            <w:rFonts w:cs="Times New Roman"/>
            <w:smallCaps w:val="0"/>
            <w:color w:val="auto"/>
            <w:szCs w:val="24"/>
          </w:rPr>
          <w:delText>n industry</w:delText>
        </w:r>
      </w:del>
      <w:ins w:id="139" w:author="Joel Lexchin" w:date="2017-12-21T18:00:00Z">
        <w:r w:rsidR="00453AC5">
          <w:rPr>
            <w:rStyle w:val="SubtleReference"/>
            <w:rFonts w:cs="Times New Roman"/>
            <w:smallCaps w:val="0"/>
            <w:color w:val="auto"/>
            <w:szCs w:val="24"/>
          </w:rPr>
          <w:t xml:space="preserve"> particular sector</w:t>
        </w:r>
      </w:ins>
      <w:r w:rsidRPr="00376C72">
        <w:rPr>
          <w:rStyle w:val="SubtleReference"/>
          <w:rFonts w:cs="Times New Roman"/>
          <w:smallCaps w:val="0"/>
          <w:color w:val="auto"/>
          <w:szCs w:val="24"/>
        </w:rPr>
        <w:t xml:space="preserve"> or weaken </w:t>
      </w:r>
      <w:r w:rsidR="00537FDC" w:rsidRPr="00376C72">
        <w:rPr>
          <w:rStyle w:val="SubtleReference"/>
          <w:rFonts w:cs="Times New Roman"/>
          <w:smallCaps w:val="0"/>
          <w:color w:val="auto"/>
          <w:szCs w:val="24"/>
        </w:rPr>
        <w:t>th</w:t>
      </w:r>
      <w:ins w:id="140" w:author="Joel Lexchin" w:date="2017-12-21T19:38:00Z">
        <w:r w:rsidR="00A9398E">
          <w:rPr>
            <w:rStyle w:val="SubtleReference"/>
            <w:rFonts w:cs="Times New Roman"/>
            <w:smallCaps w:val="0"/>
            <w:color w:val="auto"/>
            <w:szCs w:val="24"/>
          </w:rPr>
          <w:t>e</w:t>
        </w:r>
      </w:ins>
      <w:del w:id="141" w:author="Joel Lexchin" w:date="2017-12-21T19:38:00Z">
        <w:r w:rsidR="00537FDC" w:rsidRPr="00376C72" w:rsidDel="00A9398E">
          <w:rPr>
            <w:rStyle w:val="SubtleReference"/>
            <w:rFonts w:cs="Times New Roman"/>
            <w:smallCaps w:val="0"/>
            <w:color w:val="auto"/>
            <w:szCs w:val="24"/>
          </w:rPr>
          <w:delText>at</w:delText>
        </w:r>
      </w:del>
      <w:r w:rsidR="00F61AEC" w:rsidRPr="00376C72">
        <w:rPr>
          <w:rStyle w:val="SubtleReference"/>
          <w:rFonts w:cs="Times New Roman"/>
          <w:smallCaps w:val="0"/>
          <w:color w:val="auto"/>
          <w:szCs w:val="24"/>
        </w:rPr>
        <w:t xml:space="preserve"> government’s </w:t>
      </w:r>
      <w:r w:rsidR="00EA784F" w:rsidRPr="00376C72">
        <w:rPr>
          <w:rStyle w:val="SubtleReference"/>
          <w:rFonts w:cs="Times New Roman"/>
          <w:smallCaps w:val="0"/>
          <w:color w:val="auto"/>
          <w:szCs w:val="24"/>
        </w:rPr>
        <w:t xml:space="preserve">ability to </w:t>
      </w:r>
      <w:r w:rsidRPr="00376C72">
        <w:rPr>
          <w:rStyle w:val="SubtleReference"/>
          <w:rFonts w:cs="Times New Roman"/>
          <w:smallCaps w:val="0"/>
          <w:color w:val="auto"/>
          <w:szCs w:val="24"/>
        </w:rPr>
        <w:t>re</w:t>
      </w:r>
      <w:r w:rsidR="0074139E" w:rsidRPr="00376C72">
        <w:rPr>
          <w:rStyle w:val="SubtleReference"/>
          <w:rFonts w:cs="Times New Roman"/>
          <w:smallCaps w:val="0"/>
          <w:color w:val="auto"/>
          <w:szCs w:val="24"/>
        </w:rPr>
        <w:t>gulate</w:t>
      </w:r>
      <w:r w:rsidR="00B14972">
        <w:rPr>
          <w:rStyle w:val="SubtleReference"/>
          <w:rFonts w:cs="Times New Roman"/>
          <w:smallCaps w:val="0"/>
          <w:color w:val="auto"/>
          <w:szCs w:val="24"/>
        </w:rPr>
        <w:t xml:space="preserve"> and advance </w:t>
      </w:r>
      <w:r w:rsidR="00B01BC0">
        <w:rPr>
          <w:rStyle w:val="SubtleReference"/>
          <w:rFonts w:cs="Times New Roman"/>
          <w:smallCaps w:val="0"/>
          <w:color w:val="auto"/>
          <w:szCs w:val="24"/>
        </w:rPr>
        <w:t xml:space="preserve">the </w:t>
      </w:r>
      <w:r w:rsidR="00B14972">
        <w:rPr>
          <w:rStyle w:val="SubtleReference"/>
          <w:rFonts w:cs="Times New Roman"/>
          <w:smallCaps w:val="0"/>
          <w:color w:val="auto"/>
          <w:szCs w:val="24"/>
        </w:rPr>
        <w:t>public interest</w:t>
      </w:r>
      <w:r w:rsidRPr="00376C72">
        <w:rPr>
          <w:rStyle w:val="SubtleReference"/>
          <w:rFonts w:cs="Times New Roman"/>
          <w:smallCaps w:val="0"/>
          <w:color w:val="auto"/>
          <w:szCs w:val="24"/>
        </w:rPr>
        <w:t>.</w:t>
      </w:r>
      <w:bookmarkEnd w:id="132"/>
      <w:r w:rsidRPr="00376C72">
        <w:rPr>
          <w:rStyle w:val="SubtleReference"/>
          <w:rFonts w:cs="Times New Roman"/>
          <w:smallCaps w:val="0"/>
          <w:color w:val="auto"/>
          <w:szCs w:val="24"/>
        </w:rPr>
        <w:t xml:space="preserve"> </w:t>
      </w:r>
      <w:r w:rsidR="008211FD" w:rsidRPr="00376C72">
        <w:rPr>
          <w:rStyle w:val="SubtleReference"/>
          <w:rFonts w:cs="Times New Roman"/>
          <w:smallCaps w:val="0"/>
          <w:color w:val="auto"/>
          <w:szCs w:val="24"/>
        </w:rPr>
        <w:t xml:space="preserve">For example, user fees </w:t>
      </w:r>
      <w:r w:rsidR="008E5E3B" w:rsidRPr="00376C72">
        <w:rPr>
          <w:rStyle w:val="SubtleReference"/>
          <w:rFonts w:cs="Times New Roman"/>
          <w:smallCaps w:val="0"/>
          <w:color w:val="auto"/>
          <w:szCs w:val="24"/>
        </w:rPr>
        <w:t xml:space="preserve">create </w:t>
      </w:r>
      <w:r w:rsidR="00537FDC" w:rsidRPr="00376C72">
        <w:rPr>
          <w:rStyle w:val="SubtleReference"/>
          <w:rFonts w:cs="Times New Roman"/>
          <w:smallCaps w:val="0"/>
          <w:color w:val="auto"/>
          <w:szCs w:val="24"/>
        </w:rPr>
        <w:t>government</w:t>
      </w:r>
      <w:r w:rsidR="00F61AEC" w:rsidRPr="00376C72">
        <w:rPr>
          <w:rStyle w:val="SubtleReference"/>
          <w:rFonts w:cs="Times New Roman"/>
          <w:smallCaps w:val="0"/>
          <w:color w:val="auto"/>
          <w:szCs w:val="24"/>
        </w:rPr>
        <w:t xml:space="preserve"> </w:t>
      </w:r>
      <w:r w:rsidR="008211FD" w:rsidRPr="00376C72">
        <w:rPr>
          <w:rStyle w:val="SubtleReference"/>
          <w:rFonts w:cs="Times New Roman"/>
          <w:smallCaps w:val="0"/>
          <w:color w:val="auto"/>
          <w:szCs w:val="24"/>
        </w:rPr>
        <w:t>dependen</w:t>
      </w:r>
      <w:r w:rsidR="00537FDC" w:rsidRPr="00376C72">
        <w:rPr>
          <w:rStyle w:val="SubtleReference"/>
          <w:rFonts w:cs="Times New Roman"/>
          <w:smallCaps w:val="0"/>
          <w:color w:val="auto"/>
          <w:szCs w:val="24"/>
        </w:rPr>
        <w:t>ce</w:t>
      </w:r>
      <w:r w:rsidR="008211FD" w:rsidRPr="00376C72">
        <w:rPr>
          <w:rStyle w:val="SubtleReference"/>
          <w:rFonts w:cs="Times New Roman"/>
          <w:smallCaps w:val="0"/>
          <w:color w:val="auto"/>
          <w:szCs w:val="24"/>
        </w:rPr>
        <w:t xml:space="preserve"> on industry</w:t>
      </w:r>
      <w:ins w:id="142" w:author="Joel Lexchin" w:date="2017-12-21T18:01:00Z">
        <w:r w:rsidR="00453AC5">
          <w:rPr>
            <w:rStyle w:val="SubtleReference"/>
            <w:rFonts w:cs="Times New Roman"/>
            <w:smallCaps w:val="0"/>
            <w:color w:val="auto"/>
            <w:szCs w:val="24"/>
          </w:rPr>
          <w:t>, favour big pharma by making it more difficult for smaller players to enter the market and, more seriously, increase the ease with which new, potentially harmful, products are approved for use. This is evidenced by the fact that, s</w:t>
        </w:r>
        <w:r w:rsidR="00453AC5" w:rsidRPr="00376C72">
          <w:rPr>
            <w:rStyle w:val="SubtleReference"/>
            <w:rFonts w:cs="Times New Roman"/>
            <w:smallCaps w:val="0"/>
            <w:color w:val="auto"/>
            <w:szCs w:val="24"/>
          </w:rPr>
          <w:t xml:space="preserve">oon after </w:t>
        </w:r>
        <w:r w:rsidR="00453AC5">
          <w:rPr>
            <w:rStyle w:val="SubtleReference"/>
            <w:rFonts w:cs="Times New Roman"/>
            <w:smallCaps w:val="0"/>
            <w:color w:val="auto"/>
            <w:szCs w:val="24"/>
          </w:rPr>
          <w:t>the</w:t>
        </w:r>
        <w:r w:rsidR="00453AC5" w:rsidRPr="00376C72">
          <w:rPr>
            <w:rStyle w:val="SubtleReference"/>
            <w:rFonts w:cs="Times New Roman"/>
            <w:smallCaps w:val="0"/>
            <w:color w:val="auto"/>
            <w:szCs w:val="24"/>
          </w:rPr>
          <w:t xml:space="preserve"> initiation</w:t>
        </w:r>
        <w:r w:rsidR="00453AC5">
          <w:rPr>
            <w:rStyle w:val="SubtleReference"/>
            <w:rFonts w:cs="Times New Roman"/>
            <w:smallCaps w:val="0"/>
            <w:color w:val="auto"/>
            <w:szCs w:val="24"/>
          </w:rPr>
          <w:t xml:space="preserve"> of user fees in the U</w:t>
        </w:r>
      </w:ins>
      <w:ins w:id="143" w:author="Joel Lexchin" w:date="2017-12-21T18:02:00Z">
        <w:r w:rsidR="00453AC5">
          <w:rPr>
            <w:rStyle w:val="SubtleReference"/>
            <w:rFonts w:cs="Times New Roman"/>
            <w:smallCaps w:val="0"/>
            <w:color w:val="auto"/>
            <w:szCs w:val="24"/>
          </w:rPr>
          <w:t>S,</w:t>
        </w:r>
      </w:ins>
      <w:del w:id="144" w:author="Joel Lexchin" w:date="2017-12-21T18:02:00Z">
        <w:r w:rsidR="008211FD" w:rsidRPr="00376C72" w:rsidDel="00453AC5">
          <w:rPr>
            <w:rStyle w:val="SubtleReference"/>
            <w:rFonts w:cs="Times New Roman"/>
            <w:smallCaps w:val="0"/>
            <w:color w:val="auto"/>
            <w:szCs w:val="24"/>
          </w:rPr>
          <w:delText>.</w:delText>
        </w:r>
      </w:del>
      <w:r w:rsidR="008211FD" w:rsidRPr="00376C72">
        <w:rPr>
          <w:rStyle w:val="SubtleReference"/>
          <w:rFonts w:cs="Times New Roman"/>
          <w:smallCaps w:val="0"/>
          <w:color w:val="auto"/>
          <w:szCs w:val="24"/>
        </w:rPr>
        <w:t xml:space="preserve"> </w:t>
      </w:r>
      <w:del w:id="145" w:author="Joel Lexchin" w:date="2017-12-21T18:02:00Z">
        <w:r w:rsidR="00B14972" w:rsidDel="00453AC5">
          <w:rPr>
            <w:rStyle w:val="SubtleReference"/>
            <w:rFonts w:cs="Times New Roman"/>
            <w:smallCaps w:val="0"/>
            <w:color w:val="auto"/>
            <w:szCs w:val="24"/>
          </w:rPr>
          <w:delText>S</w:delText>
        </w:r>
        <w:r w:rsidR="003D7AA7" w:rsidRPr="00376C72" w:rsidDel="00453AC5">
          <w:rPr>
            <w:rStyle w:val="SubtleReference"/>
            <w:rFonts w:cs="Times New Roman"/>
            <w:smallCaps w:val="0"/>
            <w:color w:val="auto"/>
            <w:szCs w:val="24"/>
          </w:rPr>
          <w:delText xml:space="preserve">oon after </w:delText>
        </w:r>
        <w:r w:rsidR="00841F2E" w:rsidDel="00453AC5">
          <w:rPr>
            <w:rStyle w:val="SubtleReference"/>
            <w:rFonts w:cs="Times New Roman"/>
            <w:smallCaps w:val="0"/>
            <w:color w:val="auto"/>
            <w:szCs w:val="24"/>
          </w:rPr>
          <w:delText>the</w:delText>
        </w:r>
        <w:r w:rsidR="003D7AA7" w:rsidRPr="00376C72" w:rsidDel="00453AC5">
          <w:rPr>
            <w:rStyle w:val="SubtleReference"/>
            <w:rFonts w:cs="Times New Roman"/>
            <w:smallCaps w:val="0"/>
            <w:color w:val="auto"/>
            <w:szCs w:val="24"/>
          </w:rPr>
          <w:delText xml:space="preserve"> initiation</w:delText>
        </w:r>
        <w:r w:rsidR="00841F2E" w:rsidDel="00453AC5">
          <w:rPr>
            <w:rStyle w:val="SubtleReference"/>
            <w:rFonts w:cs="Times New Roman"/>
            <w:smallCaps w:val="0"/>
            <w:color w:val="auto"/>
            <w:szCs w:val="24"/>
          </w:rPr>
          <w:delText xml:space="preserve"> of user fees in the </w:delText>
        </w:r>
      </w:del>
      <w:del w:id="146" w:author="Joel Lexchin" w:date="2017-12-16T13:26:00Z">
        <w:r w:rsidR="00841F2E" w:rsidDel="007346BB">
          <w:rPr>
            <w:rStyle w:val="SubtleReference"/>
            <w:rFonts w:cs="Times New Roman"/>
            <w:smallCaps w:val="0"/>
            <w:color w:val="auto"/>
            <w:szCs w:val="24"/>
          </w:rPr>
          <w:delText xml:space="preserve">United States </w:delText>
        </w:r>
        <w:r w:rsidR="00BC52B9" w:rsidDel="007346BB">
          <w:rPr>
            <w:rStyle w:val="SubtleReference"/>
            <w:rFonts w:cs="Times New Roman"/>
            <w:smallCaps w:val="0"/>
            <w:color w:val="auto"/>
            <w:szCs w:val="24"/>
          </w:rPr>
          <w:delText xml:space="preserve">(US) </w:delText>
        </w:r>
        <w:r w:rsidR="00841F2E" w:rsidDel="007346BB">
          <w:rPr>
            <w:rStyle w:val="SubtleReference"/>
            <w:rFonts w:cs="Times New Roman"/>
            <w:smallCaps w:val="0"/>
            <w:color w:val="auto"/>
            <w:szCs w:val="24"/>
          </w:rPr>
          <w:delText>Food and Drug Administration (</w:delText>
        </w:r>
      </w:del>
      <w:del w:id="147" w:author="Joel Lexchin" w:date="2017-12-21T18:02:00Z">
        <w:r w:rsidR="00841F2E" w:rsidDel="00453AC5">
          <w:rPr>
            <w:rStyle w:val="SubtleReference"/>
            <w:rFonts w:cs="Times New Roman"/>
            <w:smallCaps w:val="0"/>
            <w:color w:val="auto"/>
            <w:szCs w:val="24"/>
          </w:rPr>
          <w:delText>FDA</w:delText>
        </w:r>
        <w:r w:rsidR="00B14972" w:rsidDel="00453AC5">
          <w:rPr>
            <w:rStyle w:val="SubtleReference"/>
            <w:rFonts w:cs="Times New Roman"/>
            <w:smallCaps w:val="0"/>
            <w:color w:val="auto"/>
            <w:szCs w:val="24"/>
          </w:rPr>
          <w:delText xml:space="preserve">, </w:delText>
        </w:r>
      </w:del>
      <w:r w:rsidR="00B14972">
        <w:rPr>
          <w:rStyle w:val="SubtleReference"/>
          <w:rFonts w:cs="Times New Roman"/>
          <w:smallCaps w:val="0"/>
          <w:color w:val="auto"/>
          <w:szCs w:val="24"/>
        </w:rPr>
        <w:t>a survey</w:t>
      </w:r>
      <w:r w:rsidR="003D7AA7" w:rsidRPr="00376C72">
        <w:rPr>
          <w:rStyle w:val="SubtleReference"/>
          <w:rFonts w:cs="Times New Roman"/>
          <w:smallCaps w:val="0"/>
          <w:color w:val="auto"/>
          <w:szCs w:val="24"/>
        </w:rPr>
        <w:t xml:space="preserve"> </w:t>
      </w:r>
      <w:r w:rsidR="000031ED" w:rsidRPr="00376C72">
        <w:rPr>
          <w:rStyle w:val="SubtleReference"/>
          <w:rFonts w:cs="Times New Roman"/>
          <w:smallCaps w:val="0"/>
          <w:color w:val="auto"/>
          <w:szCs w:val="24"/>
        </w:rPr>
        <w:t>found</w:t>
      </w:r>
      <w:r w:rsidR="00BC52B9">
        <w:rPr>
          <w:rStyle w:val="SubtleReference"/>
          <w:rFonts w:cs="Times New Roman"/>
          <w:smallCaps w:val="0"/>
          <w:color w:val="auto"/>
          <w:szCs w:val="24"/>
        </w:rPr>
        <w:t xml:space="preserve"> almost one in five </w:t>
      </w:r>
      <w:r w:rsidR="00F7227E" w:rsidRPr="00376C72">
        <w:rPr>
          <w:rStyle w:val="SubtleReference"/>
          <w:rFonts w:cs="Times New Roman"/>
          <w:smallCaps w:val="0"/>
          <w:color w:val="auto"/>
          <w:szCs w:val="24"/>
        </w:rPr>
        <w:t>FDA</w:t>
      </w:r>
      <w:r w:rsidR="0074139E" w:rsidRPr="00376C72">
        <w:rPr>
          <w:rStyle w:val="SubtleReference"/>
          <w:rFonts w:cs="Times New Roman"/>
          <w:smallCaps w:val="0"/>
          <w:color w:val="auto"/>
          <w:szCs w:val="24"/>
        </w:rPr>
        <w:t xml:space="preserve"> </w:t>
      </w:r>
      <w:r w:rsidR="00AB74E1" w:rsidRPr="00376C72">
        <w:rPr>
          <w:rStyle w:val="SubtleReference"/>
          <w:rFonts w:cs="Times New Roman"/>
          <w:smallCaps w:val="0"/>
          <w:color w:val="auto"/>
          <w:szCs w:val="24"/>
        </w:rPr>
        <w:t xml:space="preserve">scientists </w:t>
      </w:r>
      <w:r w:rsidR="008211FD" w:rsidRPr="00376C72">
        <w:rPr>
          <w:rStyle w:val="SubtleReference"/>
          <w:rFonts w:cs="Times New Roman"/>
          <w:smallCaps w:val="0"/>
          <w:color w:val="auto"/>
          <w:szCs w:val="24"/>
        </w:rPr>
        <w:t>felt pressure</w:t>
      </w:r>
      <w:r w:rsidR="002F546F" w:rsidRPr="00376C72">
        <w:rPr>
          <w:rStyle w:val="SubtleReference"/>
          <w:rFonts w:cs="Times New Roman"/>
          <w:smallCaps w:val="0"/>
          <w:color w:val="auto"/>
          <w:szCs w:val="24"/>
        </w:rPr>
        <w:t>d</w:t>
      </w:r>
      <w:r w:rsidR="008211FD" w:rsidRPr="00376C72">
        <w:rPr>
          <w:rStyle w:val="SubtleReference"/>
          <w:rFonts w:cs="Times New Roman"/>
          <w:smallCaps w:val="0"/>
          <w:color w:val="auto"/>
          <w:szCs w:val="24"/>
        </w:rPr>
        <w:t xml:space="preserve"> to approve drugs, despite </w:t>
      </w:r>
      <w:r w:rsidR="004E6AD7" w:rsidRPr="00376C72">
        <w:rPr>
          <w:rStyle w:val="SubtleReference"/>
          <w:rFonts w:cs="Times New Roman"/>
          <w:smallCaps w:val="0"/>
          <w:color w:val="auto"/>
          <w:szCs w:val="24"/>
        </w:rPr>
        <w:t xml:space="preserve">safety </w:t>
      </w:r>
      <w:r w:rsidR="008211FD" w:rsidRPr="00376C72">
        <w:rPr>
          <w:rStyle w:val="SubtleReference"/>
          <w:rFonts w:cs="Times New Roman"/>
          <w:smallCaps w:val="0"/>
          <w:color w:val="auto"/>
          <w:szCs w:val="24"/>
        </w:rPr>
        <w:t>concern</w:t>
      </w:r>
      <w:r w:rsidR="004E6AD7" w:rsidRPr="00376C72">
        <w:rPr>
          <w:rStyle w:val="SubtleReference"/>
          <w:rFonts w:cs="Times New Roman"/>
          <w:smallCaps w:val="0"/>
          <w:color w:val="auto"/>
          <w:szCs w:val="24"/>
        </w:rPr>
        <w:t>s</w:t>
      </w:r>
      <w:r w:rsidR="008211FD" w:rsidRPr="00376C72">
        <w:rPr>
          <w:rStyle w:val="SubtleReference"/>
          <w:rFonts w:cs="Times New Roman"/>
          <w:smallCaps w:val="0"/>
          <w:color w:val="auto"/>
          <w:szCs w:val="24"/>
        </w:rPr>
        <w:t>.</w:t>
      </w:r>
      <w:r w:rsidR="001731CA" w:rsidRPr="00BC52B9">
        <w:rPr>
          <w:rStyle w:val="SubtleReference"/>
          <w:rFonts w:cs="Times New Roman"/>
          <w:smallCaps w:val="0"/>
          <w:color w:val="auto"/>
          <w:szCs w:val="24"/>
        </w:rPr>
        <w:fldChar w:fldCharType="begin"/>
      </w:r>
      <w:r w:rsidR="00BC7018">
        <w:rPr>
          <w:rStyle w:val="SubtleReference"/>
          <w:rFonts w:cs="Times New Roman"/>
          <w:smallCaps w:val="0"/>
          <w:color w:val="auto"/>
          <w:szCs w:val="24"/>
        </w:rPr>
        <w:instrText xml:space="preserve"> ADDIN EN.CITE &lt;EndNote&gt;&lt;Cite&gt;&lt;Author&gt;Lurie&lt;/Author&gt;&lt;Year&gt;1998&lt;/Year&gt;&lt;RecNum&gt;111&lt;/RecNum&gt;&lt;DisplayText&gt;(10)&lt;/DisplayText&gt;&lt;record&gt;&lt;rec-number&gt;111&lt;/rec-number&gt;&lt;foreign-keys&gt;&lt;key app="EN" db-id="sv9d2avv1v0pwsevtxfp522xt5vvd0ftdazx" timestamp="1506799652"&gt;111&lt;/key&gt;&lt;/foreign-keys&gt;&lt;ref-type name="Report"&gt;27&lt;/ref-type&gt;&lt;contributors&gt;&lt;authors&gt;&lt;author&gt;Lurie, P&lt;/author&gt;&lt;author&gt;Wolfe, S&lt;/author&gt;&lt;/authors&gt;&lt;tertiary-authors&gt;&lt;author&gt;Public Citizen&lt;/author&gt;&lt;/tertiary-authors&gt;&lt;/contributors&gt;&lt;titles&gt;&lt;title&gt;FDA medical officers report lower standards permit dangerous drug approvals&lt;/title&gt;&lt;/titles&gt;&lt;dates&gt;&lt;year&gt;1998&lt;/year&gt;&lt;/dates&gt;&lt;pub-location&gt;Washington, DC&lt;/pub-location&gt;&lt;urls&gt;&lt;/urls&gt;&lt;/record&gt;&lt;/Cite&gt;&lt;/EndNote&gt;</w:instrText>
      </w:r>
      <w:r w:rsidR="001731CA" w:rsidRPr="00BC52B9">
        <w:rPr>
          <w:rStyle w:val="SubtleReference"/>
          <w:rFonts w:cs="Times New Roman"/>
          <w:smallCaps w:val="0"/>
          <w:color w:val="auto"/>
          <w:szCs w:val="24"/>
        </w:rPr>
        <w:fldChar w:fldCharType="separate"/>
      </w:r>
      <w:r w:rsidR="00BC7018">
        <w:rPr>
          <w:rStyle w:val="SubtleReference"/>
          <w:rFonts w:cs="Times New Roman"/>
          <w:smallCaps w:val="0"/>
          <w:noProof/>
          <w:color w:val="auto"/>
          <w:szCs w:val="24"/>
        </w:rPr>
        <w:t>(10)</w:t>
      </w:r>
      <w:r w:rsidR="001731CA" w:rsidRPr="00BC52B9">
        <w:rPr>
          <w:rStyle w:val="SubtleReference"/>
          <w:rFonts w:cs="Times New Roman"/>
          <w:smallCaps w:val="0"/>
          <w:color w:val="auto"/>
          <w:szCs w:val="24"/>
        </w:rPr>
        <w:fldChar w:fldCharType="end"/>
      </w:r>
      <w:r w:rsidR="008211FD" w:rsidRPr="00BC52B9">
        <w:rPr>
          <w:rStyle w:val="SubtleReference"/>
          <w:rFonts w:cs="Times New Roman"/>
          <w:smallCaps w:val="0"/>
          <w:color w:val="auto"/>
          <w:szCs w:val="24"/>
        </w:rPr>
        <w:t xml:space="preserve"> </w:t>
      </w:r>
      <w:ins w:id="148" w:author="Microsoft Office User" w:date="2017-12-10T19:26:00Z">
        <w:r w:rsidR="004F056F">
          <w:rPr>
            <w:rStyle w:val="SubtleReference"/>
            <w:rFonts w:cs="Times New Roman"/>
            <w:smallCaps w:val="0"/>
            <w:color w:val="auto"/>
            <w:szCs w:val="24"/>
          </w:rPr>
          <w:t>A</w:t>
        </w:r>
      </w:ins>
      <w:ins w:id="149" w:author="Joel Lexchin" w:date="2017-12-06T15:55:00Z">
        <w:del w:id="150" w:author="Microsoft Office User" w:date="2017-12-10T19:26:00Z">
          <w:r w:rsidR="00813B37" w:rsidDel="004F056F">
            <w:rPr>
              <w:rStyle w:val="SubtleReference"/>
              <w:rFonts w:cs="Times New Roman"/>
              <w:smallCaps w:val="0"/>
              <w:color w:val="auto"/>
              <w:szCs w:val="24"/>
            </w:rPr>
            <w:delText>There is a</w:delText>
          </w:r>
        </w:del>
        <w:r w:rsidR="00813B37">
          <w:rPr>
            <w:rStyle w:val="SubtleReference"/>
            <w:rFonts w:cs="Times New Roman"/>
            <w:smallCaps w:val="0"/>
            <w:color w:val="auto"/>
            <w:szCs w:val="24"/>
          </w:rPr>
          <w:t xml:space="preserve"> </w:t>
        </w:r>
      </w:ins>
      <w:ins w:id="151" w:author="Joel Lexchin" w:date="2017-12-06T15:56:00Z">
        <w:r w:rsidR="00813B37">
          <w:rPr>
            <w:rStyle w:val="SubtleReference"/>
            <w:rFonts w:cs="Times New Roman"/>
            <w:smallCaps w:val="0"/>
            <w:color w:val="auto"/>
            <w:szCs w:val="24"/>
          </w:rPr>
          <w:t xml:space="preserve">wealth of research </w:t>
        </w:r>
      </w:ins>
      <w:ins w:id="152" w:author="Joel Lexchin" w:date="2017-12-21T18:03:00Z">
        <w:r w:rsidR="00453AC5">
          <w:rPr>
            <w:rStyle w:val="SubtleReference"/>
            <w:rFonts w:cs="Times New Roman"/>
            <w:smallCaps w:val="0"/>
            <w:color w:val="auto"/>
            <w:szCs w:val="24"/>
          </w:rPr>
          <w:t xml:space="preserve">demonstrates a </w:t>
        </w:r>
      </w:ins>
      <w:ins w:id="153" w:author="Joel Lexchin" w:date="2017-12-06T15:56:00Z">
        <w:del w:id="154" w:author="Microsoft Office User" w:date="2017-12-10T19:26:00Z">
          <w:r w:rsidR="00813B37" w:rsidDel="004F056F">
            <w:rPr>
              <w:rStyle w:val="SubtleReference"/>
              <w:rFonts w:cs="Times New Roman"/>
              <w:smallCaps w:val="0"/>
              <w:color w:val="auto"/>
              <w:szCs w:val="24"/>
            </w:rPr>
            <w:delText xml:space="preserve">that </w:delText>
          </w:r>
        </w:del>
        <w:r w:rsidR="00453AC5">
          <w:rPr>
            <w:rStyle w:val="SubtleReference"/>
            <w:rFonts w:cs="Times New Roman"/>
            <w:smallCaps w:val="0"/>
            <w:color w:val="auto"/>
            <w:szCs w:val="24"/>
          </w:rPr>
          <w:t>link betw</w:t>
        </w:r>
      </w:ins>
      <w:ins w:id="155" w:author="Joel Lexchin" w:date="2017-12-21T18:03:00Z">
        <w:r w:rsidR="00453AC5">
          <w:rPr>
            <w:rStyle w:val="SubtleReference"/>
            <w:rFonts w:cs="Times New Roman"/>
            <w:smallCaps w:val="0"/>
            <w:color w:val="auto"/>
            <w:szCs w:val="24"/>
          </w:rPr>
          <w:t>een</w:t>
        </w:r>
      </w:ins>
      <w:ins w:id="156" w:author="Joel Lexchin" w:date="2017-12-06T15:56:00Z">
        <w:r w:rsidR="00813B37">
          <w:rPr>
            <w:rStyle w:val="SubtleReference"/>
            <w:rFonts w:cs="Times New Roman"/>
            <w:smallCaps w:val="0"/>
            <w:color w:val="auto"/>
            <w:szCs w:val="24"/>
          </w:rPr>
          <w:t xml:space="preserve"> shorter drug approval times </w:t>
        </w:r>
      </w:ins>
      <w:ins w:id="157" w:author="Joel Lexchin" w:date="2017-12-21T18:03:00Z">
        <w:r w:rsidR="00453AC5">
          <w:rPr>
            <w:rStyle w:val="SubtleReference"/>
            <w:rFonts w:cs="Times New Roman"/>
            <w:smallCaps w:val="0"/>
            <w:color w:val="auto"/>
            <w:szCs w:val="24"/>
          </w:rPr>
          <w:t xml:space="preserve">and a subsequent </w:t>
        </w:r>
      </w:ins>
      <w:ins w:id="158" w:author="Microsoft Office User" w:date="2017-12-10T19:26:00Z">
        <w:del w:id="159" w:author="Joel Lexchin" w:date="2017-12-21T18:03:00Z">
          <w:r w:rsidR="004F056F" w:rsidDel="00453AC5">
            <w:rPr>
              <w:rStyle w:val="SubtleReference"/>
              <w:rFonts w:cs="Times New Roman"/>
              <w:smallCaps w:val="0"/>
              <w:color w:val="auto"/>
              <w:szCs w:val="24"/>
            </w:rPr>
            <w:delText xml:space="preserve"> a later </w:delText>
          </w:r>
        </w:del>
        <w:r w:rsidR="004F056F">
          <w:rPr>
            <w:rStyle w:val="SubtleReference"/>
            <w:rFonts w:cs="Times New Roman"/>
            <w:smallCaps w:val="0"/>
            <w:color w:val="auto"/>
            <w:szCs w:val="24"/>
          </w:rPr>
          <w:t xml:space="preserve">increase in </w:t>
        </w:r>
        <w:del w:id="160" w:author="Joel Lexchin" w:date="2017-12-21T18:03:00Z">
          <w:r w:rsidR="004F056F" w:rsidDel="00453AC5">
            <w:rPr>
              <w:rStyle w:val="SubtleReference"/>
              <w:rFonts w:cs="Times New Roman"/>
              <w:smallCaps w:val="0"/>
              <w:color w:val="auto"/>
              <w:szCs w:val="24"/>
            </w:rPr>
            <w:delText>more</w:delText>
          </w:r>
        </w:del>
      </w:ins>
      <w:ins w:id="161" w:author="Joel Lexchin" w:date="2017-12-06T15:56:00Z">
        <w:r w:rsidR="00813B37">
          <w:rPr>
            <w:rStyle w:val="SubtleReference"/>
            <w:rFonts w:cs="Times New Roman"/>
            <w:smallCaps w:val="0"/>
            <w:color w:val="auto"/>
            <w:szCs w:val="24"/>
          </w:rPr>
          <w:t xml:space="preserve">safety problems </w:t>
        </w:r>
      </w:ins>
      <w:ins w:id="162" w:author="Joel Lexchin" w:date="2017-12-06T16:28:00Z">
        <w:r w:rsidR="00D479BD">
          <w:rPr>
            <w:rStyle w:val="SubtleReference"/>
            <w:rFonts w:cs="Times New Roman"/>
            <w:smallCaps w:val="0"/>
            <w:color w:val="auto"/>
            <w:szCs w:val="24"/>
          </w:rPr>
          <w:t xml:space="preserve">in the </w:t>
        </w:r>
        <w:proofErr w:type="spellStart"/>
        <w:r w:rsidR="00D479BD">
          <w:rPr>
            <w:rStyle w:val="SubtleReference"/>
            <w:rFonts w:cs="Times New Roman"/>
            <w:smallCaps w:val="0"/>
            <w:color w:val="auto"/>
            <w:szCs w:val="24"/>
          </w:rPr>
          <w:t>postmarket</w:t>
        </w:r>
        <w:proofErr w:type="spellEnd"/>
        <w:r w:rsidR="00D479BD">
          <w:rPr>
            <w:rStyle w:val="SubtleReference"/>
            <w:rFonts w:cs="Times New Roman"/>
            <w:smallCaps w:val="0"/>
            <w:color w:val="auto"/>
            <w:szCs w:val="24"/>
          </w:rPr>
          <w:t xml:space="preserve"> phase</w:t>
        </w:r>
      </w:ins>
      <w:ins w:id="163" w:author="Microsoft Office User" w:date="2017-12-10T19:26:00Z">
        <w:r w:rsidR="004F056F">
          <w:rPr>
            <w:rStyle w:val="SubtleReference"/>
            <w:rFonts w:cs="Times New Roman"/>
            <w:smallCaps w:val="0"/>
            <w:color w:val="auto"/>
            <w:szCs w:val="24"/>
          </w:rPr>
          <w:t>, as well as a greater need for</w:t>
        </w:r>
      </w:ins>
      <w:ins w:id="164" w:author="Joel Lexchin" w:date="2017-12-06T16:28:00Z">
        <w:del w:id="165" w:author="Microsoft Office User" w:date="2017-12-10T19:26:00Z">
          <w:r w:rsidR="00D479BD" w:rsidDel="004F056F">
            <w:rPr>
              <w:rStyle w:val="SubtleReference"/>
              <w:rFonts w:cs="Times New Roman"/>
              <w:smallCaps w:val="0"/>
              <w:color w:val="auto"/>
              <w:szCs w:val="24"/>
            </w:rPr>
            <w:delText xml:space="preserve"> </w:delText>
          </w:r>
          <w:r w:rsidR="00037654" w:rsidDel="004F056F">
            <w:rPr>
              <w:rStyle w:val="SubtleReference"/>
              <w:rFonts w:cs="Times New Roman"/>
              <w:smallCaps w:val="0"/>
              <w:color w:val="auto"/>
              <w:szCs w:val="24"/>
            </w:rPr>
            <w:delText>and</w:delText>
          </w:r>
        </w:del>
        <w:r w:rsidR="00037654">
          <w:rPr>
            <w:rStyle w:val="SubtleReference"/>
            <w:rFonts w:cs="Times New Roman"/>
            <w:smallCaps w:val="0"/>
            <w:color w:val="auto"/>
            <w:szCs w:val="24"/>
          </w:rPr>
          <w:t xml:space="preserve"> drugs</w:t>
        </w:r>
        <w:del w:id="166" w:author="Microsoft Office User" w:date="2017-12-10T19:27:00Z">
          <w:r w:rsidR="00037654" w:rsidDel="004F056F">
            <w:rPr>
              <w:rStyle w:val="SubtleReference"/>
              <w:rFonts w:cs="Times New Roman"/>
              <w:smallCaps w:val="0"/>
              <w:color w:val="auto"/>
              <w:szCs w:val="24"/>
            </w:rPr>
            <w:delText xml:space="preserve"> needing</w:delText>
          </w:r>
        </w:del>
        <w:r w:rsidR="00037654">
          <w:rPr>
            <w:rStyle w:val="SubtleReference"/>
            <w:rFonts w:cs="Times New Roman"/>
            <w:smallCaps w:val="0"/>
            <w:color w:val="auto"/>
            <w:szCs w:val="24"/>
          </w:rPr>
          <w:t xml:space="preserve"> to be removed from the market</w:t>
        </w:r>
      </w:ins>
      <w:ins w:id="167" w:author="Joel Lexchin" w:date="2017-12-06T15:56:00Z">
        <w:r w:rsidR="00813B37">
          <w:rPr>
            <w:rStyle w:val="SubtleReference"/>
            <w:rFonts w:cs="Times New Roman"/>
            <w:smallCaps w:val="0"/>
            <w:color w:val="auto"/>
            <w:szCs w:val="24"/>
          </w:rPr>
          <w:t>.</w:t>
        </w:r>
      </w:ins>
      <w:r w:rsidR="007F3E79">
        <w:rPr>
          <w:rStyle w:val="SubtleReference"/>
          <w:rFonts w:cs="Times New Roman"/>
          <w:smallCaps w:val="0"/>
          <w:color w:val="auto"/>
          <w:szCs w:val="24"/>
        </w:rPr>
        <w:fldChar w:fldCharType="begin">
          <w:fldData xml:space="preserve">PEVuZE5vdGU+PENpdGU+PEF1dGhvcj5DYXJwZW50ZXI8L0F1dGhvcj48WWVhcj4yMDA4PC9ZZWFy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=
</w:fldData>
        </w:fldChar>
      </w:r>
      <w:r w:rsidR="00BC7018">
        <w:rPr>
          <w:rStyle w:val="SubtleReference"/>
          <w:rFonts w:cs="Times New Roman"/>
          <w:smallCaps w:val="0"/>
          <w:color w:val="auto"/>
          <w:szCs w:val="24"/>
        </w:rPr>
        <w:instrText xml:space="preserve"> ADDIN EN.CITE </w:instrText>
      </w:r>
      <w:r w:rsidR="00BC7018">
        <w:rPr>
          <w:rStyle w:val="SubtleReference"/>
          <w:rFonts w:cs="Times New Roman"/>
          <w:smallCaps w:val="0"/>
          <w:color w:val="auto"/>
          <w:szCs w:val="24"/>
        </w:rPr>
        <w:fldChar w:fldCharType="begin">
          <w:fldData xml:space="preserve">PEVuZE5vdGU+PENpdGU+PEF1dGhvcj5DYXJwZW50ZXI8L0F1dGhvcj48WWVhcj4yMDA4PC9ZZWFy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=
</w:fldData>
        </w:fldChar>
      </w:r>
      <w:r w:rsidR="00BC7018">
        <w:rPr>
          <w:rStyle w:val="SubtleReference"/>
          <w:rFonts w:cs="Times New Roman"/>
          <w:smallCaps w:val="0"/>
          <w:color w:val="auto"/>
          <w:szCs w:val="24"/>
        </w:rPr>
        <w:instrText xml:space="preserve"> ADDIN EN.CITE.DATA </w:instrText>
      </w:r>
      <w:r w:rsidR="00BC7018">
        <w:rPr>
          <w:rStyle w:val="SubtleReference"/>
          <w:rFonts w:cs="Times New Roman"/>
          <w:smallCaps w:val="0"/>
          <w:color w:val="auto"/>
          <w:szCs w:val="24"/>
        </w:rPr>
      </w:r>
      <w:r w:rsidR="00BC7018">
        <w:rPr>
          <w:rStyle w:val="SubtleReference"/>
          <w:rFonts w:cs="Times New Roman"/>
          <w:smallCaps w:val="0"/>
          <w:color w:val="auto"/>
          <w:szCs w:val="24"/>
        </w:rPr>
        <w:fldChar w:fldCharType="end"/>
      </w:r>
      <w:r w:rsidR="007F3E79">
        <w:rPr>
          <w:rStyle w:val="SubtleReference"/>
          <w:rFonts w:cs="Times New Roman"/>
          <w:smallCaps w:val="0"/>
          <w:color w:val="auto"/>
          <w:szCs w:val="24"/>
        </w:rPr>
      </w:r>
      <w:r w:rsidR="007F3E79">
        <w:rPr>
          <w:rStyle w:val="SubtleReference"/>
          <w:rFonts w:cs="Times New Roman"/>
          <w:smallCaps w:val="0"/>
          <w:color w:val="auto"/>
          <w:szCs w:val="24"/>
        </w:rPr>
        <w:fldChar w:fldCharType="separate"/>
      </w:r>
      <w:r w:rsidR="00BC7018">
        <w:rPr>
          <w:rStyle w:val="SubtleReference"/>
          <w:rFonts w:cs="Times New Roman"/>
          <w:smallCaps w:val="0"/>
          <w:noProof/>
          <w:color w:val="auto"/>
          <w:szCs w:val="24"/>
        </w:rPr>
        <w:t>(11-15)</w:t>
      </w:r>
      <w:r w:rsidR="007F3E79">
        <w:rPr>
          <w:rStyle w:val="SubtleReference"/>
          <w:rFonts w:cs="Times New Roman"/>
          <w:smallCaps w:val="0"/>
          <w:color w:val="auto"/>
          <w:szCs w:val="24"/>
        </w:rPr>
        <w:fldChar w:fldCharType="end"/>
      </w:r>
      <w:ins w:id="168" w:author="Joel Lexchin" w:date="2017-12-06T16:28:00Z">
        <w:r w:rsidR="00037654">
          <w:rPr>
            <w:rStyle w:val="SubtleReference"/>
            <w:rFonts w:cs="Times New Roman"/>
            <w:smallCaps w:val="0"/>
            <w:color w:val="auto"/>
            <w:szCs w:val="24"/>
          </w:rPr>
          <w:t xml:space="preserve"> </w:t>
        </w:r>
      </w:ins>
    </w:p>
    <w:p w14:paraId="12D363D1" w14:textId="77777777" w:rsidR="00A9398E" w:rsidRDefault="00A9398E" w:rsidP="00E82234">
      <w:pPr>
        <w:pStyle w:val="p1"/>
        <w:spacing w:line="480" w:lineRule="auto"/>
        <w:rPr>
          <w:ins w:id="169" w:author="Joel Lexchin" w:date="2017-12-21T19:38:00Z"/>
          <w:rFonts w:ascii="Times New Roman" w:hAnsi="Times New Roman"/>
          <w:sz w:val="24"/>
          <w:szCs w:val="24"/>
        </w:rPr>
      </w:pPr>
    </w:p>
    <w:p w14:paraId="20A56F63" w14:textId="4F3A5608" w:rsidR="00E82234" w:rsidRDefault="00864741" w:rsidP="00E82234">
      <w:pPr>
        <w:pStyle w:val="p1"/>
        <w:spacing w:line="480" w:lineRule="auto"/>
        <w:rPr>
          <w:ins w:id="170" w:author="Joel Lexchin" w:date="2017-12-06T17:17:00Z"/>
          <w:rFonts w:ascii="Times New Roman" w:hAnsi="Times New Roman"/>
          <w:sz w:val="24"/>
          <w:szCs w:val="24"/>
        </w:rPr>
      </w:pPr>
      <w:r>
        <w:rPr>
          <w:rFonts w:ascii="Times New Roman" w:hAnsi="Times New Roman"/>
          <w:sz w:val="24"/>
          <w:szCs w:val="24"/>
        </w:rPr>
        <w:t xml:space="preserve">As another example of </w:t>
      </w:r>
      <w:del w:id="171" w:author="Ma Gagnon" w:date="2017-12-11T16:55:00Z">
        <w:r w:rsidDel="007512B7">
          <w:rPr>
            <w:rFonts w:ascii="Times New Roman" w:hAnsi="Times New Roman"/>
            <w:sz w:val="24"/>
            <w:szCs w:val="24"/>
          </w:rPr>
          <w:delText>government inaction</w:delText>
        </w:r>
      </w:del>
      <w:ins w:id="172" w:author="Ma Gagnon" w:date="2017-12-11T16:55:00Z">
        <w:r w:rsidR="007512B7">
          <w:rPr>
            <w:rFonts w:ascii="Times New Roman" w:hAnsi="Times New Roman"/>
            <w:sz w:val="24"/>
            <w:szCs w:val="24"/>
          </w:rPr>
          <w:t>legislative corruption</w:t>
        </w:r>
      </w:ins>
      <w:r>
        <w:rPr>
          <w:rFonts w:ascii="Times New Roman" w:hAnsi="Times New Roman"/>
          <w:sz w:val="24"/>
          <w:szCs w:val="24"/>
        </w:rPr>
        <w:t xml:space="preserve">, the </w:t>
      </w:r>
      <w:del w:id="173" w:author="Joel Lexchin" w:date="2017-12-18T23:21:00Z">
        <w:r w:rsidDel="007867A2">
          <w:rPr>
            <w:rFonts w:ascii="Times New Roman" w:hAnsi="Times New Roman"/>
            <w:sz w:val="24"/>
            <w:szCs w:val="24"/>
          </w:rPr>
          <w:delText xml:space="preserve">legislation </w:delText>
        </w:r>
      </w:del>
      <w:ins w:id="174" w:author="Joel Lexchin" w:date="2017-12-18T23:21:00Z">
        <w:r w:rsidR="007867A2">
          <w:rPr>
            <w:rFonts w:ascii="Times New Roman" w:hAnsi="Times New Roman"/>
            <w:sz w:val="24"/>
            <w:szCs w:val="24"/>
          </w:rPr>
          <w:t xml:space="preserve">act </w:t>
        </w:r>
      </w:ins>
      <w:r>
        <w:rPr>
          <w:rFonts w:ascii="Times New Roman" w:hAnsi="Times New Roman"/>
          <w:sz w:val="24"/>
          <w:szCs w:val="24"/>
        </w:rPr>
        <w:t xml:space="preserve">that established Medicare Part D, </w:t>
      </w:r>
      <w:del w:id="175" w:author="Joel Lexchin" w:date="2017-12-21T18:04:00Z">
        <w:r w:rsidDel="006C0E71">
          <w:rPr>
            <w:rFonts w:ascii="Times New Roman" w:hAnsi="Times New Roman"/>
            <w:sz w:val="24"/>
            <w:szCs w:val="24"/>
          </w:rPr>
          <w:delText xml:space="preserve">that </w:delText>
        </w:r>
      </w:del>
      <w:r>
        <w:rPr>
          <w:rFonts w:ascii="Times New Roman" w:hAnsi="Times New Roman"/>
          <w:sz w:val="24"/>
          <w:szCs w:val="24"/>
        </w:rPr>
        <w:t>provid</w:t>
      </w:r>
      <w:del w:id="176" w:author="Joel Lexchin" w:date="2017-12-21T18:04:00Z">
        <w:r w:rsidDel="006C0E71">
          <w:rPr>
            <w:rFonts w:ascii="Times New Roman" w:hAnsi="Times New Roman"/>
            <w:sz w:val="24"/>
            <w:szCs w:val="24"/>
          </w:rPr>
          <w:delText>ed for</w:delText>
        </w:r>
      </w:del>
      <w:ins w:id="177" w:author="Joel Lexchin" w:date="2017-12-21T18:04:00Z">
        <w:r w:rsidR="006C0E71">
          <w:rPr>
            <w:rFonts w:ascii="Times New Roman" w:hAnsi="Times New Roman"/>
            <w:sz w:val="24"/>
            <w:szCs w:val="24"/>
          </w:rPr>
          <w:t>ing</w:t>
        </w:r>
      </w:ins>
      <w:r>
        <w:rPr>
          <w:rFonts w:ascii="Times New Roman" w:hAnsi="Times New Roman"/>
          <w:sz w:val="24"/>
          <w:szCs w:val="24"/>
        </w:rPr>
        <w:t xml:space="preserve"> coverage of outpatient medicines for people 65 and over in the US, specifically forbade the government from negotiating prices.</w:t>
      </w:r>
      <w:r>
        <w:rPr>
          <w:rFonts w:ascii="Times New Roman" w:hAnsi="Times New Roman"/>
          <w:sz w:val="24"/>
          <w:szCs w:val="24"/>
        </w:rPr>
        <w:fldChar w:fldCharType="begin"/>
      </w:r>
      <w:r w:rsidR="00BC7018">
        <w:rPr>
          <w:rFonts w:ascii="Times New Roman" w:hAnsi="Times New Roman"/>
          <w:sz w:val="24"/>
          <w:szCs w:val="24"/>
        </w:rPr>
        <w:instrText xml:space="preserve"> ADDIN EN.CITE &lt;EndNote&gt;&lt;Cite&gt;&lt;Author&gt;National Academies of Science Engineering and Medicine&lt;/Author&gt;&lt;Year&gt;2017&lt;/Year&gt;&lt;RecNum&gt;151&lt;/RecNum&gt;&lt;DisplayText&gt;(16)&lt;/DisplayText&gt;&lt;record&gt;&lt;rec-number&gt;151&lt;/rec-number&gt;&lt;foreign-keys&gt;&lt;key app="EN" db-id="sv9d2avv1v0pwsevtxfp522xt5vvd0ftdazx" timestamp="1512599647"&gt;151&lt;/key&gt;&lt;/foreign-keys&gt;&lt;ref-type name="Report"&gt;27&lt;/ref-type&gt;&lt;contributors&gt;&lt;authors&gt;&lt;author&gt;National Academies of Science Engineering and Medicine,&lt;/author&gt;&lt;/authors&gt;&lt;tertiary-authors&gt;&lt;author&gt;The National Academies Press&lt;/author&gt;&lt;/tertiary-authors&gt;&lt;/contributors&gt;&lt;titles&gt;&lt;title&gt;Making medicines affordable: a national imperative&lt;/title&gt;&lt;/titles&gt;&lt;dates&gt;&lt;year&gt;2017&lt;/year&gt;&lt;/dates&gt;&lt;pub-location&gt;Washington, DC&lt;/pub-location&gt;&lt;urls&gt;&lt;/urls&gt;&lt;electronic-resource-num&gt;https://doi.org/10.17226/24946&lt;/electronic-resource-num&gt;&lt;/record&gt;&lt;/Cite&gt;&lt;/EndNote&gt;</w:instrText>
      </w:r>
      <w:r>
        <w:rPr>
          <w:rFonts w:ascii="Times New Roman" w:hAnsi="Times New Roman"/>
          <w:sz w:val="24"/>
          <w:szCs w:val="24"/>
        </w:rPr>
        <w:fldChar w:fldCharType="separate"/>
      </w:r>
      <w:r w:rsidR="00BC7018">
        <w:rPr>
          <w:rFonts w:ascii="Times New Roman" w:hAnsi="Times New Roman"/>
          <w:noProof/>
          <w:sz w:val="24"/>
          <w:szCs w:val="24"/>
        </w:rPr>
        <w:t>(16)</w:t>
      </w:r>
      <w:r>
        <w:rPr>
          <w:rFonts w:ascii="Times New Roman" w:hAnsi="Times New Roman"/>
          <w:sz w:val="24"/>
          <w:szCs w:val="24"/>
        </w:rPr>
        <w:fldChar w:fldCharType="end"/>
      </w:r>
      <w:ins w:id="178" w:author="Joel Lexchin" w:date="2017-12-06T18:30:00Z">
        <w:r w:rsidR="00183240">
          <w:rPr>
            <w:rFonts w:ascii="Times New Roman" w:hAnsi="Times New Roman"/>
            <w:sz w:val="24"/>
            <w:szCs w:val="24"/>
          </w:rPr>
          <w:t xml:space="preserve"> This </w:t>
        </w:r>
      </w:ins>
      <w:ins w:id="179" w:author="Joel Lexchin" w:date="2017-12-06T20:20:00Z">
        <w:r w:rsidR="0046303C">
          <w:rPr>
            <w:rFonts w:ascii="Times New Roman" w:hAnsi="Times New Roman"/>
            <w:sz w:val="24"/>
            <w:szCs w:val="24"/>
          </w:rPr>
          <w:t xml:space="preserve">prohibition </w:t>
        </w:r>
      </w:ins>
      <w:ins w:id="180" w:author="Joel Lexchin" w:date="2017-12-06T18:30:00Z">
        <w:r w:rsidR="00183240">
          <w:rPr>
            <w:rFonts w:ascii="Times New Roman" w:hAnsi="Times New Roman"/>
            <w:sz w:val="24"/>
            <w:szCs w:val="24"/>
          </w:rPr>
          <w:t>occurred despite</w:t>
        </w:r>
      </w:ins>
      <w:ins w:id="181" w:author="Microsoft Office User" w:date="2017-12-10T19:29:00Z">
        <w:r w:rsidR="004F056F">
          <w:rPr>
            <w:rFonts w:ascii="Times New Roman" w:hAnsi="Times New Roman"/>
            <w:sz w:val="24"/>
            <w:szCs w:val="24"/>
          </w:rPr>
          <w:t xml:space="preserve"> </w:t>
        </w:r>
        <w:del w:id="182" w:author="Joel Lexchin" w:date="2017-12-21T19:41:00Z">
          <w:r w:rsidR="004F056F" w:rsidDel="00E26179">
            <w:rPr>
              <w:rFonts w:ascii="Times New Roman" w:hAnsi="Times New Roman"/>
              <w:sz w:val="24"/>
              <w:szCs w:val="24"/>
            </w:rPr>
            <w:delText>high</w:delText>
          </w:r>
        </w:del>
      </w:ins>
      <w:ins w:id="183" w:author="Joel Lexchin" w:date="2017-12-06T17:12:00Z">
        <w:r w:rsidR="00E82234" w:rsidRPr="009851DE">
          <w:rPr>
            <w:rFonts w:ascii="Times New Roman" w:hAnsi="Times New Roman"/>
            <w:sz w:val="24"/>
            <w:szCs w:val="24"/>
            <w:lang w:val="en-CA"/>
          </w:rPr>
          <w:t>prescription</w:t>
        </w:r>
        <w:r w:rsidR="00E82234">
          <w:rPr>
            <w:rFonts w:ascii="Times New Roman" w:hAnsi="Times New Roman"/>
            <w:sz w:val="24"/>
            <w:szCs w:val="24"/>
            <w:lang w:val="en-CA"/>
          </w:rPr>
          <w:t xml:space="preserve"> drug prices</w:t>
        </w:r>
      </w:ins>
      <w:ins w:id="184" w:author="Microsoft Office User" w:date="2017-12-10T19:29:00Z">
        <w:r w:rsidR="004F056F">
          <w:rPr>
            <w:rFonts w:ascii="Times New Roman" w:hAnsi="Times New Roman"/>
            <w:sz w:val="24"/>
            <w:szCs w:val="24"/>
            <w:lang w:val="en-CA"/>
          </w:rPr>
          <w:t xml:space="preserve"> </w:t>
        </w:r>
      </w:ins>
      <w:ins w:id="185" w:author="Joel Lexchin" w:date="2017-12-21T19:41:00Z">
        <w:r w:rsidR="00E26179">
          <w:rPr>
            <w:rFonts w:ascii="Times New Roman" w:hAnsi="Times New Roman"/>
            <w:sz w:val="24"/>
            <w:szCs w:val="24"/>
            <w:lang w:val="en-CA"/>
          </w:rPr>
          <w:t xml:space="preserve">for </w:t>
        </w:r>
      </w:ins>
      <w:ins w:id="186" w:author="Joel Lexchin" w:date="2017-12-21T19:42:00Z">
        <w:r w:rsidR="00E26179">
          <w:rPr>
            <w:rFonts w:ascii="Times New Roman" w:hAnsi="Times New Roman"/>
            <w:sz w:val="24"/>
            <w:szCs w:val="24"/>
            <w:lang w:val="en-CA"/>
          </w:rPr>
          <w:t xml:space="preserve">7 top-selling drugs </w:t>
        </w:r>
      </w:ins>
      <w:ins w:id="187" w:author="Microsoft Office User" w:date="2017-12-10T19:29:00Z">
        <w:r w:rsidR="004F056F">
          <w:rPr>
            <w:rFonts w:ascii="Times New Roman" w:hAnsi="Times New Roman"/>
            <w:sz w:val="24"/>
            <w:szCs w:val="24"/>
            <w:lang w:val="en-CA"/>
          </w:rPr>
          <w:t>in the US</w:t>
        </w:r>
      </w:ins>
      <w:ins w:id="188" w:author="Joel Lexchin" w:date="2017-12-06T17:12:00Z">
        <w:del w:id="189" w:author="Microsoft Office User" w:date="2017-12-10T19:29:00Z">
          <w:r w:rsidR="00E82234" w:rsidDel="004F056F">
            <w:rPr>
              <w:rFonts w:ascii="Times New Roman" w:hAnsi="Times New Roman"/>
              <w:sz w:val="24"/>
              <w:szCs w:val="24"/>
              <w:lang w:val="en-CA"/>
            </w:rPr>
            <w:delText xml:space="preserve"> </w:delText>
          </w:r>
        </w:del>
        <w:del w:id="190" w:author="Microsoft Office User" w:date="2017-12-10T19:27:00Z">
          <w:r w:rsidR="00E82234" w:rsidDel="004F056F">
            <w:rPr>
              <w:rFonts w:ascii="Times New Roman" w:hAnsi="Times New Roman"/>
              <w:sz w:val="24"/>
              <w:szCs w:val="24"/>
              <w:lang w:val="en-CA"/>
            </w:rPr>
            <w:delText>are</w:delText>
          </w:r>
        </w:del>
        <w:del w:id="191" w:author="Microsoft Office User" w:date="2017-12-10T19:29:00Z">
          <w:r w:rsidR="00E82234" w:rsidRPr="009851DE" w:rsidDel="004F056F">
            <w:rPr>
              <w:rFonts w:ascii="Times New Roman" w:hAnsi="Times New Roman"/>
              <w:sz w:val="24"/>
              <w:szCs w:val="24"/>
              <w:lang w:val="en-CA"/>
            </w:rPr>
            <w:delText xml:space="preserve"> significantly higher in the </w:delText>
          </w:r>
          <w:r w:rsidR="00E82234" w:rsidDel="004F056F">
            <w:rPr>
              <w:rFonts w:ascii="Times New Roman" w:hAnsi="Times New Roman"/>
              <w:sz w:val="24"/>
              <w:szCs w:val="24"/>
              <w:lang w:val="en-CA"/>
            </w:rPr>
            <w:delText>US</w:delText>
          </w:r>
          <w:r w:rsidR="00E82234" w:rsidRPr="009851DE" w:rsidDel="004F056F">
            <w:rPr>
              <w:rFonts w:ascii="Times New Roman" w:hAnsi="Times New Roman"/>
              <w:sz w:val="24"/>
              <w:szCs w:val="24"/>
              <w:lang w:val="en-CA"/>
            </w:rPr>
            <w:delText xml:space="preserve"> than in any other developed country</w:delText>
          </w:r>
        </w:del>
      </w:ins>
      <w:ins w:id="192" w:author="Joel Lexchin" w:date="2017-12-21T19:42:00Z">
        <w:r w:rsidR="00E26179">
          <w:rPr>
            <w:rFonts w:ascii="Times New Roman" w:hAnsi="Times New Roman"/>
            <w:sz w:val="24"/>
            <w:szCs w:val="24"/>
            <w:lang w:val="en-CA"/>
          </w:rPr>
          <w:t xml:space="preserve"> being</w:t>
        </w:r>
      </w:ins>
      <w:ins w:id="193" w:author="Microsoft Office User" w:date="2017-12-10T19:28:00Z">
        <w:del w:id="194" w:author="Joel Lexchin" w:date="2017-12-21T18:05:00Z">
          <w:r w:rsidR="004F056F" w:rsidDel="006C0E71">
            <w:rPr>
              <w:rFonts w:ascii="Times New Roman" w:hAnsi="Times New Roman"/>
              <w:sz w:val="24"/>
              <w:szCs w:val="24"/>
              <w:lang w:val="en-CA"/>
            </w:rPr>
            <w:delText xml:space="preserve">For example, </w:delText>
          </w:r>
        </w:del>
        <w:del w:id="195" w:author="Joel Lexchin" w:date="2017-12-17T23:32:00Z">
          <w:r w:rsidR="004F056F" w:rsidDel="00EC7793">
            <w:rPr>
              <w:rFonts w:ascii="Times New Roman" w:hAnsi="Times New Roman"/>
              <w:sz w:val="24"/>
              <w:szCs w:val="24"/>
              <w:lang w:val="en-CA"/>
            </w:rPr>
            <w:delText xml:space="preserve">the </w:delText>
          </w:r>
        </w:del>
      </w:ins>
      <w:ins w:id="196" w:author="Joel Lexchin" w:date="2017-12-06T17:12:00Z">
        <w:r w:rsidR="00E82234">
          <w:rPr>
            <w:rFonts w:ascii="Times New Roman" w:hAnsi="Times New Roman"/>
            <w:sz w:val="24"/>
            <w:szCs w:val="24"/>
            <w:lang w:val="en-CA"/>
          </w:rPr>
          <w:t xml:space="preserve"> significantly higher than those in multiple other countries</w:t>
        </w:r>
      </w:ins>
      <w:ins w:id="197" w:author="Joel Lexchin" w:date="2017-12-21T19:39:00Z">
        <w:r w:rsidR="00E26179">
          <w:rPr>
            <w:rFonts w:ascii="Times New Roman" w:hAnsi="Times New Roman"/>
            <w:sz w:val="24"/>
            <w:szCs w:val="24"/>
            <w:lang w:val="en-CA"/>
          </w:rPr>
          <w:t>,</w:t>
        </w:r>
      </w:ins>
      <w:ins w:id="198" w:author="Joel Lexchin" w:date="2017-12-21T18:06:00Z">
        <w:r w:rsidR="006C0E71">
          <w:rPr>
            <w:rFonts w:ascii="Times New Roman" w:hAnsi="Times New Roman"/>
            <w:sz w:val="24"/>
            <w:szCs w:val="24"/>
            <w:lang w:val="en-CA"/>
          </w:rPr>
          <w:t xml:space="preserve"> even after taking discounts into consideration</w:t>
        </w:r>
      </w:ins>
      <w:ins w:id="199" w:author="Joel Lexchin" w:date="2017-12-06T18:31:00Z">
        <w:r w:rsidR="00183240">
          <w:rPr>
            <w:rFonts w:ascii="Times New Roman" w:hAnsi="Times New Roman"/>
            <w:sz w:val="24"/>
            <w:szCs w:val="24"/>
            <w:lang w:val="en-CA"/>
          </w:rPr>
          <w:t>.</w:t>
        </w:r>
      </w:ins>
      <w:ins w:id="200" w:author="Joel Lexchin" w:date="2017-12-06T17:12:00Z">
        <w:r w:rsidR="00E82234">
          <w:rPr>
            <w:rFonts w:ascii="Times New Roman" w:hAnsi="Times New Roman"/>
            <w:sz w:val="24"/>
            <w:szCs w:val="24"/>
            <w:lang w:val="en-CA"/>
          </w:rPr>
          <w:fldChar w:fldCharType="begin"/>
        </w:r>
      </w:ins>
      <w:r w:rsidR="00BC7018">
        <w:rPr>
          <w:rFonts w:ascii="Times New Roman" w:hAnsi="Times New Roman"/>
          <w:sz w:val="24"/>
          <w:szCs w:val="24"/>
          <w:lang w:val="en-CA"/>
        </w:rPr>
        <w:instrText xml:space="preserve"> ADDIN EN.CITE &lt;EndNote&gt;&lt;Cite&gt;&lt;Author&gt;Langreth&lt;/Author&gt;&lt;Year&gt;2015&lt;/Year&gt;&lt;RecNum&gt;149&lt;/RecNum&gt;&lt;DisplayText&gt;(17)&lt;/DisplayText&gt;&lt;record&gt;&lt;rec-number&gt;149&lt;/rec-number&gt;&lt;foreign-keys&gt;&lt;key app="EN" db-id="sv9d2avv1v0pwsevtxfp522xt5vvd0ftdazx" timestamp="1512598538"&gt;149&lt;/key&gt;&lt;/foreign-keys&gt;&lt;ref-type name="Web Page"&gt;12&lt;/ref-type&gt;&lt;contributors&gt;&lt;authors&gt;&lt;author&gt;Langreth, R&lt;/author&gt;&lt;author&gt;Migliozzi, B&lt;/author&gt;&lt;author&gt;Gokhale, K&lt;/author&gt;&lt;/authors&gt;&lt;/contributors&gt;&lt;titles&gt;&lt;title&gt;The U.S. pays a lot more for top drugs than other countries&lt;/title&gt;&lt;/titles&gt;&lt;volume&gt;2017&lt;/volume&gt;&lt;number&gt;April 25&lt;/number&gt;&lt;dates&gt;&lt;year&gt;2015&lt;/year&gt;&lt;/dates&gt;&lt;publisher&gt;Bloomberg&lt;/publisher&gt;&lt;urls&gt;&lt;related-urls&gt;&lt;url&gt;https://www.bloomberg.com/graphics/2015-drug-prices/&lt;/url&gt;&lt;/related-urls&gt;&lt;/urls&gt;&lt;/record&gt;&lt;/Cite&gt;&lt;/EndNote&gt;</w:instrText>
      </w:r>
      <w:ins w:id="201" w:author="Joel Lexchin" w:date="2017-12-06T17:12:00Z">
        <w:r w:rsidR="00E82234">
          <w:rPr>
            <w:rFonts w:ascii="Times New Roman" w:hAnsi="Times New Roman"/>
            <w:sz w:val="24"/>
            <w:szCs w:val="24"/>
            <w:lang w:val="en-CA"/>
          </w:rPr>
          <w:fldChar w:fldCharType="separate"/>
        </w:r>
      </w:ins>
      <w:r w:rsidR="00BC7018">
        <w:rPr>
          <w:rFonts w:ascii="Times New Roman" w:hAnsi="Times New Roman"/>
          <w:noProof/>
          <w:sz w:val="24"/>
          <w:szCs w:val="24"/>
          <w:lang w:val="en-CA"/>
        </w:rPr>
        <w:t>(17)</w:t>
      </w:r>
      <w:ins w:id="202" w:author="Joel Lexchin" w:date="2017-12-06T17:12:00Z">
        <w:r w:rsidR="00E82234">
          <w:rPr>
            <w:rFonts w:ascii="Times New Roman" w:hAnsi="Times New Roman"/>
            <w:sz w:val="24"/>
            <w:szCs w:val="24"/>
            <w:lang w:val="en-CA"/>
          </w:rPr>
          <w:fldChar w:fldCharType="end"/>
        </w:r>
      </w:ins>
      <w:ins w:id="203" w:author="Ma Gagnon" w:date="2017-12-11T16:56:00Z">
        <w:r w:rsidR="007512B7">
          <w:rPr>
            <w:rFonts w:ascii="Times New Roman" w:hAnsi="Times New Roman"/>
            <w:sz w:val="24"/>
            <w:szCs w:val="24"/>
            <w:lang w:val="en-CA"/>
          </w:rPr>
          <w:t xml:space="preserve"> </w:t>
        </w:r>
      </w:ins>
      <w:ins w:id="204" w:author="Joel Lexchin" w:date="2017-12-21T19:40:00Z">
        <w:r w:rsidR="00E26179">
          <w:rPr>
            <w:rFonts w:ascii="Times New Roman" w:hAnsi="Times New Roman"/>
            <w:sz w:val="24"/>
            <w:szCs w:val="24"/>
            <w:lang w:val="en-CA"/>
          </w:rPr>
          <w:t>Overall, t</w:t>
        </w:r>
      </w:ins>
      <w:ins w:id="205" w:author="Ma Gagnon" w:date="2017-12-11T16:56:00Z">
        <w:del w:id="206" w:author="Joel Lexchin" w:date="2017-12-21T19:40:00Z">
          <w:r w:rsidR="007512B7" w:rsidDel="00E26179">
            <w:rPr>
              <w:rFonts w:ascii="Times New Roman" w:hAnsi="Times New Roman"/>
              <w:sz w:val="24"/>
              <w:szCs w:val="24"/>
              <w:lang w:val="en-CA"/>
            </w:rPr>
            <w:delText>T</w:delText>
          </w:r>
        </w:del>
        <w:r w:rsidR="007512B7">
          <w:rPr>
            <w:rFonts w:ascii="Times New Roman" w:hAnsi="Times New Roman"/>
            <w:sz w:val="24"/>
            <w:szCs w:val="24"/>
            <w:lang w:val="en-CA"/>
          </w:rPr>
          <w:t xml:space="preserve">he price of patented drugs in the United States </w:t>
        </w:r>
      </w:ins>
      <w:ins w:id="207" w:author="Joel Lexchin" w:date="2017-12-21T19:40:00Z">
        <w:r w:rsidR="00E26179">
          <w:rPr>
            <w:rFonts w:ascii="Times New Roman" w:hAnsi="Times New Roman"/>
            <w:sz w:val="24"/>
            <w:szCs w:val="24"/>
            <w:lang w:val="en-CA"/>
          </w:rPr>
          <w:t>is,</w:t>
        </w:r>
      </w:ins>
      <w:ins w:id="208" w:author="Ma Gagnon" w:date="2017-12-11T16:56:00Z">
        <w:del w:id="209" w:author="Joel Lexchin" w:date="2017-12-21T19:40:00Z">
          <w:r w:rsidR="007512B7" w:rsidDel="00E26179">
            <w:rPr>
              <w:rFonts w:ascii="Times New Roman" w:hAnsi="Times New Roman"/>
              <w:sz w:val="24"/>
              <w:szCs w:val="24"/>
              <w:lang w:val="en-CA"/>
            </w:rPr>
            <w:delText>are</w:delText>
          </w:r>
        </w:del>
        <w:r w:rsidR="007512B7">
          <w:rPr>
            <w:rFonts w:ascii="Times New Roman" w:hAnsi="Times New Roman"/>
            <w:sz w:val="24"/>
            <w:szCs w:val="24"/>
            <w:lang w:val="en-CA"/>
          </w:rPr>
          <w:t xml:space="preserve"> on average</w:t>
        </w:r>
      </w:ins>
      <w:ins w:id="210" w:author="Joel Lexchin" w:date="2017-12-21T19:40:00Z">
        <w:r w:rsidR="00E26179">
          <w:rPr>
            <w:rFonts w:ascii="Times New Roman" w:hAnsi="Times New Roman"/>
            <w:sz w:val="24"/>
            <w:szCs w:val="24"/>
            <w:lang w:val="en-CA"/>
          </w:rPr>
          <w:t>,</w:t>
        </w:r>
      </w:ins>
      <w:ins w:id="211" w:author="Ma Gagnon" w:date="2017-12-11T16:56:00Z">
        <w:r w:rsidR="007512B7">
          <w:rPr>
            <w:rFonts w:ascii="Times New Roman" w:hAnsi="Times New Roman"/>
            <w:sz w:val="24"/>
            <w:szCs w:val="24"/>
            <w:lang w:val="en-CA"/>
          </w:rPr>
          <w:t xml:space="preserve"> </w:t>
        </w:r>
      </w:ins>
      <w:ins w:id="212" w:author="Ma Gagnon" w:date="2017-12-11T16:58:00Z">
        <w:r w:rsidR="007512B7">
          <w:rPr>
            <w:rFonts w:ascii="Times New Roman" w:hAnsi="Times New Roman"/>
            <w:sz w:val="24"/>
            <w:szCs w:val="24"/>
            <w:lang w:val="en-CA"/>
          </w:rPr>
          <w:t>138% more than the media of OECD countries</w:t>
        </w:r>
      </w:ins>
      <w:ins w:id="213" w:author="Ma Gagnon" w:date="2017-12-11T16:59:00Z">
        <w:r w:rsidR="007512B7">
          <w:rPr>
            <w:rFonts w:ascii="Times New Roman" w:hAnsi="Times New Roman"/>
            <w:sz w:val="24"/>
            <w:szCs w:val="24"/>
            <w:lang w:val="en-CA"/>
          </w:rPr>
          <w:t>.</w:t>
        </w:r>
      </w:ins>
      <w:r w:rsidR="00BC7018">
        <w:rPr>
          <w:rFonts w:ascii="Times New Roman" w:hAnsi="Times New Roman"/>
          <w:sz w:val="24"/>
          <w:szCs w:val="24"/>
          <w:lang w:val="en-CA"/>
        </w:rPr>
        <w:fldChar w:fldCharType="begin"/>
      </w:r>
      <w:r w:rsidR="00BC7018">
        <w:rPr>
          <w:rFonts w:ascii="Times New Roman" w:hAnsi="Times New Roman"/>
          <w:sz w:val="24"/>
          <w:szCs w:val="24"/>
          <w:lang w:val="en-CA"/>
        </w:rPr>
        <w:instrText xml:space="preserve"> ADDIN EN.CITE &lt;EndNote&gt;&lt;Cite&gt;&lt;Author&gt;Gagnon&lt;/Author&gt;&lt;Year&gt;2015&lt;/Year&gt;&lt;RecNum&gt;162&lt;/RecNum&gt;&lt;DisplayText&gt;(18)&lt;/DisplayText&gt;&lt;record&gt;&lt;rec-number&gt;162&lt;/rec-number&gt;&lt;foreign-keys&gt;&lt;key app="EN" db-id="sv9d2avv1v0pwsevtxfp522xt5vvd0ftdazx" timestamp="1513447204"&gt;162&lt;/key&gt;&lt;/foreign-keys&gt;&lt;ref-type name="Report"&gt;27&lt;/ref-type&gt;&lt;contributors&gt;&lt;authors&gt;&lt;author&gt;Gagnon, M-A&lt;/author&gt;&lt;author&gt;Wolfe, S&lt;/author&gt;&lt;/authors&gt;&lt;tertiary-authors&gt;&lt;author&gt;Public Citizen&lt;/author&gt;&lt;author&gt;Carleton University’s School of Public Policy and Administration&lt;/author&gt;&lt;/tertiary-authors&gt;&lt;/contributors&gt;&lt;titles&gt;&lt;title&gt;Mirror, mirror on the wall: Medicare Part D pays needlessly high brand-name drug prices compared with other OECD countries and with U.S. government programs&lt;/title&gt;&lt;/titles&gt;&lt;dates&gt;&lt;year&gt;2015&lt;/year&gt;&lt;/dates&gt;&lt;pub-location&gt;Ottawa, Washington D.C.&lt;/pub-location&gt;&lt;urls&gt;&lt;/urls&gt;&lt;/record&gt;&lt;/Cite&gt;&lt;/EndNote&gt;</w:instrText>
      </w:r>
      <w:r w:rsidR="00BC7018">
        <w:rPr>
          <w:rFonts w:ascii="Times New Roman" w:hAnsi="Times New Roman"/>
          <w:sz w:val="24"/>
          <w:szCs w:val="24"/>
          <w:lang w:val="en-CA"/>
        </w:rPr>
        <w:fldChar w:fldCharType="separate"/>
      </w:r>
      <w:r w:rsidR="00BC7018">
        <w:rPr>
          <w:rFonts w:ascii="Times New Roman" w:hAnsi="Times New Roman"/>
          <w:noProof/>
          <w:sz w:val="24"/>
          <w:szCs w:val="24"/>
          <w:lang w:val="en-CA"/>
        </w:rPr>
        <w:t>(18)</w:t>
      </w:r>
      <w:r w:rsidR="00BC7018">
        <w:rPr>
          <w:rFonts w:ascii="Times New Roman" w:hAnsi="Times New Roman"/>
          <w:sz w:val="24"/>
          <w:szCs w:val="24"/>
          <w:lang w:val="en-CA"/>
        </w:rPr>
        <w:fldChar w:fldCharType="end"/>
      </w:r>
      <w:ins w:id="214" w:author="Ma Gagnon" w:date="2017-12-11T16:59:00Z">
        <w:del w:id="215" w:author="Joel Lexchin" w:date="2017-12-16T13:32:00Z">
          <w:r w:rsidR="007512B7" w:rsidDel="00BC7018">
            <w:rPr>
              <w:rFonts w:ascii="Times New Roman" w:hAnsi="Times New Roman"/>
              <w:sz w:val="24"/>
              <w:szCs w:val="24"/>
              <w:lang w:val="en-CA"/>
            </w:rPr>
            <w:delText xml:space="preserve"> </w:delText>
          </w:r>
        </w:del>
      </w:ins>
      <w:ins w:id="216" w:author="Ma Gagnon [2]" w:date="2017-12-12T11:07:00Z">
        <w:del w:id="217" w:author="Joel Lexchin" w:date="2017-12-16T13:32:00Z">
          <w:r w:rsidR="002C78A6" w:rsidDel="00BC7018">
            <w:rPr>
              <w:rFonts w:ascii="Times New Roman" w:hAnsi="Times New Roman"/>
              <w:sz w:val="24"/>
              <w:szCs w:val="24"/>
              <w:lang w:val="en-CA"/>
            </w:rPr>
            <w:delText>(53)</w:delText>
          </w:r>
        </w:del>
      </w:ins>
      <w:ins w:id="218" w:author="Ma Gagnon" w:date="2017-12-11T16:56:00Z">
        <w:del w:id="219" w:author="Joel Lexchin" w:date="2017-12-16T13:32:00Z">
          <w:r w:rsidR="007512B7" w:rsidDel="00BC7018">
            <w:rPr>
              <w:rFonts w:ascii="Times New Roman" w:hAnsi="Times New Roman"/>
              <w:sz w:val="24"/>
              <w:szCs w:val="24"/>
              <w:lang w:val="en-CA"/>
            </w:rPr>
            <w:delText xml:space="preserve"> </w:delText>
          </w:r>
        </w:del>
      </w:ins>
      <w:ins w:id="220" w:author="Joel Lexchin" w:date="2017-12-16T13:32:00Z">
        <w:r w:rsidR="00BC7018">
          <w:rPr>
            <w:rFonts w:ascii="Times New Roman" w:hAnsi="Times New Roman"/>
            <w:sz w:val="24"/>
            <w:szCs w:val="24"/>
            <w:lang w:val="en-CA"/>
          </w:rPr>
          <w:t xml:space="preserve"> </w:t>
        </w:r>
      </w:ins>
      <w:ins w:id="221" w:author="Joel Lexchin" w:date="2017-12-06T17:12:00Z">
        <w:r w:rsidR="00E82234" w:rsidRPr="009851DE">
          <w:rPr>
            <w:rFonts w:ascii="Times New Roman" w:hAnsi="Times New Roman"/>
            <w:sz w:val="24"/>
            <w:szCs w:val="24"/>
            <w:lang w:val="en-CA"/>
          </w:rPr>
          <w:t>Figures</w:t>
        </w:r>
        <w:r w:rsidR="00535A81">
          <w:rPr>
            <w:rFonts w:ascii="Times New Roman" w:hAnsi="Times New Roman"/>
            <w:sz w:val="24"/>
            <w:szCs w:val="24"/>
            <w:lang w:val="en-CA"/>
          </w:rPr>
          <w:t xml:space="preserve"> from the Organi</w:t>
        </w:r>
      </w:ins>
      <w:ins w:id="222" w:author="Joel Lexchin" w:date="2017-12-06T17:16:00Z">
        <w:r w:rsidR="00535A81">
          <w:rPr>
            <w:rFonts w:ascii="Times New Roman" w:hAnsi="Times New Roman"/>
            <w:sz w:val="24"/>
            <w:szCs w:val="24"/>
            <w:lang w:val="en-CA"/>
          </w:rPr>
          <w:t>s</w:t>
        </w:r>
      </w:ins>
      <w:ins w:id="223" w:author="Joel Lexchin" w:date="2017-12-06T17:12:00Z">
        <w:r w:rsidR="00E82234" w:rsidRPr="009851DE">
          <w:rPr>
            <w:rFonts w:ascii="Times New Roman" w:hAnsi="Times New Roman"/>
            <w:sz w:val="24"/>
            <w:szCs w:val="24"/>
            <w:lang w:val="en-CA"/>
          </w:rPr>
          <w:t xml:space="preserve">ation for Economic Co-operation and Development (OECD), put per capita US spending in 2013 at $1026 versus the OECD mean of $515 for </w:t>
        </w:r>
        <w:r w:rsidR="00E82234">
          <w:rPr>
            <w:rFonts w:ascii="Times New Roman" w:hAnsi="Times New Roman"/>
            <w:sz w:val="24"/>
            <w:szCs w:val="24"/>
            <w:lang w:val="en-CA"/>
          </w:rPr>
          <w:t xml:space="preserve">all </w:t>
        </w:r>
        <w:r w:rsidR="00E82234" w:rsidRPr="009851DE">
          <w:rPr>
            <w:rFonts w:ascii="Times New Roman" w:hAnsi="Times New Roman"/>
            <w:sz w:val="24"/>
            <w:szCs w:val="24"/>
            <w:lang w:val="en-CA"/>
          </w:rPr>
          <w:t>29 industrialized countries</w:t>
        </w:r>
        <w:r w:rsidR="00E82234">
          <w:rPr>
            <w:rFonts w:ascii="Times New Roman" w:hAnsi="Times New Roman"/>
            <w:sz w:val="24"/>
            <w:szCs w:val="24"/>
            <w:lang w:val="en-CA"/>
          </w:rPr>
          <w:t xml:space="preserve"> included in the survey.</w:t>
        </w:r>
        <w:r w:rsidR="00E82234" w:rsidRPr="009851DE">
          <w:rPr>
            <w:rFonts w:ascii="Times New Roman" w:hAnsi="Times New Roman"/>
            <w:sz w:val="24"/>
            <w:szCs w:val="24"/>
            <w:lang w:val="en-CA"/>
          </w:rPr>
          <w:fldChar w:fldCharType="begin"/>
        </w:r>
      </w:ins>
      <w:r w:rsidR="00BC7018">
        <w:rPr>
          <w:rFonts w:ascii="Times New Roman" w:hAnsi="Times New Roman"/>
          <w:sz w:val="24"/>
          <w:szCs w:val="24"/>
          <w:lang w:val="en-CA"/>
        </w:rPr>
        <w:instrText xml:space="preserve"> ADDIN EN.CITE &lt;EndNote&gt;&lt;Cite&gt;&lt;Author&gt;OECD&lt;/Author&gt;&lt;Year&gt;2015&lt;/Year&gt;&lt;RecNum&gt;150&lt;/RecNum&gt;&lt;DisplayText&gt;(19)&lt;/DisplayText&gt;&lt;record&gt;&lt;rec-number&gt;150&lt;/rec-number&gt;&lt;foreign-keys&gt;&lt;key app="EN" db-id="sv9d2avv1v0pwsevtxfp522xt5vvd0ftdazx" timestamp="1512598538"&gt;150&lt;/key&gt;&lt;/foreign-keys&gt;&lt;ref-type name="Book Section"&gt;5&lt;/ref-type&gt;&lt;contributors&gt;&lt;authors&gt;&lt;author&gt;OECD&lt;/author&gt;&lt;/authors&gt;&lt;/contributors&gt;&lt;titles&gt;&lt;title&gt;Pharmaceutical spending trends and future challenges&lt;/title&gt;&lt;secondary-title&gt;Health at a glance 2015: OECD indicators&lt;/secondary-title&gt;&lt;/titles&gt;&lt;dates&gt;&lt;year&gt;2015&lt;/year&gt;&lt;/dates&gt;&lt;pub-location&gt;Paris&lt;/pub-location&gt;&lt;publisher&gt;OECD Publishing&lt;/publisher&gt;&lt;urls&gt;&lt;/urls&gt;&lt;electronic-resource-num&gt;http://dx.doi.org/10.1787/health_glance-2015-5-en&lt;/electronic-resource-num&gt;&lt;/record&gt;&lt;/Cite&gt;&lt;/EndNote&gt;</w:instrText>
      </w:r>
      <w:ins w:id="224" w:author="Joel Lexchin" w:date="2017-12-06T17:12:00Z">
        <w:r w:rsidR="00E82234" w:rsidRPr="009851DE">
          <w:rPr>
            <w:rFonts w:ascii="Times New Roman" w:hAnsi="Times New Roman"/>
            <w:sz w:val="24"/>
            <w:szCs w:val="24"/>
            <w:lang w:val="en-CA"/>
          </w:rPr>
          <w:fldChar w:fldCharType="separate"/>
        </w:r>
      </w:ins>
      <w:r w:rsidR="00BC7018">
        <w:rPr>
          <w:rFonts w:ascii="Times New Roman" w:hAnsi="Times New Roman"/>
          <w:noProof/>
          <w:sz w:val="24"/>
          <w:szCs w:val="24"/>
          <w:lang w:val="en-CA"/>
        </w:rPr>
        <w:t>(19)</w:t>
      </w:r>
      <w:ins w:id="225" w:author="Joel Lexchin" w:date="2017-12-06T17:12:00Z">
        <w:r w:rsidR="00E82234" w:rsidRPr="009851DE">
          <w:rPr>
            <w:rFonts w:ascii="Times New Roman" w:hAnsi="Times New Roman"/>
            <w:sz w:val="24"/>
            <w:szCs w:val="24"/>
            <w:lang w:val="en-CA"/>
          </w:rPr>
          <w:fldChar w:fldCharType="end"/>
        </w:r>
        <w:r w:rsidR="00E82234" w:rsidRPr="009851DE">
          <w:rPr>
            <w:rFonts w:ascii="Times New Roman" w:hAnsi="Times New Roman"/>
            <w:sz w:val="24"/>
            <w:szCs w:val="24"/>
            <w:lang w:val="en-CA"/>
          </w:rPr>
          <w:t xml:space="preserve"> </w:t>
        </w:r>
      </w:ins>
      <w:ins w:id="226" w:author="Joel Lexchin" w:date="2017-12-21T18:07:00Z">
        <w:r w:rsidR="006C0E71">
          <w:rPr>
            <w:rFonts w:ascii="Times New Roman" w:hAnsi="Times New Roman"/>
            <w:sz w:val="24"/>
            <w:szCs w:val="24"/>
            <w:lang w:val="en-CA"/>
          </w:rPr>
          <w:t xml:space="preserve">In such a context, a legislated impediment to market competition through negotiation of prices is clearly unethical and inefficient. The fact that this impediment could have been </w:t>
        </w:r>
        <w:r w:rsidR="006C0E71">
          <w:rPr>
            <w:rFonts w:ascii="Times New Roman" w:hAnsi="Times New Roman"/>
            <w:sz w:val="24"/>
            <w:szCs w:val="24"/>
            <w:lang w:val="en-CA"/>
          </w:rPr>
          <w:lastRenderedPageBreak/>
          <w:t>instituted at all is a symptom of underlying corruption, plausibly attributable to the undue influence of interested parties over the legislative process – and to the predominance of the desire to be re-elected over the duty to serve the greater public good.</w:t>
        </w:r>
      </w:ins>
    </w:p>
    <w:p w14:paraId="6A34E760" w14:textId="18B66889" w:rsidR="008F1192" w:rsidRDefault="008F1192" w:rsidP="0089732C">
      <w:pPr>
        <w:pStyle w:val="p1"/>
        <w:spacing w:line="480" w:lineRule="auto"/>
        <w:rPr>
          <w:ins w:id="227" w:author="Joel Lexchin" w:date="2017-12-06T18:09:00Z"/>
          <w:rFonts w:ascii="Times New Roman" w:hAnsi="Times New Roman"/>
          <w:sz w:val="24"/>
          <w:szCs w:val="24"/>
        </w:rPr>
      </w:pPr>
    </w:p>
    <w:p w14:paraId="76A320B0" w14:textId="7D484905" w:rsidR="00AC6362" w:rsidRDefault="008F1192" w:rsidP="0089732C">
      <w:pPr>
        <w:pStyle w:val="p1"/>
        <w:spacing w:line="480" w:lineRule="auto"/>
        <w:rPr>
          <w:ins w:id="228" w:author="Joel Lexchin" w:date="2017-12-17T23:33:00Z"/>
          <w:rStyle w:val="SubtleReference"/>
          <w:rFonts w:ascii="Times New Roman" w:hAnsi="Times New Roman"/>
          <w:smallCaps w:val="0"/>
          <w:color w:val="auto"/>
          <w:sz w:val="24"/>
          <w:szCs w:val="24"/>
        </w:rPr>
      </w:pPr>
      <w:ins w:id="229" w:author="Joel Lexchin" w:date="2017-12-06T18:10:00Z">
        <w:r>
          <w:rPr>
            <w:rStyle w:val="SubtleReference"/>
            <w:rFonts w:ascii="Times New Roman" w:hAnsi="Times New Roman"/>
            <w:smallCaps w:val="0"/>
            <w:color w:val="auto"/>
            <w:sz w:val="24"/>
            <w:szCs w:val="24"/>
          </w:rPr>
          <w:t xml:space="preserve">A third area where </w:t>
        </w:r>
      </w:ins>
      <w:ins w:id="230" w:author="Joel Lexchin" w:date="2017-12-21T18:07:00Z">
        <w:r w:rsidR="006C0E71">
          <w:rPr>
            <w:rStyle w:val="SubtleReference"/>
            <w:rFonts w:ascii="Times New Roman" w:hAnsi="Times New Roman"/>
            <w:smallCaps w:val="0"/>
            <w:color w:val="auto"/>
            <w:sz w:val="24"/>
            <w:szCs w:val="24"/>
          </w:rPr>
          <w:t xml:space="preserve">the </w:t>
        </w:r>
      </w:ins>
      <w:ins w:id="231" w:author="Joel Lexchin" w:date="2017-12-06T18:10:00Z">
        <w:r>
          <w:rPr>
            <w:rStyle w:val="SubtleReference"/>
            <w:rFonts w:ascii="Times New Roman" w:hAnsi="Times New Roman"/>
            <w:smallCaps w:val="0"/>
            <w:color w:val="auto"/>
            <w:sz w:val="24"/>
            <w:szCs w:val="24"/>
          </w:rPr>
          <w:t>government</w:t>
        </w:r>
      </w:ins>
      <w:ins w:id="232" w:author="Joel Lexchin" w:date="2017-12-18T16:05:00Z">
        <w:r w:rsidR="00551435">
          <w:rPr>
            <w:rStyle w:val="SubtleReference"/>
            <w:rFonts w:ascii="Times New Roman" w:hAnsi="Times New Roman"/>
            <w:smallCaps w:val="0"/>
            <w:color w:val="auto"/>
            <w:sz w:val="24"/>
            <w:szCs w:val="24"/>
          </w:rPr>
          <w:t xml:space="preserve">s have </w:t>
        </w:r>
      </w:ins>
      <w:ins w:id="233" w:author="Joel Lexchin" w:date="2017-12-21T19:43:00Z">
        <w:r w:rsidR="00E26179">
          <w:rPr>
            <w:rStyle w:val="SubtleReference"/>
            <w:rFonts w:ascii="Times New Roman" w:hAnsi="Times New Roman"/>
            <w:smallCaps w:val="0"/>
            <w:color w:val="auto"/>
            <w:sz w:val="24"/>
            <w:szCs w:val="24"/>
          </w:rPr>
          <w:t xml:space="preserve">adopted the interests </w:t>
        </w:r>
      </w:ins>
      <w:ins w:id="234" w:author="Joel Lexchin" w:date="2017-12-18T16:05:00Z">
        <w:r w:rsidR="00551435">
          <w:rPr>
            <w:rStyle w:val="SubtleReference"/>
            <w:rFonts w:ascii="Times New Roman" w:hAnsi="Times New Roman"/>
            <w:smallCaps w:val="0"/>
            <w:color w:val="auto"/>
            <w:sz w:val="24"/>
            <w:szCs w:val="24"/>
          </w:rPr>
          <w:t xml:space="preserve">of </w:t>
        </w:r>
      </w:ins>
      <w:ins w:id="235" w:author="Joel Lexchin" w:date="2017-12-06T18:10:00Z">
        <w:r>
          <w:rPr>
            <w:rStyle w:val="SubtleReference"/>
            <w:rFonts w:ascii="Times New Roman" w:hAnsi="Times New Roman"/>
            <w:smallCaps w:val="0"/>
            <w:color w:val="auto"/>
            <w:sz w:val="24"/>
            <w:szCs w:val="24"/>
          </w:rPr>
          <w:t>the pharma</w:t>
        </w:r>
        <w:r w:rsidR="00551435">
          <w:rPr>
            <w:rStyle w:val="SubtleReference"/>
            <w:rFonts w:ascii="Times New Roman" w:hAnsi="Times New Roman"/>
            <w:smallCaps w:val="0"/>
            <w:color w:val="auto"/>
            <w:sz w:val="24"/>
            <w:szCs w:val="24"/>
          </w:rPr>
          <w:t>ceutical industry to advance the latter</w:t>
        </w:r>
      </w:ins>
      <w:ins w:id="236" w:author="Joel Lexchin" w:date="2017-12-18T16:06:00Z">
        <w:r w:rsidR="00551435">
          <w:rPr>
            <w:rStyle w:val="SubtleReference"/>
            <w:rFonts w:ascii="Times New Roman" w:hAnsi="Times New Roman"/>
            <w:smallCaps w:val="0"/>
            <w:color w:val="auto"/>
            <w:sz w:val="24"/>
            <w:szCs w:val="24"/>
          </w:rPr>
          <w:t>’s</w:t>
        </w:r>
      </w:ins>
      <w:ins w:id="237" w:author="Joel Lexchin" w:date="2017-12-06T18:10:00Z">
        <w:r>
          <w:rPr>
            <w:rStyle w:val="SubtleReference"/>
            <w:rFonts w:ascii="Times New Roman" w:hAnsi="Times New Roman"/>
            <w:smallCaps w:val="0"/>
            <w:color w:val="auto"/>
            <w:sz w:val="24"/>
            <w:szCs w:val="24"/>
          </w:rPr>
          <w:t xml:space="preserve"> objectives has been</w:t>
        </w:r>
        <w:del w:id="238" w:author="Microsoft Office User" w:date="2017-12-10T19:30:00Z">
          <w:r w:rsidDel="004F056F">
            <w:rPr>
              <w:rStyle w:val="SubtleReference"/>
              <w:rFonts w:ascii="Times New Roman" w:hAnsi="Times New Roman"/>
              <w:smallCaps w:val="0"/>
              <w:color w:val="auto"/>
              <w:sz w:val="24"/>
              <w:szCs w:val="24"/>
            </w:rPr>
            <w:delText xml:space="preserve"> with respect to</w:delText>
          </w:r>
        </w:del>
        <w:r>
          <w:rPr>
            <w:rStyle w:val="SubtleReference"/>
            <w:rFonts w:ascii="Times New Roman" w:hAnsi="Times New Roman"/>
            <w:smallCaps w:val="0"/>
            <w:color w:val="auto"/>
            <w:sz w:val="24"/>
            <w:szCs w:val="24"/>
          </w:rPr>
          <w:t xml:space="preserve"> intellectual property rights (</w:t>
        </w:r>
        <w:proofErr w:type="spellStart"/>
        <w:r>
          <w:rPr>
            <w:rStyle w:val="SubtleReference"/>
            <w:rFonts w:ascii="Times New Roman" w:hAnsi="Times New Roman"/>
            <w:smallCaps w:val="0"/>
            <w:color w:val="auto"/>
            <w:sz w:val="24"/>
            <w:szCs w:val="24"/>
          </w:rPr>
          <w:t>IPRs</w:t>
        </w:r>
        <w:proofErr w:type="spellEnd"/>
        <w:r>
          <w:rPr>
            <w:rStyle w:val="SubtleReference"/>
            <w:rFonts w:ascii="Times New Roman" w:hAnsi="Times New Roman"/>
            <w:smallCaps w:val="0"/>
            <w:color w:val="auto"/>
            <w:sz w:val="24"/>
            <w:szCs w:val="24"/>
          </w:rPr>
          <w:t xml:space="preserve">). </w:t>
        </w:r>
        <w:proofErr w:type="spellStart"/>
        <w:r>
          <w:rPr>
            <w:rStyle w:val="SubtleReference"/>
            <w:rFonts w:ascii="Times New Roman" w:hAnsi="Times New Roman"/>
            <w:smallCaps w:val="0"/>
            <w:color w:val="auto"/>
            <w:sz w:val="24"/>
            <w:szCs w:val="24"/>
          </w:rPr>
          <w:t>IPRs</w:t>
        </w:r>
        <w:proofErr w:type="spellEnd"/>
        <w:r>
          <w:rPr>
            <w:rStyle w:val="SubtleReference"/>
            <w:rFonts w:ascii="Times New Roman" w:hAnsi="Times New Roman"/>
            <w:smallCaps w:val="0"/>
            <w:color w:val="auto"/>
            <w:sz w:val="24"/>
            <w:szCs w:val="24"/>
          </w:rPr>
          <w:t xml:space="preserve"> came to the fore during the negotiations that </w:t>
        </w:r>
      </w:ins>
      <w:ins w:id="239" w:author="Joel Lexchin" w:date="2017-12-21T18:08:00Z">
        <w:r w:rsidR="006C0E71">
          <w:rPr>
            <w:rStyle w:val="SubtleReference"/>
            <w:rFonts w:ascii="Times New Roman" w:hAnsi="Times New Roman"/>
            <w:smallCaps w:val="0"/>
            <w:color w:val="auto"/>
            <w:sz w:val="24"/>
            <w:szCs w:val="24"/>
          </w:rPr>
          <w:t>led to the 1994 Agreement on Trade-Related Aspects of Int</w:t>
        </w:r>
      </w:ins>
      <w:ins w:id="240" w:author="Joel Lexchin" w:date="2017-12-21T18:09:00Z">
        <w:r w:rsidR="006C0E71">
          <w:rPr>
            <w:rStyle w:val="SubtleReference"/>
            <w:rFonts w:ascii="Times New Roman" w:hAnsi="Times New Roman"/>
            <w:smallCaps w:val="0"/>
            <w:color w:val="auto"/>
            <w:sz w:val="24"/>
            <w:szCs w:val="24"/>
          </w:rPr>
          <w:t xml:space="preserve">ellectual Property Rights (TRIPS), one of the fundamental treaties </w:t>
        </w:r>
      </w:ins>
      <w:ins w:id="241" w:author="Joel Lexchin" w:date="2017-12-21T18:10:00Z">
        <w:r w:rsidR="006C0E71">
          <w:rPr>
            <w:rStyle w:val="SubtleReference"/>
            <w:rFonts w:ascii="Times New Roman" w:hAnsi="Times New Roman"/>
            <w:smallCaps w:val="0"/>
            <w:color w:val="auto"/>
            <w:sz w:val="24"/>
            <w:szCs w:val="24"/>
          </w:rPr>
          <w:t xml:space="preserve">of </w:t>
        </w:r>
      </w:ins>
      <w:ins w:id="242" w:author="Joel Lexchin" w:date="2017-12-06T18:10:00Z">
        <w:r>
          <w:rPr>
            <w:rStyle w:val="SubtleReference"/>
            <w:rFonts w:ascii="Times New Roman" w:hAnsi="Times New Roman"/>
            <w:smallCaps w:val="0"/>
            <w:color w:val="auto"/>
            <w:sz w:val="24"/>
            <w:szCs w:val="24"/>
          </w:rPr>
          <w:t>the World Trade Organization</w:t>
        </w:r>
      </w:ins>
      <w:ins w:id="243" w:author="Joel Lexchin" w:date="2017-12-06T18:11:00Z">
        <w:r w:rsidR="00C64049">
          <w:rPr>
            <w:rStyle w:val="SubtleReference"/>
            <w:rFonts w:ascii="Times New Roman" w:hAnsi="Times New Roman"/>
            <w:smallCaps w:val="0"/>
            <w:color w:val="auto"/>
            <w:sz w:val="24"/>
            <w:szCs w:val="24"/>
          </w:rPr>
          <w:t xml:space="preserve"> (WT</w:t>
        </w:r>
      </w:ins>
      <w:ins w:id="244" w:author="Ma Gagnon" w:date="2017-12-11T16:50:00Z">
        <w:r w:rsidR="00A1321E">
          <w:rPr>
            <w:rStyle w:val="SubtleReference"/>
            <w:rFonts w:ascii="Times New Roman" w:hAnsi="Times New Roman"/>
            <w:smallCaps w:val="0"/>
            <w:color w:val="auto"/>
            <w:sz w:val="24"/>
            <w:szCs w:val="24"/>
          </w:rPr>
          <w:t>O</w:t>
        </w:r>
      </w:ins>
      <w:ins w:id="245" w:author="Joel Lexchin" w:date="2017-12-06T18:11:00Z">
        <w:del w:id="246" w:author="Ma Gagnon" w:date="2017-12-11T16:50:00Z">
          <w:r w:rsidR="00C64049" w:rsidDel="00A1321E">
            <w:rPr>
              <w:rStyle w:val="SubtleReference"/>
              <w:rFonts w:ascii="Times New Roman" w:hAnsi="Times New Roman"/>
              <w:smallCaps w:val="0"/>
              <w:color w:val="auto"/>
              <w:sz w:val="24"/>
              <w:szCs w:val="24"/>
            </w:rPr>
            <w:delText>0</w:delText>
          </w:r>
        </w:del>
        <w:r w:rsidR="00C64049">
          <w:rPr>
            <w:rStyle w:val="SubtleReference"/>
            <w:rFonts w:ascii="Times New Roman" w:hAnsi="Times New Roman"/>
            <w:smallCaps w:val="0"/>
            <w:color w:val="auto"/>
            <w:sz w:val="24"/>
            <w:szCs w:val="24"/>
          </w:rPr>
          <w:t>)</w:t>
        </w:r>
        <w:r>
          <w:rPr>
            <w:rStyle w:val="SubtleReference"/>
            <w:rFonts w:ascii="Times New Roman" w:hAnsi="Times New Roman"/>
            <w:smallCaps w:val="0"/>
            <w:color w:val="auto"/>
            <w:sz w:val="24"/>
            <w:szCs w:val="24"/>
          </w:rPr>
          <w:t xml:space="preserve">. Prior to </w:t>
        </w:r>
      </w:ins>
      <w:ins w:id="247" w:author="Joel Lexchin" w:date="2017-12-16T13:27:00Z">
        <w:r w:rsidR="007346BB">
          <w:rPr>
            <w:rStyle w:val="SubtleReference"/>
            <w:rFonts w:ascii="Times New Roman" w:hAnsi="Times New Roman"/>
            <w:smallCaps w:val="0"/>
            <w:color w:val="auto"/>
            <w:sz w:val="24"/>
            <w:szCs w:val="24"/>
          </w:rPr>
          <w:t xml:space="preserve">the </w:t>
        </w:r>
      </w:ins>
      <w:ins w:id="248" w:author="Joel Lexchin" w:date="2017-12-06T18:11:00Z">
        <w:r w:rsidR="00C64049">
          <w:rPr>
            <w:rStyle w:val="SubtleReference"/>
            <w:rFonts w:ascii="Times New Roman" w:hAnsi="Times New Roman"/>
            <w:smallCaps w:val="0"/>
            <w:color w:val="auto"/>
            <w:sz w:val="24"/>
            <w:szCs w:val="24"/>
          </w:rPr>
          <w:t>WTO, governments especially in low- and middle-income countries (</w:t>
        </w:r>
      </w:ins>
      <w:proofErr w:type="spellStart"/>
      <w:ins w:id="249" w:author="Joel Lexchin" w:date="2017-12-06T18:12:00Z">
        <w:r w:rsidR="00C64049">
          <w:rPr>
            <w:rStyle w:val="SubtleReference"/>
            <w:rFonts w:ascii="Times New Roman" w:hAnsi="Times New Roman"/>
            <w:smallCaps w:val="0"/>
            <w:color w:val="auto"/>
            <w:sz w:val="24"/>
            <w:szCs w:val="24"/>
          </w:rPr>
          <w:t>LMICs</w:t>
        </w:r>
        <w:proofErr w:type="spellEnd"/>
        <w:r w:rsidR="00C64049">
          <w:rPr>
            <w:rStyle w:val="SubtleReference"/>
            <w:rFonts w:ascii="Times New Roman" w:hAnsi="Times New Roman"/>
            <w:smallCaps w:val="0"/>
            <w:color w:val="auto"/>
            <w:sz w:val="24"/>
            <w:szCs w:val="24"/>
          </w:rPr>
          <w:t>)</w:t>
        </w:r>
      </w:ins>
      <w:ins w:id="250" w:author="Joel Lexchin" w:date="2017-12-06T18:13:00Z">
        <w:r w:rsidR="00C64049">
          <w:rPr>
            <w:rStyle w:val="SubtleReference"/>
            <w:rFonts w:ascii="Times New Roman" w:hAnsi="Times New Roman"/>
            <w:smallCaps w:val="0"/>
            <w:color w:val="auto"/>
            <w:sz w:val="24"/>
            <w:szCs w:val="24"/>
          </w:rPr>
          <w:t xml:space="preserve"> often did not grant patents for pharmaceuticals</w:t>
        </w:r>
      </w:ins>
      <w:ins w:id="251" w:author="Microsoft Office User" w:date="2017-12-10T19:30:00Z">
        <w:r w:rsidR="004F056F">
          <w:rPr>
            <w:rStyle w:val="SubtleReference"/>
            <w:rFonts w:ascii="Times New Roman" w:hAnsi="Times New Roman"/>
            <w:smallCaps w:val="0"/>
            <w:color w:val="auto"/>
            <w:sz w:val="24"/>
            <w:szCs w:val="24"/>
          </w:rPr>
          <w:t>.</w:t>
        </w:r>
      </w:ins>
      <w:ins w:id="252" w:author="Joel Lexchin" w:date="2017-12-06T18:13:00Z">
        <w:r w:rsidR="00C64049">
          <w:rPr>
            <w:rStyle w:val="SubtleReference"/>
            <w:rFonts w:ascii="Times New Roman" w:hAnsi="Times New Roman"/>
            <w:smallCaps w:val="0"/>
            <w:color w:val="auto"/>
            <w:sz w:val="24"/>
            <w:szCs w:val="24"/>
          </w:rPr>
          <w:t xml:space="preserve"> </w:t>
        </w:r>
      </w:ins>
      <w:ins w:id="253" w:author="Microsoft Office User" w:date="2017-12-10T19:30:00Z">
        <w:r w:rsidR="004F056F">
          <w:rPr>
            <w:rStyle w:val="SubtleReference"/>
            <w:rFonts w:ascii="Times New Roman" w:hAnsi="Times New Roman"/>
            <w:smallCaps w:val="0"/>
            <w:color w:val="auto"/>
            <w:sz w:val="24"/>
            <w:szCs w:val="24"/>
          </w:rPr>
          <w:t>I</w:t>
        </w:r>
      </w:ins>
      <w:ins w:id="254" w:author="Joel Lexchin" w:date="2017-12-06T18:13:00Z">
        <w:del w:id="255" w:author="Microsoft Office User" w:date="2017-12-10T19:30:00Z">
          <w:r w:rsidR="00C64049" w:rsidDel="004F056F">
            <w:rPr>
              <w:rStyle w:val="SubtleReference"/>
              <w:rFonts w:ascii="Times New Roman" w:hAnsi="Times New Roman"/>
              <w:smallCaps w:val="0"/>
              <w:color w:val="auto"/>
              <w:sz w:val="24"/>
              <w:szCs w:val="24"/>
            </w:rPr>
            <w:delText>or i</w:delText>
          </w:r>
        </w:del>
        <w:r w:rsidR="00C64049">
          <w:rPr>
            <w:rStyle w:val="SubtleReference"/>
            <w:rFonts w:ascii="Times New Roman" w:hAnsi="Times New Roman"/>
            <w:smallCaps w:val="0"/>
            <w:color w:val="auto"/>
            <w:sz w:val="24"/>
            <w:szCs w:val="24"/>
          </w:rPr>
          <w:t>n the case of India</w:t>
        </w:r>
      </w:ins>
      <w:ins w:id="256" w:author="Microsoft Office User" w:date="2017-12-10T19:31:00Z">
        <w:r w:rsidR="004F056F">
          <w:rPr>
            <w:rStyle w:val="SubtleReference"/>
            <w:rFonts w:ascii="Times New Roman" w:hAnsi="Times New Roman"/>
            <w:smallCaps w:val="0"/>
            <w:color w:val="auto"/>
            <w:sz w:val="24"/>
            <w:szCs w:val="24"/>
          </w:rPr>
          <w:t>, the country</w:t>
        </w:r>
      </w:ins>
      <w:ins w:id="257" w:author="Joel Lexchin" w:date="2017-12-06T18:13:00Z">
        <w:r w:rsidR="00C64049">
          <w:rPr>
            <w:rStyle w:val="SubtleReference"/>
            <w:rFonts w:ascii="Times New Roman" w:hAnsi="Times New Roman"/>
            <w:smallCaps w:val="0"/>
            <w:color w:val="auto"/>
            <w:sz w:val="24"/>
            <w:szCs w:val="24"/>
          </w:rPr>
          <w:t xml:space="preserve"> only allowed process patents, i.e., patents on </w:t>
        </w:r>
      </w:ins>
      <w:ins w:id="258" w:author="Joel Lexchin" w:date="2017-12-21T18:12:00Z">
        <w:r w:rsidR="00737B2E">
          <w:rPr>
            <w:rStyle w:val="SubtleReference"/>
            <w:rFonts w:ascii="Times New Roman" w:hAnsi="Times New Roman"/>
            <w:smallCaps w:val="0"/>
            <w:color w:val="auto"/>
            <w:sz w:val="24"/>
            <w:szCs w:val="24"/>
          </w:rPr>
          <w:t xml:space="preserve">how </w:t>
        </w:r>
      </w:ins>
      <w:ins w:id="259" w:author="Joel Lexchin" w:date="2017-12-06T18:13:00Z">
        <w:r w:rsidR="00C64049">
          <w:rPr>
            <w:rStyle w:val="SubtleReference"/>
            <w:rFonts w:ascii="Times New Roman" w:hAnsi="Times New Roman"/>
            <w:smallCaps w:val="0"/>
            <w:color w:val="auto"/>
            <w:sz w:val="24"/>
            <w:szCs w:val="24"/>
          </w:rPr>
          <w:t xml:space="preserve">the product was made but not on the actual product itself. </w:t>
        </w:r>
      </w:ins>
      <w:ins w:id="260" w:author="Microsoft Office User" w:date="2017-12-10T19:31:00Z">
        <w:r w:rsidR="004F056F">
          <w:rPr>
            <w:rStyle w:val="SubtleReference"/>
            <w:rFonts w:ascii="Times New Roman" w:hAnsi="Times New Roman"/>
            <w:smallCaps w:val="0"/>
            <w:color w:val="auto"/>
            <w:sz w:val="24"/>
            <w:szCs w:val="24"/>
          </w:rPr>
          <w:t>After s</w:t>
        </w:r>
      </w:ins>
      <w:ins w:id="261" w:author="Joel Lexchin" w:date="2017-12-06T18:13:00Z">
        <w:del w:id="262" w:author="Microsoft Office User" w:date="2017-12-10T19:31:00Z">
          <w:r w:rsidR="00C64049" w:rsidDel="004F056F">
            <w:rPr>
              <w:rStyle w:val="SubtleReference"/>
              <w:rFonts w:ascii="Times New Roman" w:hAnsi="Times New Roman"/>
              <w:smallCaps w:val="0"/>
              <w:color w:val="auto"/>
              <w:sz w:val="24"/>
              <w:szCs w:val="24"/>
            </w:rPr>
            <w:delText xml:space="preserve">As a result of </w:delText>
          </w:r>
        </w:del>
      </w:ins>
      <w:ins w:id="263" w:author="Joel Lexchin" w:date="2017-12-06T18:14:00Z">
        <w:del w:id="264" w:author="Microsoft Office User" w:date="2017-12-10T19:31:00Z">
          <w:r w:rsidR="00C64049" w:rsidDel="004F056F">
            <w:rPr>
              <w:rStyle w:val="SubtleReference"/>
              <w:rFonts w:ascii="Times New Roman" w:hAnsi="Times New Roman"/>
              <w:smallCaps w:val="0"/>
              <w:color w:val="auto"/>
              <w:sz w:val="24"/>
              <w:szCs w:val="24"/>
            </w:rPr>
            <w:delText>a s</w:delText>
          </w:r>
        </w:del>
        <w:r w:rsidR="00C64049">
          <w:rPr>
            <w:rStyle w:val="SubtleReference"/>
            <w:rFonts w:ascii="Times New Roman" w:hAnsi="Times New Roman"/>
            <w:smallCaps w:val="0"/>
            <w:color w:val="auto"/>
            <w:sz w:val="24"/>
            <w:szCs w:val="24"/>
          </w:rPr>
          <w:t>ustained lobbying</w:t>
        </w:r>
        <w:del w:id="265" w:author="Microsoft Office User" w:date="2017-12-10T19:31:00Z">
          <w:r w:rsidR="00C64049" w:rsidDel="004F056F">
            <w:rPr>
              <w:rStyle w:val="SubtleReference"/>
              <w:rFonts w:ascii="Times New Roman" w:hAnsi="Times New Roman"/>
              <w:smallCaps w:val="0"/>
              <w:color w:val="auto"/>
              <w:sz w:val="24"/>
              <w:szCs w:val="24"/>
            </w:rPr>
            <w:delText xml:space="preserve"> effort</w:delText>
          </w:r>
        </w:del>
        <w:r w:rsidR="00C64049">
          <w:rPr>
            <w:rStyle w:val="SubtleReference"/>
            <w:rFonts w:ascii="Times New Roman" w:hAnsi="Times New Roman"/>
            <w:smallCaps w:val="0"/>
            <w:color w:val="auto"/>
            <w:sz w:val="24"/>
            <w:szCs w:val="24"/>
          </w:rPr>
          <w:t xml:space="preserve"> by the pharmaceutical,</w:t>
        </w:r>
      </w:ins>
      <w:ins w:id="266" w:author="Microsoft Office User" w:date="2017-12-10T19:32:00Z">
        <w:r w:rsidR="004F056F">
          <w:rPr>
            <w:rStyle w:val="SubtleReference"/>
            <w:rFonts w:ascii="Times New Roman" w:hAnsi="Times New Roman"/>
            <w:smallCaps w:val="0"/>
            <w:color w:val="auto"/>
            <w:sz w:val="24"/>
            <w:szCs w:val="24"/>
          </w:rPr>
          <w:t xml:space="preserve"> </w:t>
        </w:r>
      </w:ins>
      <w:ins w:id="267" w:author="Joel Lexchin" w:date="2017-12-06T18:14:00Z">
        <w:del w:id="268" w:author="Microsoft Office User" w:date="2017-12-10T19:32:00Z">
          <w:r w:rsidR="00C64049" w:rsidDel="004F056F">
            <w:rPr>
              <w:rStyle w:val="SubtleReference"/>
              <w:rFonts w:ascii="Times New Roman" w:hAnsi="Times New Roman"/>
              <w:smallCaps w:val="0"/>
              <w:color w:val="auto"/>
              <w:sz w:val="24"/>
              <w:szCs w:val="24"/>
            </w:rPr>
            <w:delText xml:space="preserve"> along with the </w:delText>
          </w:r>
        </w:del>
        <w:r w:rsidR="00C64049">
          <w:rPr>
            <w:rStyle w:val="SubtleReference"/>
            <w:rFonts w:ascii="Times New Roman" w:hAnsi="Times New Roman"/>
            <w:smallCaps w:val="0"/>
            <w:color w:val="auto"/>
            <w:sz w:val="24"/>
            <w:szCs w:val="24"/>
          </w:rPr>
          <w:t>entertainment</w:t>
        </w:r>
      </w:ins>
      <w:ins w:id="269" w:author="Microsoft Office User" w:date="2017-12-10T19:32:00Z">
        <w:r w:rsidR="004F056F">
          <w:rPr>
            <w:rStyle w:val="SubtleReference"/>
            <w:rFonts w:ascii="Times New Roman" w:hAnsi="Times New Roman"/>
            <w:smallCaps w:val="0"/>
            <w:color w:val="auto"/>
            <w:sz w:val="24"/>
            <w:szCs w:val="24"/>
          </w:rPr>
          <w:t>,</w:t>
        </w:r>
      </w:ins>
      <w:ins w:id="270" w:author="Joel Lexchin" w:date="2017-12-06T18:14:00Z">
        <w:r w:rsidR="00C64049">
          <w:rPr>
            <w:rStyle w:val="SubtleReference"/>
            <w:rFonts w:ascii="Times New Roman" w:hAnsi="Times New Roman"/>
            <w:smallCaps w:val="0"/>
            <w:color w:val="auto"/>
            <w:sz w:val="24"/>
            <w:szCs w:val="24"/>
          </w:rPr>
          <w:t xml:space="preserve"> and software industries, governments in the </w:t>
        </w:r>
      </w:ins>
      <w:ins w:id="271" w:author="Joel Lexchin" w:date="2017-12-06T18:15:00Z">
        <w:r w:rsidR="00C64049">
          <w:rPr>
            <w:rStyle w:val="SubtleReference"/>
            <w:rFonts w:ascii="Times New Roman" w:hAnsi="Times New Roman"/>
            <w:smallCaps w:val="0"/>
            <w:color w:val="auto"/>
            <w:sz w:val="24"/>
            <w:szCs w:val="24"/>
          </w:rPr>
          <w:t xml:space="preserve">US and the European Union pressed for, and eventually </w:t>
        </w:r>
      </w:ins>
      <w:ins w:id="272" w:author="Joel Lexchin" w:date="2017-12-21T19:45:00Z">
        <w:r w:rsidR="00E26179">
          <w:rPr>
            <w:rStyle w:val="SubtleReference"/>
            <w:rFonts w:ascii="Times New Roman" w:hAnsi="Times New Roman"/>
            <w:smallCaps w:val="0"/>
            <w:color w:val="auto"/>
            <w:sz w:val="24"/>
            <w:szCs w:val="24"/>
          </w:rPr>
          <w:t xml:space="preserve">were successful in having </w:t>
        </w:r>
      </w:ins>
      <w:ins w:id="273" w:author="Joel Lexchin" w:date="2017-12-06T18:15:00Z">
        <w:r w:rsidR="00C64049">
          <w:rPr>
            <w:rStyle w:val="SubtleReference"/>
            <w:rFonts w:ascii="Times New Roman" w:hAnsi="Times New Roman"/>
            <w:smallCaps w:val="0"/>
            <w:color w:val="auto"/>
            <w:sz w:val="24"/>
            <w:szCs w:val="24"/>
          </w:rPr>
          <w:t>a 20-year patent term</w:t>
        </w:r>
      </w:ins>
      <w:ins w:id="274" w:author="Joel Lexchin" w:date="2017-12-21T19:45:00Z">
        <w:r w:rsidR="00E26179" w:rsidRPr="00E26179">
          <w:rPr>
            <w:rStyle w:val="SubtleReference"/>
            <w:rFonts w:ascii="Times New Roman" w:hAnsi="Times New Roman"/>
            <w:smallCaps w:val="0"/>
            <w:color w:val="auto"/>
            <w:sz w:val="24"/>
            <w:szCs w:val="24"/>
          </w:rPr>
          <w:t xml:space="preserve"> </w:t>
        </w:r>
        <w:r w:rsidR="00E26179">
          <w:rPr>
            <w:rStyle w:val="SubtleReference"/>
            <w:rFonts w:ascii="Times New Roman" w:hAnsi="Times New Roman"/>
            <w:smallCaps w:val="0"/>
            <w:color w:val="auto"/>
            <w:sz w:val="24"/>
            <w:szCs w:val="24"/>
          </w:rPr>
          <w:t>incorporated</w:t>
        </w:r>
      </w:ins>
      <w:ins w:id="275" w:author="Joel Lexchin" w:date="2017-12-21T19:44:00Z">
        <w:r w:rsidR="00E26179">
          <w:rPr>
            <w:rStyle w:val="SubtleReference"/>
            <w:rFonts w:ascii="Times New Roman" w:hAnsi="Times New Roman"/>
            <w:smallCaps w:val="0"/>
            <w:color w:val="auto"/>
            <w:sz w:val="24"/>
            <w:szCs w:val="24"/>
          </w:rPr>
          <w:t xml:space="preserve"> into the TRIPS Agre</w:t>
        </w:r>
      </w:ins>
      <w:ins w:id="276" w:author="Joel Lexchin" w:date="2017-12-22T15:32:00Z">
        <w:r w:rsidR="00293D14">
          <w:rPr>
            <w:rStyle w:val="SubtleReference"/>
            <w:rFonts w:ascii="Times New Roman" w:hAnsi="Times New Roman"/>
            <w:smallCaps w:val="0"/>
            <w:color w:val="auto"/>
            <w:sz w:val="24"/>
            <w:szCs w:val="24"/>
          </w:rPr>
          <w:t>e</w:t>
        </w:r>
      </w:ins>
      <w:bookmarkStart w:id="277" w:name="_GoBack"/>
      <w:bookmarkEnd w:id="277"/>
      <w:ins w:id="278" w:author="Joel Lexchin" w:date="2017-12-21T19:44:00Z">
        <w:r w:rsidR="00E26179">
          <w:rPr>
            <w:rStyle w:val="SubtleReference"/>
            <w:rFonts w:ascii="Times New Roman" w:hAnsi="Times New Roman"/>
            <w:smallCaps w:val="0"/>
            <w:color w:val="auto"/>
            <w:sz w:val="24"/>
            <w:szCs w:val="24"/>
          </w:rPr>
          <w:t>ment</w:t>
        </w:r>
      </w:ins>
      <w:ins w:id="279" w:author="Joel Lexchin" w:date="2017-12-06T18:15:00Z">
        <w:r w:rsidR="00C64049">
          <w:rPr>
            <w:rStyle w:val="SubtleReference"/>
            <w:rFonts w:ascii="Times New Roman" w:hAnsi="Times New Roman"/>
            <w:smallCaps w:val="0"/>
            <w:color w:val="auto"/>
            <w:sz w:val="24"/>
            <w:szCs w:val="24"/>
          </w:rPr>
          <w:t>.</w:t>
        </w:r>
      </w:ins>
      <w:r w:rsidR="003740B8" w:rsidRPr="004F48B1">
        <w:rPr>
          <w:rStyle w:val="SubtleReference"/>
          <w:rFonts w:ascii="Times New Roman" w:hAnsi="Times New Roman"/>
          <w:smallCaps w:val="0"/>
          <w:color w:val="auto"/>
          <w:sz w:val="24"/>
          <w:szCs w:val="24"/>
        </w:rPr>
        <w:fldChar w:fldCharType="begin"/>
      </w:r>
      <w:r w:rsidR="00BC7018" w:rsidRPr="004F48B1">
        <w:rPr>
          <w:rStyle w:val="SubtleReference"/>
          <w:rFonts w:ascii="Times New Roman" w:hAnsi="Times New Roman"/>
          <w:smallCaps w:val="0"/>
          <w:color w:val="auto"/>
          <w:sz w:val="24"/>
          <w:szCs w:val="24"/>
        </w:rPr>
        <w:instrText xml:space="preserve"> ADDIN EN.CITE &lt;EndNote&gt;&lt;Cite&gt;&lt;Author&gt;‘t Hoen&lt;/Author&gt;&lt;Year&gt;2009&lt;/Year&gt;&lt;RecNum&gt;155&lt;/RecNum&gt;&lt;DisplayText&gt;(20)&lt;/DisplayText&gt;&lt;record&gt;&lt;rec-number&gt;155&lt;/rec-number&gt;&lt;foreign-keys&gt;&lt;key app="EN" db-id="sv9d2avv1v0pwsevtxfp522xt5vvd0ftdazx" timestamp="1512602392"&gt;155&lt;/key&gt;&lt;/foreign-keys&gt;&lt;ref-type name="Book"&gt;6&lt;/ref-type&gt;&lt;contributors&gt;&lt;authors&gt;&lt;author&gt;‘t Hoen, EFM&lt;/author&gt;&lt;/authors&gt;&lt;/contributors&gt;&lt;titles&gt;&lt;title&gt;The global politics of pharmaceutical monopoly power: drug patents, access, innovation and the application of the WTO Doha Declaration on TRIPS and public health&lt;/title&gt;&lt;/titles&gt;&lt;dates&gt;&lt;year&gt;2009&lt;/year&gt;&lt;/dates&gt;&lt;pub-location&gt;Diemen, The Netherlands&lt;/pub-location&gt;&lt;publisher&gt;AMB&lt;/publisher&gt;&lt;urls&gt;&lt;/urls&gt;&lt;/record&gt;&lt;/Cite&gt;&lt;/EndNote&gt;</w:instrText>
      </w:r>
      <w:r w:rsidR="003740B8" w:rsidRPr="004F48B1">
        <w:rPr>
          <w:rStyle w:val="SubtleReference"/>
          <w:rFonts w:ascii="Times New Roman" w:hAnsi="Times New Roman"/>
          <w:smallCaps w:val="0"/>
          <w:color w:val="auto"/>
          <w:sz w:val="24"/>
          <w:szCs w:val="24"/>
        </w:rPr>
        <w:fldChar w:fldCharType="separate"/>
      </w:r>
      <w:r w:rsidR="00BC7018" w:rsidRPr="004F48B1">
        <w:rPr>
          <w:rStyle w:val="SubtleReference"/>
          <w:rFonts w:ascii="Times New Roman" w:hAnsi="Times New Roman"/>
          <w:smallCaps w:val="0"/>
          <w:noProof/>
          <w:color w:val="auto"/>
          <w:sz w:val="24"/>
          <w:szCs w:val="24"/>
        </w:rPr>
        <w:t>(20)</w:t>
      </w:r>
      <w:r w:rsidR="003740B8" w:rsidRPr="004F48B1">
        <w:rPr>
          <w:rStyle w:val="SubtleReference"/>
          <w:rFonts w:ascii="Times New Roman" w:hAnsi="Times New Roman"/>
          <w:smallCaps w:val="0"/>
          <w:color w:val="auto"/>
          <w:sz w:val="24"/>
          <w:szCs w:val="24"/>
        </w:rPr>
        <w:fldChar w:fldCharType="end"/>
      </w:r>
      <w:ins w:id="280" w:author="Ma Gagnon" w:date="2017-12-11T17:23:00Z">
        <w:r w:rsidR="0056241A">
          <w:rPr>
            <w:rStyle w:val="SubtleReference"/>
            <w:rFonts w:ascii="Times New Roman" w:hAnsi="Times New Roman"/>
            <w:smallCaps w:val="0"/>
            <w:color w:val="auto"/>
            <w:sz w:val="24"/>
            <w:szCs w:val="24"/>
          </w:rPr>
          <w:t xml:space="preserve"> </w:t>
        </w:r>
      </w:ins>
      <w:ins w:id="281" w:author="Joel Lexchin" w:date="2017-12-06T18:20:00Z">
        <w:r w:rsidR="003740B8">
          <w:rPr>
            <w:rStyle w:val="SubtleReference"/>
            <w:rFonts w:ascii="Times New Roman" w:hAnsi="Times New Roman"/>
            <w:smallCaps w:val="0"/>
            <w:color w:val="auto"/>
            <w:sz w:val="24"/>
            <w:szCs w:val="24"/>
          </w:rPr>
          <w:t xml:space="preserve">Longer patent terms delay the introduction of low cost generics, the most effective way of lowering drug prices in </w:t>
        </w:r>
        <w:proofErr w:type="spellStart"/>
        <w:r w:rsidR="003740B8">
          <w:rPr>
            <w:rStyle w:val="SubtleReference"/>
            <w:rFonts w:ascii="Times New Roman" w:hAnsi="Times New Roman"/>
            <w:smallCaps w:val="0"/>
            <w:color w:val="auto"/>
            <w:sz w:val="24"/>
            <w:szCs w:val="24"/>
          </w:rPr>
          <w:t>LMICs</w:t>
        </w:r>
        <w:proofErr w:type="spellEnd"/>
        <w:r w:rsidR="003740B8">
          <w:rPr>
            <w:rStyle w:val="SubtleReference"/>
            <w:rFonts w:ascii="Times New Roman" w:hAnsi="Times New Roman"/>
            <w:smallCaps w:val="0"/>
            <w:color w:val="auto"/>
            <w:sz w:val="24"/>
            <w:szCs w:val="24"/>
          </w:rPr>
          <w:t>.</w:t>
        </w:r>
      </w:ins>
      <w:r w:rsidR="00C628D1" w:rsidRPr="004F48B1">
        <w:rPr>
          <w:rStyle w:val="SubtleReference"/>
          <w:rFonts w:ascii="Times New Roman" w:hAnsi="Times New Roman"/>
          <w:smallCaps w:val="0"/>
          <w:color w:val="auto"/>
          <w:sz w:val="24"/>
          <w:szCs w:val="24"/>
        </w:rPr>
        <w:fldChar w:fldCharType="begin"/>
      </w:r>
      <w:r w:rsidR="00BC7018" w:rsidRPr="004F48B1">
        <w:rPr>
          <w:rStyle w:val="SubtleReference"/>
          <w:rFonts w:ascii="Times New Roman" w:hAnsi="Times New Roman"/>
          <w:smallCaps w:val="0"/>
          <w:color w:val="auto"/>
          <w:sz w:val="24"/>
          <w:szCs w:val="24"/>
        </w:rPr>
        <w:instrText xml:space="preserve"> ADDIN EN.CITE &lt;EndNote&gt;&lt;Cite&gt;&lt;Author&gt;Waning&lt;/Author&gt;&lt;Year&gt;2009&lt;/Year&gt;&lt;RecNum&gt;156&lt;/RecNum&gt;&lt;DisplayText&gt;(21)&lt;/DisplayText&gt;&lt;record&gt;&lt;rec-number&gt;156&lt;/rec-number&gt;&lt;foreign-keys&gt;&lt;key app="EN" db-id="sv9d2avv1v0pwsevtxfp522xt5vvd0ftdazx" timestamp="1512602772"&gt;156&lt;/key&gt;&lt;/foreign-keys&gt;&lt;ref-type name="Journal Article"&gt;17&lt;/ref-type&gt;&lt;contributors&gt;&lt;authors&gt;&lt;author&gt;Waning, B&lt;/author&gt;&lt;author&gt;Kaplan, W&lt;/author&gt;&lt;author&gt;King, AC&lt;/author&gt;&lt;author&gt;Lawrence, DA&lt;/author&gt;&lt;author&gt;Leufkens, HG&lt;/author&gt;&lt;author&gt;Fox, MP&lt;/author&gt;&lt;/authors&gt;&lt;/contributors&gt;&lt;titles&gt;&lt;title&gt;Global strategies to reduce the price of antiretroviral medicines: evidence from transactional databases&lt;/title&gt;&lt;secondary-title&gt;Bulletin of the World Health Organization&lt;/secondary-title&gt;&lt;/titles&gt;&lt;periodical&gt;&lt;full-title&gt;Bulletin of the World Health Organization&lt;/full-title&gt;&lt;/periodical&gt;&lt;pages&gt;520-528&lt;/pages&gt;&lt;volume&gt;87&lt;/volume&gt;&lt;dates&gt;&lt;year&gt;2009&lt;/year&gt;&lt;/dates&gt;&lt;urls&gt;&lt;/urls&gt;&lt;/record&gt;&lt;/Cite&gt;&lt;/EndNote&gt;</w:instrText>
      </w:r>
      <w:r w:rsidR="00C628D1" w:rsidRPr="004F48B1">
        <w:rPr>
          <w:rStyle w:val="SubtleReference"/>
          <w:rFonts w:ascii="Times New Roman" w:hAnsi="Times New Roman"/>
          <w:smallCaps w:val="0"/>
          <w:color w:val="auto"/>
          <w:sz w:val="24"/>
          <w:szCs w:val="24"/>
        </w:rPr>
        <w:fldChar w:fldCharType="separate"/>
      </w:r>
      <w:r w:rsidR="00BC7018" w:rsidRPr="004F48B1">
        <w:rPr>
          <w:rStyle w:val="SubtleReference"/>
          <w:rFonts w:ascii="Times New Roman" w:hAnsi="Times New Roman"/>
          <w:smallCaps w:val="0"/>
          <w:noProof/>
          <w:color w:val="auto"/>
          <w:sz w:val="24"/>
          <w:szCs w:val="24"/>
        </w:rPr>
        <w:t>(21)</w:t>
      </w:r>
      <w:r w:rsidR="00C628D1" w:rsidRPr="004F48B1">
        <w:rPr>
          <w:rStyle w:val="SubtleReference"/>
          <w:rFonts w:ascii="Times New Roman" w:hAnsi="Times New Roman"/>
          <w:smallCaps w:val="0"/>
          <w:color w:val="auto"/>
          <w:sz w:val="24"/>
          <w:szCs w:val="24"/>
        </w:rPr>
        <w:fldChar w:fldCharType="end"/>
      </w:r>
      <w:ins w:id="282" w:author="Joel Lexchin" w:date="2017-12-06T18:26:00Z">
        <w:r w:rsidR="00C628D1">
          <w:rPr>
            <w:rStyle w:val="SubtleReference"/>
            <w:rFonts w:ascii="Times New Roman" w:hAnsi="Times New Roman"/>
            <w:smallCaps w:val="0"/>
            <w:color w:val="auto"/>
            <w:sz w:val="24"/>
            <w:szCs w:val="24"/>
          </w:rPr>
          <w:t xml:space="preserve"> </w:t>
        </w:r>
      </w:ins>
    </w:p>
    <w:p w14:paraId="44B8FDCF" w14:textId="77777777" w:rsidR="00AC6362" w:rsidRDefault="00AC6362" w:rsidP="0089732C">
      <w:pPr>
        <w:pStyle w:val="p1"/>
        <w:spacing w:line="480" w:lineRule="auto"/>
        <w:rPr>
          <w:ins w:id="283" w:author="Joel Lexchin" w:date="2017-12-17T23:33:00Z"/>
          <w:rStyle w:val="SubtleReference"/>
          <w:rFonts w:ascii="Times New Roman" w:hAnsi="Times New Roman"/>
          <w:smallCaps w:val="0"/>
          <w:color w:val="auto"/>
          <w:sz w:val="24"/>
          <w:szCs w:val="24"/>
        </w:rPr>
      </w:pPr>
    </w:p>
    <w:p w14:paraId="07EDC6FE" w14:textId="26EA37A1" w:rsidR="00AC6362" w:rsidRDefault="00B97071" w:rsidP="0089732C">
      <w:pPr>
        <w:pStyle w:val="p1"/>
        <w:spacing w:line="480" w:lineRule="auto"/>
        <w:rPr>
          <w:ins w:id="284" w:author="Joel Lexchin" w:date="2017-12-17T23:34:00Z"/>
          <w:rStyle w:val="SubtleReference"/>
          <w:rFonts w:ascii="Times New Roman" w:hAnsi="Times New Roman"/>
          <w:smallCaps w:val="0"/>
          <w:color w:val="auto"/>
          <w:sz w:val="24"/>
          <w:szCs w:val="24"/>
        </w:rPr>
      </w:pPr>
      <w:ins w:id="285" w:author="Ma Gagnon" w:date="2017-12-11T17:24:00Z">
        <w:r>
          <w:rPr>
            <w:rStyle w:val="SubtleReference"/>
            <w:rFonts w:ascii="Times New Roman" w:hAnsi="Times New Roman"/>
            <w:smallCaps w:val="0"/>
            <w:color w:val="auto"/>
            <w:sz w:val="24"/>
            <w:szCs w:val="24"/>
          </w:rPr>
          <w:t>The establish</w:t>
        </w:r>
      </w:ins>
      <w:ins w:id="286" w:author="Ma Gagnon" w:date="2017-12-11T17:26:00Z">
        <w:r>
          <w:rPr>
            <w:rStyle w:val="SubtleReference"/>
            <w:rFonts w:ascii="Times New Roman" w:hAnsi="Times New Roman"/>
            <w:smallCaps w:val="0"/>
            <w:color w:val="auto"/>
            <w:sz w:val="24"/>
            <w:szCs w:val="24"/>
          </w:rPr>
          <w:t xml:space="preserve">ment of the global intellectual property regime under WTO was the result of negotiations </w:t>
        </w:r>
      </w:ins>
      <w:ins w:id="287" w:author="Ma Gagnon" w:date="2017-12-11T17:27:00Z">
        <w:r>
          <w:rPr>
            <w:rStyle w:val="SubtleReference"/>
            <w:rFonts w:ascii="Times New Roman" w:hAnsi="Times New Roman"/>
            <w:smallCaps w:val="0"/>
            <w:color w:val="auto"/>
            <w:sz w:val="24"/>
            <w:szCs w:val="24"/>
          </w:rPr>
          <w:t xml:space="preserve">where </w:t>
        </w:r>
      </w:ins>
      <w:ins w:id="288" w:author="Ma Gagnon" w:date="2017-12-11T17:28:00Z">
        <w:r>
          <w:rPr>
            <w:rStyle w:val="SubtleReference"/>
            <w:rFonts w:ascii="Times New Roman" w:hAnsi="Times New Roman"/>
            <w:smallCaps w:val="0"/>
            <w:color w:val="auto"/>
            <w:sz w:val="24"/>
            <w:szCs w:val="24"/>
          </w:rPr>
          <w:t>not all relevant interest</w:t>
        </w:r>
      </w:ins>
      <w:ins w:id="289" w:author="Ma Gagnon" w:date="2017-12-11T17:29:00Z">
        <w:r>
          <w:rPr>
            <w:rStyle w:val="SubtleReference"/>
            <w:rFonts w:ascii="Times New Roman" w:hAnsi="Times New Roman"/>
            <w:smallCaps w:val="0"/>
            <w:color w:val="auto"/>
            <w:sz w:val="24"/>
            <w:szCs w:val="24"/>
          </w:rPr>
          <w:t>s w</w:t>
        </w:r>
      </w:ins>
      <w:ins w:id="290" w:author="Ma Gagnon [2]" w:date="2017-12-12T11:07:00Z">
        <w:r w:rsidR="002C78A6">
          <w:rPr>
            <w:rStyle w:val="SubtleReference"/>
            <w:rFonts w:ascii="Times New Roman" w:hAnsi="Times New Roman"/>
            <w:smallCaps w:val="0"/>
            <w:color w:val="auto"/>
            <w:sz w:val="24"/>
            <w:szCs w:val="24"/>
          </w:rPr>
          <w:t>ere</w:t>
        </w:r>
      </w:ins>
      <w:ins w:id="291" w:author="Ma Gagnon" w:date="2017-12-11T17:29:00Z">
        <w:del w:id="292" w:author="Ma Gagnon [2]" w:date="2017-12-12T11:07:00Z">
          <w:r w:rsidDel="002C78A6">
            <w:rPr>
              <w:rStyle w:val="SubtleReference"/>
              <w:rFonts w:ascii="Times New Roman" w:hAnsi="Times New Roman"/>
              <w:smallCaps w:val="0"/>
              <w:color w:val="auto"/>
              <w:sz w:val="24"/>
              <w:szCs w:val="24"/>
            </w:rPr>
            <w:delText>as</w:delText>
          </w:r>
        </w:del>
      </w:ins>
      <w:ins w:id="293" w:author="Ma Gagnon" w:date="2017-12-11T17:27:00Z">
        <w:r>
          <w:rPr>
            <w:rStyle w:val="SubtleReference"/>
            <w:rFonts w:ascii="Times New Roman" w:hAnsi="Times New Roman"/>
            <w:smallCaps w:val="0"/>
            <w:color w:val="auto"/>
            <w:sz w:val="24"/>
            <w:szCs w:val="24"/>
          </w:rPr>
          <w:t xml:space="preserve"> represented</w:t>
        </w:r>
      </w:ins>
      <w:ins w:id="294" w:author="Ma Gagnon" w:date="2017-12-11T17:29:00Z">
        <w:r>
          <w:rPr>
            <w:rStyle w:val="SubtleReference"/>
            <w:rFonts w:ascii="Times New Roman" w:hAnsi="Times New Roman"/>
            <w:smallCaps w:val="0"/>
            <w:color w:val="auto"/>
            <w:sz w:val="24"/>
            <w:szCs w:val="24"/>
          </w:rPr>
          <w:t>,</w:t>
        </w:r>
      </w:ins>
      <w:ins w:id="295" w:author="Ma Gagnon" w:date="2017-12-11T17:28:00Z">
        <w:r>
          <w:rPr>
            <w:rStyle w:val="SubtleReference"/>
            <w:rFonts w:ascii="Times New Roman" w:hAnsi="Times New Roman"/>
            <w:smallCaps w:val="0"/>
            <w:color w:val="auto"/>
            <w:sz w:val="24"/>
            <w:szCs w:val="24"/>
          </w:rPr>
          <w:t xml:space="preserve"> </w:t>
        </w:r>
      </w:ins>
      <w:ins w:id="296" w:author="Ma Gagnon" w:date="2017-12-11T17:31:00Z">
        <w:r>
          <w:rPr>
            <w:rStyle w:val="SubtleReference"/>
            <w:rFonts w:ascii="Times New Roman" w:hAnsi="Times New Roman"/>
            <w:smallCaps w:val="0"/>
            <w:color w:val="auto"/>
            <w:sz w:val="24"/>
            <w:szCs w:val="24"/>
          </w:rPr>
          <w:t xml:space="preserve">where </w:t>
        </w:r>
      </w:ins>
      <w:ins w:id="297" w:author="Ma Gagnon" w:date="2017-12-11T17:29:00Z">
        <w:r>
          <w:rPr>
            <w:rStyle w:val="SubtleReference"/>
            <w:rFonts w:ascii="Times New Roman" w:hAnsi="Times New Roman"/>
            <w:smallCaps w:val="0"/>
            <w:color w:val="auto"/>
            <w:sz w:val="24"/>
            <w:szCs w:val="24"/>
          </w:rPr>
          <w:t xml:space="preserve">few </w:t>
        </w:r>
        <w:proofErr w:type="spellStart"/>
        <w:r>
          <w:rPr>
            <w:rStyle w:val="SubtleReference"/>
            <w:rFonts w:ascii="Times New Roman" w:hAnsi="Times New Roman"/>
            <w:smallCaps w:val="0"/>
            <w:color w:val="auto"/>
            <w:sz w:val="24"/>
            <w:szCs w:val="24"/>
          </w:rPr>
          <w:t>LMICs</w:t>
        </w:r>
        <w:proofErr w:type="spellEnd"/>
        <w:r>
          <w:rPr>
            <w:rStyle w:val="SubtleReference"/>
            <w:rFonts w:ascii="Times New Roman" w:hAnsi="Times New Roman"/>
            <w:smallCaps w:val="0"/>
            <w:color w:val="auto"/>
            <w:sz w:val="24"/>
            <w:szCs w:val="24"/>
          </w:rPr>
          <w:t xml:space="preserve"> had </w:t>
        </w:r>
      </w:ins>
      <w:ins w:id="298" w:author="Ma Gagnon" w:date="2017-12-11T17:28:00Z">
        <w:r>
          <w:rPr>
            <w:rStyle w:val="SubtleReference"/>
            <w:rFonts w:ascii="Times New Roman" w:hAnsi="Times New Roman"/>
            <w:smallCaps w:val="0"/>
            <w:color w:val="auto"/>
            <w:sz w:val="24"/>
            <w:szCs w:val="24"/>
          </w:rPr>
          <w:t>full information about the consequences of the agreement</w:t>
        </w:r>
      </w:ins>
      <w:ins w:id="299" w:author="Ma Gagnon" w:date="2017-12-11T17:29:00Z">
        <w:r>
          <w:rPr>
            <w:rStyle w:val="SubtleReference"/>
            <w:rFonts w:ascii="Times New Roman" w:hAnsi="Times New Roman"/>
            <w:smallCaps w:val="0"/>
            <w:color w:val="auto"/>
            <w:sz w:val="24"/>
            <w:szCs w:val="24"/>
          </w:rPr>
          <w:t xml:space="preserve">, and </w:t>
        </w:r>
      </w:ins>
      <w:ins w:id="300" w:author="Ma Gagnon" w:date="2017-12-11T17:31:00Z">
        <w:r>
          <w:rPr>
            <w:rStyle w:val="SubtleReference"/>
            <w:rFonts w:ascii="Times New Roman" w:hAnsi="Times New Roman"/>
            <w:smallCaps w:val="0"/>
            <w:color w:val="auto"/>
            <w:sz w:val="24"/>
            <w:szCs w:val="24"/>
          </w:rPr>
          <w:t xml:space="preserve">where coercion was used </w:t>
        </w:r>
      </w:ins>
      <w:ins w:id="301" w:author="Ma Gagnon" w:date="2017-12-11T17:33:00Z">
        <w:r w:rsidR="003E48C5">
          <w:rPr>
            <w:rStyle w:val="SubtleReference"/>
            <w:rFonts w:ascii="Times New Roman" w:hAnsi="Times New Roman"/>
            <w:smallCaps w:val="0"/>
            <w:color w:val="auto"/>
            <w:sz w:val="24"/>
            <w:szCs w:val="24"/>
          </w:rPr>
          <w:t>in</w:t>
        </w:r>
        <w:r>
          <w:rPr>
            <w:rStyle w:val="SubtleReference"/>
            <w:rFonts w:ascii="Times New Roman" w:hAnsi="Times New Roman"/>
            <w:smallCaps w:val="0"/>
            <w:color w:val="auto"/>
            <w:sz w:val="24"/>
            <w:szCs w:val="24"/>
          </w:rPr>
          <w:t xml:space="preserve"> </w:t>
        </w:r>
        <w:r w:rsidR="003E48C5">
          <w:rPr>
            <w:rStyle w:val="SubtleReference"/>
            <w:rFonts w:ascii="Times New Roman" w:hAnsi="Times New Roman"/>
            <w:smallCaps w:val="0"/>
            <w:color w:val="auto"/>
            <w:sz w:val="24"/>
            <w:szCs w:val="24"/>
          </w:rPr>
          <w:t>persuading</w:t>
        </w:r>
        <w:r>
          <w:rPr>
            <w:rStyle w:val="SubtleReference"/>
            <w:rFonts w:ascii="Times New Roman" w:hAnsi="Times New Roman"/>
            <w:smallCaps w:val="0"/>
            <w:color w:val="auto"/>
            <w:sz w:val="24"/>
            <w:szCs w:val="24"/>
          </w:rPr>
          <w:t xml:space="preserve"> importers of intellectual property rights to sign </w:t>
        </w:r>
        <w:del w:id="302" w:author="Joel Lexchin" w:date="2017-12-21T19:45:00Z">
          <w:r w:rsidDel="00E26179">
            <w:rPr>
              <w:rStyle w:val="SubtleReference"/>
              <w:rFonts w:ascii="Times New Roman" w:hAnsi="Times New Roman"/>
              <w:smallCaps w:val="0"/>
              <w:color w:val="auto"/>
              <w:sz w:val="24"/>
              <w:szCs w:val="24"/>
            </w:rPr>
            <w:delText>an</w:delText>
          </w:r>
        </w:del>
      </w:ins>
      <w:ins w:id="303" w:author="Joel Lexchin" w:date="2017-12-21T19:45:00Z">
        <w:r w:rsidR="00E26179">
          <w:rPr>
            <w:rStyle w:val="SubtleReference"/>
            <w:rFonts w:ascii="Times New Roman" w:hAnsi="Times New Roman"/>
            <w:smallCaps w:val="0"/>
            <w:color w:val="auto"/>
            <w:sz w:val="24"/>
            <w:szCs w:val="24"/>
          </w:rPr>
          <w:t>the</w:t>
        </w:r>
      </w:ins>
      <w:ins w:id="304" w:author="Ma Gagnon" w:date="2017-12-11T17:33:00Z">
        <w:r>
          <w:rPr>
            <w:rStyle w:val="SubtleReference"/>
            <w:rFonts w:ascii="Times New Roman" w:hAnsi="Times New Roman"/>
            <w:smallCaps w:val="0"/>
            <w:color w:val="auto"/>
            <w:sz w:val="24"/>
            <w:szCs w:val="24"/>
          </w:rPr>
          <w:t xml:space="preserve"> agreement</w:t>
        </w:r>
        <w:r w:rsidR="003E48C5">
          <w:rPr>
            <w:rStyle w:val="SubtleReference"/>
            <w:rFonts w:ascii="Times New Roman" w:hAnsi="Times New Roman"/>
            <w:smallCaps w:val="0"/>
            <w:color w:val="auto"/>
            <w:sz w:val="24"/>
            <w:szCs w:val="24"/>
          </w:rPr>
          <w:t xml:space="preserve"> that </w:t>
        </w:r>
      </w:ins>
      <w:ins w:id="305" w:author="Ma Gagnon" w:date="2017-12-11T17:34:00Z">
        <w:del w:id="306" w:author="Ma Gagnon [2]" w:date="2017-12-12T11:08:00Z">
          <w:r w:rsidR="003E48C5" w:rsidDel="002C78A6">
            <w:rPr>
              <w:rStyle w:val="SubtleReference"/>
              <w:rFonts w:ascii="Times New Roman" w:hAnsi="Times New Roman"/>
              <w:smallCaps w:val="0"/>
              <w:color w:val="auto"/>
              <w:sz w:val="24"/>
              <w:szCs w:val="24"/>
            </w:rPr>
            <w:delText xml:space="preserve"> that </w:delText>
          </w:r>
        </w:del>
        <w:del w:id="307" w:author="Ma Gagnon [2]" w:date="2017-12-12T11:09:00Z">
          <w:r w:rsidR="003E48C5" w:rsidDel="002C78A6">
            <w:rPr>
              <w:rStyle w:val="SubtleReference"/>
              <w:rFonts w:ascii="Times New Roman" w:hAnsi="Times New Roman"/>
              <w:smallCaps w:val="0"/>
              <w:color w:val="auto"/>
              <w:sz w:val="24"/>
              <w:szCs w:val="24"/>
            </w:rPr>
            <w:delText>dramatically</w:delText>
          </w:r>
        </w:del>
      </w:ins>
      <w:ins w:id="308" w:author="Ma Gagnon [2]" w:date="2017-12-12T11:09:00Z">
        <w:r w:rsidR="002C78A6">
          <w:rPr>
            <w:rStyle w:val="SubtleReference"/>
            <w:rFonts w:ascii="Times New Roman" w:hAnsi="Times New Roman"/>
            <w:smallCaps w:val="0"/>
            <w:color w:val="auto"/>
            <w:sz w:val="24"/>
            <w:szCs w:val="24"/>
          </w:rPr>
          <w:t>significantly</w:t>
        </w:r>
      </w:ins>
      <w:ins w:id="309" w:author="Ma Gagnon" w:date="2017-12-11T17:34:00Z">
        <w:r w:rsidR="003E48C5">
          <w:rPr>
            <w:rStyle w:val="SubtleReference"/>
            <w:rFonts w:ascii="Times New Roman" w:hAnsi="Times New Roman"/>
            <w:smallCaps w:val="0"/>
            <w:color w:val="auto"/>
            <w:sz w:val="24"/>
            <w:szCs w:val="24"/>
          </w:rPr>
          <w:t xml:space="preserve"> increased the costs</w:t>
        </w:r>
      </w:ins>
      <w:ins w:id="310" w:author="Ma Gagnon [2]" w:date="2017-12-12T11:09:00Z">
        <w:r w:rsidR="002C78A6">
          <w:rPr>
            <w:rStyle w:val="SubtleReference"/>
            <w:rFonts w:ascii="Times New Roman" w:hAnsi="Times New Roman"/>
            <w:smallCaps w:val="0"/>
            <w:color w:val="auto"/>
            <w:sz w:val="24"/>
            <w:szCs w:val="24"/>
          </w:rPr>
          <w:t xml:space="preserve"> of</w:t>
        </w:r>
      </w:ins>
      <w:ins w:id="311" w:author="Joel Lexchin" w:date="2017-12-16T12:47:00Z">
        <w:r w:rsidR="00157E72">
          <w:rPr>
            <w:rStyle w:val="SubtleReference"/>
            <w:rFonts w:ascii="Times New Roman" w:hAnsi="Times New Roman"/>
            <w:smallCaps w:val="0"/>
            <w:color w:val="auto"/>
            <w:sz w:val="24"/>
            <w:szCs w:val="24"/>
          </w:rPr>
          <w:t xml:space="preserve"> </w:t>
        </w:r>
      </w:ins>
      <w:ins w:id="312" w:author="Ma Gagnon [2]" w:date="2017-12-12T11:09:00Z">
        <w:r w:rsidR="002C78A6">
          <w:rPr>
            <w:rStyle w:val="SubtleReference"/>
            <w:rFonts w:ascii="Times New Roman" w:hAnsi="Times New Roman"/>
            <w:smallCaps w:val="0"/>
            <w:color w:val="auto"/>
            <w:sz w:val="24"/>
            <w:szCs w:val="24"/>
          </w:rPr>
          <w:t>prescription drugs</w:t>
        </w:r>
      </w:ins>
      <w:ins w:id="313" w:author="Ma Gagnon" w:date="2017-12-11T17:34:00Z">
        <w:del w:id="314" w:author="Ma Gagnon [2]" w:date="2017-12-12T11:09:00Z">
          <w:r w:rsidR="003E48C5" w:rsidDel="002C78A6">
            <w:rPr>
              <w:rStyle w:val="SubtleReference"/>
              <w:rFonts w:ascii="Times New Roman" w:hAnsi="Times New Roman"/>
              <w:smallCaps w:val="0"/>
              <w:color w:val="auto"/>
              <w:sz w:val="24"/>
              <w:szCs w:val="24"/>
            </w:rPr>
            <w:delText xml:space="preserve">of </w:delText>
          </w:r>
        </w:del>
        <w:del w:id="315" w:author="Ma Gagnon [2]" w:date="2017-12-12T11:08:00Z">
          <w:r w:rsidR="003E48C5" w:rsidDel="002C78A6">
            <w:rPr>
              <w:rStyle w:val="SubtleReference"/>
              <w:rFonts w:ascii="Times New Roman" w:hAnsi="Times New Roman"/>
              <w:smallCaps w:val="0"/>
              <w:color w:val="auto"/>
              <w:sz w:val="24"/>
              <w:szCs w:val="24"/>
            </w:rPr>
            <w:delText>intellectual property imports to them”.</w:delText>
          </w:r>
        </w:del>
      </w:ins>
      <w:ins w:id="316" w:author="Ma Gagnon [2]" w:date="2017-12-12T11:08:00Z">
        <w:r w:rsidR="002C78A6">
          <w:rPr>
            <w:rStyle w:val="SubtleReference"/>
            <w:rFonts w:ascii="Times New Roman" w:hAnsi="Times New Roman"/>
            <w:smallCaps w:val="0"/>
            <w:color w:val="auto"/>
            <w:sz w:val="24"/>
            <w:szCs w:val="24"/>
          </w:rPr>
          <w:t>.</w:t>
        </w:r>
      </w:ins>
      <w:ins w:id="317" w:author="Ma Gagnon" w:date="2017-12-11T17:34:00Z">
        <w:del w:id="318" w:author="Joel Lexchin" w:date="2017-12-16T13:33:00Z">
          <w:r w:rsidR="003E48C5" w:rsidDel="00BC7018">
            <w:rPr>
              <w:rStyle w:val="SubtleReference"/>
              <w:rFonts w:ascii="Times New Roman" w:hAnsi="Times New Roman"/>
              <w:smallCaps w:val="0"/>
              <w:color w:val="auto"/>
              <w:sz w:val="24"/>
              <w:szCs w:val="24"/>
            </w:rPr>
            <w:delText xml:space="preserve"> (54)</w:delText>
          </w:r>
        </w:del>
      </w:ins>
      <w:r w:rsidR="00BC7018">
        <w:rPr>
          <w:rStyle w:val="SubtleReference"/>
          <w:smallCaps w:val="0"/>
          <w:color w:val="auto"/>
          <w:szCs w:val="24"/>
        </w:rPr>
        <w:fldChar w:fldCharType="begin"/>
      </w:r>
      <w:r w:rsidR="00BC7018">
        <w:rPr>
          <w:rStyle w:val="SubtleReference"/>
          <w:rFonts w:ascii="Times New Roman" w:hAnsi="Times New Roman"/>
          <w:smallCaps w:val="0"/>
          <w:color w:val="auto"/>
          <w:sz w:val="24"/>
          <w:szCs w:val="24"/>
        </w:rPr>
        <w:instrText xml:space="preserve"> ADDIN EN.CITE &lt;EndNote&gt;&lt;Cite&gt;&lt;Author&gt;Drahos&lt;/Author&gt;&lt;Year&gt;2002&lt;/Year&gt;&lt;RecNum&gt;163&lt;/RecNum&gt;&lt;DisplayText&gt;(22)&lt;/DisplayText&gt;&lt;record&gt;&lt;rec-number&gt;163&lt;/rec-number&gt;&lt;foreign-keys&gt;&lt;key app="EN" db-id="sv9d2avv1v0pwsevtxfp522xt5vvd0ftdazx" timestamp="1513447338"&gt;163&lt;/key&gt;&lt;/foreign-keys&gt;&lt;ref-type name="Book"&gt;6&lt;/ref-type&gt;&lt;contributors&gt;&lt;authors&gt;&lt;author&gt;Drahos, P&lt;/author&gt;&lt;author&gt;Braithwaite, J&lt;/author&gt;&lt;/authors&gt;&lt;/contributors&gt;&lt;titles&gt;&lt;title&gt;Information feudalism: who owns the knowledge economy?&lt;/title&gt;&lt;/titles&gt;&lt;dates&gt;&lt;year&gt;2002&lt;/year&gt;&lt;/dates&gt;&lt;pub-location&gt;London&lt;/pub-location&gt;&lt;publisher&gt;Earthscan&lt;/publisher&gt;&lt;urls&gt;&lt;/urls&gt;&lt;/record&gt;&lt;/Cite&gt;&lt;/EndNote&gt;</w:instrText>
      </w:r>
      <w:r w:rsidR="00BC7018">
        <w:rPr>
          <w:rStyle w:val="SubtleReference"/>
          <w:smallCaps w:val="0"/>
          <w:color w:val="auto"/>
          <w:szCs w:val="24"/>
        </w:rPr>
        <w:fldChar w:fldCharType="separate"/>
      </w:r>
      <w:r w:rsidR="00BC7018">
        <w:rPr>
          <w:rStyle w:val="SubtleReference"/>
          <w:rFonts w:ascii="Times New Roman" w:hAnsi="Times New Roman"/>
          <w:smallCaps w:val="0"/>
          <w:noProof/>
          <w:color w:val="auto"/>
          <w:sz w:val="24"/>
          <w:szCs w:val="24"/>
        </w:rPr>
        <w:t>(22)</w:t>
      </w:r>
      <w:r w:rsidR="00BC7018">
        <w:rPr>
          <w:rStyle w:val="SubtleReference"/>
          <w:smallCaps w:val="0"/>
          <w:color w:val="auto"/>
          <w:szCs w:val="24"/>
        </w:rPr>
        <w:fldChar w:fldCharType="end"/>
      </w:r>
      <w:ins w:id="319" w:author="Joel Lexchin" w:date="2017-12-16T13:27:00Z">
        <w:r w:rsidR="00E4228E">
          <w:rPr>
            <w:rStyle w:val="SubtleReference"/>
            <w:rFonts w:ascii="Times New Roman" w:hAnsi="Times New Roman"/>
            <w:smallCaps w:val="0"/>
            <w:color w:val="auto"/>
            <w:sz w:val="24"/>
            <w:szCs w:val="24"/>
          </w:rPr>
          <w:t xml:space="preserve"> </w:t>
        </w:r>
      </w:ins>
    </w:p>
    <w:p w14:paraId="6C2B90F4" w14:textId="77777777" w:rsidR="00AC6362" w:rsidRDefault="00AC6362" w:rsidP="0089732C">
      <w:pPr>
        <w:pStyle w:val="p1"/>
        <w:spacing w:line="480" w:lineRule="auto"/>
        <w:rPr>
          <w:ins w:id="320" w:author="Joel Lexchin" w:date="2017-12-17T23:34:00Z"/>
          <w:rStyle w:val="SubtleReference"/>
          <w:rFonts w:ascii="Times New Roman" w:hAnsi="Times New Roman"/>
          <w:smallCaps w:val="0"/>
          <w:color w:val="auto"/>
          <w:sz w:val="24"/>
          <w:szCs w:val="24"/>
        </w:rPr>
      </w:pPr>
    </w:p>
    <w:p w14:paraId="7CC6B3EF" w14:textId="4CB78120" w:rsidR="002F734B" w:rsidRPr="0089732C" w:rsidRDefault="002F734B" w:rsidP="0089732C">
      <w:pPr>
        <w:pStyle w:val="p1"/>
        <w:spacing w:line="480" w:lineRule="auto"/>
        <w:rPr>
          <w:rStyle w:val="SubtleReference"/>
          <w:rFonts w:ascii="Times New Roman" w:hAnsi="Times New Roman"/>
          <w:smallCaps w:val="0"/>
          <w:color w:val="auto"/>
          <w:sz w:val="24"/>
          <w:szCs w:val="24"/>
        </w:rPr>
      </w:pPr>
      <w:ins w:id="321" w:author="Joel Lexchin" w:date="2017-12-06T18:37:00Z">
        <w:r>
          <w:rPr>
            <w:rStyle w:val="SubtleReference"/>
            <w:rFonts w:ascii="Times New Roman" w:hAnsi="Times New Roman"/>
            <w:smallCaps w:val="0"/>
            <w:color w:val="auto"/>
            <w:sz w:val="24"/>
            <w:szCs w:val="24"/>
          </w:rPr>
          <w:t xml:space="preserve">Since 2005, one of the conditions for Indian membership in the WTO </w:t>
        </w:r>
      </w:ins>
      <w:ins w:id="322" w:author="Joel Lexchin" w:date="2017-12-06T18:38:00Z">
        <w:r>
          <w:rPr>
            <w:rStyle w:val="SubtleReference"/>
            <w:rFonts w:ascii="Times New Roman" w:hAnsi="Times New Roman"/>
            <w:smallCaps w:val="0"/>
            <w:color w:val="auto"/>
            <w:sz w:val="24"/>
            <w:szCs w:val="24"/>
          </w:rPr>
          <w:t>has been allowing</w:t>
        </w:r>
      </w:ins>
      <w:ins w:id="323" w:author="Joel Lexchin" w:date="2017-12-06T18:37:00Z">
        <w:r>
          <w:rPr>
            <w:rStyle w:val="SubtleReference"/>
            <w:rFonts w:ascii="Times New Roman" w:hAnsi="Times New Roman"/>
            <w:smallCaps w:val="0"/>
            <w:color w:val="auto"/>
            <w:sz w:val="24"/>
            <w:szCs w:val="24"/>
          </w:rPr>
          <w:t xml:space="preserve"> full product patenting</w:t>
        </w:r>
      </w:ins>
      <w:ins w:id="324" w:author="Joel Lexchin" w:date="2017-12-06T18:38:00Z">
        <w:r>
          <w:rPr>
            <w:rStyle w:val="SubtleReference"/>
            <w:rFonts w:ascii="Times New Roman" w:hAnsi="Times New Roman"/>
            <w:smallCaps w:val="0"/>
            <w:color w:val="auto"/>
            <w:sz w:val="24"/>
            <w:szCs w:val="24"/>
          </w:rPr>
          <w:t>. As a result</w:t>
        </w:r>
      </w:ins>
      <w:ins w:id="325" w:author="Joel Lexchin" w:date="2017-12-06T18:39:00Z">
        <w:r>
          <w:rPr>
            <w:rStyle w:val="SubtleReference"/>
            <w:rFonts w:ascii="Times New Roman" w:hAnsi="Times New Roman"/>
            <w:smallCaps w:val="0"/>
            <w:color w:val="auto"/>
            <w:sz w:val="24"/>
            <w:szCs w:val="24"/>
          </w:rPr>
          <w:t>,</w:t>
        </w:r>
      </w:ins>
      <w:ins w:id="326" w:author="Joel Lexchin" w:date="2017-12-06T18:38:00Z">
        <w:r w:rsidR="00E26179">
          <w:rPr>
            <w:rStyle w:val="SubtleReference"/>
            <w:rFonts w:ascii="Times New Roman" w:hAnsi="Times New Roman"/>
            <w:smallCaps w:val="0"/>
            <w:color w:val="auto"/>
            <w:sz w:val="24"/>
            <w:szCs w:val="24"/>
          </w:rPr>
          <w:t xml:space="preserve"> in 2016, In</w:t>
        </w:r>
      </w:ins>
      <w:ins w:id="327" w:author="Joel Lexchin" w:date="2017-12-21T19:46:00Z">
        <w:r w:rsidR="00E26179">
          <w:rPr>
            <w:rStyle w:val="SubtleReference"/>
            <w:rFonts w:ascii="Times New Roman" w:hAnsi="Times New Roman"/>
            <w:smallCaps w:val="0"/>
            <w:color w:val="auto"/>
            <w:sz w:val="24"/>
            <w:szCs w:val="24"/>
          </w:rPr>
          <w:t>dia</w:t>
        </w:r>
      </w:ins>
      <w:ins w:id="328" w:author="Joel Lexchin" w:date="2017-12-06T18:38:00Z">
        <w:r>
          <w:rPr>
            <w:rStyle w:val="SubtleReference"/>
            <w:rFonts w:ascii="Times New Roman" w:hAnsi="Times New Roman"/>
            <w:smallCaps w:val="0"/>
            <w:color w:val="auto"/>
            <w:sz w:val="24"/>
            <w:szCs w:val="24"/>
          </w:rPr>
          <w:t xml:space="preserve"> granted a patent to Pfizer for its pneumonia vaccine </w:t>
        </w:r>
        <w:proofErr w:type="spellStart"/>
        <w:r>
          <w:rPr>
            <w:rStyle w:val="SubtleReference"/>
            <w:rFonts w:ascii="Times New Roman" w:hAnsi="Times New Roman"/>
            <w:smallCaps w:val="0"/>
            <w:color w:val="auto"/>
            <w:sz w:val="24"/>
            <w:szCs w:val="24"/>
          </w:rPr>
          <w:t>Prevnar</w:t>
        </w:r>
        <w:proofErr w:type="spellEnd"/>
        <w:r>
          <w:rPr>
            <w:rStyle w:val="SubtleReference"/>
            <w:rFonts w:ascii="Times New Roman" w:hAnsi="Times New Roman"/>
            <w:smallCaps w:val="0"/>
            <w:color w:val="auto"/>
            <w:sz w:val="24"/>
            <w:szCs w:val="24"/>
          </w:rPr>
          <w:t xml:space="preserve"> 13, thereby </w:t>
        </w:r>
      </w:ins>
      <w:ins w:id="329" w:author="Joel Lexchin" w:date="2017-12-06T18:39:00Z">
        <w:r>
          <w:rPr>
            <w:rStyle w:val="SubtleReference"/>
            <w:rFonts w:ascii="Times New Roman" w:hAnsi="Times New Roman"/>
            <w:smallCaps w:val="0"/>
            <w:color w:val="auto"/>
            <w:sz w:val="24"/>
            <w:szCs w:val="24"/>
          </w:rPr>
          <w:t>ensuring a monopoly for the company until 2026.</w:t>
        </w:r>
      </w:ins>
      <w:r w:rsidR="00B454FE">
        <w:rPr>
          <w:rStyle w:val="SubtleReference"/>
          <w:rFonts w:ascii="Times New Roman" w:hAnsi="Times New Roman"/>
          <w:smallCaps w:val="0"/>
          <w:color w:val="auto"/>
          <w:sz w:val="24"/>
          <w:szCs w:val="24"/>
        </w:rPr>
        <w:fldChar w:fldCharType="begin"/>
      </w:r>
      <w:r w:rsidR="00BC7018">
        <w:rPr>
          <w:rStyle w:val="SubtleReference"/>
          <w:rFonts w:ascii="Times New Roman" w:hAnsi="Times New Roman"/>
          <w:smallCaps w:val="0"/>
          <w:color w:val="auto"/>
          <w:sz w:val="24"/>
          <w:szCs w:val="24"/>
        </w:rPr>
        <w:instrText xml:space="preserve"> ADDIN EN.CITE &lt;EndNote&gt;&lt;Cite&gt;&lt;Author&gt;Siddiqui&lt;/Author&gt;&lt;Year&gt;2016&lt;/Year&gt;&lt;RecNum&gt;157&lt;/RecNum&gt;&lt;DisplayText&gt;(23)&lt;/DisplayText&gt;&lt;record&gt;&lt;rec-number&gt;157&lt;/rec-number&gt;&lt;foreign-keys&gt;&lt;key app="EN" db-id="sv9d2avv1v0pwsevtxfp522xt5vvd0ftdazx" timestamp="1512603754"&gt;157&lt;/key&gt;&lt;/foreign-keys&gt;&lt;ref-type name="Web Page"&gt;12&lt;/ref-type&gt;&lt;contributors&gt;&lt;authors&gt;&lt;author&gt;Siddiqui, Z&lt;/author&gt;&lt;/authors&gt;&lt;/contributors&gt;&lt;titles&gt;&lt;title&gt;India grants Pfizer patent on pneumonia vaccine in blow to aid group&lt;/title&gt;&lt;/titles&gt;&lt;volume&gt;2017&lt;/volume&gt;&lt;number&gt;December 6&lt;/number&gt;&lt;dates&gt;&lt;year&gt;2016&lt;/year&gt;&lt;pub-dates&gt;&lt;date&gt;August 22&lt;/date&gt;&lt;/pub-dates&gt;&lt;/dates&gt;&lt;publisher&gt;Reuters&lt;/publisher&gt;&lt;urls&gt;&lt;related-urls&gt;&lt;url&gt;https://www.reuters.com/article/us-pfizer-india-vaccine/india-grants-pfizer-patent-on-pneumonia-vaccine-in-blow-to-aid-group-idUSKCN1B218S&lt;/url&gt;&lt;/related-urls&gt;&lt;/urls&gt;&lt;/record&gt;&lt;/Cite&gt;&lt;/EndNote&gt;</w:instrText>
      </w:r>
      <w:r w:rsidR="00B454FE">
        <w:rPr>
          <w:rStyle w:val="SubtleReference"/>
          <w:rFonts w:ascii="Times New Roman" w:hAnsi="Times New Roman"/>
          <w:smallCaps w:val="0"/>
          <w:color w:val="auto"/>
          <w:sz w:val="24"/>
          <w:szCs w:val="24"/>
        </w:rPr>
        <w:fldChar w:fldCharType="separate"/>
      </w:r>
      <w:r w:rsidR="00BC7018">
        <w:rPr>
          <w:rStyle w:val="SubtleReference"/>
          <w:rFonts w:ascii="Times New Roman" w:hAnsi="Times New Roman"/>
          <w:smallCaps w:val="0"/>
          <w:noProof/>
          <w:color w:val="auto"/>
          <w:sz w:val="24"/>
          <w:szCs w:val="24"/>
        </w:rPr>
        <w:t>(23)</w:t>
      </w:r>
      <w:r w:rsidR="00B454FE">
        <w:rPr>
          <w:rStyle w:val="SubtleReference"/>
          <w:rFonts w:ascii="Times New Roman" w:hAnsi="Times New Roman"/>
          <w:smallCaps w:val="0"/>
          <w:color w:val="auto"/>
          <w:sz w:val="24"/>
          <w:szCs w:val="24"/>
        </w:rPr>
        <w:fldChar w:fldCharType="end"/>
      </w:r>
      <w:ins w:id="330" w:author="Joel Lexchin" w:date="2017-12-06T18:37:00Z">
        <w:r>
          <w:rPr>
            <w:rStyle w:val="SubtleReference"/>
            <w:rFonts w:ascii="Times New Roman" w:hAnsi="Times New Roman"/>
            <w:smallCaps w:val="0"/>
            <w:color w:val="auto"/>
            <w:sz w:val="24"/>
            <w:szCs w:val="24"/>
          </w:rPr>
          <w:t xml:space="preserve"> </w:t>
        </w:r>
      </w:ins>
      <w:ins w:id="331" w:author="Joel Lexchin" w:date="2017-12-06T20:23:00Z">
        <w:r w:rsidR="00370C4D">
          <w:rPr>
            <w:rStyle w:val="SubtleReference"/>
            <w:rFonts w:ascii="Times New Roman" w:hAnsi="Times New Roman"/>
            <w:smallCaps w:val="0"/>
            <w:color w:val="auto"/>
            <w:sz w:val="24"/>
            <w:szCs w:val="24"/>
          </w:rPr>
          <w:t>Regulatory corruption</w:t>
        </w:r>
      </w:ins>
      <w:ins w:id="332" w:author="Joel Lexchin" w:date="2017-12-18T16:12:00Z">
        <w:r w:rsidR="00AB1601">
          <w:rPr>
            <w:rStyle w:val="SubtleReference"/>
            <w:rFonts w:ascii="Times New Roman" w:hAnsi="Times New Roman"/>
            <w:smallCaps w:val="0"/>
            <w:color w:val="auto"/>
            <w:sz w:val="24"/>
            <w:szCs w:val="24"/>
          </w:rPr>
          <w:t xml:space="preserve"> in India</w:t>
        </w:r>
      </w:ins>
      <w:ins w:id="333" w:author="Joel Lexchin" w:date="2017-12-06T20:23:00Z">
        <w:r w:rsidR="00370C4D">
          <w:rPr>
            <w:rStyle w:val="SubtleReference"/>
            <w:rFonts w:ascii="Times New Roman" w:hAnsi="Times New Roman"/>
            <w:smallCaps w:val="0"/>
            <w:color w:val="auto"/>
            <w:sz w:val="24"/>
            <w:szCs w:val="24"/>
          </w:rPr>
          <w:t xml:space="preserve"> </w:t>
        </w:r>
      </w:ins>
      <w:ins w:id="334" w:author="Joel Lexchin" w:date="2017-12-18T16:13:00Z">
        <w:r w:rsidR="00AB1601">
          <w:rPr>
            <w:rStyle w:val="SubtleReference"/>
            <w:rFonts w:ascii="Times New Roman" w:hAnsi="Times New Roman"/>
            <w:smallCaps w:val="0"/>
            <w:color w:val="auto"/>
            <w:sz w:val="24"/>
            <w:szCs w:val="24"/>
          </w:rPr>
          <w:t>contributes to</w:t>
        </w:r>
      </w:ins>
      <w:ins w:id="335" w:author="Joel Lexchin" w:date="2017-12-06T20:23:00Z">
        <w:r w:rsidR="00370C4D">
          <w:rPr>
            <w:rStyle w:val="SubtleReference"/>
            <w:rFonts w:ascii="Times New Roman" w:hAnsi="Times New Roman"/>
            <w:smallCaps w:val="0"/>
            <w:color w:val="auto"/>
            <w:sz w:val="24"/>
            <w:szCs w:val="24"/>
          </w:rPr>
          <w:t xml:space="preserve"> why </w:t>
        </w:r>
      </w:ins>
      <w:ins w:id="336" w:author="Joel Lexchin" w:date="2017-12-06T20:24:00Z">
        <w:r w:rsidR="00370C4D">
          <w:rPr>
            <w:rStyle w:val="SubtleReference"/>
            <w:rFonts w:ascii="Times New Roman" w:hAnsi="Times New Roman"/>
            <w:smallCaps w:val="0"/>
            <w:color w:val="auto"/>
            <w:sz w:val="24"/>
            <w:szCs w:val="24"/>
          </w:rPr>
          <w:t>substantial numbers of unapproved formulations of non-steroidal anti-inflammatories, anti-depressant/benzodiazepine and anti</w:t>
        </w:r>
      </w:ins>
      <w:ins w:id="337" w:author="Joel Lexchin" w:date="2017-12-06T20:25:00Z">
        <w:r w:rsidR="00370C4D">
          <w:rPr>
            <w:rStyle w:val="SubtleReference"/>
            <w:rFonts w:ascii="Times New Roman" w:hAnsi="Times New Roman"/>
            <w:smallCaps w:val="0"/>
            <w:color w:val="auto"/>
            <w:sz w:val="24"/>
            <w:szCs w:val="24"/>
          </w:rPr>
          <w:t xml:space="preserve">-psychotic fixed-dose combination products </w:t>
        </w:r>
      </w:ins>
      <w:ins w:id="338" w:author="Joel Lexchin" w:date="2017-12-18T16:10:00Z">
        <w:r w:rsidR="00570A46">
          <w:rPr>
            <w:rStyle w:val="SubtleReference"/>
            <w:rFonts w:ascii="Times New Roman" w:hAnsi="Times New Roman"/>
            <w:smallCaps w:val="0"/>
            <w:color w:val="auto"/>
            <w:sz w:val="24"/>
            <w:szCs w:val="24"/>
          </w:rPr>
          <w:t xml:space="preserve">remain </w:t>
        </w:r>
      </w:ins>
      <w:ins w:id="339" w:author="Joel Lexchin" w:date="2017-12-06T20:25:00Z">
        <w:r w:rsidR="00370C4D">
          <w:rPr>
            <w:rStyle w:val="SubtleReference"/>
            <w:rFonts w:ascii="Times New Roman" w:hAnsi="Times New Roman"/>
            <w:smallCaps w:val="0"/>
            <w:color w:val="auto"/>
            <w:sz w:val="24"/>
            <w:szCs w:val="24"/>
          </w:rPr>
          <w:t>on the market</w:t>
        </w:r>
      </w:ins>
      <w:ins w:id="340" w:author="Joel Lexchin" w:date="2017-12-18T16:14:00Z">
        <w:r w:rsidR="000A3135">
          <w:rPr>
            <w:rStyle w:val="SubtleReference"/>
            <w:rFonts w:ascii="Times New Roman" w:hAnsi="Times New Roman"/>
            <w:smallCaps w:val="0"/>
            <w:color w:val="auto"/>
            <w:sz w:val="24"/>
            <w:szCs w:val="24"/>
          </w:rPr>
          <w:t xml:space="preserve"> despite concerns about their effectiveness and safety</w:t>
        </w:r>
      </w:ins>
      <w:ins w:id="341" w:author="Joel Lexchin" w:date="2017-12-06T20:25:00Z">
        <w:r w:rsidR="00370C4D">
          <w:rPr>
            <w:rStyle w:val="SubtleReference"/>
            <w:rFonts w:ascii="Times New Roman" w:hAnsi="Times New Roman"/>
            <w:smallCaps w:val="0"/>
            <w:color w:val="auto"/>
            <w:sz w:val="24"/>
            <w:szCs w:val="24"/>
          </w:rPr>
          <w:t>.</w:t>
        </w:r>
      </w:ins>
      <w:r w:rsidR="00047161">
        <w:rPr>
          <w:rStyle w:val="SubtleReference"/>
          <w:rFonts w:ascii="Times New Roman" w:hAnsi="Times New Roman"/>
          <w:smallCaps w:val="0"/>
          <w:color w:val="auto"/>
          <w:sz w:val="24"/>
          <w:szCs w:val="24"/>
        </w:rPr>
        <w:fldChar w:fldCharType="begin"/>
      </w:r>
      <w:r w:rsidR="00BC7018">
        <w:rPr>
          <w:rStyle w:val="SubtleReference"/>
          <w:rFonts w:ascii="Times New Roman" w:hAnsi="Times New Roman"/>
          <w:smallCaps w:val="0"/>
          <w:color w:val="auto"/>
          <w:sz w:val="24"/>
          <w:szCs w:val="24"/>
        </w:rPr>
        <w:instrText xml:space="preserve"> ADDIN EN.CITE &lt;EndNote&gt;&lt;Cite&gt;&lt;Author&gt;McGettigan&lt;/Author&gt;&lt;Year&gt;2015&lt;/Year&gt;&lt;RecNum&gt;159&lt;/RecNum&gt;&lt;DisplayText&gt;(24)&lt;/DisplayText&gt;&lt;record&gt;&lt;rec-number&gt;159&lt;/rec-number&gt;&lt;foreign-keys&gt;&lt;key app="EN" db-id="sv9d2avv1v0pwsevtxfp522xt5vvd0ftdazx" timestamp="1512610210"&gt;159&lt;/key&gt;&lt;/foreign-keys&gt;&lt;ref-type name="Journal Article"&gt;17&lt;/ref-type&gt;&lt;contributors&gt;&lt;authors&gt;&lt;author&gt;McGettigan, P&lt;/author&gt;&lt;author&gt;Roderick, P&lt;/author&gt;&lt;author&gt;Mahajan, R&lt;/author&gt;&lt;author&gt;Kadam, A&lt;/author&gt;&lt;author&gt;Pollock, AM&lt;/author&gt;&lt;/authors&gt;&lt;/contributors&gt;&lt;titles&gt;&lt;title&gt;Use of fixed dose combination (FDC) drugs in India: central regulatory approval and sales of FDCs containing non-steroidal anti-inflammatory drugs (NSAIDs), metformin, or psychotropic drugs&lt;/title&gt;&lt;secondary-title&gt;PLoS Medicine&lt;/secondary-title&gt;&lt;/titles&gt;&lt;periodical&gt;&lt;full-title&gt;PLoS Medicine&lt;/full-title&gt;&lt;/periodical&gt;&lt;dates&gt;&lt;year&gt;2015&lt;/year&gt;&lt;/dates&gt;&lt;urls&gt;&lt;/urls&gt;&lt;electronic-resource-num&gt;10.1371/journal.pmed.1001826&lt;/electronic-resource-num&gt;&lt;/record&gt;&lt;/Cite&gt;&lt;/EndNote&gt;</w:instrText>
      </w:r>
      <w:r w:rsidR="00047161">
        <w:rPr>
          <w:rStyle w:val="SubtleReference"/>
          <w:rFonts w:ascii="Times New Roman" w:hAnsi="Times New Roman"/>
          <w:smallCaps w:val="0"/>
          <w:color w:val="auto"/>
          <w:sz w:val="24"/>
          <w:szCs w:val="24"/>
        </w:rPr>
        <w:fldChar w:fldCharType="separate"/>
      </w:r>
      <w:r w:rsidR="00BC7018">
        <w:rPr>
          <w:rStyle w:val="SubtleReference"/>
          <w:rFonts w:ascii="Times New Roman" w:hAnsi="Times New Roman"/>
          <w:smallCaps w:val="0"/>
          <w:noProof/>
          <w:color w:val="auto"/>
          <w:sz w:val="24"/>
          <w:szCs w:val="24"/>
        </w:rPr>
        <w:t>(24)</w:t>
      </w:r>
      <w:r w:rsidR="00047161">
        <w:rPr>
          <w:rStyle w:val="SubtleReference"/>
          <w:rFonts w:ascii="Times New Roman" w:hAnsi="Times New Roman"/>
          <w:smallCaps w:val="0"/>
          <w:color w:val="auto"/>
          <w:sz w:val="24"/>
          <w:szCs w:val="24"/>
        </w:rPr>
        <w:fldChar w:fldCharType="end"/>
      </w:r>
    </w:p>
    <w:p w14:paraId="68FC34E5" w14:textId="77777777" w:rsidR="008F1192" w:rsidRDefault="008F1192" w:rsidP="0089732C">
      <w:pPr>
        <w:pStyle w:val="p1"/>
        <w:spacing w:line="480" w:lineRule="auto"/>
        <w:rPr>
          <w:ins w:id="342" w:author="Joel Lexchin" w:date="2017-12-06T18:08:00Z"/>
          <w:rStyle w:val="SubtleReference"/>
          <w:rFonts w:ascii="Times New Roman" w:hAnsi="Times New Roman"/>
          <w:smallCaps w:val="0"/>
          <w:color w:val="auto"/>
          <w:sz w:val="24"/>
          <w:szCs w:val="24"/>
        </w:rPr>
      </w:pPr>
    </w:p>
    <w:p w14:paraId="2816B5E4" w14:textId="0A4CA54D" w:rsidR="0089732C" w:rsidRPr="008F1192" w:rsidRDefault="0089732C" w:rsidP="0089732C">
      <w:pPr>
        <w:pStyle w:val="p1"/>
        <w:spacing w:line="480" w:lineRule="auto"/>
        <w:rPr>
          <w:ins w:id="343" w:author="Joel Lexchin" w:date="2017-12-06T17:39:00Z"/>
          <w:rStyle w:val="SubtleReference"/>
          <w:rFonts w:ascii="Times New Roman" w:hAnsi="Times New Roman"/>
          <w:i/>
          <w:smallCaps w:val="0"/>
          <w:color w:val="auto"/>
          <w:sz w:val="24"/>
          <w:szCs w:val="24"/>
        </w:rPr>
      </w:pPr>
      <w:ins w:id="344" w:author="Joel Lexchin" w:date="2017-12-06T17:39:00Z">
        <w:r>
          <w:rPr>
            <w:rStyle w:val="SubtleReference"/>
            <w:rFonts w:ascii="Times New Roman" w:hAnsi="Times New Roman"/>
            <w:i/>
            <w:smallCaps w:val="0"/>
            <w:color w:val="auto"/>
            <w:sz w:val="24"/>
            <w:szCs w:val="24"/>
          </w:rPr>
          <w:t>Financial corruption</w:t>
        </w:r>
      </w:ins>
    </w:p>
    <w:p w14:paraId="0B2653DD" w14:textId="0625AC16" w:rsidR="002F546F" w:rsidRPr="0089732C" w:rsidRDefault="009257FD" w:rsidP="0089732C">
      <w:pPr>
        <w:pStyle w:val="p1"/>
        <w:spacing w:line="480" w:lineRule="auto"/>
        <w:rPr>
          <w:rStyle w:val="SubtleReference"/>
          <w:rFonts w:ascii="Times New Roman" w:hAnsi="Times New Roman"/>
          <w:smallCaps w:val="0"/>
          <w:color w:val="auto"/>
          <w:sz w:val="24"/>
          <w:szCs w:val="24"/>
        </w:rPr>
      </w:pPr>
      <w:ins w:id="345" w:author="Joel Lexchin" w:date="2017-12-21T18:31:00Z">
        <w:r>
          <w:rPr>
            <w:rStyle w:val="SubtleReference"/>
            <w:rFonts w:ascii="Times New Roman" w:hAnsi="Times New Roman"/>
            <w:smallCaps w:val="0"/>
            <w:color w:val="auto"/>
            <w:sz w:val="24"/>
            <w:szCs w:val="24"/>
          </w:rPr>
          <w:t xml:space="preserve">In the context of this paper, financial corruption </w:t>
        </w:r>
      </w:ins>
      <w:ins w:id="346" w:author="Joel Lexchin" w:date="2017-12-21T18:32:00Z">
        <w:r>
          <w:rPr>
            <w:rStyle w:val="SubtleReference"/>
            <w:rFonts w:ascii="Times New Roman" w:hAnsi="Times New Roman"/>
            <w:smallCaps w:val="0"/>
            <w:color w:val="auto"/>
            <w:sz w:val="24"/>
            <w:szCs w:val="24"/>
          </w:rPr>
          <w:t>is</w:t>
        </w:r>
      </w:ins>
      <w:ins w:id="347" w:author="Joel Lexchin" w:date="2017-12-21T19:46:00Z">
        <w:r w:rsidR="00E26179">
          <w:rPr>
            <w:rStyle w:val="SubtleReference"/>
            <w:rFonts w:ascii="Times New Roman" w:hAnsi="Times New Roman"/>
            <w:smallCaps w:val="0"/>
            <w:color w:val="auto"/>
            <w:sz w:val="24"/>
            <w:szCs w:val="24"/>
          </w:rPr>
          <w:t xml:space="preserve"> defined as</w:t>
        </w:r>
      </w:ins>
      <w:ins w:id="348" w:author="Joel Lexchin" w:date="2017-12-21T18:32:00Z">
        <w:r>
          <w:rPr>
            <w:rStyle w:val="SubtleReference"/>
            <w:rFonts w:ascii="Times New Roman" w:hAnsi="Times New Roman"/>
            <w:smallCaps w:val="0"/>
            <w:color w:val="auto"/>
            <w:sz w:val="24"/>
            <w:szCs w:val="24"/>
          </w:rPr>
          <w:t xml:space="preserve"> the use by pharmaceutical companies of </w:t>
        </w:r>
      </w:ins>
      <w:del w:id="349" w:author="Joel Lexchin" w:date="2017-12-21T18:32:00Z">
        <w:r w:rsidR="0027382B" w:rsidRPr="0089732C" w:rsidDel="009257FD">
          <w:rPr>
            <w:rStyle w:val="SubtleReference"/>
            <w:rFonts w:ascii="Times New Roman" w:hAnsi="Times New Roman"/>
            <w:smallCaps w:val="0"/>
            <w:color w:val="auto"/>
            <w:sz w:val="24"/>
            <w:szCs w:val="24"/>
          </w:rPr>
          <w:delText>P</w:delText>
        </w:r>
        <w:r w:rsidR="008211FD" w:rsidRPr="0089732C" w:rsidDel="009257FD">
          <w:rPr>
            <w:rStyle w:val="SubtleReference"/>
            <w:rFonts w:ascii="Times New Roman" w:hAnsi="Times New Roman"/>
            <w:smallCaps w:val="0"/>
            <w:color w:val="auto"/>
            <w:sz w:val="24"/>
            <w:szCs w:val="24"/>
          </w:rPr>
          <w:delText>harmaceutical companies are arguably the worst offenders</w:delText>
        </w:r>
        <w:r w:rsidR="0027382B" w:rsidRPr="0089732C" w:rsidDel="009257FD">
          <w:rPr>
            <w:rStyle w:val="SubtleReference"/>
            <w:rFonts w:ascii="Times New Roman" w:hAnsi="Times New Roman"/>
            <w:smallCaps w:val="0"/>
            <w:color w:val="auto"/>
            <w:sz w:val="24"/>
            <w:szCs w:val="24"/>
          </w:rPr>
          <w:delText xml:space="preserve"> in financial corruption</w:delText>
        </w:r>
      </w:del>
      <w:del w:id="350" w:author="Joel Lexchin" w:date="2017-12-18T16:15:00Z">
        <w:r w:rsidR="00DA3A92" w:rsidRPr="0089732C" w:rsidDel="000A3135">
          <w:rPr>
            <w:rStyle w:val="SubtleReference"/>
            <w:rFonts w:ascii="Times New Roman" w:hAnsi="Times New Roman"/>
            <w:smallCaps w:val="0"/>
            <w:color w:val="auto"/>
            <w:sz w:val="24"/>
            <w:szCs w:val="24"/>
          </w:rPr>
          <w:delText xml:space="preserve">, or the </w:delText>
        </w:r>
      </w:del>
      <w:del w:id="351" w:author="Joel Lexchin" w:date="2017-12-21T18:32:00Z">
        <w:r w:rsidR="00DA3A92" w:rsidRPr="0089732C" w:rsidDel="009257FD">
          <w:rPr>
            <w:rStyle w:val="SubtleReference"/>
            <w:rFonts w:ascii="Times New Roman" w:hAnsi="Times New Roman"/>
            <w:smallCaps w:val="0"/>
            <w:color w:val="auto"/>
            <w:sz w:val="24"/>
            <w:szCs w:val="24"/>
          </w:rPr>
          <w:delText xml:space="preserve">use </w:delText>
        </w:r>
      </w:del>
      <w:del w:id="352" w:author="Joel Lexchin" w:date="2017-12-18T16:16:00Z">
        <w:r w:rsidR="00DA3A92" w:rsidRPr="0089732C" w:rsidDel="000A3135">
          <w:rPr>
            <w:rStyle w:val="SubtleReference"/>
            <w:rFonts w:ascii="Times New Roman" w:hAnsi="Times New Roman"/>
            <w:smallCaps w:val="0"/>
            <w:color w:val="auto"/>
            <w:sz w:val="24"/>
            <w:szCs w:val="24"/>
          </w:rPr>
          <w:delText xml:space="preserve">of </w:delText>
        </w:r>
      </w:del>
      <w:r w:rsidR="00DA3A92" w:rsidRPr="0089732C">
        <w:rPr>
          <w:rStyle w:val="SubtleReference"/>
          <w:rFonts w:ascii="Times New Roman" w:hAnsi="Times New Roman"/>
          <w:smallCaps w:val="0"/>
          <w:color w:val="auto"/>
          <w:sz w:val="24"/>
          <w:szCs w:val="24"/>
        </w:rPr>
        <w:t>financial power to create undue influence over medical research and prescribing habits</w:t>
      </w:r>
      <w:r w:rsidR="00BC52B9" w:rsidRPr="0089732C">
        <w:rPr>
          <w:rStyle w:val="SubtleReference"/>
          <w:rFonts w:ascii="Times New Roman" w:hAnsi="Times New Roman"/>
          <w:smallCaps w:val="0"/>
          <w:color w:val="auto"/>
          <w:sz w:val="24"/>
          <w:szCs w:val="24"/>
        </w:rPr>
        <w:t xml:space="preserve">. </w:t>
      </w:r>
      <w:del w:id="353" w:author="Joel Lexchin" w:date="2017-12-21T18:32:00Z">
        <w:r w:rsidR="00BC52B9" w:rsidRPr="0089732C" w:rsidDel="009257FD">
          <w:rPr>
            <w:rStyle w:val="SubtleReference"/>
            <w:rFonts w:ascii="Times New Roman" w:hAnsi="Times New Roman"/>
            <w:smallCaps w:val="0"/>
            <w:color w:val="auto"/>
            <w:sz w:val="24"/>
            <w:szCs w:val="24"/>
          </w:rPr>
          <w:delText>The industry uses</w:delText>
        </w:r>
      </w:del>
      <w:ins w:id="354" w:author="Joel Lexchin" w:date="2017-12-21T18:32:00Z">
        <w:r>
          <w:rPr>
            <w:rStyle w:val="SubtleReference"/>
            <w:rFonts w:ascii="Times New Roman" w:hAnsi="Times New Roman"/>
            <w:smallCaps w:val="0"/>
            <w:color w:val="auto"/>
            <w:sz w:val="24"/>
            <w:szCs w:val="24"/>
          </w:rPr>
          <w:t>Corrupt</w:t>
        </w:r>
      </w:ins>
      <w:r w:rsidR="00FF3528" w:rsidRPr="0089732C">
        <w:rPr>
          <w:rStyle w:val="SubtleReference"/>
          <w:rFonts w:ascii="Times New Roman" w:hAnsi="Times New Roman"/>
          <w:smallCaps w:val="0"/>
          <w:color w:val="auto"/>
          <w:sz w:val="24"/>
          <w:szCs w:val="24"/>
        </w:rPr>
        <w:t xml:space="preserve"> practices</w:t>
      </w:r>
      <w:del w:id="355" w:author="Joel Lexchin" w:date="2017-12-21T18:33:00Z">
        <w:r w:rsidR="00FF3528" w:rsidRPr="0089732C" w:rsidDel="009257FD">
          <w:rPr>
            <w:rStyle w:val="SubtleReference"/>
            <w:rFonts w:ascii="Times New Roman" w:hAnsi="Times New Roman"/>
            <w:smallCaps w:val="0"/>
            <w:color w:val="auto"/>
            <w:sz w:val="24"/>
            <w:szCs w:val="24"/>
          </w:rPr>
          <w:delText xml:space="preserve"> which</w:delText>
        </w:r>
      </w:del>
      <w:r w:rsidR="00FF3528" w:rsidRPr="0089732C">
        <w:rPr>
          <w:rStyle w:val="SubtleReference"/>
          <w:rFonts w:ascii="Times New Roman" w:hAnsi="Times New Roman"/>
          <w:smallCaps w:val="0"/>
          <w:color w:val="auto"/>
          <w:sz w:val="24"/>
          <w:szCs w:val="24"/>
        </w:rPr>
        <w:t xml:space="preserve"> include </w:t>
      </w:r>
      <w:r w:rsidR="00DA3A92" w:rsidRPr="0089732C">
        <w:rPr>
          <w:rStyle w:val="SubtleReference"/>
          <w:rFonts w:ascii="Times New Roman" w:hAnsi="Times New Roman"/>
          <w:smallCaps w:val="0"/>
          <w:color w:val="auto"/>
          <w:sz w:val="24"/>
          <w:szCs w:val="24"/>
        </w:rPr>
        <w:t>illegal or lavish promotion, misrepresentation of harms and benefits, ghostwriting</w:t>
      </w:r>
      <w:ins w:id="356" w:author="Joel Lexchin" w:date="2017-12-21T18:33:00Z">
        <w:r>
          <w:rPr>
            <w:rStyle w:val="SubtleReference"/>
            <w:rFonts w:ascii="Times New Roman" w:hAnsi="Times New Roman"/>
            <w:smallCaps w:val="0"/>
            <w:color w:val="auto"/>
            <w:sz w:val="24"/>
            <w:szCs w:val="24"/>
          </w:rPr>
          <w:t xml:space="preserve"> and guest-authoring</w:t>
        </w:r>
      </w:ins>
      <w:r w:rsidR="008558FD" w:rsidRPr="0089732C">
        <w:rPr>
          <w:rStyle w:val="SubtleReference"/>
          <w:rFonts w:ascii="Times New Roman" w:hAnsi="Times New Roman"/>
          <w:smallCaps w:val="0"/>
          <w:color w:val="auto"/>
          <w:sz w:val="24"/>
          <w:szCs w:val="24"/>
        </w:rPr>
        <w:t>, ghost management</w:t>
      </w:r>
      <w:r w:rsidR="00DA3A92" w:rsidRPr="0089732C">
        <w:rPr>
          <w:rStyle w:val="SubtleReference"/>
          <w:rFonts w:ascii="Times New Roman" w:hAnsi="Times New Roman"/>
          <w:smallCaps w:val="0"/>
          <w:color w:val="auto"/>
          <w:sz w:val="24"/>
          <w:szCs w:val="24"/>
        </w:rPr>
        <w:t>,</w:t>
      </w:r>
      <w:r w:rsidR="00B25B76" w:rsidRPr="0089732C">
        <w:rPr>
          <w:rStyle w:val="SubtleReference"/>
          <w:rFonts w:ascii="Times New Roman" w:hAnsi="Times New Roman"/>
          <w:smallCaps w:val="0"/>
          <w:color w:val="auto"/>
          <w:sz w:val="24"/>
          <w:szCs w:val="24"/>
        </w:rPr>
        <w:t xml:space="preserve"> payments to physicians</w:t>
      </w:r>
      <w:ins w:id="357" w:author="Joel Lexchin" w:date="2017-12-21T18:33:00Z">
        <w:r>
          <w:rPr>
            <w:rStyle w:val="SubtleReference"/>
            <w:rFonts w:ascii="Times New Roman" w:hAnsi="Times New Roman"/>
            <w:smallCaps w:val="0"/>
            <w:color w:val="auto"/>
            <w:sz w:val="24"/>
            <w:szCs w:val="24"/>
          </w:rPr>
          <w:t xml:space="preserve"> and</w:t>
        </w:r>
      </w:ins>
      <w:del w:id="358" w:author="Joel Lexchin" w:date="2017-12-21T18:33:00Z">
        <w:r w:rsidR="00B25B76" w:rsidRPr="0089732C" w:rsidDel="009257FD">
          <w:rPr>
            <w:rStyle w:val="SubtleReference"/>
            <w:rFonts w:ascii="Times New Roman" w:hAnsi="Times New Roman"/>
            <w:smallCaps w:val="0"/>
            <w:color w:val="auto"/>
            <w:sz w:val="24"/>
            <w:szCs w:val="24"/>
          </w:rPr>
          <w:delText>,</w:delText>
        </w:r>
        <w:r w:rsidR="00DA3A92" w:rsidRPr="0089732C" w:rsidDel="009257FD">
          <w:rPr>
            <w:rStyle w:val="SubtleReference"/>
            <w:rFonts w:ascii="Times New Roman" w:hAnsi="Times New Roman"/>
            <w:smallCaps w:val="0"/>
            <w:color w:val="auto"/>
            <w:sz w:val="24"/>
            <w:szCs w:val="24"/>
          </w:rPr>
          <w:delText xml:space="preserve"> </w:delText>
        </w:r>
        <w:r w:rsidR="00B25B76" w:rsidRPr="0089732C" w:rsidDel="009257FD">
          <w:rPr>
            <w:rStyle w:val="SubtleReference"/>
            <w:rFonts w:ascii="Times New Roman" w:hAnsi="Times New Roman"/>
            <w:smallCaps w:val="0"/>
            <w:color w:val="auto"/>
            <w:sz w:val="24"/>
            <w:szCs w:val="24"/>
          </w:rPr>
          <w:delText>or</w:delText>
        </w:r>
      </w:del>
      <w:r w:rsidR="00B25B76" w:rsidRPr="0089732C">
        <w:rPr>
          <w:rStyle w:val="SubtleReference"/>
          <w:rFonts w:ascii="Times New Roman" w:hAnsi="Times New Roman"/>
          <w:smallCaps w:val="0"/>
          <w:color w:val="auto"/>
          <w:sz w:val="24"/>
          <w:szCs w:val="24"/>
        </w:rPr>
        <w:t xml:space="preserve"> outright </w:t>
      </w:r>
      <w:r w:rsidR="00DA3A92" w:rsidRPr="0089732C">
        <w:rPr>
          <w:rStyle w:val="SubtleReference"/>
          <w:rFonts w:ascii="Times New Roman" w:hAnsi="Times New Roman"/>
          <w:smallCaps w:val="0"/>
          <w:color w:val="auto"/>
          <w:sz w:val="24"/>
          <w:szCs w:val="24"/>
        </w:rPr>
        <w:t>fraud</w:t>
      </w:r>
      <w:r w:rsidR="008211FD" w:rsidRPr="0089732C">
        <w:rPr>
          <w:rStyle w:val="SubtleReference"/>
          <w:rFonts w:ascii="Times New Roman" w:hAnsi="Times New Roman"/>
          <w:smallCaps w:val="0"/>
          <w:color w:val="auto"/>
          <w:sz w:val="24"/>
          <w:szCs w:val="24"/>
        </w:rPr>
        <w:t xml:space="preserve">. Since 1991, </w:t>
      </w:r>
      <w:r w:rsidR="00027674" w:rsidRPr="0089732C">
        <w:rPr>
          <w:rStyle w:val="SubtleReference"/>
          <w:rFonts w:ascii="Times New Roman" w:hAnsi="Times New Roman"/>
          <w:smallCaps w:val="0"/>
          <w:color w:val="auto"/>
          <w:sz w:val="24"/>
          <w:szCs w:val="24"/>
        </w:rPr>
        <w:t xml:space="preserve">drug companies </w:t>
      </w:r>
      <w:r w:rsidR="0027382B" w:rsidRPr="0089732C">
        <w:rPr>
          <w:rStyle w:val="SubtleReference"/>
          <w:rFonts w:ascii="Times New Roman" w:hAnsi="Times New Roman"/>
          <w:smallCaps w:val="0"/>
          <w:color w:val="auto"/>
          <w:sz w:val="24"/>
          <w:szCs w:val="24"/>
        </w:rPr>
        <w:t>have paid</w:t>
      </w:r>
      <w:r w:rsidR="008211FD" w:rsidRPr="0089732C">
        <w:rPr>
          <w:rStyle w:val="SubtleReference"/>
          <w:rFonts w:ascii="Times New Roman" w:hAnsi="Times New Roman"/>
          <w:smallCaps w:val="0"/>
          <w:color w:val="auto"/>
          <w:sz w:val="24"/>
          <w:szCs w:val="24"/>
        </w:rPr>
        <w:t xml:space="preserve"> </w:t>
      </w:r>
      <w:r w:rsidR="0027382B" w:rsidRPr="0089732C">
        <w:rPr>
          <w:rStyle w:val="SubtleReference"/>
          <w:rFonts w:ascii="Times New Roman" w:hAnsi="Times New Roman"/>
          <w:smallCaps w:val="0"/>
          <w:color w:val="auto"/>
          <w:sz w:val="24"/>
          <w:szCs w:val="24"/>
        </w:rPr>
        <w:t>$35.</w:t>
      </w:r>
      <w:r w:rsidR="00617A27" w:rsidRPr="0089732C">
        <w:rPr>
          <w:rStyle w:val="SubtleReference"/>
          <w:rFonts w:ascii="Times New Roman" w:hAnsi="Times New Roman"/>
          <w:smallCaps w:val="0"/>
          <w:color w:val="auto"/>
          <w:sz w:val="24"/>
          <w:szCs w:val="24"/>
        </w:rPr>
        <w:t>7</w:t>
      </w:r>
      <w:r w:rsidR="0027382B" w:rsidRPr="0089732C">
        <w:rPr>
          <w:rStyle w:val="SubtleReference"/>
          <w:rFonts w:ascii="Times New Roman" w:hAnsi="Times New Roman"/>
          <w:smallCaps w:val="0"/>
          <w:color w:val="auto"/>
          <w:sz w:val="24"/>
          <w:szCs w:val="24"/>
        </w:rPr>
        <w:t xml:space="preserve"> billion</w:t>
      </w:r>
      <w:r w:rsidR="002E0B42" w:rsidRPr="0089732C">
        <w:rPr>
          <w:rStyle w:val="SubtleReference"/>
          <w:rFonts w:ascii="Times New Roman" w:hAnsi="Times New Roman"/>
          <w:smallCaps w:val="0"/>
          <w:color w:val="auto"/>
          <w:sz w:val="24"/>
          <w:szCs w:val="24"/>
        </w:rPr>
        <w:t xml:space="preserve"> </w:t>
      </w:r>
      <w:r w:rsidR="0027382B" w:rsidRPr="0089732C">
        <w:rPr>
          <w:rStyle w:val="SubtleReference"/>
          <w:rFonts w:ascii="Times New Roman" w:hAnsi="Times New Roman"/>
          <w:smallCaps w:val="0"/>
          <w:color w:val="auto"/>
          <w:sz w:val="24"/>
          <w:szCs w:val="24"/>
        </w:rPr>
        <w:t xml:space="preserve">in civil and criminal penalties </w:t>
      </w:r>
      <w:r w:rsidR="008211FD" w:rsidRPr="0089732C">
        <w:rPr>
          <w:rStyle w:val="SubtleReference"/>
          <w:rFonts w:ascii="Times New Roman" w:hAnsi="Times New Roman"/>
          <w:smallCaps w:val="0"/>
          <w:color w:val="auto"/>
          <w:sz w:val="24"/>
          <w:szCs w:val="24"/>
        </w:rPr>
        <w:t xml:space="preserve">in the </w:t>
      </w:r>
      <w:r w:rsidR="00BC52B9" w:rsidRPr="0089732C">
        <w:rPr>
          <w:rStyle w:val="SubtleReference"/>
          <w:rFonts w:ascii="Times New Roman" w:hAnsi="Times New Roman"/>
          <w:smallCaps w:val="0"/>
          <w:color w:val="auto"/>
          <w:sz w:val="24"/>
          <w:szCs w:val="24"/>
        </w:rPr>
        <w:t>U</w:t>
      </w:r>
      <w:r w:rsidR="0074139E" w:rsidRPr="0089732C">
        <w:rPr>
          <w:rStyle w:val="SubtleReference"/>
          <w:rFonts w:ascii="Times New Roman" w:hAnsi="Times New Roman"/>
          <w:smallCaps w:val="0"/>
          <w:color w:val="auto"/>
          <w:sz w:val="24"/>
          <w:szCs w:val="24"/>
        </w:rPr>
        <w:t>S</w:t>
      </w:r>
      <w:ins w:id="359" w:author="Joel Lexchin" w:date="2017-12-21T18:34:00Z">
        <w:r>
          <w:rPr>
            <w:rStyle w:val="SubtleReference"/>
            <w:rFonts w:ascii="Times New Roman" w:hAnsi="Times New Roman"/>
            <w:smallCaps w:val="0"/>
            <w:color w:val="auto"/>
            <w:sz w:val="24"/>
            <w:szCs w:val="24"/>
          </w:rPr>
          <w:t xml:space="preserve"> more than any other industry</w:t>
        </w:r>
      </w:ins>
      <w:r w:rsidR="0074139E" w:rsidRPr="0089732C">
        <w:rPr>
          <w:rStyle w:val="SubtleReference"/>
          <w:rFonts w:ascii="Times New Roman" w:hAnsi="Times New Roman"/>
          <w:smallCaps w:val="0"/>
          <w:color w:val="auto"/>
          <w:sz w:val="24"/>
          <w:szCs w:val="24"/>
        </w:rPr>
        <w:t>.</w:t>
      </w:r>
      <w:r w:rsidR="001731CA" w:rsidRPr="0089732C">
        <w:rPr>
          <w:rStyle w:val="SubtleReference"/>
          <w:rFonts w:ascii="Times New Roman" w:hAnsi="Times New Roman"/>
          <w:smallCaps w:val="0"/>
          <w:color w:val="auto"/>
          <w:sz w:val="24"/>
          <w:szCs w:val="24"/>
        </w:rPr>
        <w:fldChar w:fldCharType="begin"/>
      </w:r>
      <w:r w:rsidR="00BC7018">
        <w:rPr>
          <w:rStyle w:val="SubtleReference"/>
          <w:rFonts w:ascii="Times New Roman" w:hAnsi="Times New Roman"/>
          <w:smallCaps w:val="0"/>
          <w:color w:val="auto"/>
          <w:sz w:val="24"/>
          <w:szCs w:val="24"/>
        </w:rPr>
        <w:instrText xml:space="preserve"> ADDIN EN.CITE &lt;EndNote&gt;&lt;Cite&gt;&lt;Author&gt;Almashat&lt;/Author&gt;&lt;Year&gt;2016&lt;/Year&gt;&lt;RecNum&gt;112&lt;/RecNum&gt;&lt;DisplayText&gt;(25)&lt;/DisplayText&gt;&lt;record&gt;&lt;rec-number&gt;112&lt;/rec-number&gt;&lt;foreign-keys&gt;&lt;key app="EN" db-id="sv9d2avv1v0pwsevtxfp522xt5vvd0ftdazx" timestamp="1506799774"&gt;112&lt;/key&gt;&lt;/foreign-keys&gt;&lt;ref-type name="Report"&gt;27&lt;/ref-type&gt;&lt;contributors&gt;&lt;authors&gt;&lt;author&gt;Almashat, S&lt;/author&gt;&lt;author&gt;Wolfe, S&lt;/author&gt;&lt;author&gt;Carome, M&lt;/author&gt;&lt;/authors&gt;&lt;tertiary-authors&gt;&lt;author&gt;Public Citizen&lt;/author&gt;&lt;/tertiary-authors&gt;&lt;/contributors&gt;&lt;titles&gt;&lt;title&gt;Twenty-five years of pharmaceutical industry criminal and civil penalties: 1991 through 2015&lt;/title&gt;&lt;/titles&gt;&lt;dates&gt;&lt;year&gt;2016&lt;/year&gt;&lt;/dates&gt;&lt;pub-location&gt;Washington DC&lt;/pub-location&gt;&lt;urls&gt;&lt;/urls&gt;&lt;/record&gt;&lt;/Cite&gt;&lt;/EndNote&gt;</w:instrText>
      </w:r>
      <w:r w:rsidR="001731CA" w:rsidRPr="0089732C">
        <w:rPr>
          <w:rStyle w:val="SubtleReference"/>
          <w:rFonts w:ascii="Times New Roman" w:hAnsi="Times New Roman"/>
          <w:smallCaps w:val="0"/>
          <w:color w:val="auto"/>
          <w:sz w:val="24"/>
          <w:szCs w:val="24"/>
        </w:rPr>
        <w:fldChar w:fldCharType="separate"/>
      </w:r>
      <w:r w:rsidR="00BC7018">
        <w:rPr>
          <w:rStyle w:val="SubtleReference"/>
          <w:rFonts w:ascii="Times New Roman" w:hAnsi="Times New Roman"/>
          <w:smallCaps w:val="0"/>
          <w:noProof/>
          <w:color w:val="auto"/>
          <w:sz w:val="24"/>
          <w:szCs w:val="24"/>
        </w:rPr>
        <w:t>(25)</w:t>
      </w:r>
      <w:r w:rsidR="001731CA" w:rsidRPr="0089732C">
        <w:rPr>
          <w:rStyle w:val="SubtleReference"/>
          <w:rFonts w:ascii="Times New Roman" w:hAnsi="Times New Roman"/>
          <w:smallCaps w:val="0"/>
          <w:color w:val="auto"/>
          <w:sz w:val="24"/>
          <w:szCs w:val="24"/>
        </w:rPr>
        <w:fldChar w:fldCharType="end"/>
      </w:r>
      <w:r w:rsidR="002E6482" w:rsidRPr="0089732C">
        <w:rPr>
          <w:rStyle w:val="SubtleReference"/>
          <w:rFonts w:ascii="Times New Roman" w:hAnsi="Times New Roman"/>
          <w:smallCaps w:val="0"/>
          <w:color w:val="auto"/>
          <w:sz w:val="24"/>
          <w:szCs w:val="24"/>
        </w:rPr>
        <w:t xml:space="preserve"> </w:t>
      </w:r>
      <w:r w:rsidR="0074139E" w:rsidRPr="0089732C">
        <w:rPr>
          <w:rStyle w:val="SubtleReference"/>
          <w:rFonts w:ascii="Times New Roman" w:hAnsi="Times New Roman"/>
          <w:smallCaps w:val="0"/>
          <w:color w:val="auto"/>
          <w:sz w:val="24"/>
          <w:szCs w:val="24"/>
        </w:rPr>
        <w:t>G</w:t>
      </w:r>
      <w:r w:rsidR="008211FD" w:rsidRPr="0089732C">
        <w:rPr>
          <w:rStyle w:val="SubtleReference"/>
          <w:rFonts w:ascii="Times New Roman" w:hAnsi="Times New Roman"/>
          <w:smallCaps w:val="0"/>
          <w:color w:val="auto"/>
          <w:sz w:val="24"/>
          <w:szCs w:val="24"/>
        </w:rPr>
        <w:t>laxo</w:t>
      </w:r>
      <w:r w:rsidR="00F7227E" w:rsidRPr="0089732C">
        <w:rPr>
          <w:rStyle w:val="SubtleReference"/>
          <w:rFonts w:ascii="Times New Roman" w:hAnsi="Times New Roman"/>
          <w:smallCaps w:val="0"/>
          <w:color w:val="auto"/>
          <w:sz w:val="24"/>
          <w:szCs w:val="24"/>
        </w:rPr>
        <w:t>S</w:t>
      </w:r>
      <w:r w:rsidR="008211FD" w:rsidRPr="0089732C">
        <w:rPr>
          <w:rStyle w:val="SubtleReference"/>
          <w:rFonts w:ascii="Times New Roman" w:hAnsi="Times New Roman"/>
          <w:smallCaps w:val="0"/>
          <w:color w:val="auto"/>
          <w:sz w:val="24"/>
          <w:szCs w:val="24"/>
        </w:rPr>
        <w:t>mith</w:t>
      </w:r>
      <w:r w:rsidR="00F7227E" w:rsidRPr="0089732C">
        <w:rPr>
          <w:rStyle w:val="SubtleReference"/>
          <w:rFonts w:ascii="Times New Roman" w:hAnsi="Times New Roman"/>
          <w:smallCaps w:val="0"/>
          <w:color w:val="auto"/>
          <w:sz w:val="24"/>
          <w:szCs w:val="24"/>
        </w:rPr>
        <w:t>K</w:t>
      </w:r>
      <w:r w:rsidR="008211FD" w:rsidRPr="0089732C">
        <w:rPr>
          <w:rStyle w:val="SubtleReference"/>
          <w:rFonts w:ascii="Times New Roman" w:hAnsi="Times New Roman"/>
          <w:smallCaps w:val="0"/>
          <w:color w:val="auto"/>
          <w:sz w:val="24"/>
          <w:szCs w:val="24"/>
        </w:rPr>
        <w:t>line</w:t>
      </w:r>
      <w:r w:rsidR="0027382B" w:rsidRPr="0089732C">
        <w:rPr>
          <w:rStyle w:val="SubtleReference"/>
          <w:rFonts w:ascii="Times New Roman" w:hAnsi="Times New Roman"/>
          <w:smallCaps w:val="0"/>
          <w:color w:val="auto"/>
          <w:sz w:val="24"/>
          <w:szCs w:val="24"/>
        </w:rPr>
        <w:t xml:space="preserve"> alone has</w:t>
      </w:r>
      <w:r w:rsidR="008211FD" w:rsidRPr="0089732C">
        <w:rPr>
          <w:rStyle w:val="SubtleReference"/>
          <w:rFonts w:ascii="Times New Roman" w:hAnsi="Times New Roman"/>
          <w:smallCaps w:val="0"/>
          <w:color w:val="auto"/>
          <w:sz w:val="24"/>
          <w:szCs w:val="24"/>
        </w:rPr>
        <w:t xml:space="preserve"> paid $7.</w:t>
      </w:r>
      <w:r w:rsidR="00617A27" w:rsidRPr="0089732C">
        <w:rPr>
          <w:rStyle w:val="SubtleReference"/>
          <w:rFonts w:ascii="Times New Roman" w:hAnsi="Times New Roman"/>
          <w:smallCaps w:val="0"/>
          <w:color w:val="auto"/>
          <w:sz w:val="24"/>
          <w:szCs w:val="24"/>
        </w:rPr>
        <w:t>9</w:t>
      </w:r>
      <w:r w:rsidR="008211FD" w:rsidRPr="0089732C">
        <w:rPr>
          <w:rStyle w:val="SubtleReference"/>
          <w:rFonts w:ascii="Times New Roman" w:hAnsi="Times New Roman"/>
          <w:smallCaps w:val="0"/>
          <w:color w:val="auto"/>
          <w:sz w:val="24"/>
          <w:szCs w:val="24"/>
        </w:rPr>
        <w:t xml:space="preserve"> billion</w:t>
      </w:r>
      <w:r w:rsidR="00BC52B9" w:rsidRPr="0089732C">
        <w:rPr>
          <w:rStyle w:val="SubtleReference"/>
          <w:rFonts w:ascii="Times New Roman" w:hAnsi="Times New Roman"/>
          <w:smallCaps w:val="0"/>
          <w:color w:val="auto"/>
          <w:sz w:val="24"/>
          <w:szCs w:val="24"/>
        </w:rPr>
        <w:t>,</w:t>
      </w:r>
      <w:r w:rsidR="008211FD" w:rsidRPr="0089732C">
        <w:rPr>
          <w:rStyle w:val="SubtleReference"/>
          <w:rFonts w:ascii="Times New Roman" w:hAnsi="Times New Roman"/>
          <w:smallCaps w:val="0"/>
          <w:color w:val="auto"/>
          <w:sz w:val="24"/>
          <w:szCs w:val="24"/>
        </w:rPr>
        <w:t xml:space="preserve"> </w:t>
      </w:r>
      <w:r w:rsidR="00F7227E" w:rsidRPr="0089732C">
        <w:rPr>
          <w:rStyle w:val="SubtleReference"/>
          <w:rFonts w:ascii="Times New Roman" w:hAnsi="Times New Roman"/>
          <w:smallCaps w:val="0"/>
          <w:color w:val="auto"/>
          <w:sz w:val="24"/>
          <w:szCs w:val="24"/>
        </w:rPr>
        <w:t>of which</w:t>
      </w:r>
      <w:r w:rsidR="008211FD" w:rsidRPr="0089732C">
        <w:rPr>
          <w:rStyle w:val="SubtleReference"/>
          <w:rFonts w:ascii="Times New Roman" w:hAnsi="Times New Roman"/>
          <w:smallCaps w:val="0"/>
          <w:color w:val="auto"/>
          <w:sz w:val="24"/>
          <w:szCs w:val="24"/>
        </w:rPr>
        <w:t xml:space="preserve"> $</w:t>
      </w:r>
      <w:r w:rsidR="000B623A" w:rsidRPr="0089732C">
        <w:rPr>
          <w:rStyle w:val="SubtleReference"/>
          <w:rFonts w:ascii="Times New Roman" w:hAnsi="Times New Roman"/>
          <w:smallCaps w:val="0"/>
          <w:color w:val="auto"/>
          <w:sz w:val="24"/>
          <w:szCs w:val="24"/>
        </w:rPr>
        <w:t>1</w:t>
      </w:r>
      <w:r w:rsidR="00E728AE" w:rsidRPr="0089732C">
        <w:rPr>
          <w:rStyle w:val="SubtleReference"/>
          <w:rFonts w:ascii="Times New Roman" w:hAnsi="Times New Roman"/>
          <w:smallCaps w:val="0"/>
          <w:color w:val="auto"/>
          <w:sz w:val="24"/>
          <w:szCs w:val="24"/>
        </w:rPr>
        <w:t>27</w:t>
      </w:r>
      <w:r w:rsidR="008211FD" w:rsidRPr="0089732C">
        <w:rPr>
          <w:rStyle w:val="SubtleReference"/>
          <w:rFonts w:ascii="Times New Roman" w:hAnsi="Times New Roman"/>
          <w:smallCaps w:val="0"/>
          <w:color w:val="auto"/>
          <w:sz w:val="24"/>
          <w:szCs w:val="24"/>
        </w:rPr>
        <w:t xml:space="preserve"> million </w:t>
      </w:r>
      <w:r w:rsidR="00F7227E" w:rsidRPr="0089732C">
        <w:rPr>
          <w:rStyle w:val="SubtleReference"/>
          <w:rFonts w:ascii="Times New Roman" w:hAnsi="Times New Roman"/>
          <w:smallCaps w:val="0"/>
          <w:color w:val="auto"/>
          <w:sz w:val="24"/>
          <w:szCs w:val="24"/>
        </w:rPr>
        <w:t>was</w:t>
      </w:r>
      <w:r w:rsidR="008211FD" w:rsidRPr="0089732C">
        <w:rPr>
          <w:rStyle w:val="SubtleReference"/>
          <w:rFonts w:ascii="Times New Roman" w:hAnsi="Times New Roman"/>
          <w:smallCaps w:val="0"/>
          <w:color w:val="auto"/>
          <w:sz w:val="24"/>
          <w:szCs w:val="24"/>
        </w:rPr>
        <w:t xml:space="preserve"> in criminal penalties for withholding data from the </w:t>
      </w:r>
      <w:r w:rsidR="0074139E" w:rsidRPr="0089732C">
        <w:rPr>
          <w:rStyle w:val="SubtleReference"/>
          <w:rFonts w:ascii="Times New Roman" w:hAnsi="Times New Roman"/>
          <w:smallCaps w:val="0"/>
          <w:color w:val="auto"/>
          <w:sz w:val="24"/>
          <w:szCs w:val="24"/>
        </w:rPr>
        <w:t>FDA</w:t>
      </w:r>
      <w:r w:rsidR="001A16F3" w:rsidRPr="0089732C">
        <w:rPr>
          <w:rStyle w:val="SubtleReference"/>
          <w:rFonts w:ascii="Times New Roman" w:hAnsi="Times New Roman"/>
          <w:smallCaps w:val="0"/>
          <w:color w:val="auto"/>
          <w:sz w:val="24"/>
          <w:szCs w:val="24"/>
        </w:rPr>
        <w:t>.</w:t>
      </w:r>
      <w:r w:rsidR="00A52B7C" w:rsidRPr="0089732C">
        <w:rPr>
          <w:rStyle w:val="SubtleReference"/>
          <w:rFonts w:ascii="Times New Roman" w:hAnsi="Times New Roman"/>
          <w:smallCaps w:val="0"/>
          <w:color w:val="auto"/>
          <w:sz w:val="24"/>
          <w:szCs w:val="24"/>
        </w:rPr>
        <w:fldChar w:fldCharType="begin"/>
      </w:r>
      <w:r w:rsidR="00BC7018">
        <w:rPr>
          <w:rStyle w:val="SubtleReference"/>
          <w:rFonts w:ascii="Times New Roman" w:hAnsi="Times New Roman"/>
          <w:smallCaps w:val="0"/>
          <w:color w:val="auto"/>
          <w:sz w:val="24"/>
          <w:szCs w:val="24"/>
        </w:rPr>
        <w:instrText xml:space="preserve"> ADDIN EN.CITE &lt;EndNote&gt;&lt;Cite&gt;&lt;Author&gt;Almashat&lt;/Author&gt;&lt;Year&gt;2016&lt;/Year&gt;&lt;RecNum&gt;113&lt;/RecNum&gt;&lt;DisplayText&gt;(26, 27)&lt;/DisplayText&gt;&lt;record&gt;&lt;rec-number&gt;113&lt;/rec-number&gt;&lt;foreign-keys&gt;&lt;key app="EN" db-id="sv9d2avv1v0pwsevtxfp522xt5vvd0ftdazx" timestamp="1506799883"&gt;113&lt;/key&gt;&lt;/foreign-keys&gt;&lt;ref-type name="Report"&gt;27&lt;/ref-type&gt;&lt;contributors&gt;&lt;authors&gt;&lt;author&gt;Almashat, S&lt;/author&gt;&lt;author&gt;Wolfe, S&lt;/author&gt;&lt;author&gt;Carome, M&lt;/author&gt;&lt;/authors&gt;&lt;tertiary-authors&gt;&lt;author&gt;Public Citizen&lt;/author&gt;&lt;/tertiary-authors&gt;&lt;/contributors&gt;&lt;titles&gt;&lt;title&gt;Twenty-five years of pharmaceutical industry criminal and civil penalties: 1991 through 2015 (chart book)&lt;/title&gt;&lt;/titles&gt;&lt;dates&gt;&lt;year&gt;2016&lt;/year&gt;&lt;/dates&gt;&lt;pub-location&gt;Washington DC&lt;/pub-location&gt;&lt;urls&gt;&lt;/urls&gt;&lt;/record&gt;&lt;/Cite&gt;&lt;Cite&gt;&lt;Author&gt;United States Department of Justice&lt;/Author&gt;&lt;Year&gt;2012&lt;/Year&gt;&lt;RecNum&gt;114&lt;/RecNum&gt;&lt;record&gt;&lt;rec-number&gt;114&lt;/rec-number&gt;&lt;foreign-keys&gt;&lt;key app="EN" db-id="sv9d2avv1v0pwsevtxfp522xt5vvd0ftdazx" timestamp="1506800176"&gt;114&lt;/key&gt;&lt;/foreign-keys&gt;&lt;ref-type name="Web Page"&gt;12&lt;/ref-type&gt;&lt;contributors&gt;&lt;authors&gt;&lt;author&gt;United States Department of Justice,&lt;/author&gt;&lt;/authors&gt;&lt;/contributors&gt;&lt;titles&gt;&lt;title&gt;GlaxoSmithKline to plead guilty and pay $3 billion to resolve fraud allegations and failure to report safety data&lt;/title&gt;&lt;secondary-title&gt;Justice News&lt;/secondary-title&gt;&lt;/titles&gt;&lt;volume&gt;2017&lt;/volume&gt;&lt;number&gt;September 30&lt;/number&gt;&lt;dates&gt;&lt;year&gt;2012&lt;/year&gt;&lt;/dates&gt;&lt;pub-location&gt;Washington DC&lt;/pub-location&gt;&lt;urls&gt;&lt;related-urls&gt;&lt;url&gt;https://www.justice.gov/opa/pr/glaxosmithkline-plead-guilty-and-pay-3-billion-resolve-fraud-allegations-and-failure-report&lt;/url&gt;&lt;/related-urls&gt;&lt;/urls&gt;&lt;/record&gt;&lt;/Cite&gt;&lt;/EndNote&gt;</w:instrText>
      </w:r>
      <w:r w:rsidR="00A52B7C" w:rsidRPr="0089732C">
        <w:rPr>
          <w:rStyle w:val="SubtleReference"/>
          <w:rFonts w:ascii="Times New Roman" w:hAnsi="Times New Roman"/>
          <w:smallCaps w:val="0"/>
          <w:color w:val="auto"/>
          <w:sz w:val="24"/>
          <w:szCs w:val="24"/>
        </w:rPr>
        <w:fldChar w:fldCharType="separate"/>
      </w:r>
      <w:r w:rsidR="00BC7018">
        <w:rPr>
          <w:rStyle w:val="SubtleReference"/>
          <w:rFonts w:ascii="Times New Roman" w:hAnsi="Times New Roman"/>
          <w:smallCaps w:val="0"/>
          <w:noProof/>
          <w:color w:val="auto"/>
          <w:sz w:val="24"/>
          <w:szCs w:val="24"/>
        </w:rPr>
        <w:t>(26, 27)</w:t>
      </w:r>
      <w:r w:rsidR="00A52B7C" w:rsidRPr="0089732C">
        <w:rPr>
          <w:rStyle w:val="SubtleReference"/>
          <w:rFonts w:ascii="Times New Roman" w:hAnsi="Times New Roman"/>
          <w:smallCaps w:val="0"/>
          <w:color w:val="auto"/>
          <w:sz w:val="24"/>
          <w:szCs w:val="24"/>
        </w:rPr>
        <w:fldChar w:fldCharType="end"/>
      </w:r>
      <w:r w:rsidR="00A52B7C" w:rsidRPr="0089732C" w:rsidDel="00A52B7C">
        <w:rPr>
          <w:rStyle w:val="SubtleReference"/>
          <w:rFonts w:ascii="Times New Roman" w:hAnsi="Times New Roman"/>
          <w:smallCaps w:val="0"/>
          <w:color w:val="auto"/>
          <w:sz w:val="24"/>
          <w:szCs w:val="24"/>
        </w:rPr>
        <w:t xml:space="preserve"> </w:t>
      </w:r>
      <w:r w:rsidR="00652C13" w:rsidRPr="0089732C">
        <w:rPr>
          <w:rStyle w:val="SubtleReference"/>
          <w:rFonts w:ascii="Times New Roman" w:hAnsi="Times New Roman"/>
          <w:smallCaps w:val="0"/>
          <w:color w:val="auto"/>
          <w:sz w:val="24"/>
          <w:szCs w:val="24"/>
          <w:vertAlign w:val="superscript"/>
        </w:rPr>
        <w:fldChar w:fldCharType="begin" w:fldLock="1"/>
      </w:r>
      <w:r w:rsidR="0072796B" w:rsidRPr="0089732C">
        <w:rPr>
          <w:rStyle w:val="SubtleReference"/>
          <w:rFonts w:ascii="Times New Roman" w:hAnsi="Times New Roman"/>
          <w:smallCaps w:val="0"/>
          <w:color w:val="auto"/>
          <w:sz w:val="24"/>
          <w:szCs w:val="24"/>
          <w:vertAlign w:val="superscript"/>
        </w:rPr>
        <w:instrText>ADDIN CSL_CITATION { "citationItems" : [  ], "properties" : { "noteIndex" : 0 }, "schema" : "https://github.com/citation-style-language/schema/raw/master/csl-citation.json" }</w:instrText>
      </w:r>
      <w:r w:rsidR="00652C13" w:rsidRPr="0089732C">
        <w:rPr>
          <w:rStyle w:val="SubtleReference"/>
          <w:rFonts w:ascii="Times New Roman" w:hAnsi="Times New Roman"/>
          <w:smallCaps w:val="0"/>
          <w:color w:val="auto"/>
          <w:sz w:val="24"/>
          <w:szCs w:val="24"/>
          <w:vertAlign w:val="superscript"/>
        </w:rPr>
        <w:fldChar w:fldCharType="end"/>
      </w:r>
      <w:r w:rsidR="008211FD" w:rsidRPr="0089732C">
        <w:rPr>
          <w:rStyle w:val="SubtleReference"/>
          <w:rFonts w:ascii="Times New Roman" w:hAnsi="Times New Roman"/>
          <w:smallCaps w:val="0"/>
          <w:color w:val="auto"/>
          <w:sz w:val="24"/>
          <w:szCs w:val="24"/>
        </w:rPr>
        <w:t xml:space="preserve"> </w:t>
      </w:r>
      <w:bookmarkStart w:id="360" w:name="OLE_LINK1500"/>
      <w:bookmarkStart w:id="361" w:name="OLE_LINK1501"/>
      <w:del w:id="362" w:author="Joel Lexchin" w:date="2017-12-21T18:34:00Z">
        <w:r w:rsidR="00F7227E" w:rsidRPr="0089732C" w:rsidDel="009257FD">
          <w:rPr>
            <w:rStyle w:val="SubtleReference"/>
            <w:rFonts w:ascii="Times New Roman" w:hAnsi="Times New Roman"/>
            <w:smallCaps w:val="0"/>
            <w:color w:val="auto"/>
            <w:sz w:val="24"/>
            <w:szCs w:val="24"/>
          </w:rPr>
          <w:delText>However</w:delText>
        </w:r>
      </w:del>
      <w:ins w:id="363" w:author="Joel Lexchin" w:date="2017-12-21T18:34:00Z">
        <w:r>
          <w:rPr>
            <w:rStyle w:val="SubtleReference"/>
            <w:rFonts w:ascii="Times New Roman" w:hAnsi="Times New Roman"/>
            <w:smallCaps w:val="0"/>
            <w:color w:val="auto"/>
            <w:sz w:val="24"/>
            <w:szCs w:val="24"/>
          </w:rPr>
          <w:t>Unfortunately</w:t>
        </w:r>
      </w:ins>
      <w:r w:rsidR="00F7227E" w:rsidRPr="0089732C">
        <w:rPr>
          <w:rStyle w:val="SubtleReference"/>
          <w:rFonts w:ascii="Times New Roman" w:hAnsi="Times New Roman"/>
          <w:smallCaps w:val="0"/>
          <w:color w:val="auto"/>
          <w:sz w:val="24"/>
          <w:szCs w:val="24"/>
        </w:rPr>
        <w:t>, profits generated through violations</w:t>
      </w:r>
      <w:r w:rsidR="0027382B" w:rsidRPr="0089732C">
        <w:rPr>
          <w:rStyle w:val="SubtleReference"/>
          <w:rFonts w:ascii="Times New Roman" w:hAnsi="Times New Roman"/>
          <w:smallCaps w:val="0"/>
          <w:color w:val="auto"/>
          <w:sz w:val="24"/>
          <w:szCs w:val="24"/>
        </w:rPr>
        <w:t xml:space="preserve"> </w:t>
      </w:r>
      <w:ins w:id="364" w:author="Joel Lexchin" w:date="2017-12-21T18:34:00Z">
        <w:r>
          <w:rPr>
            <w:rStyle w:val="SubtleReference"/>
            <w:rFonts w:ascii="Times New Roman" w:hAnsi="Times New Roman"/>
            <w:smallCaps w:val="0"/>
            <w:color w:val="auto"/>
            <w:sz w:val="24"/>
            <w:szCs w:val="24"/>
          </w:rPr>
          <w:t xml:space="preserve">currently </w:t>
        </w:r>
      </w:ins>
      <w:r w:rsidR="0027382B" w:rsidRPr="0089732C">
        <w:rPr>
          <w:rStyle w:val="SubtleReference"/>
          <w:rFonts w:ascii="Times New Roman" w:hAnsi="Times New Roman"/>
          <w:smallCaps w:val="0"/>
          <w:color w:val="auto"/>
          <w:sz w:val="24"/>
          <w:szCs w:val="24"/>
        </w:rPr>
        <w:t>far outweigh penalties</w:t>
      </w:r>
      <w:r w:rsidR="00F7227E" w:rsidRPr="0089732C">
        <w:rPr>
          <w:rStyle w:val="SubtleReference"/>
          <w:rFonts w:ascii="Times New Roman" w:hAnsi="Times New Roman"/>
          <w:smallCaps w:val="0"/>
          <w:color w:val="auto"/>
          <w:sz w:val="24"/>
          <w:szCs w:val="24"/>
        </w:rPr>
        <w:t>.</w:t>
      </w:r>
      <w:bookmarkEnd w:id="360"/>
      <w:bookmarkEnd w:id="361"/>
      <w:r w:rsidR="00A52B7C" w:rsidRPr="0089732C">
        <w:rPr>
          <w:rStyle w:val="SubtleReference"/>
          <w:rFonts w:ascii="Times New Roman" w:hAnsi="Times New Roman"/>
          <w:smallCaps w:val="0"/>
          <w:color w:val="auto"/>
          <w:sz w:val="24"/>
          <w:szCs w:val="24"/>
        </w:rPr>
        <w:fldChar w:fldCharType="begin"/>
      </w:r>
      <w:r w:rsidR="00BC7018">
        <w:rPr>
          <w:rStyle w:val="SubtleReference"/>
          <w:rFonts w:ascii="Times New Roman" w:hAnsi="Times New Roman"/>
          <w:smallCaps w:val="0"/>
          <w:color w:val="auto"/>
          <w:sz w:val="24"/>
          <w:szCs w:val="24"/>
        </w:rPr>
        <w:instrText xml:space="preserve"> ADDIN EN.CITE &lt;EndNote&gt;&lt;Cite&gt;&lt;Author&gt;Evans&lt;/Author&gt;&lt;Year&gt;2009&lt;/Year&gt;&lt;RecNum&gt;115&lt;/RecNum&gt;&lt;DisplayText&gt;(28, 29)&lt;/DisplayText&gt;&lt;record&gt;&lt;rec-number&gt;115&lt;/rec-number&gt;&lt;foreign-keys&gt;&lt;key app="EN" db-id="sv9d2avv1v0pwsevtxfp522xt5vvd0ftdazx" timestamp="1506800314"&gt;115&lt;/key&gt;&lt;/foreign-keys&gt;&lt;ref-type name="Magazine Article"&gt;19&lt;/ref-type&gt;&lt;contributors&gt;&lt;authors&gt;&lt;author&gt;Evans, D&lt;/author&gt;&lt;/authors&gt;&lt;/contributors&gt;&lt;titles&gt;&lt;title&gt;Big pharma’s crime spree&lt;/title&gt;&lt;secondary-title&gt;Bloomberg Markets &lt;/secondary-title&gt;&lt;/titles&gt;&lt;pages&gt;72-86&lt;/pages&gt;&lt;number&gt;December&lt;/number&gt;&lt;dates&gt;&lt;year&gt;2009&lt;/year&gt;&lt;/dates&gt;&lt;urls&gt;&lt;/urls&gt;&lt;/record&gt;&lt;/Cite&gt;&lt;Cite&gt;&lt;Author&gt;Gagnon&lt;/Author&gt;&lt;Year&gt;2013&lt;/Year&gt;&lt;RecNum&gt;116&lt;/RecNum&gt;&lt;record&gt;&lt;rec-number&gt;116&lt;/rec-number&gt;&lt;foreign-keys&gt;&lt;key app="EN" db-id="sv9d2avv1v0pwsevtxfp522xt5vvd0ftdazx" timestamp="1506800397"&gt;116&lt;/key&gt;&lt;/foreign-keys&gt;&lt;ref-type name="Journal Article"&gt;17&lt;/ref-type&gt;&lt;contributors&gt;&lt;authors&gt;&lt;author&gt;Gagnon, M-A&lt;/author&gt;&lt;/authors&gt;&lt;/contributors&gt;&lt;titles&gt;&lt;title&gt;Corruption of pharmaceutical markets: addressing the misalignment of financial incentives and public health&lt;/title&gt;&lt;secondary-title&gt;Journal of Law, Medicine and Ethics&lt;/secondary-title&gt;&lt;/titles&gt;&lt;periodical&gt;&lt;full-title&gt;Journal of Law, Medicine and Ethics&lt;/full-title&gt;&lt;/periodical&gt;&lt;pages&gt;571-580&lt;/pages&gt;&lt;volume&gt;41&lt;/volume&gt;&lt;dates&gt;&lt;year&gt;2013&lt;/year&gt;&lt;/dates&gt;&lt;urls&gt;&lt;/urls&gt;&lt;/record&gt;&lt;/Cite&gt;&lt;/EndNote&gt;</w:instrText>
      </w:r>
      <w:r w:rsidR="00A52B7C" w:rsidRPr="0089732C">
        <w:rPr>
          <w:rStyle w:val="SubtleReference"/>
          <w:rFonts w:ascii="Times New Roman" w:hAnsi="Times New Roman"/>
          <w:smallCaps w:val="0"/>
          <w:color w:val="auto"/>
          <w:sz w:val="24"/>
          <w:szCs w:val="24"/>
        </w:rPr>
        <w:fldChar w:fldCharType="separate"/>
      </w:r>
      <w:r w:rsidR="00BC7018">
        <w:rPr>
          <w:rStyle w:val="SubtleReference"/>
          <w:rFonts w:ascii="Times New Roman" w:hAnsi="Times New Roman"/>
          <w:smallCaps w:val="0"/>
          <w:noProof/>
          <w:color w:val="auto"/>
          <w:sz w:val="24"/>
          <w:szCs w:val="24"/>
        </w:rPr>
        <w:t>(28, 29)</w:t>
      </w:r>
      <w:r w:rsidR="00A52B7C" w:rsidRPr="0089732C">
        <w:rPr>
          <w:rStyle w:val="SubtleReference"/>
          <w:rFonts w:ascii="Times New Roman" w:hAnsi="Times New Roman"/>
          <w:smallCaps w:val="0"/>
          <w:color w:val="auto"/>
          <w:sz w:val="24"/>
          <w:szCs w:val="24"/>
        </w:rPr>
        <w:fldChar w:fldCharType="end"/>
      </w:r>
      <w:r w:rsidR="008211FD" w:rsidRPr="0089732C">
        <w:rPr>
          <w:rStyle w:val="SubtleReference"/>
          <w:rFonts w:ascii="Times New Roman" w:hAnsi="Times New Roman"/>
          <w:smallCaps w:val="0"/>
          <w:color w:val="auto"/>
          <w:sz w:val="24"/>
          <w:szCs w:val="24"/>
        </w:rPr>
        <w:t xml:space="preserve"> </w:t>
      </w:r>
      <w:r w:rsidR="00136209" w:rsidRPr="0089732C">
        <w:rPr>
          <w:rStyle w:val="SubtleReference"/>
          <w:rFonts w:ascii="Times New Roman" w:hAnsi="Times New Roman"/>
          <w:smallCaps w:val="0"/>
          <w:color w:val="auto"/>
          <w:sz w:val="24"/>
          <w:szCs w:val="24"/>
        </w:rPr>
        <w:t xml:space="preserve">Companies </w:t>
      </w:r>
      <w:r w:rsidR="008211FD" w:rsidRPr="0089732C">
        <w:rPr>
          <w:rStyle w:val="SubtleReference"/>
          <w:rFonts w:ascii="Times New Roman" w:hAnsi="Times New Roman"/>
          <w:smallCaps w:val="0"/>
          <w:color w:val="auto"/>
          <w:sz w:val="24"/>
          <w:szCs w:val="24"/>
        </w:rPr>
        <w:t>budget</w:t>
      </w:r>
      <w:r w:rsidR="00136209" w:rsidRPr="0089732C">
        <w:rPr>
          <w:rStyle w:val="SubtleReference"/>
          <w:rFonts w:ascii="Times New Roman" w:hAnsi="Times New Roman"/>
          <w:smallCaps w:val="0"/>
          <w:color w:val="auto"/>
          <w:sz w:val="24"/>
          <w:szCs w:val="24"/>
        </w:rPr>
        <w:t xml:space="preserve"> </w:t>
      </w:r>
      <w:r w:rsidR="008211FD" w:rsidRPr="0089732C">
        <w:rPr>
          <w:rStyle w:val="SubtleReference"/>
          <w:rFonts w:ascii="Times New Roman" w:hAnsi="Times New Roman"/>
          <w:smallCaps w:val="0"/>
          <w:color w:val="auto"/>
          <w:sz w:val="24"/>
          <w:szCs w:val="24"/>
        </w:rPr>
        <w:t xml:space="preserve">for </w:t>
      </w:r>
      <w:r w:rsidR="0027382B" w:rsidRPr="0089732C">
        <w:rPr>
          <w:rStyle w:val="SubtleReference"/>
          <w:rFonts w:ascii="Times New Roman" w:hAnsi="Times New Roman"/>
          <w:smallCaps w:val="0"/>
          <w:color w:val="auto"/>
          <w:sz w:val="24"/>
          <w:szCs w:val="24"/>
        </w:rPr>
        <w:t>expected</w:t>
      </w:r>
      <w:r w:rsidR="008211FD" w:rsidRPr="0089732C">
        <w:rPr>
          <w:rStyle w:val="SubtleReference"/>
          <w:rFonts w:ascii="Times New Roman" w:hAnsi="Times New Roman"/>
          <w:smallCaps w:val="0"/>
          <w:color w:val="auto"/>
          <w:sz w:val="24"/>
          <w:szCs w:val="24"/>
        </w:rPr>
        <w:t xml:space="preserve"> penalties</w:t>
      </w:r>
      <w:r w:rsidR="0027382B" w:rsidRPr="0089732C">
        <w:rPr>
          <w:rStyle w:val="SubtleReference"/>
          <w:rFonts w:ascii="Times New Roman" w:hAnsi="Times New Roman"/>
          <w:smallCaps w:val="0"/>
          <w:color w:val="auto"/>
          <w:sz w:val="24"/>
          <w:szCs w:val="24"/>
        </w:rPr>
        <w:t xml:space="preserve"> and</w:t>
      </w:r>
      <w:r w:rsidR="00136209" w:rsidRPr="0089732C">
        <w:rPr>
          <w:rStyle w:val="SubtleReference"/>
          <w:rFonts w:ascii="Times New Roman" w:hAnsi="Times New Roman"/>
          <w:smallCaps w:val="0"/>
          <w:color w:val="auto"/>
          <w:sz w:val="24"/>
          <w:szCs w:val="24"/>
        </w:rPr>
        <w:t xml:space="preserve">, what is deeply concerning, </w:t>
      </w:r>
      <w:r w:rsidR="00866062" w:rsidRPr="0089732C">
        <w:rPr>
          <w:rStyle w:val="SubtleReference"/>
          <w:rFonts w:ascii="Times New Roman" w:hAnsi="Times New Roman"/>
          <w:smallCaps w:val="0"/>
          <w:color w:val="auto"/>
          <w:sz w:val="24"/>
          <w:szCs w:val="24"/>
        </w:rPr>
        <w:t xml:space="preserve">almost </w:t>
      </w:r>
      <w:r w:rsidR="008211FD" w:rsidRPr="0089732C">
        <w:rPr>
          <w:rStyle w:val="SubtleReference"/>
          <w:rFonts w:ascii="Times New Roman" w:hAnsi="Times New Roman"/>
          <w:smallCaps w:val="0"/>
          <w:color w:val="auto"/>
          <w:sz w:val="24"/>
          <w:szCs w:val="24"/>
        </w:rPr>
        <w:t xml:space="preserve">no major pharmaceutical company executive has ever gone to jail for criminal </w:t>
      </w:r>
      <w:r w:rsidR="00FD5B49" w:rsidRPr="0089732C">
        <w:rPr>
          <w:rStyle w:val="SubtleReference"/>
          <w:rFonts w:ascii="Times New Roman" w:hAnsi="Times New Roman"/>
          <w:smallCaps w:val="0"/>
          <w:color w:val="auto"/>
          <w:sz w:val="24"/>
          <w:szCs w:val="24"/>
        </w:rPr>
        <w:t>acts</w:t>
      </w:r>
      <w:r w:rsidR="008211FD" w:rsidRPr="0089732C">
        <w:rPr>
          <w:rStyle w:val="SubtleReference"/>
          <w:rFonts w:ascii="Times New Roman" w:hAnsi="Times New Roman"/>
          <w:smallCaps w:val="0"/>
          <w:color w:val="auto"/>
          <w:sz w:val="24"/>
          <w:szCs w:val="24"/>
        </w:rPr>
        <w:t>.</w:t>
      </w:r>
      <w:r w:rsidR="002D17D7" w:rsidRPr="0089732C">
        <w:rPr>
          <w:rStyle w:val="SubtleReference"/>
          <w:rFonts w:ascii="Times New Roman" w:hAnsi="Times New Roman"/>
          <w:smallCaps w:val="0"/>
          <w:color w:val="auto"/>
          <w:sz w:val="24"/>
          <w:szCs w:val="24"/>
        </w:rPr>
        <w:fldChar w:fldCharType="begin"/>
      </w:r>
      <w:r w:rsidR="00BC7018">
        <w:rPr>
          <w:rStyle w:val="SubtleReference"/>
          <w:rFonts w:ascii="Times New Roman" w:hAnsi="Times New Roman"/>
          <w:smallCaps w:val="0"/>
          <w:color w:val="auto"/>
          <w:sz w:val="24"/>
          <w:szCs w:val="24"/>
        </w:rPr>
        <w:instrText xml:space="preserve"> ADDIN EN.CITE &lt;EndNote&gt;&lt;Cite&gt;&lt;Author&gt;Gagnon&lt;/Author&gt;&lt;Year&gt;2013&lt;/Year&gt;&lt;RecNum&gt;116&lt;/RecNum&gt;&lt;DisplayText&gt;(29, 30)&lt;/DisplayText&gt;&lt;record&gt;&lt;rec-number&gt;116&lt;/rec-number&gt;&lt;foreign-keys&gt;&lt;key app="EN" db-id="sv9d2avv1v0pwsevtxfp522xt5vvd0ftdazx" timestamp="1506800397"&gt;116&lt;/key&gt;&lt;/foreign-keys&gt;&lt;ref-type name="Journal Article"&gt;17&lt;/ref-type&gt;&lt;contributors&gt;&lt;authors&gt;&lt;author&gt;Gagnon, M-A&lt;/author&gt;&lt;/authors&gt;&lt;/contributors&gt;&lt;titles&gt;&lt;title&gt;Corruption of pharmaceutical markets: addressing the misalignment of financial incentives and public health&lt;/title&gt;&lt;secondary-title&gt;Journal of Law, Medicine and Ethics&lt;/secondary-title&gt;&lt;/titles&gt;&lt;periodical&gt;&lt;full-title&gt;Journal of Law, Medicine and Ethics&lt;/full-title&gt;&lt;/periodical&gt;&lt;pages&gt;571-580&lt;/pages&gt;&lt;volume&gt;41&lt;/volume&gt;&lt;dates&gt;&lt;year&gt;2013&lt;/year&gt;&lt;/dates&gt;&lt;urls&gt;&lt;/urls&gt;&lt;/record&gt;&lt;/Cite&gt;&lt;Cite&gt;&lt;Author&gt;Thomas&lt;/Author&gt;&lt;Year&gt;2012&lt;/Year&gt;&lt;RecNum&gt;117&lt;/RecNum&gt;&lt;record&gt;&lt;rec-number&gt;117&lt;/rec-number&gt;&lt;foreign-keys&gt;&lt;key app="EN" db-id="sv9d2avv1v0pwsevtxfp522xt5vvd0ftdazx" timestamp="1506800776"&gt;117&lt;/key&gt;&lt;/foreign-keys&gt;&lt;ref-type name="Newspaper Article"&gt;23&lt;/ref-type&gt;&lt;contributors&gt;&lt;authors&gt;&lt;author&gt;Thomas, K&lt;/author&gt;&lt;author&gt;Schmidt, MS&lt;/author&gt;&lt;/authors&gt;&lt;/contributors&gt;&lt;titles&gt;&lt;title&gt;Glaxo agrees to pay $3 billion in fraud settlement&lt;/title&gt;&lt;secondary-title&gt;New York Times&lt;/secondary-title&gt;&lt;/titles&gt;&lt;dates&gt;&lt;year&gt;2012&lt;/year&gt;&lt;pub-dates&gt;&lt;date&gt;July 2&lt;/date&gt;&lt;/pub-dates&gt;&lt;/dates&gt;&lt;urls&gt;&lt;/urls&gt;&lt;/record&gt;&lt;/Cite&gt;&lt;/EndNote&gt;</w:instrText>
      </w:r>
      <w:r w:rsidR="002D17D7" w:rsidRPr="0089732C">
        <w:rPr>
          <w:rStyle w:val="SubtleReference"/>
          <w:rFonts w:ascii="Times New Roman" w:hAnsi="Times New Roman"/>
          <w:smallCaps w:val="0"/>
          <w:color w:val="auto"/>
          <w:sz w:val="24"/>
          <w:szCs w:val="24"/>
        </w:rPr>
        <w:fldChar w:fldCharType="separate"/>
      </w:r>
      <w:r w:rsidR="00BC7018">
        <w:rPr>
          <w:rStyle w:val="SubtleReference"/>
          <w:rFonts w:ascii="Times New Roman" w:hAnsi="Times New Roman"/>
          <w:smallCaps w:val="0"/>
          <w:noProof/>
          <w:color w:val="auto"/>
          <w:sz w:val="24"/>
          <w:szCs w:val="24"/>
        </w:rPr>
        <w:t>(29, 30)</w:t>
      </w:r>
      <w:r w:rsidR="002D17D7" w:rsidRPr="0089732C">
        <w:rPr>
          <w:rStyle w:val="SubtleReference"/>
          <w:rFonts w:ascii="Times New Roman" w:hAnsi="Times New Roman"/>
          <w:smallCaps w:val="0"/>
          <w:color w:val="auto"/>
          <w:sz w:val="24"/>
          <w:szCs w:val="24"/>
        </w:rPr>
        <w:fldChar w:fldCharType="end"/>
      </w:r>
      <w:r w:rsidR="008211FD" w:rsidRPr="0089732C">
        <w:rPr>
          <w:rStyle w:val="SubtleReference"/>
          <w:rFonts w:ascii="Times New Roman" w:hAnsi="Times New Roman"/>
          <w:smallCaps w:val="0"/>
          <w:color w:val="auto"/>
          <w:sz w:val="24"/>
          <w:szCs w:val="24"/>
        </w:rPr>
        <w:t xml:space="preserve"> </w:t>
      </w:r>
    </w:p>
    <w:p w14:paraId="4406BE14" w14:textId="77777777" w:rsidR="004F48B1" w:rsidRDefault="004F48B1" w:rsidP="0089732C">
      <w:pPr>
        <w:spacing w:line="480" w:lineRule="auto"/>
        <w:rPr>
          <w:ins w:id="365" w:author="Joel Lexchin" w:date="2017-12-21T11:59:00Z"/>
          <w:rStyle w:val="SubtleReference"/>
          <w:rFonts w:cs="Times New Roman"/>
          <w:smallCaps w:val="0"/>
          <w:color w:val="auto"/>
          <w:szCs w:val="24"/>
        </w:rPr>
      </w:pPr>
      <w:bookmarkStart w:id="366" w:name="OLE_LINK7"/>
    </w:p>
    <w:p w14:paraId="2AC66F0E" w14:textId="77777777" w:rsidR="00652941" w:rsidRPr="008F1192" w:rsidRDefault="00652941" w:rsidP="00652941">
      <w:pPr>
        <w:spacing w:line="480" w:lineRule="auto"/>
        <w:rPr>
          <w:ins w:id="367" w:author="Joel Lexchin" w:date="2017-12-21T19:50:00Z"/>
          <w:rStyle w:val="SubtleReference"/>
          <w:rFonts w:cs="Times New Roman"/>
          <w:i/>
          <w:smallCaps w:val="0"/>
          <w:color w:val="auto"/>
          <w:szCs w:val="24"/>
        </w:rPr>
      </w:pPr>
      <w:ins w:id="368" w:author="Joel Lexchin" w:date="2017-12-21T19:50:00Z">
        <w:r>
          <w:rPr>
            <w:rStyle w:val="SubtleReference"/>
            <w:rFonts w:cs="Times New Roman"/>
            <w:i/>
            <w:smallCaps w:val="0"/>
            <w:color w:val="auto"/>
            <w:szCs w:val="24"/>
          </w:rPr>
          <w:t>Ideological/ethical corruption</w:t>
        </w:r>
      </w:ins>
    </w:p>
    <w:p w14:paraId="5527A10D" w14:textId="51B6D8E3" w:rsidR="00A9141C" w:rsidRDefault="008211FD" w:rsidP="0089732C">
      <w:pPr>
        <w:spacing w:line="480" w:lineRule="auto"/>
        <w:rPr>
          <w:rStyle w:val="SubtleReference"/>
          <w:rFonts w:cs="Times New Roman"/>
          <w:smallCaps w:val="0"/>
          <w:color w:val="auto"/>
          <w:szCs w:val="24"/>
        </w:rPr>
      </w:pPr>
      <w:r w:rsidRPr="0089732C">
        <w:rPr>
          <w:rStyle w:val="SubtleReference"/>
          <w:rFonts w:cs="Times New Roman"/>
          <w:smallCaps w:val="0"/>
          <w:color w:val="auto"/>
          <w:szCs w:val="24"/>
        </w:rPr>
        <w:lastRenderedPageBreak/>
        <w:t>Ideological</w:t>
      </w:r>
      <w:r w:rsidR="00A9141C" w:rsidRPr="0089732C">
        <w:rPr>
          <w:rStyle w:val="SubtleReference"/>
          <w:rFonts w:cs="Times New Roman"/>
          <w:smallCaps w:val="0"/>
          <w:color w:val="auto"/>
          <w:szCs w:val="24"/>
        </w:rPr>
        <w:t>/</w:t>
      </w:r>
      <w:r w:rsidRPr="0089732C">
        <w:rPr>
          <w:rStyle w:val="SubtleReference"/>
          <w:rFonts w:cs="Times New Roman"/>
          <w:smallCaps w:val="0"/>
          <w:color w:val="auto"/>
          <w:szCs w:val="24"/>
        </w:rPr>
        <w:t xml:space="preserve">ethical corruption speaks to the manipulation of </w:t>
      </w:r>
      <w:r w:rsidR="00FC21B7" w:rsidRPr="0089732C">
        <w:rPr>
          <w:rStyle w:val="SubtleReference"/>
          <w:rFonts w:cs="Times New Roman"/>
          <w:smallCaps w:val="0"/>
          <w:color w:val="auto"/>
          <w:szCs w:val="24"/>
        </w:rPr>
        <w:t xml:space="preserve">public </w:t>
      </w:r>
      <w:r w:rsidR="008B7542" w:rsidRPr="0089732C">
        <w:rPr>
          <w:rStyle w:val="SubtleReference"/>
          <w:rFonts w:cs="Times New Roman"/>
          <w:smallCaps w:val="0"/>
          <w:color w:val="auto"/>
          <w:szCs w:val="24"/>
        </w:rPr>
        <w:t xml:space="preserve">trust </w:t>
      </w:r>
      <w:r w:rsidR="001C5942" w:rsidRPr="0089732C">
        <w:rPr>
          <w:rStyle w:val="SubtleReference"/>
          <w:rFonts w:cs="Times New Roman"/>
          <w:smallCaps w:val="0"/>
          <w:color w:val="auto"/>
          <w:szCs w:val="24"/>
        </w:rPr>
        <w:t>to</w:t>
      </w:r>
      <w:r w:rsidRPr="0089732C">
        <w:rPr>
          <w:rStyle w:val="SubtleReference"/>
          <w:rFonts w:cs="Times New Roman"/>
          <w:smallCaps w:val="0"/>
          <w:color w:val="auto"/>
          <w:szCs w:val="24"/>
        </w:rPr>
        <w:t xml:space="preserve"> benefit </w:t>
      </w:r>
      <w:r w:rsidRPr="00376C72">
        <w:rPr>
          <w:rStyle w:val="SubtleReference"/>
          <w:rFonts w:cs="Times New Roman"/>
          <w:smallCaps w:val="0"/>
          <w:color w:val="auto"/>
          <w:szCs w:val="24"/>
        </w:rPr>
        <w:t xml:space="preserve">companies while harming </w:t>
      </w:r>
      <w:r w:rsidR="0013748E" w:rsidRPr="00376C72">
        <w:rPr>
          <w:rStyle w:val="SubtleReference"/>
          <w:rFonts w:cs="Times New Roman"/>
          <w:smallCaps w:val="0"/>
          <w:color w:val="auto"/>
          <w:szCs w:val="24"/>
        </w:rPr>
        <w:t xml:space="preserve">or defrauding </w:t>
      </w:r>
      <w:r w:rsidRPr="00376C72">
        <w:rPr>
          <w:rStyle w:val="SubtleReference"/>
          <w:rFonts w:cs="Times New Roman"/>
          <w:smallCaps w:val="0"/>
          <w:color w:val="auto"/>
          <w:szCs w:val="24"/>
        </w:rPr>
        <w:t>patients</w:t>
      </w:r>
      <w:r w:rsidR="00FE2EFB" w:rsidRPr="00376C72">
        <w:rPr>
          <w:rStyle w:val="SubtleReference"/>
          <w:rFonts w:cs="Times New Roman"/>
          <w:smallCaps w:val="0"/>
          <w:color w:val="auto"/>
          <w:szCs w:val="24"/>
        </w:rPr>
        <w:t>.</w:t>
      </w:r>
      <w:bookmarkEnd w:id="366"/>
      <w:r w:rsidR="00FE2EFB" w:rsidRPr="00376C72">
        <w:rPr>
          <w:rStyle w:val="SubtleReference"/>
          <w:rFonts w:cs="Times New Roman"/>
          <w:smallCaps w:val="0"/>
          <w:color w:val="auto"/>
          <w:szCs w:val="24"/>
        </w:rPr>
        <w:t xml:space="preserve"> Examples </w:t>
      </w:r>
      <w:r w:rsidR="000674B2" w:rsidRPr="00376C72">
        <w:rPr>
          <w:rStyle w:val="SubtleReference"/>
          <w:rFonts w:cs="Times New Roman"/>
          <w:smallCaps w:val="0"/>
          <w:color w:val="auto"/>
          <w:szCs w:val="24"/>
        </w:rPr>
        <w:t>include</w:t>
      </w:r>
      <w:r w:rsidR="00FE2EFB" w:rsidRPr="00376C72">
        <w:rPr>
          <w:rStyle w:val="SubtleReference"/>
          <w:rFonts w:cs="Times New Roman"/>
          <w:smallCaps w:val="0"/>
          <w:color w:val="auto"/>
          <w:szCs w:val="24"/>
        </w:rPr>
        <w:t xml:space="preserve"> </w:t>
      </w:r>
      <w:r w:rsidR="00003300" w:rsidRPr="00376C72">
        <w:rPr>
          <w:rStyle w:val="SubtleReference"/>
          <w:rFonts w:cs="Times New Roman"/>
          <w:smallCaps w:val="0"/>
          <w:color w:val="auto"/>
          <w:szCs w:val="24"/>
        </w:rPr>
        <w:t>funding patient advocacy groups</w:t>
      </w:r>
      <w:r w:rsidR="000674B2" w:rsidRPr="00376C72">
        <w:rPr>
          <w:rStyle w:val="SubtleReference"/>
          <w:rFonts w:cs="Times New Roman"/>
          <w:smallCaps w:val="0"/>
          <w:color w:val="auto"/>
          <w:szCs w:val="24"/>
        </w:rPr>
        <w:t xml:space="preserve"> to carry corporate messaging</w:t>
      </w:r>
      <w:r w:rsidR="00491123" w:rsidRPr="00376C72">
        <w:rPr>
          <w:rStyle w:val="SubtleReference"/>
          <w:rFonts w:cs="Times New Roman"/>
          <w:smallCaps w:val="0"/>
          <w:color w:val="auto"/>
          <w:szCs w:val="24"/>
        </w:rPr>
        <w:t>,</w:t>
      </w:r>
      <w:r w:rsidR="00302D0C">
        <w:rPr>
          <w:rStyle w:val="SubtleReference"/>
          <w:rFonts w:cs="Times New Roman"/>
          <w:smallCaps w:val="0"/>
          <w:color w:val="auto"/>
          <w:szCs w:val="24"/>
        </w:rPr>
        <w:fldChar w:fldCharType="begin"/>
      </w:r>
      <w:r w:rsidR="00BC7018">
        <w:rPr>
          <w:rStyle w:val="SubtleReference"/>
          <w:rFonts w:cs="Times New Roman"/>
          <w:smallCaps w:val="0"/>
          <w:color w:val="auto"/>
          <w:szCs w:val="24"/>
        </w:rPr>
        <w:instrText xml:space="preserve"> ADDIN EN.CITE &lt;EndNote&gt;&lt;Cite&gt;&lt;Author&gt;Paluzzi&lt;/Author&gt;&lt;Year&gt;2012&lt;/Year&gt;&lt;RecNum&gt;126&lt;/RecNum&gt;&lt;DisplayText&gt;(31)&lt;/DisplayText&gt;&lt;record&gt;&lt;rec-number&gt;126&lt;/rec-number&gt;&lt;foreign-keys&gt;&lt;key app="EN" db-id="sv9d2avv1v0pwsevtxfp522xt5vvd0ftdazx" timestamp="1506802334"&gt;126&lt;/key&gt;&lt;/foreign-keys&gt;&lt;ref-type name="Journal Article"&gt;17&lt;/ref-type&gt;&lt;contributors&gt;&lt;authors&gt;&lt;author&gt;Paluzzi, JE&lt;/author&gt;&lt;/authors&gt;&lt;/contributors&gt;&lt;titles&gt;&lt;title&gt;“Dualities of interest”: the inter-organizational relationships between disease-specific nonprofits and the pharmaceutical industry&lt;/title&gt;&lt;secondary-title&gt;International Journal of Health Services&lt;/secondary-title&gt;&lt;/titles&gt;&lt;periodical&gt;&lt;full-title&gt;International Journal of Health Services&lt;/full-title&gt;&lt;/periodical&gt;&lt;pages&gt;323-339&lt;/pages&gt;&lt;volume&gt;42&lt;/volume&gt;&lt;dates&gt;&lt;year&gt;2012&lt;/year&gt;&lt;/dates&gt;&lt;urls&gt;&lt;/urls&gt;&lt;/record&gt;&lt;/Cite&gt;&lt;/EndNote&gt;</w:instrText>
      </w:r>
      <w:r w:rsidR="00302D0C">
        <w:rPr>
          <w:rStyle w:val="SubtleReference"/>
          <w:rFonts w:cs="Times New Roman"/>
          <w:smallCaps w:val="0"/>
          <w:color w:val="auto"/>
          <w:szCs w:val="24"/>
        </w:rPr>
        <w:fldChar w:fldCharType="separate"/>
      </w:r>
      <w:r w:rsidR="00BC7018">
        <w:rPr>
          <w:rStyle w:val="SubtleReference"/>
          <w:rFonts w:cs="Times New Roman"/>
          <w:smallCaps w:val="0"/>
          <w:noProof/>
          <w:color w:val="auto"/>
          <w:szCs w:val="24"/>
        </w:rPr>
        <w:t>(31)</w:t>
      </w:r>
      <w:r w:rsidR="00302D0C">
        <w:rPr>
          <w:rStyle w:val="SubtleReference"/>
          <w:rFonts w:cs="Times New Roman"/>
          <w:smallCaps w:val="0"/>
          <w:color w:val="auto"/>
          <w:szCs w:val="24"/>
        </w:rPr>
        <w:fldChar w:fldCharType="end"/>
      </w:r>
      <w:r w:rsidR="00491123" w:rsidRPr="00376C72">
        <w:rPr>
          <w:rStyle w:val="SubtleReference"/>
          <w:rFonts w:cs="Times New Roman"/>
          <w:smallCaps w:val="0"/>
          <w:color w:val="auto"/>
          <w:szCs w:val="24"/>
        </w:rPr>
        <w:t xml:space="preserve"> </w:t>
      </w:r>
      <w:del w:id="369" w:author="Joel Lexchin" w:date="2017-12-16T13:18:00Z">
        <w:r w:rsidR="00491123" w:rsidRPr="00376C72" w:rsidDel="00123F3E">
          <w:rPr>
            <w:rStyle w:val="SubtleReference"/>
            <w:rFonts w:cs="Times New Roman"/>
            <w:smallCaps w:val="0"/>
            <w:color w:val="auto"/>
            <w:szCs w:val="24"/>
          </w:rPr>
          <w:delText xml:space="preserve">or </w:delText>
        </w:r>
      </w:del>
      <w:r w:rsidRPr="00376C72">
        <w:rPr>
          <w:rStyle w:val="SubtleReference"/>
          <w:rFonts w:cs="Times New Roman"/>
          <w:smallCaps w:val="0"/>
          <w:color w:val="auto"/>
          <w:szCs w:val="24"/>
        </w:rPr>
        <w:t>normaliz</w:t>
      </w:r>
      <w:r w:rsidR="00491123" w:rsidRPr="00376C72">
        <w:rPr>
          <w:rStyle w:val="SubtleReference"/>
          <w:rFonts w:cs="Times New Roman"/>
          <w:smallCaps w:val="0"/>
          <w:color w:val="auto"/>
          <w:szCs w:val="24"/>
        </w:rPr>
        <w:t>ing</w:t>
      </w:r>
      <w:r w:rsidRPr="00376C72">
        <w:rPr>
          <w:rStyle w:val="SubtleReference"/>
          <w:rFonts w:cs="Times New Roman"/>
          <w:smallCaps w:val="0"/>
          <w:color w:val="auto"/>
          <w:szCs w:val="24"/>
        </w:rPr>
        <w:t xml:space="preserve"> and downplaying financial conflict</w:t>
      </w:r>
      <w:r w:rsidR="003C2DBF">
        <w:rPr>
          <w:rStyle w:val="SubtleReference"/>
          <w:rFonts w:cs="Times New Roman"/>
          <w:smallCaps w:val="0"/>
          <w:color w:val="auto"/>
          <w:szCs w:val="24"/>
        </w:rPr>
        <w:t>s</w:t>
      </w:r>
      <w:r w:rsidRPr="00376C72">
        <w:rPr>
          <w:rStyle w:val="SubtleReference"/>
          <w:rFonts w:cs="Times New Roman"/>
          <w:smallCaps w:val="0"/>
          <w:color w:val="auto"/>
          <w:szCs w:val="24"/>
        </w:rPr>
        <w:t xml:space="preserve"> of interest </w:t>
      </w:r>
      <w:r w:rsidR="00B278A3" w:rsidRPr="00376C72">
        <w:rPr>
          <w:rStyle w:val="SubtleReference"/>
          <w:rFonts w:cs="Times New Roman"/>
          <w:smallCaps w:val="0"/>
          <w:color w:val="auto"/>
          <w:szCs w:val="24"/>
        </w:rPr>
        <w:t xml:space="preserve">between </w:t>
      </w:r>
      <w:r w:rsidR="004121A8" w:rsidRPr="00376C72">
        <w:rPr>
          <w:rStyle w:val="SubtleReference"/>
          <w:rFonts w:cs="Times New Roman"/>
          <w:smallCaps w:val="0"/>
          <w:color w:val="auto"/>
          <w:szCs w:val="24"/>
        </w:rPr>
        <w:t>industry</w:t>
      </w:r>
      <w:r w:rsidR="00B278A3" w:rsidRPr="00376C72">
        <w:rPr>
          <w:rStyle w:val="SubtleReference"/>
          <w:rFonts w:cs="Times New Roman"/>
          <w:smallCaps w:val="0"/>
          <w:color w:val="auto"/>
          <w:szCs w:val="24"/>
        </w:rPr>
        <w:t xml:space="preserve"> and </w:t>
      </w:r>
      <w:r w:rsidRPr="00376C72">
        <w:rPr>
          <w:rStyle w:val="SubtleReference"/>
          <w:rFonts w:cs="Times New Roman"/>
          <w:smallCaps w:val="0"/>
          <w:color w:val="auto"/>
          <w:szCs w:val="24"/>
        </w:rPr>
        <w:t>academic institutions and researchers</w:t>
      </w:r>
      <w:ins w:id="370" w:author="Joel Lexchin" w:date="2017-12-16T13:18:00Z">
        <w:r w:rsidR="00123F3E">
          <w:rPr>
            <w:rStyle w:val="SubtleReference"/>
            <w:rFonts w:cs="Times New Roman"/>
            <w:smallCaps w:val="0"/>
            <w:color w:val="auto"/>
            <w:szCs w:val="24"/>
          </w:rPr>
          <w:t xml:space="preserve"> </w:t>
        </w:r>
      </w:ins>
      <w:r w:rsidR="00302D0C">
        <w:rPr>
          <w:rStyle w:val="SubtleReference"/>
          <w:rFonts w:cs="Times New Roman"/>
          <w:smallCaps w:val="0"/>
          <w:color w:val="auto"/>
          <w:szCs w:val="24"/>
        </w:rPr>
        <w:fldChar w:fldCharType="begin"/>
      </w:r>
      <w:r w:rsidR="00BC7018">
        <w:rPr>
          <w:rStyle w:val="SubtleReference"/>
          <w:rFonts w:cs="Times New Roman"/>
          <w:smallCaps w:val="0"/>
          <w:color w:val="auto"/>
          <w:szCs w:val="24"/>
        </w:rPr>
        <w:instrText xml:space="preserve"> ADDIN EN.CITE &lt;EndNote&gt;&lt;Cite&gt;&lt;Author&gt;Kassirer&lt;/Author&gt;&lt;Year&gt;2007&lt;/Year&gt;&lt;RecNum&gt;127&lt;/RecNum&gt;&lt;DisplayText&gt;(32)&lt;/DisplayText&gt;&lt;record&gt;&lt;rec-number&gt;127&lt;/rec-number&gt;&lt;foreign-keys&gt;&lt;key app="EN" db-id="sv9d2avv1v0pwsevtxfp522xt5vvd0ftdazx" timestamp="1506802492"&gt;127&lt;/key&gt;&lt;/foreign-keys&gt;&lt;ref-type name="Journal Article"&gt;17&lt;/ref-type&gt;&lt;contributors&gt;&lt;authors&gt;&lt;author&gt;Kassirer, JP&lt;/author&gt;&lt;/authors&gt;&lt;/contributors&gt;&lt;titles&gt;&lt;title&gt;Professional societies and industry support: what is the quid pro quo?&lt;/title&gt;&lt;secondary-title&gt;Perspectives in Biology and Medicine&lt;/secondary-title&gt;&lt;/titles&gt;&lt;periodical&gt;&lt;full-title&gt;Perspectives in Biology and Medicine&lt;/full-title&gt;&lt;/periodical&gt;&lt;pages&gt;7-17&lt;/pages&gt;&lt;volume&gt;50&lt;/volume&gt;&lt;dates&gt;&lt;year&gt;2007&lt;/year&gt;&lt;/dates&gt;&lt;urls&gt;&lt;/urls&gt;&lt;/record&gt;&lt;/Cite&gt;&lt;/EndNote&gt;</w:instrText>
      </w:r>
      <w:r w:rsidR="00302D0C">
        <w:rPr>
          <w:rStyle w:val="SubtleReference"/>
          <w:rFonts w:cs="Times New Roman"/>
          <w:smallCaps w:val="0"/>
          <w:color w:val="auto"/>
          <w:szCs w:val="24"/>
        </w:rPr>
        <w:fldChar w:fldCharType="separate"/>
      </w:r>
      <w:r w:rsidR="00BC7018">
        <w:rPr>
          <w:rStyle w:val="SubtleReference"/>
          <w:rFonts w:cs="Times New Roman"/>
          <w:smallCaps w:val="0"/>
          <w:noProof/>
          <w:color w:val="auto"/>
          <w:szCs w:val="24"/>
        </w:rPr>
        <w:t>(32)</w:t>
      </w:r>
      <w:r w:rsidR="00302D0C">
        <w:rPr>
          <w:rStyle w:val="SubtleReference"/>
          <w:rFonts w:cs="Times New Roman"/>
          <w:smallCaps w:val="0"/>
          <w:color w:val="auto"/>
          <w:szCs w:val="24"/>
        </w:rPr>
        <w:fldChar w:fldCharType="end"/>
      </w:r>
      <w:r w:rsidR="00A71FB2" w:rsidRPr="00376C72">
        <w:rPr>
          <w:rStyle w:val="SubtleReference"/>
          <w:rFonts w:cs="Times New Roman"/>
          <w:smallCaps w:val="0"/>
          <w:color w:val="auto"/>
          <w:szCs w:val="24"/>
        </w:rPr>
        <w:t xml:space="preserve"> </w:t>
      </w:r>
      <w:ins w:id="371" w:author="Joel Lexchin" w:date="2017-12-16T13:18:00Z">
        <w:r w:rsidR="00123F3E">
          <w:rPr>
            <w:rStyle w:val="SubtleReference"/>
            <w:rFonts w:cs="Times New Roman"/>
            <w:smallCaps w:val="0"/>
            <w:color w:val="auto"/>
            <w:szCs w:val="24"/>
          </w:rPr>
          <w:t xml:space="preserve">and using the World Health Organization logo </w:t>
        </w:r>
      </w:ins>
      <w:ins w:id="372" w:author="Joel Lexchin" w:date="2017-12-16T13:21:00Z">
        <w:r w:rsidR="00123F3E">
          <w:rPr>
            <w:rStyle w:val="SubtleReference"/>
            <w:rFonts w:cs="Times New Roman"/>
            <w:smallCaps w:val="0"/>
            <w:color w:val="auto"/>
            <w:szCs w:val="24"/>
          </w:rPr>
          <w:t xml:space="preserve">in advertisements for medicines </w:t>
        </w:r>
      </w:ins>
      <w:ins w:id="373" w:author="Joel Lexchin" w:date="2017-12-16T13:18:00Z">
        <w:r w:rsidR="00123F3E">
          <w:rPr>
            <w:rStyle w:val="SubtleReference"/>
            <w:rFonts w:cs="Times New Roman"/>
            <w:smallCaps w:val="0"/>
            <w:color w:val="auto"/>
            <w:szCs w:val="24"/>
          </w:rPr>
          <w:t xml:space="preserve">to imply WHO </w:t>
        </w:r>
      </w:ins>
      <w:ins w:id="374" w:author="Joel Lexchin" w:date="2017-12-16T13:19:00Z">
        <w:r w:rsidR="00123F3E">
          <w:rPr>
            <w:rStyle w:val="SubtleReference"/>
            <w:rFonts w:cs="Times New Roman"/>
            <w:smallCaps w:val="0"/>
            <w:color w:val="auto"/>
            <w:szCs w:val="24"/>
          </w:rPr>
          <w:t xml:space="preserve">endorsement of the messages carried in </w:t>
        </w:r>
      </w:ins>
      <w:ins w:id="375" w:author="Joel Lexchin" w:date="2017-12-16T13:22:00Z">
        <w:r w:rsidR="00123F3E">
          <w:rPr>
            <w:rStyle w:val="SubtleReference"/>
            <w:rFonts w:cs="Times New Roman"/>
            <w:smallCaps w:val="0"/>
            <w:color w:val="auto"/>
            <w:szCs w:val="24"/>
          </w:rPr>
          <w:t xml:space="preserve">the </w:t>
        </w:r>
      </w:ins>
      <w:ins w:id="376" w:author="Joel Lexchin" w:date="2017-12-16T13:19:00Z">
        <w:r w:rsidR="00123F3E">
          <w:rPr>
            <w:rStyle w:val="SubtleReference"/>
            <w:rFonts w:cs="Times New Roman"/>
            <w:smallCaps w:val="0"/>
            <w:color w:val="auto"/>
            <w:szCs w:val="24"/>
          </w:rPr>
          <w:t>ads.</w:t>
        </w:r>
      </w:ins>
      <w:r w:rsidR="00123F3E">
        <w:rPr>
          <w:rStyle w:val="SubtleReference"/>
          <w:rFonts w:cs="Times New Roman"/>
          <w:smallCaps w:val="0"/>
          <w:color w:val="auto"/>
          <w:szCs w:val="24"/>
        </w:rPr>
        <w:fldChar w:fldCharType="begin"/>
      </w:r>
      <w:r w:rsidR="00BC7018">
        <w:rPr>
          <w:rStyle w:val="SubtleReference"/>
          <w:rFonts w:cs="Times New Roman"/>
          <w:smallCaps w:val="0"/>
          <w:color w:val="auto"/>
          <w:szCs w:val="24"/>
        </w:rPr>
        <w:instrText xml:space="preserve"> ADDIN EN.CITE &lt;EndNote&gt;&lt;Cite&gt;&lt;Author&gt;Thawani&lt;/Author&gt;&lt;Year&gt;2009&lt;/Year&gt;&lt;RecNum&gt;164&lt;/RecNum&gt;&lt;DisplayText&gt;(33)&lt;/DisplayText&gt;&lt;record&gt;&lt;rec-number&gt;164&lt;/rec-number&gt;&lt;foreign-keys&gt;&lt;key app="EN" db-id="sv9d2avv1v0pwsevtxfp522xt5vvd0ftdazx" timestamp="1513448486"&gt;164&lt;/key&gt;&lt;/foreign-keys&gt;&lt;ref-type name="Journal Article"&gt;17&lt;/ref-type&gt;&lt;contributors&gt;&lt;authors&gt;&lt;author&gt;Thawani, V&lt;/author&gt;&lt;author&gt;Gharpure, K&lt;/author&gt;&lt;/authors&gt;&lt;/contributors&gt;&lt;titles&gt;&lt;title&gt;Monitoring misuse of the WHO name and emblem in medicine promotion in India&lt;/title&gt;&lt;secondary-title&gt;Indian Journal of Medical Ethics&lt;/secondary-title&gt;&lt;/titles&gt;&lt;periodical&gt;&lt;full-title&gt;Indian Journal of Medical Ethics&lt;/full-title&gt;&lt;/periodical&gt;&lt;pages&gt;10-14&lt;/pages&gt;&lt;volume&gt;6&lt;/volume&gt;&lt;number&gt;1&lt;/number&gt;&lt;dates&gt;&lt;year&gt;2009&lt;/year&gt;&lt;/dates&gt;&lt;urls&gt;&lt;/urls&gt;&lt;/record&gt;&lt;/Cite&gt;&lt;/EndNote&gt;</w:instrText>
      </w:r>
      <w:r w:rsidR="00123F3E">
        <w:rPr>
          <w:rStyle w:val="SubtleReference"/>
          <w:rFonts w:cs="Times New Roman"/>
          <w:smallCaps w:val="0"/>
          <w:color w:val="auto"/>
          <w:szCs w:val="24"/>
        </w:rPr>
        <w:fldChar w:fldCharType="separate"/>
      </w:r>
      <w:r w:rsidR="00BC7018">
        <w:rPr>
          <w:rStyle w:val="SubtleReference"/>
          <w:rFonts w:cs="Times New Roman"/>
          <w:smallCaps w:val="0"/>
          <w:noProof/>
          <w:color w:val="auto"/>
          <w:szCs w:val="24"/>
        </w:rPr>
        <w:t>(33)</w:t>
      </w:r>
      <w:r w:rsidR="00123F3E">
        <w:rPr>
          <w:rStyle w:val="SubtleReference"/>
          <w:rFonts w:cs="Times New Roman"/>
          <w:smallCaps w:val="0"/>
          <w:color w:val="auto"/>
          <w:szCs w:val="24"/>
        </w:rPr>
        <w:fldChar w:fldCharType="end"/>
      </w:r>
      <w:ins w:id="377" w:author="Joel Lexchin" w:date="2017-12-16T13:19:00Z">
        <w:r w:rsidR="00123F3E">
          <w:rPr>
            <w:rStyle w:val="SubtleReference"/>
            <w:rFonts w:cs="Times New Roman"/>
            <w:smallCaps w:val="0"/>
            <w:color w:val="auto"/>
            <w:szCs w:val="24"/>
          </w:rPr>
          <w:t xml:space="preserve"> </w:t>
        </w:r>
      </w:ins>
      <w:r w:rsidR="0027382B" w:rsidRPr="00376C72">
        <w:rPr>
          <w:rStyle w:val="SubtleReference"/>
          <w:rFonts w:cs="Times New Roman"/>
          <w:smallCaps w:val="0"/>
          <w:color w:val="auto"/>
          <w:szCs w:val="24"/>
        </w:rPr>
        <w:t>I</w:t>
      </w:r>
      <w:r w:rsidR="00C51E59" w:rsidRPr="00376C72">
        <w:rPr>
          <w:rStyle w:val="SubtleReference"/>
          <w:rFonts w:cs="Times New Roman"/>
          <w:smallCaps w:val="0"/>
          <w:color w:val="auto"/>
          <w:szCs w:val="24"/>
        </w:rPr>
        <w:t>ncentives for corruption</w:t>
      </w:r>
      <w:r w:rsidR="0085041B" w:rsidRPr="00376C72">
        <w:rPr>
          <w:rStyle w:val="SubtleReference"/>
          <w:rFonts w:cs="Times New Roman"/>
          <w:smallCaps w:val="0"/>
          <w:color w:val="auto"/>
          <w:szCs w:val="24"/>
        </w:rPr>
        <w:t xml:space="preserve"> can</w:t>
      </w:r>
      <w:r w:rsidR="00C51E59" w:rsidRPr="00376C72">
        <w:rPr>
          <w:rStyle w:val="SubtleReference"/>
          <w:rFonts w:cs="Times New Roman"/>
          <w:smallCaps w:val="0"/>
          <w:color w:val="auto"/>
          <w:szCs w:val="24"/>
        </w:rPr>
        <w:t xml:space="preserve"> </w:t>
      </w:r>
      <w:r w:rsidR="00CB307D" w:rsidRPr="00376C72">
        <w:rPr>
          <w:rStyle w:val="SubtleReference"/>
          <w:rFonts w:cs="Times New Roman"/>
          <w:smallCaps w:val="0"/>
          <w:color w:val="auto"/>
          <w:szCs w:val="24"/>
        </w:rPr>
        <w:t>result from a</w:t>
      </w:r>
      <w:r w:rsidR="00C51E59" w:rsidRPr="00376C72">
        <w:rPr>
          <w:rStyle w:val="SubtleReference"/>
          <w:rFonts w:cs="Times New Roman"/>
          <w:smallCaps w:val="0"/>
          <w:color w:val="auto"/>
          <w:szCs w:val="24"/>
        </w:rPr>
        <w:t xml:space="preserve"> misalignment between financial </w:t>
      </w:r>
      <w:r w:rsidR="00B278A3" w:rsidRPr="00376C72">
        <w:rPr>
          <w:rStyle w:val="SubtleReference"/>
          <w:rFonts w:cs="Times New Roman"/>
          <w:smallCaps w:val="0"/>
          <w:color w:val="auto"/>
          <w:szCs w:val="24"/>
        </w:rPr>
        <w:t>benefits for</w:t>
      </w:r>
      <w:r w:rsidR="00C51E59" w:rsidRPr="00376C72">
        <w:rPr>
          <w:rStyle w:val="SubtleReference"/>
          <w:rFonts w:cs="Times New Roman"/>
          <w:smallCaps w:val="0"/>
          <w:color w:val="auto"/>
          <w:szCs w:val="24"/>
        </w:rPr>
        <w:t xml:space="preserve"> drug companies and socia</w:t>
      </w:r>
      <w:r w:rsidR="000674B2" w:rsidRPr="00376C72">
        <w:rPr>
          <w:rStyle w:val="SubtleReference"/>
          <w:rFonts w:cs="Times New Roman"/>
          <w:smallCaps w:val="0"/>
          <w:color w:val="auto"/>
          <w:szCs w:val="24"/>
        </w:rPr>
        <w:t>l</w:t>
      </w:r>
      <w:r w:rsidR="00C51E59" w:rsidRPr="00376C72">
        <w:rPr>
          <w:rStyle w:val="SubtleReference"/>
          <w:rFonts w:cs="Times New Roman"/>
          <w:smallCaps w:val="0"/>
          <w:color w:val="auto"/>
          <w:szCs w:val="24"/>
        </w:rPr>
        <w:t xml:space="preserve"> </w:t>
      </w:r>
      <w:r w:rsidR="009570C2" w:rsidRPr="00376C72">
        <w:rPr>
          <w:rStyle w:val="SubtleReference"/>
          <w:rFonts w:cs="Times New Roman"/>
          <w:smallCaps w:val="0"/>
          <w:color w:val="auto"/>
          <w:szCs w:val="24"/>
        </w:rPr>
        <w:t>good</w:t>
      </w:r>
      <w:r w:rsidRPr="00376C72">
        <w:rPr>
          <w:rStyle w:val="SubtleReference"/>
          <w:rFonts w:cs="Times New Roman"/>
          <w:smallCaps w:val="0"/>
          <w:color w:val="auto"/>
          <w:szCs w:val="24"/>
        </w:rPr>
        <w:t xml:space="preserve">. </w:t>
      </w:r>
    </w:p>
    <w:p w14:paraId="2E8613AD" w14:textId="77777777" w:rsidR="008F1192" w:rsidRDefault="008F1192" w:rsidP="00BC52B9">
      <w:pPr>
        <w:spacing w:line="480" w:lineRule="auto"/>
        <w:rPr>
          <w:ins w:id="378" w:author="Joel Lexchin" w:date="2017-12-06T18:09:00Z"/>
          <w:rStyle w:val="SubtleReference"/>
          <w:rFonts w:cs="Times New Roman"/>
          <w:i/>
          <w:smallCaps w:val="0"/>
          <w:color w:val="auto"/>
          <w:szCs w:val="24"/>
        </w:rPr>
      </w:pPr>
    </w:p>
    <w:p w14:paraId="422D3743" w14:textId="25C15EF8" w:rsidR="00A738FD" w:rsidRPr="00376C72" w:rsidRDefault="000674B2" w:rsidP="00BC52B9">
      <w:pPr>
        <w:spacing w:line="480" w:lineRule="auto"/>
        <w:rPr>
          <w:rStyle w:val="SubtleReference"/>
          <w:rFonts w:cs="Times New Roman"/>
          <w:smallCaps w:val="0"/>
          <w:color w:val="auto"/>
          <w:szCs w:val="24"/>
        </w:rPr>
      </w:pPr>
      <w:r w:rsidRPr="00376C72">
        <w:rPr>
          <w:rStyle w:val="SubtleReference"/>
          <w:rFonts w:cs="Times New Roman"/>
          <w:smallCaps w:val="0"/>
          <w:color w:val="auto"/>
          <w:szCs w:val="24"/>
        </w:rPr>
        <w:t>Profits depend on maximizing drug sales, not optimizing health outcomes, for which the public bears all the risk</w:t>
      </w:r>
      <w:r w:rsidR="006C1DC2" w:rsidRPr="00376C72">
        <w:rPr>
          <w:rStyle w:val="SubtleReference"/>
          <w:rFonts w:cs="Times New Roman"/>
          <w:smallCaps w:val="0"/>
          <w:color w:val="auto"/>
          <w:szCs w:val="24"/>
        </w:rPr>
        <w:t xml:space="preserve">. </w:t>
      </w:r>
      <w:r w:rsidR="001B1EDB" w:rsidRPr="00376C72">
        <w:rPr>
          <w:rStyle w:val="SubtleReference"/>
          <w:rFonts w:cs="Times New Roman"/>
          <w:smallCaps w:val="0"/>
          <w:color w:val="auto"/>
          <w:szCs w:val="24"/>
        </w:rPr>
        <w:t>A</w:t>
      </w:r>
      <w:r w:rsidR="008211FD" w:rsidRPr="00376C72">
        <w:rPr>
          <w:rStyle w:val="SubtleReference"/>
          <w:rFonts w:cs="Times New Roman"/>
          <w:smallCaps w:val="0"/>
          <w:color w:val="auto"/>
          <w:szCs w:val="24"/>
        </w:rPr>
        <w:t>ccumulati</w:t>
      </w:r>
      <w:r w:rsidRPr="00376C72">
        <w:rPr>
          <w:rStyle w:val="SubtleReference"/>
          <w:rFonts w:cs="Times New Roman"/>
          <w:smallCaps w:val="0"/>
          <w:color w:val="auto"/>
          <w:szCs w:val="24"/>
        </w:rPr>
        <w:t>ng</w:t>
      </w:r>
      <w:r w:rsidR="005C311A">
        <w:rPr>
          <w:rStyle w:val="SubtleReference"/>
          <w:rFonts w:cs="Times New Roman"/>
          <w:smallCaps w:val="0"/>
          <w:color w:val="auto"/>
          <w:szCs w:val="24"/>
        </w:rPr>
        <w:t xml:space="preserve"> </w:t>
      </w:r>
      <w:del w:id="379" w:author="Joel Lexchin" w:date="2017-12-21T19:51:00Z">
        <w:r w:rsidR="005C311A" w:rsidDel="009F0D0E">
          <w:rPr>
            <w:rStyle w:val="SubtleReference"/>
            <w:rFonts w:cs="Times New Roman"/>
            <w:smallCaps w:val="0"/>
            <w:color w:val="auto"/>
            <w:szCs w:val="24"/>
          </w:rPr>
          <w:delText>this</w:delText>
        </w:r>
        <w:r w:rsidRPr="00376C72" w:rsidDel="009F0D0E">
          <w:rPr>
            <w:rStyle w:val="SubtleReference"/>
            <w:rFonts w:cs="Times New Roman"/>
            <w:smallCaps w:val="0"/>
            <w:color w:val="auto"/>
            <w:szCs w:val="24"/>
          </w:rPr>
          <w:delText xml:space="preserve"> </w:delText>
        </w:r>
      </w:del>
      <w:r w:rsidRPr="00376C72">
        <w:rPr>
          <w:rStyle w:val="SubtleReference"/>
          <w:rFonts w:cs="Times New Roman"/>
          <w:smallCaps w:val="0"/>
          <w:color w:val="auto"/>
          <w:szCs w:val="24"/>
        </w:rPr>
        <w:t>capital</w:t>
      </w:r>
      <w:r w:rsidR="009202B1" w:rsidRPr="00376C72">
        <w:rPr>
          <w:rStyle w:val="SubtleReference"/>
          <w:rFonts w:cs="Times New Roman"/>
          <w:smallCaps w:val="0"/>
          <w:color w:val="auto"/>
          <w:szCs w:val="24"/>
        </w:rPr>
        <w:t xml:space="preserve"> through product sales requires </w:t>
      </w:r>
      <w:r w:rsidR="00ED5271" w:rsidRPr="00376C72">
        <w:rPr>
          <w:rStyle w:val="SubtleReference"/>
          <w:rFonts w:cs="Times New Roman"/>
          <w:smallCaps w:val="0"/>
          <w:color w:val="auto"/>
          <w:szCs w:val="24"/>
        </w:rPr>
        <w:t xml:space="preserve">controlling public perceptions and </w:t>
      </w:r>
      <w:r w:rsidR="008211FD" w:rsidRPr="00376C72">
        <w:rPr>
          <w:rStyle w:val="SubtleReference"/>
          <w:rFonts w:cs="Times New Roman"/>
          <w:smallCaps w:val="0"/>
          <w:color w:val="auto"/>
          <w:szCs w:val="24"/>
        </w:rPr>
        <w:t>shap</w:t>
      </w:r>
      <w:r w:rsidR="009202B1" w:rsidRPr="00376C72">
        <w:rPr>
          <w:rStyle w:val="SubtleReference"/>
          <w:rFonts w:cs="Times New Roman"/>
          <w:smallCaps w:val="0"/>
          <w:color w:val="auto"/>
          <w:szCs w:val="24"/>
        </w:rPr>
        <w:t>ing</w:t>
      </w:r>
      <w:r w:rsidR="008211FD" w:rsidRPr="00376C72">
        <w:rPr>
          <w:rStyle w:val="SubtleReference"/>
          <w:rFonts w:cs="Times New Roman"/>
          <w:smallCaps w:val="0"/>
          <w:color w:val="auto"/>
          <w:szCs w:val="24"/>
        </w:rPr>
        <w:t xml:space="preserve"> </w:t>
      </w:r>
      <w:r w:rsidR="00A31CEB" w:rsidRPr="00376C72">
        <w:rPr>
          <w:rStyle w:val="SubtleReference"/>
          <w:rFonts w:cs="Times New Roman"/>
          <w:smallCaps w:val="0"/>
          <w:color w:val="auto"/>
          <w:szCs w:val="24"/>
        </w:rPr>
        <w:t>social narratives</w:t>
      </w:r>
      <w:r w:rsidR="00FD5B49" w:rsidRPr="00376C72">
        <w:rPr>
          <w:rStyle w:val="SubtleReference"/>
          <w:rFonts w:cs="Times New Roman"/>
          <w:smallCaps w:val="0"/>
          <w:color w:val="auto"/>
          <w:szCs w:val="24"/>
        </w:rPr>
        <w:t xml:space="preserve"> about health, illness and medicines</w:t>
      </w:r>
      <w:ins w:id="380" w:author="Joel Lexchin" w:date="2017-12-21T19:52:00Z">
        <w:r w:rsidR="009F0D0E">
          <w:rPr>
            <w:rStyle w:val="SubtleReference"/>
            <w:rFonts w:cs="Times New Roman"/>
            <w:smallCaps w:val="0"/>
            <w:color w:val="auto"/>
            <w:szCs w:val="24"/>
          </w:rPr>
          <w:t xml:space="preserve"> and </w:t>
        </w:r>
      </w:ins>
      <w:del w:id="381" w:author="Joel Lexchin" w:date="2017-12-21T19:52:00Z">
        <w:r w:rsidR="008211FD" w:rsidRPr="00376C72" w:rsidDel="009F0D0E">
          <w:rPr>
            <w:rStyle w:val="SubtleReference"/>
            <w:rFonts w:cs="Times New Roman"/>
            <w:smallCaps w:val="0"/>
            <w:color w:val="auto"/>
            <w:szCs w:val="24"/>
          </w:rPr>
          <w:delText>.</w:delText>
        </w:r>
        <w:r w:rsidR="00B278A3" w:rsidRPr="00376C72" w:rsidDel="009F0D0E">
          <w:rPr>
            <w:rStyle w:val="SubtleReference"/>
            <w:rFonts w:cs="Times New Roman"/>
            <w:smallCaps w:val="0"/>
            <w:color w:val="auto"/>
            <w:szCs w:val="24"/>
          </w:rPr>
          <w:delText xml:space="preserve"> </w:delText>
        </w:r>
        <w:bookmarkStart w:id="382" w:name="OLE_LINK8"/>
        <w:r w:rsidR="008D3A41" w:rsidDel="009F0D0E">
          <w:rPr>
            <w:rStyle w:val="SubtleReference"/>
            <w:rFonts w:cs="Times New Roman"/>
            <w:smallCaps w:val="0"/>
            <w:color w:val="auto"/>
            <w:szCs w:val="24"/>
          </w:rPr>
          <w:delText>A</w:delText>
        </w:r>
        <w:r w:rsidR="00A738FD" w:rsidRPr="00376C72" w:rsidDel="009F0D0E">
          <w:rPr>
            <w:rStyle w:val="SubtleReference"/>
            <w:rFonts w:cs="Times New Roman"/>
            <w:smallCaps w:val="0"/>
            <w:color w:val="auto"/>
            <w:szCs w:val="24"/>
          </w:rPr>
          <w:delText>ccumulati</w:delText>
        </w:r>
        <w:r w:rsidR="008D3A41" w:rsidDel="009F0D0E">
          <w:rPr>
            <w:rStyle w:val="SubtleReference"/>
            <w:rFonts w:cs="Times New Roman"/>
            <w:smallCaps w:val="0"/>
            <w:color w:val="auto"/>
            <w:szCs w:val="24"/>
          </w:rPr>
          <w:delText>ng</w:delText>
        </w:r>
        <w:r w:rsidR="00FC21B7" w:rsidRPr="00376C72" w:rsidDel="009F0D0E">
          <w:rPr>
            <w:rStyle w:val="SubtleReference"/>
            <w:rFonts w:cs="Times New Roman"/>
            <w:smallCaps w:val="0"/>
            <w:color w:val="auto"/>
            <w:szCs w:val="24"/>
          </w:rPr>
          <w:delText xml:space="preserve"> revenue </w:delText>
        </w:r>
      </w:del>
      <w:r w:rsidR="00FD5B49" w:rsidRPr="00376C72">
        <w:rPr>
          <w:rStyle w:val="SubtleReference"/>
          <w:rFonts w:cs="Times New Roman"/>
          <w:smallCaps w:val="0"/>
          <w:color w:val="auto"/>
          <w:szCs w:val="24"/>
        </w:rPr>
        <w:t>is</w:t>
      </w:r>
      <w:r w:rsidR="008211FD" w:rsidRPr="00376C72">
        <w:rPr>
          <w:rStyle w:val="SubtleReference"/>
          <w:rFonts w:cs="Times New Roman"/>
          <w:smallCaps w:val="0"/>
          <w:color w:val="auto"/>
          <w:szCs w:val="24"/>
        </w:rPr>
        <w:t xml:space="preserve"> accompanied by strategies</w:t>
      </w:r>
      <w:r w:rsidR="00AE336A" w:rsidRPr="00376C72">
        <w:rPr>
          <w:rStyle w:val="SubtleReference"/>
          <w:rFonts w:cs="Times New Roman"/>
          <w:smallCaps w:val="0"/>
          <w:color w:val="auto"/>
          <w:szCs w:val="24"/>
        </w:rPr>
        <w:t>,</w:t>
      </w:r>
      <w:r w:rsidR="008211FD" w:rsidRPr="00376C72">
        <w:rPr>
          <w:rStyle w:val="SubtleReference"/>
          <w:rFonts w:cs="Times New Roman"/>
          <w:smallCaps w:val="0"/>
          <w:color w:val="auto"/>
          <w:szCs w:val="24"/>
        </w:rPr>
        <w:t xml:space="preserve"> including ghost management </w:t>
      </w:r>
      <w:r w:rsidR="00D1384A">
        <w:rPr>
          <w:rStyle w:val="SubtleReference"/>
          <w:rFonts w:cs="Times New Roman"/>
          <w:smallCaps w:val="0"/>
          <w:color w:val="auto"/>
          <w:szCs w:val="24"/>
        </w:rPr>
        <w:t xml:space="preserve">and ghostwriting </w:t>
      </w:r>
      <w:r w:rsidR="008211FD" w:rsidRPr="00376C72">
        <w:rPr>
          <w:rStyle w:val="SubtleReference"/>
          <w:rFonts w:cs="Times New Roman"/>
          <w:smallCaps w:val="0"/>
          <w:color w:val="auto"/>
          <w:szCs w:val="24"/>
        </w:rPr>
        <w:t>t</w:t>
      </w:r>
      <w:r w:rsidR="009D0486" w:rsidRPr="00376C72">
        <w:rPr>
          <w:rStyle w:val="SubtleReference"/>
          <w:rFonts w:cs="Times New Roman"/>
          <w:smallCaps w:val="0"/>
          <w:color w:val="auto"/>
          <w:szCs w:val="24"/>
        </w:rPr>
        <w:t>hat</w:t>
      </w:r>
      <w:r w:rsidR="008211FD" w:rsidRPr="00376C72">
        <w:rPr>
          <w:rStyle w:val="SubtleReference"/>
          <w:rFonts w:cs="Times New Roman"/>
          <w:smallCaps w:val="0"/>
          <w:color w:val="auto"/>
          <w:szCs w:val="24"/>
        </w:rPr>
        <w:t xml:space="preserve"> shape both the demand for medicines and the research to support their development and use.</w:t>
      </w:r>
      <w:bookmarkEnd w:id="382"/>
      <w:r w:rsidR="00302D0C">
        <w:rPr>
          <w:rStyle w:val="SubtleReference"/>
          <w:rFonts w:cs="Times New Roman"/>
          <w:smallCaps w:val="0"/>
          <w:color w:val="auto"/>
          <w:szCs w:val="24"/>
        </w:rPr>
        <w:fldChar w:fldCharType="begin"/>
      </w:r>
      <w:r w:rsidR="00BC7018">
        <w:rPr>
          <w:rStyle w:val="SubtleReference"/>
          <w:rFonts w:cs="Times New Roman"/>
          <w:smallCaps w:val="0"/>
          <w:color w:val="auto"/>
          <w:szCs w:val="24"/>
        </w:rPr>
        <w:instrText xml:space="preserve"> ADDIN EN.CITE &lt;EndNote&gt;&lt;Cite&gt;&lt;Author&gt;Sismondo&lt;/Author&gt;&lt;Year&gt;2009&lt;/Year&gt;&lt;RecNum&gt;119&lt;/RecNum&gt;&lt;DisplayText&gt;(34)&lt;/DisplayText&gt;&lt;record&gt;&lt;rec-number&gt;119&lt;/rec-number&gt;&lt;foreign-keys&gt;&lt;key app="EN" db-id="sv9d2avv1v0pwsevtxfp522xt5vvd0ftdazx" timestamp="1506801056"&gt;119&lt;/key&gt;&lt;/foreign-keys&gt;&lt;ref-type name="Journal Article"&gt;17&lt;/ref-type&gt;&lt;contributors&gt;&lt;authors&gt;&lt;author&gt;Sismondo, S&lt;/author&gt;&lt;/authors&gt;&lt;/contributors&gt;&lt;titles&gt;&lt;title&gt;Ghosts in the machine: publication planning in the medical sciences&lt;/title&gt;&lt;secondary-title&gt;Social Studies of Science&lt;/secondary-title&gt;&lt;/titles&gt;&lt;periodical&gt;&lt;full-title&gt;Social Studies of Science&lt;/full-title&gt;&lt;/periodical&gt;&lt;pages&gt;171-198&lt;/pages&gt;&lt;volume&gt;39&lt;/volume&gt;&lt;dates&gt;&lt;year&gt;2009&lt;/year&gt;&lt;/dates&gt;&lt;urls&gt;&lt;/urls&gt;&lt;/record&gt;&lt;/Cite&gt;&lt;/EndNote&gt;</w:instrText>
      </w:r>
      <w:r w:rsidR="00302D0C">
        <w:rPr>
          <w:rStyle w:val="SubtleReference"/>
          <w:rFonts w:cs="Times New Roman"/>
          <w:smallCaps w:val="0"/>
          <w:color w:val="auto"/>
          <w:szCs w:val="24"/>
        </w:rPr>
        <w:fldChar w:fldCharType="separate"/>
      </w:r>
      <w:r w:rsidR="00BC7018">
        <w:rPr>
          <w:rStyle w:val="SubtleReference"/>
          <w:rFonts w:cs="Times New Roman"/>
          <w:smallCaps w:val="0"/>
          <w:noProof/>
          <w:color w:val="auto"/>
          <w:szCs w:val="24"/>
        </w:rPr>
        <w:t>(34)</w:t>
      </w:r>
      <w:r w:rsidR="00302D0C">
        <w:rPr>
          <w:rStyle w:val="SubtleReference"/>
          <w:rFonts w:cs="Times New Roman"/>
          <w:smallCaps w:val="0"/>
          <w:color w:val="auto"/>
          <w:szCs w:val="24"/>
        </w:rPr>
        <w:fldChar w:fldCharType="end"/>
      </w:r>
      <w:r w:rsidR="008211FD" w:rsidRPr="00376C72">
        <w:rPr>
          <w:rStyle w:val="SubtleReference"/>
          <w:rFonts w:cs="Times New Roman"/>
          <w:smallCaps w:val="0"/>
          <w:color w:val="auto"/>
          <w:szCs w:val="24"/>
        </w:rPr>
        <w:t xml:space="preserve"> </w:t>
      </w:r>
      <w:bookmarkStart w:id="383" w:name="OLE_LINK1509"/>
      <w:bookmarkStart w:id="384" w:name="OLE_LINK1510"/>
      <w:bookmarkStart w:id="385" w:name="OLE_LINK1513"/>
      <w:bookmarkStart w:id="386" w:name="OLE_LINK1514"/>
      <w:r w:rsidR="00CB3BD6" w:rsidRPr="00376C72">
        <w:rPr>
          <w:rFonts w:cs="Times New Roman"/>
          <w:szCs w:val="24"/>
        </w:rPr>
        <w:t xml:space="preserve">We believe </w:t>
      </w:r>
      <w:r w:rsidR="00A9141C">
        <w:rPr>
          <w:rFonts w:cs="Times New Roman"/>
          <w:szCs w:val="24"/>
        </w:rPr>
        <w:t>that ghostwriting</w:t>
      </w:r>
      <w:r w:rsidR="00CB3BD6" w:rsidRPr="00376C72">
        <w:rPr>
          <w:rFonts w:cs="Times New Roman"/>
          <w:szCs w:val="24"/>
        </w:rPr>
        <w:t xml:space="preserve"> is an</w:t>
      </w:r>
      <w:bookmarkStart w:id="387" w:name="OLE_LINK56"/>
      <w:bookmarkStart w:id="388" w:name="OLE_LINK57"/>
      <w:r w:rsidR="00AA6E9B" w:rsidRPr="00376C72">
        <w:rPr>
          <w:rFonts w:cs="Times New Roman"/>
          <w:szCs w:val="24"/>
        </w:rPr>
        <w:t xml:space="preserve"> </w:t>
      </w:r>
      <w:r w:rsidR="00D1384A">
        <w:rPr>
          <w:rFonts w:cs="Times New Roman"/>
          <w:szCs w:val="24"/>
        </w:rPr>
        <w:t xml:space="preserve">example of ethical corruption in so far as it is an </w:t>
      </w:r>
      <w:r w:rsidR="00AA6E9B" w:rsidRPr="00376C72">
        <w:rPr>
          <w:rFonts w:cs="Times New Roman"/>
          <w:szCs w:val="24"/>
        </w:rPr>
        <w:t xml:space="preserve">abuse of power </w:t>
      </w:r>
      <w:r w:rsidR="00FD5B49" w:rsidRPr="00376C72">
        <w:rPr>
          <w:rFonts w:cs="Times New Roman"/>
          <w:szCs w:val="24"/>
        </w:rPr>
        <w:t xml:space="preserve">by </w:t>
      </w:r>
      <w:r w:rsidR="00B55413">
        <w:rPr>
          <w:rFonts w:cs="Times New Roman"/>
          <w:szCs w:val="24"/>
        </w:rPr>
        <w:t xml:space="preserve">the companies that produce </w:t>
      </w:r>
      <w:ins w:id="389" w:author="Joel Lexchin" w:date="2017-12-21T18:37:00Z">
        <w:r w:rsidR="009257FD">
          <w:rPr>
            <w:rFonts w:cs="Times New Roman"/>
            <w:szCs w:val="24"/>
          </w:rPr>
          <w:t xml:space="preserve">or sponsor </w:t>
        </w:r>
      </w:ins>
      <w:r w:rsidR="00B55413">
        <w:rPr>
          <w:rFonts w:cs="Times New Roman"/>
          <w:szCs w:val="24"/>
        </w:rPr>
        <w:t xml:space="preserve">the ghostwritten articles and the clinicians or scientists who are named as authors on the published articles. </w:t>
      </w:r>
      <w:r w:rsidR="006154EF">
        <w:rPr>
          <w:rFonts w:cs="Times New Roman"/>
          <w:szCs w:val="24"/>
        </w:rPr>
        <w:t xml:space="preserve"> Ghost authorship </w:t>
      </w:r>
      <w:r w:rsidR="00CB3BD6" w:rsidRPr="00376C72">
        <w:rPr>
          <w:rFonts w:cs="Times New Roman"/>
          <w:szCs w:val="24"/>
        </w:rPr>
        <w:t xml:space="preserve">requires </w:t>
      </w:r>
      <w:r w:rsidR="006154EF">
        <w:rPr>
          <w:rFonts w:cs="Times New Roman"/>
          <w:szCs w:val="24"/>
        </w:rPr>
        <w:t>the guest authors</w:t>
      </w:r>
      <w:r w:rsidR="006154EF" w:rsidRPr="00376C72">
        <w:rPr>
          <w:rFonts w:cs="Times New Roman"/>
          <w:szCs w:val="24"/>
        </w:rPr>
        <w:t xml:space="preserve"> </w:t>
      </w:r>
      <w:r w:rsidR="00CB3BD6" w:rsidRPr="00376C72">
        <w:rPr>
          <w:rFonts w:cs="Times New Roman"/>
          <w:szCs w:val="24"/>
        </w:rPr>
        <w:t xml:space="preserve">to shirk their professional responsibilities </w:t>
      </w:r>
      <w:r w:rsidR="00921775" w:rsidRPr="00376C72">
        <w:rPr>
          <w:rFonts w:cs="Times New Roman"/>
          <w:szCs w:val="24"/>
        </w:rPr>
        <w:t xml:space="preserve">and abandon their </w:t>
      </w:r>
      <w:r w:rsidR="00AA6E9B" w:rsidRPr="00376C72">
        <w:rPr>
          <w:rFonts w:cs="Times New Roman"/>
          <w:szCs w:val="24"/>
        </w:rPr>
        <w:t>concern for the objectivity and integrity of research</w:t>
      </w:r>
      <w:r w:rsidR="009D0486" w:rsidRPr="00376C72">
        <w:rPr>
          <w:rFonts w:cs="Times New Roman"/>
          <w:szCs w:val="24"/>
        </w:rPr>
        <w:t>,</w:t>
      </w:r>
      <w:r w:rsidR="00AA6E9B" w:rsidRPr="00376C72">
        <w:rPr>
          <w:rFonts w:cs="Times New Roman"/>
          <w:szCs w:val="24"/>
        </w:rPr>
        <w:t xml:space="preserve"> a</w:t>
      </w:r>
      <w:r w:rsidR="00CB3BD6" w:rsidRPr="00376C72">
        <w:rPr>
          <w:rFonts w:cs="Times New Roman"/>
          <w:szCs w:val="24"/>
        </w:rPr>
        <w:t>nd the</w:t>
      </w:r>
      <w:r w:rsidR="00AA6E9B" w:rsidRPr="00376C72">
        <w:rPr>
          <w:rFonts w:cs="Times New Roman"/>
          <w:szCs w:val="24"/>
        </w:rPr>
        <w:t xml:space="preserve"> wellbeing of patients.</w:t>
      </w:r>
      <w:bookmarkEnd w:id="387"/>
      <w:bookmarkEnd w:id="388"/>
      <w:r w:rsidR="00AA6E9B" w:rsidRPr="00376C72">
        <w:rPr>
          <w:rFonts w:cs="Times New Roman"/>
          <w:szCs w:val="24"/>
        </w:rPr>
        <w:t xml:space="preserve"> </w:t>
      </w:r>
      <w:r w:rsidR="00893B21" w:rsidRPr="00376C72">
        <w:rPr>
          <w:rFonts w:cs="Times New Roman"/>
          <w:szCs w:val="24"/>
        </w:rPr>
        <w:t>E</w:t>
      </w:r>
      <w:r w:rsidR="00AA6E9B" w:rsidRPr="00376C72">
        <w:rPr>
          <w:rFonts w:cs="Times New Roman"/>
          <w:szCs w:val="24"/>
        </w:rPr>
        <w:t xml:space="preserve">thical </w:t>
      </w:r>
      <w:r w:rsidR="00893B21" w:rsidRPr="00376C72">
        <w:rPr>
          <w:rFonts w:cs="Times New Roman"/>
          <w:szCs w:val="24"/>
        </w:rPr>
        <w:t xml:space="preserve">concerns </w:t>
      </w:r>
      <w:ins w:id="390" w:author="Joel Lexchin" w:date="2017-12-21T18:37:00Z">
        <w:r w:rsidR="002F5C61">
          <w:rPr>
            <w:rFonts w:cs="Times New Roman"/>
            <w:szCs w:val="24"/>
          </w:rPr>
          <w:t xml:space="preserve">here </w:t>
        </w:r>
      </w:ins>
      <w:r w:rsidR="00893B21" w:rsidRPr="00376C72">
        <w:rPr>
          <w:rFonts w:cs="Times New Roman"/>
          <w:szCs w:val="24"/>
        </w:rPr>
        <w:t>surpass</w:t>
      </w:r>
      <w:r w:rsidR="00AA6E9B" w:rsidRPr="00376C72">
        <w:rPr>
          <w:rFonts w:cs="Times New Roman"/>
          <w:szCs w:val="24"/>
        </w:rPr>
        <w:t xml:space="preserve"> </w:t>
      </w:r>
      <w:r w:rsidR="00893B21" w:rsidRPr="00376C72">
        <w:rPr>
          <w:rFonts w:cs="Times New Roman"/>
          <w:szCs w:val="24"/>
        </w:rPr>
        <w:t xml:space="preserve">plagiarism and </w:t>
      </w:r>
      <w:r w:rsidR="00AA6E9B" w:rsidRPr="00376C72">
        <w:rPr>
          <w:rFonts w:cs="Times New Roman"/>
          <w:szCs w:val="24"/>
        </w:rPr>
        <w:t>the misattribution</w:t>
      </w:r>
      <w:r w:rsidR="00AE336A" w:rsidRPr="00376C72">
        <w:rPr>
          <w:rFonts w:cs="Times New Roman"/>
          <w:szCs w:val="24"/>
        </w:rPr>
        <w:t xml:space="preserve"> </w:t>
      </w:r>
      <w:r w:rsidR="00AA6E9B" w:rsidRPr="00376C72">
        <w:rPr>
          <w:rFonts w:cs="Times New Roman"/>
          <w:szCs w:val="24"/>
        </w:rPr>
        <w:t xml:space="preserve">of authorship. </w:t>
      </w:r>
      <w:r w:rsidR="00893B21" w:rsidRPr="00376C72">
        <w:rPr>
          <w:rFonts w:cs="Times New Roman"/>
          <w:szCs w:val="24"/>
        </w:rPr>
        <w:t>M</w:t>
      </w:r>
      <w:r w:rsidR="009D0486" w:rsidRPr="00376C72">
        <w:rPr>
          <w:rFonts w:cs="Times New Roman"/>
          <w:szCs w:val="24"/>
        </w:rPr>
        <w:t>is</w:t>
      </w:r>
      <w:r w:rsidR="00AA6E9B" w:rsidRPr="00376C72">
        <w:rPr>
          <w:rFonts w:cs="Times New Roman"/>
          <w:szCs w:val="24"/>
        </w:rPr>
        <w:t>interpr</w:t>
      </w:r>
      <w:r w:rsidR="00A738FD" w:rsidRPr="00376C72">
        <w:rPr>
          <w:rFonts w:cs="Times New Roman"/>
          <w:szCs w:val="24"/>
        </w:rPr>
        <w:t>e</w:t>
      </w:r>
      <w:r w:rsidR="00AA6E9B" w:rsidRPr="00376C72">
        <w:rPr>
          <w:rFonts w:cs="Times New Roman"/>
          <w:szCs w:val="24"/>
        </w:rPr>
        <w:t>t</w:t>
      </w:r>
      <w:r w:rsidR="00893B21" w:rsidRPr="00376C72">
        <w:rPr>
          <w:rFonts w:cs="Times New Roman"/>
          <w:szCs w:val="24"/>
        </w:rPr>
        <w:t>ing</w:t>
      </w:r>
      <w:r w:rsidR="00AA6E9B" w:rsidRPr="00376C72">
        <w:rPr>
          <w:rFonts w:cs="Times New Roman"/>
          <w:szCs w:val="24"/>
        </w:rPr>
        <w:t xml:space="preserve"> and manipulati</w:t>
      </w:r>
      <w:r w:rsidR="00893B21" w:rsidRPr="00376C72">
        <w:rPr>
          <w:rFonts w:cs="Times New Roman"/>
          <w:szCs w:val="24"/>
        </w:rPr>
        <w:t>ng</w:t>
      </w:r>
      <w:r w:rsidR="00AA6E9B" w:rsidRPr="00376C72">
        <w:rPr>
          <w:rFonts w:cs="Times New Roman"/>
          <w:szCs w:val="24"/>
        </w:rPr>
        <w:t xml:space="preserve"> trial data often minimizes or </w:t>
      </w:r>
      <w:r w:rsidR="00893B21" w:rsidRPr="00376C72">
        <w:rPr>
          <w:rFonts w:cs="Times New Roman"/>
          <w:szCs w:val="24"/>
        </w:rPr>
        <w:t>masks</w:t>
      </w:r>
      <w:r w:rsidR="00AA6E9B" w:rsidRPr="00376C72">
        <w:rPr>
          <w:rFonts w:cs="Times New Roman"/>
          <w:szCs w:val="24"/>
        </w:rPr>
        <w:t xml:space="preserve"> unwanted side-effects, </w:t>
      </w:r>
      <w:r w:rsidR="00893B21" w:rsidRPr="00376C72">
        <w:rPr>
          <w:rFonts w:cs="Times New Roman"/>
          <w:szCs w:val="24"/>
        </w:rPr>
        <w:t>and</w:t>
      </w:r>
      <w:r w:rsidR="00AA6E9B" w:rsidRPr="00376C72">
        <w:rPr>
          <w:rFonts w:cs="Times New Roman"/>
          <w:szCs w:val="24"/>
        </w:rPr>
        <w:t xml:space="preserve"> exaggerat</w:t>
      </w:r>
      <w:r w:rsidR="00893B21" w:rsidRPr="00376C72">
        <w:rPr>
          <w:rFonts w:cs="Times New Roman"/>
          <w:szCs w:val="24"/>
        </w:rPr>
        <w:t>es</w:t>
      </w:r>
      <w:r w:rsidR="00AA6E9B" w:rsidRPr="00376C72">
        <w:rPr>
          <w:rFonts w:cs="Times New Roman"/>
          <w:szCs w:val="24"/>
        </w:rPr>
        <w:t xml:space="preserve"> t</w:t>
      </w:r>
      <w:r w:rsidR="00893B21" w:rsidRPr="00376C72">
        <w:rPr>
          <w:rFonts w:cs="Times New Roman"/>
          <w:szCs w:val="24"/>
        </w:rPr>
        <w:t>reatment</w:t>
      </w:r>
      <w:r w:rsidR="00AA6E9B" w:rsidRPr="00376C72">
        <w:rPr>
          <w:rFonts w:cs="Times New Roman"/>
          <w:szCs w:val="24"/>
        </w:rPr>
        <w:t xml:space="preserve"> effectiveness</w:t>
      </w:r>
      <w:r w:rsidR="00893B21" w:rsidRPr="00376C72">
        <w:rPr>
          <w:rFonts w:cs="Times New Roman"/>
          <w:szCs w:val="24"/>
        </w:rPr>
        <w:t xml:space="preserve">—both </w:t>
      </w:r>
      <w:r w:rsidR="00AA6E9B" w:rsidRPr="00376C72">
        <w:rPr>
          <w:rFonts w:cs="Times New Roman"/>
          <w:szCs w:val="24"/>
        </w:rPr>
        <w:t>to the detriment of users</w:t>
      </w:r>
      <w:r w:rsidR="00F2054D">
        <w:rPr>
          <w:rFonts w:cs="Times New Roman"/>
          <w:szCs w:val="24"/>
        </w:rPr>
        <w:t>.</w:t>
      </w:r>
      <w:r w:rsidR="00AA6E9B" w:rsidRPr="00376C72">
        <w:rPr>
          <w:rFonts w:cs="Times New Roman"/>
          <w:szCs w:val="24"/>
        </w:rPr>
        <w:t xml:space="preserve"> In ghostwritten studies, moreover, the raw data related to the trial </w:t>
      </w:r>
      <w:ins w:id="391" w:author="Joel Lexchin" w:date="2017-12-21T18:38:00Z">
        <w:r w:rsidR="00EC5733">
          <w:rPr>
            <w:rFonts w:cs="Times New Roman"/>
            <w:szCs w:val="24"/>
          </w:rPr>
          <w:t xml:space="preserve">are protected as </w:t>
        </w:r>
        <w:r w:rsidR="00EC5733">
          <w:rPr>
            <w:rFonts w:cs="Times New Roman"/>
            <w:szCs w:val="24"/>
          </w:rPr>
          <w:lastRenderedPageBreak/>
          <w:t xml:space="preserve">intellectual property and </w:t>
        </w:r>
      </w:ins>
      <w:r w:rsidR="00AA6E9B" w:rsidRPr="00376C72">
        <w:rPr>
          <w:rFonts w:cs="Times New Roman"/>
          <w:szCs w:val="24"/>
        </w:rPr>
        <w:t xml:space="preserve">typically remain </w:t>
      </w:r>
      <w:del w:id="392" w:author="Joel Lexchin" w:date="2017-12-21T18:38:00Z">
        <w:r w:rsidR="00AA6E9B" w:rsidRPr="00376C72" w:rsidDel="00EC5733">
          <w:rPr>
            <w:rFonts w:cs="Times New Roman"/>
            <w:szCs w:val="24"/>
          </w:rPr>
          <w:delText>the property</w:delText>
        </w:r>
      </w:del>
      <w:ins w:id="393" w:author="Joel Lexchin" w:date="2017-12-21T18:38:00Z">
        <w:r w:rsidR="00EC5733">
          <w:rPr>
            <w:rFonts w:cs="Times New Roman"/>
            <w:szCs w:val="24"/>
          </w:rPr>
          <w:t>under the control</w:t>
        </w:r>
      </w:ins>
      <w:r w:rsidR="00AA6E9B" w:rsidRPr="00376C72">
        <w:rPr>
          <w:rFonts w:cs="Times New Roman"/>
          <w:szCs w:val="24"/>
        </w:rPr>
        <w:t xml:space="preserve"> of the pharmaceutical company.</w:t>
      </w:r>
      <w:r w:rsidR="002D17D7" w:rsidRPr="00BC52B9">
        <w:rPr>
          <w:rFonts w:cs="Times New Roman"/>
          <w:szCs w:val="24"/>
        </w:rPr>
        <w:fldChar w:fldCharType="begin"/>
      </w:r>
      <w:r w:rsidR="00BC7018">
        <w:rPr>
          <w:rFonts w:cs="Times New Roman"/>
          <w:szCs w:val="24"/>
        </w:rPr>
        <w:instrText xml:space="preserve"> ADDIN EN.CITE &lt;EndNote&gt;&lt;Cite&gt;&lt;Author&gt;Matheson&lt;/Author&gt;&lt;Year&gt;2015&lt;/Year&gt;&lt;RecNum&gt;118&lt;/RecNum&gt;&lt;DisplayText&gt;(35)&lt;/DisplayText&gt;&lt;record&gt;&lt;rec-number&gt;118&lt;/rec-number&gt;&lt;foreign-keys&gt;&lt;key app="EN" db-id="sv9d2avv1v0pwsevtxfp522xt5vvd0ftdazx" timestamp="1506800967"&gt;118&lt;/key&gt;&lt;/foreign-keys&gt;&lt;ref-type name="Journal Article"&gt;17&lt;/ref-type&gt;&lt;contributors&gt;&lt;authors&gt;&lt;author&gt;Matheson, A&lt;/author&gt;&lt;/authors&gt;&lt;/contributors&gt;&lt;titles&gt;&lt;title&gt;The disposable author: how pharmaceutical marketing is embraced within medicine’s scholarly literature&lt;/title&gt;&lt;secondary-title&gt;Hastings Center Report&lt;/secondary-title&gt;&lt;/titles&gt;&lt;periodical&gt;&lt;full-title&gt;Hastings Center Report&lt;/full-title&gt;&lt;/periodical&gt;&lt;pages&gt;1-7&lt;/pages&gt;&lt;volume&gt;46&lt;/volume&gt;&lt;dates&gt;&lt;year&gt;2015&lt;/year&gt;&lt;/dates&gt;&lt;urls&gt;&lt;/urls&gt;&lt;/record&gt;&lt;/Cite&gt;&lt;/EndNote&gt;</w:instrText>
      </w:r>
      <w:r w:rsidR="002D17D7" w:rsidRPr="00BC52B9">
        <w:rPr>
          <w:rFonts w:cs="Times New Roman"/>
          <w:szCs w:val="24"/>
        </w:rPr>
        <w:fldChar w:fldCharType="separate"/>
      </w:r>
      <w:r w:rsidR="00BC7018">
        <w:rPr>
          <w:rFonts w:cs="Times New Roman"/>
          <w:noProof/>
          <w:szCs w:val="24"/>
        </w:rPr>
        <w:t>(35)</w:t>
      </w:r>
      <w:r w:rsidR="002D17D7" w:rsidRPr="00BC52B9">
        <w:rPr>
          <w:rFonts w:cs="Times New Roman"/>
          <w:szCs w:val="24"/>
        </w:rPr>
        <w:fldChar w:fldCharType="end"/>
      </w:r>
      <w:r w:rsidR="00A738FD" w:rsidRPr="002D17D7">
        <w:rPr>
          <w:rStyle w:val="SubtleReference"/>
          <w:rFonts w:cs="Times New Roman"/>
          <w:smallCaps w:val="0"/>
          <w:color w:val="auto"/>
          <w:szCs w:val="24"/>
        </w:rPr>
        <w:t xml:space="preserve"> </w:t>
      </w:r>
      <w:ins w:id="394" w:author="Joel Lexchin" w:date="2017-12-06T17:47:00Z">
        <w:r w:rsidR="00545C45">
          <w:rPr>
            <w:rStyle w:val="SubtleReference"/>
            <w:rFonts w:cs="Times New Roman"/>
            <w:smallCaps w:val="0"/>
            <w:color w:val="auto"/>
            <w:szCs w:val="24"/>
          </w:rPr>
          <w:t xml:space="preserve">Maintaining </w:t>
        </w:r>
      </w:ins>
      <w:ins w:id="395" w:author="Microsoft Office User" w:date="2017-12-10T19:33:00Z">
        <w:r w:rsidR="004F056F">
          <w:rPr>
            <w:rStyle w:val="SubtleReference"/>
            <w:rFonts w:cs="Times New Roman"/>
            <w:smallCaps w:val="0"/>
            <w:color w:val="auto"/>
            <w:szCs w:val="24"/>
          </w:rPr>
          <w:t xml:space="preserve">data </w:t>
        </w:r>
      </w:ins>
      <w:ins w:id="396" w:author="Joel Lexchin" w:date="2017-12-06T17:47:00Z">
        <w:r w:rsidR="00545C45">
          <w:rPr>
            <w:rStyle w:val="SubtleReference"/>
            <w:rFonts w:cs="Times New Roman"/>
            <w:smallCaps w:val="0"/>
            <w:color w:val="auto"/>
            <w:szCs w:val="24"/>
          </w:rPr>
          <w:t xml:space="preserve">control </w:t>
        </w:r>
        <w:del w:id="397" w:author="Microsoft Office User" w:date="2017-12-10T19:33:00Z">
          <w:r w:rsidR="00545C45" w:rsidDel="004F056F">
            <w:rPr>
              <w:rStyle w:val="SubtleReference"/>
              <w:rFonts w:cs="Times New Roman"/>
              <w:smallCaps w:val="0"/>
              <w:color w:val="auto"/>
              <w:szCs w:val="24"/>
            </w:rPr>
            <w:delText xml:space="preserve">over the data </w:delText>
          </w:r>
        </w:del>
        <w:r w:rsidR="00545C45">
          <w:rPr>
            <w:rStyle w:val="SubtleReference"/>
            <w:rFonts w:cs="Times New Roman"/>
            <w:smallCaps w:val="0"/>
            <w:color w:val="auto"/>
            <w:szCs w:val="24"/>
          </w:rPr>
          <w:t>also means that companies control the way th</w:t>
        </w:r>
        <w:del w:id="398" w:author="Ma Gagnon [2]" w:date="2017-12-12T11:13:00Z">
          <w:r w:rsidR="00545C45" w:rsidDel="002C78A6">
            <w:rPr>
              <w:rStyle w:val="SubtleReference"/>
              <w:rFonts w:cs="Times New Roman"/>
              <w:smallCaps w:val="0"/>
              <w:color w:val="auto"/>
              <w:szCs w:val="24"/>
            </w:rPr>
            <w:delText xml:space="preserve">at it is </w:delText>
          </w:r>
        </w:del>
      </w:ins>
      <w:ins w:id="399" w:author="Ma Gagnon [2]" w:date="2017-12-12T11:13:00Z">
        <w:r w:rsidR="002C78A6">
          <w:rPr>
            <w:rStyle w:val="SubtleReference"/>
            <w:rFonts w:cs="Times New Roman"/>
            <w:smallCaps w:val="0"/>
            <w:color w:val="auto"/>
            <w:szCs w:val="24"/>
          </w:rPr>
          <w:t xml:space="preserve">ese data are </w:t>
        </w:r>
      </w:ins>
      <w:ins w:id="400" w:author="Joel Lexchin" w:date="2017-12-06T17:47:00Z">
        <w:r w:rsidR="00545C45">
          <w:rPr>
            <w:rStyle w:val="SubtleReference"/>
            <w:rFonts w:cs="Times New Roman"/>
            <w:smallCaps w:val="0"/>
            <w:color w:val="auto"/>
            <w:szCs w:val="24"/>
          </w:rPr>
          <w:t xml:space="preserve">published. For instance, </w:t>
        </w:r>
      </w:ins>
      <w:ins w:id="401" w:author="Joel Lexchin" w:date="2017-12-06T17:48:00Z">
        <w:r w:rsidR="00545C45">
          <w:rPr>
            <w:rStyle w:val="SubtleReference"/>
            <w:rFonts w:cs="Times New Roman"/>
            <w:smallCaps w:val="0"/>
            <w:color w:val="auto"/>
            <w:szCs w:val="24"/>
          </w:rPr>
          <w:t xml:space="preserve">most negative clinical trials examining the effectiveness of antidepressants are either not published or are published in </w:t>
        </w:r>
      </w:ins>
      <w:ins w:id="402" w:author="Joel Lexchin" w:date="2017-12-06T17:49:00Z">
        <w:r w:rsidR="00545C45">
          <w:rPr>
            <w:rStyle w:val="SubtleReference"/>
            <w:rFonts w:cs="Times New Roman"/>
            <w:smallCaps w:val="0"/>
            <w:color w:val="auto"/>
            <w:szCs w:val="24"/>
          </w:rPr>
          <w:t>a manner that makes them appear as positive.</w:t>
        </w:r>
      </w:ins>
      <w:r w:rsidR="00B21CFD">
        <w:rPr>
          <w:rStyle w:val="SubtleReference"/>
          <w:rFonts w:cs="Times New Roman"/>
          <w:smallCaps w:val="0"/>
          <w:color w:val="auto"/>
          <w:szCs w:val="24"/>
        </w:rPr>
        <w:fldChar w:fldCharType="begin"/>
      </w:r>
      <w:r w:rsidR="00BC7018">
        <w:rPr>
          <w:rStyle w:val="SubtleReference"/>
          <w:rFonts w:cs="Times New Roman"/>
          <w:smallCaps w:val="0"/>
          <w:color w:val="auto"/>
          <w:szCs w:val="24"/>
        </w:rPr>
        <w:instrText xml:space="preserve"> ADDIN EN.CITE &lt;EndNote&gt;&lt;Cite&gt;&lt;Author&gt;Turner&lt;/Author&gt;&lt;Year&gt;2008&lt;/Year&gt;&lt;RecNum&gt;152&lt;/RecNum&gt;&lt;DisplayText&gt;(36)&lt;/DisplayText&gt;&lt;record&gt;&lt;rec-number&gt;152&lt;/rec-number&gt;&lt;foreign-keys&gt;&lt;key app="EN" db-id="sv9d2avv1v0pwsevtxfp522xt5vvd0ftdazx" timestamp="1512600584"&gt;152&lt;/key&gt;&lt;/foreign-keys&gt;&lt;ref-type name="Journal Article"&gt;17&lt;/ref-type&gt;&lt;contributors&gt;&lt;authors&gt;&lt;author&gt;Turner, EH&lt;/author&gt;&lt;author&gt;Matthews, AM&lt;/author&gt;&lt;author&gt;Linardatos, E&lt;/author&gt;&lt;author&gt;Tell, RA&lt;/author&gt;&lt;author&gt;Rosenthal, R&lt;/author&gt;&lt;/authors&gt;&lt;/contributors&gt;&lt;auth-address&gt;Department of Psychiatry, Oregon Health and Science University, Portland, OR, USA. turnere@ohsu.edu&lt;/auth-address&gt;&lt;titles&gt;&lt;title&gt;Selective publication of antidepressant trials and its influence on apparent efficacy&lt;/title&gt;&lt;secondary-title&gt;New England Jjournal of Medicine&lt;/secondary-title&gt;&lt;/titles&gt;&lt;periodical&gt;&lt;full-title&gt;New England Jjournal of Medicine&lt;/full-title&gt;&lt;/periodical&gt;&lt;pages&gt;252-60&lt;/pages&gt;&lt;volume&gt;358&lt;/volume&gt;&lt;keywords&gt;&lt;keyword&gt;Antidepressive Agents/ therapeutic use&lt;/keyword&gt;&lt;keyword&gt;Clinical Trials as Topic&lt;/keyword&gt;&lt;keyword&gt;Evidence-Based Medicine&lt;/keyword&gt;&lt;keyword&gt;Government Regulation&lt;/keyword&gt;&lt;keyword&gt;Humans&lt;/keyword&gt;&lt;keyword&gt;Outcome Assessment (Health Care)/methods&lt;/keyword&gt;&lt;keyword&gt;Publication Bias/ statistics &amp;amp; numerical data&lt;/keyword&gt;&lt;keyword&gt;Publishing/statistics &amp;amp; numerical data&lt;/keyword&gt;&lt;keyword&gt;Review Literature as Topic&lt;/keyword&gt;&lt;keyword&gt;Statistics, Nonparametric&lt;/keyword&gt;&lt;keyword&gt;Treatment Outcome&lt;/keyword&gt;&lt;keyword&gt;United States&lt;/keyword&gt;&lt;keyword&gt;United States Food and Drug Administration&lt;/keyword&gt;&lt;/keywords&gt;&lt;dates&gt;&lt;year&gt;2008&lt;/year&gt;&lt;/dates&gt;&lt;urls&gt;&lt;related-urls&gt;&lt;url&gt;http://www.nejm.org/doi/pdf/10.1056/NEJMsa065779&lt;/url&gt;&lt;/related-urls&gt;&lt;/urls&gt;&lt;remote-database-provider&gt;NLM&lt;/remote-database-provider&gt;&lt;language&gt;eng&lt;/language&gt;&lt;/record&gt;&lt;/Cite&gt;&lt;/EndNote&gt;</w:instrText>
      </w:r>
      <w:r w:rsidR="00B21CFD">
        <w:rPr>
          <w:rStyle w:val="SubtleReference"/>
          <w:rFonts w:cs="Times New Roman"/>
          <w:smallCaps w:val="0"/>
          <w:color w:val="auto"/>
          <w:szCs w:val="24"/>
        </w:rPr>
        <w:fldChar w:fldCharType="separate"/>
      </w:r>
      <w:r w:rsidR="00BC7018">
        <w:rPr>
          <w:rStyle w:val="SubtleReference"/>
          <w:rFonts w:cs="Times New Roman"/>
          <w:smallCaps w:val="0"/>
          <w:noProof/>
          <w:color w:val="auto"/>
          <w:szCs w:val="24"/>
        </w:rPr>
        <w:t>(36)</w:t>
      </w:r>
      <w:r w:rsidR="00B21CFD">
        <w:rPr>
          <w:rStyle w:val="SubtleReference"/>
          <w:rFonts w:cs="Times New Roman"/>
          <w:smallCaps w:val="0"/>
          <w:color w:val="auto"/>
          <w:szCs w:val="24"/>
        </w:rPr>
        <w:fldChar w:fldCharType="end"/>
      </w:r>
    </w:p>
    <w:p w14:paraId="214AA69E" w14:textId="77777777" w:rsidR="0069755E" w:rsidRDefault="0069755E" w:rsidP="00CF7EB3">
      <w:pPr>
        <w:pStyle w:val="p1"/>
        <w:spacing w:line="480" w:lineRule="auto"/>
        <w:rPr>
          <w:ins w:id="403" w:author="Joel Lexchin" w:date="2017-12-21T12:10:00Z"/>
          <w:rStyle w:val="SubtleReference"/>
          <w:rFonts w:ascii="Times New Roman" w:hAnsi="Times New Roman"/>
          <w:smallCaps w:val="0"/>
          <w:color w:val="auto"/>
          <w:sz w:val="24"/>
          <w:szCs w:val="24"/>
        </w:rPr>
      </w:pPr>
    </w:p>
    <w:p w14:paraId="68ADAF8F" w14:textId="6B301183" w:rsidR="008F1192" w:rsidRDefault="002C78A6" w:rsidP="00CF7EB3">
      <w:pPr>
        <w:pStyle w:val="p1"/>
        <w:spacing w:line="480" w:lineRule="auto"/>
        <w:rPr>
          <w:ins w:id="404" w:author="Joel Lexchin" w:date="2017-12-06T21:24:00Z"/>
          <w:rStyle w:val="SubtleReference"/>
          <w:rFonts w:ascii="Times New Roman" w:hAnsi="Times New Roman"/>
          <w:smallCaps w:val="0"/>
          <w:color w:val="auto"/>
          <w:sz w:val="24"/>
          <w:szCs w:val="24"/>
        </w:rPr>
      </w:pPr>
      <w:ins w:id="405" w:author="Ma Gagnon [2]" w:date="2017-12-12T11:15:00Z">
        <w:r>
          <w:rPr>
            <w:rStyle w:val="SubtleReference"/>
            <w:rFonts w:ascii="Times New Roman" w:hAnsi="Times New Roman"/>
            <w:smallCaps w:val="0"/>
            <w:color w:val="auto"/>
            <w:sz w:val="24"/>
            <w:szCs w:val="24"/>
          </w:rPr>
          <w:t xml:space="preserve">Another </w:t>
        </w:r>
        <w:del w:id="406" w:author="Joel Lexchin" w:date="2017-12-16T13:28:00Z">
          <w:r w:rsidDel="00A5034C">
            <w:rPr>
              <w:rStyle w:val="SubtleReference"/>
              <w:rFonts w:ascii="Times New Roman" w:hAnsi="Times New Roman"/>
              <w:smallCaps w:val="0"/>
              <w:color w:val="auto"/>
              <w:sz w:val="24"/>
              <w:szCs w:val="24"/>
            </w:rPr>
            <w:delText xml:space="preserve">ethical </w:delText>
          </w:r>
        </w:del>
        <w:r>
          <w:rPr>
            <w:rStyle w:val="SubtleReference"/>
            <w:rFonts w:ascii="Times New Roman" w:hAnsi="Times New Roman"/>
            <w:smallCaps w:val="0"/>
            <w:color w:val="auto"/>
            <w:sz w:val="24"/>
            <w:szCs w:val="24"/>
          </w:rPr>
          <w:t>concern relates to</w:t>
        </w:r>
      </w:ins>
      <w:ins w:id="407" w:author="Joel Lexchin" w:date="2017-12-06T20:30:00Z">
        <w:del w:id="408" w:author="Ma Gagnon [2]" w:date="2017-12-12T11:15:00Z">
          <w:r w:rsidR="00B61843" w:rsidDel="002C78A6">
            <w:rPr>
              <w:rStyle w:val="SubtleReference"/>
              <w:rFonts w:ascii="Times New Roman" w:hAnsi="Times New Roman"/>
              <w:smallCaps w:val="0"/>
              <w:color w:val="auto"/>
              <w:sz w:val="24"/>
              <w:szCs w:val="24"/>
            </w:rPr>
            <w:delText xml:space="preserve">The most recent </w:delText>
          </w:r>
        </w:del>
      </w:ins>
      <w:ins w:id="409" w:author="Microsoft Office User" w:date="2017-12-10T19:34:00Z">
        <w:del w:id="410" w:author="Ma Gagnon [2]" w:date="2017-12-12T11:15:00Z">
          <w:r w:rsidR="004F056F" w:rsidDel="002C78A6">
            <w:rPr>
              <w:rStyle w:val="SubtleReference"/>
              <w:rFonts w:ascii="Times New Roman" w:hAnsi="Times New Roman"/>
              <w:smallCaps w:val="0"/>
              <w:color w:val="auto"/>
              <w:sz w:val="24"/>
              <w:szCs w:val="24"/>
            </w:rPr>
            <w:delText>public</w:delText>
          </w:r>
        </w:del>
      </w:ins>
      <w:ins w:id="411" w:author="Joel Lexchin" w:date="2017-12-06T20:31:00Z">
        <w:del w:id="412" w:author="Ma Gagnon [2]" w:date="2017-12-12T11:15:00Z">
          <w:r w:rsidR="00B61843" w:rsidDel="002C78A6">
            <w:rPr>
              <w:rStyle w:val="SubtleReference"/>
              <w:rFonts w:ascii="Times New Roman" w:hAnsi="Times New Roman"/>
              <w:smallCaps w:val="0"/>
              <w:color w:val="auto"/>
              <w:sz w:val="24"/>
              <w:szCs w:val="24"/>
            </w:rPr>
            <w:delText>egregious</w:delText>
          </w:r>
        </w:del>
      </w:ins>
      <w:ins w:id="413" w:author="Joel Lexchin" w:date="2017-12-06T20:30:00Z">
        <w:del w:id="414" w:author="Ma Gagnon [2]" w:date="2017-12-12T11:15:00Z">
          <w:r w:rsidR="00B61843" w:rsidDel="002C78A6">
            <w:rPr>
              <w:rStyle w:val="SubtleReference"/>
              <w:rFonts w:ascii="Times New Roman" w:hAnsi="Times New Roman"/>
              <w:smallCaps w:val="0"/>
              <w:color w:val="auto"/>
              <w:sz w:val="24"/>
              <w:szCs w:val="24"/>
            </w:rPr>
            <w:delText xml:space="preserve"> </w:delText>
          </w:r>
        </w:del>
      </w:ins>
      <w:ins w:id="415" w:author="Joel Lexchin" w:date="2017-12-06T20:31:00Z">
        <w:del w:id="416" w:author="Ma Gagnon [2]" w:date="2017-12-12T11:15:00Z">
          <w:r w:rsidR="00B61843" w:rsidDel="002C78A6">
            <w:rPr>
              <w:rStyle w:val="SubtleReference"/>
              <w:rFonts w:ascii="Times New Roman" w:hAnsi="Times New Roman"/>
              <w:smallCaps w:val="0"/>
              <w:color w:val="auto"/>
              <w:sz w:val="24"/>
              <w:szCs w:val="24"/>
            </w:rPr>
            <w:delText>example of</w:delText>
          </w:r>
        </w:del>
        <w:r w:rsidR="00B61843">
          <w:rPr>
            <w:rStyle w:val="SubtleReference"/>
            <w:rFonts w:ascii="Times New Roman" w:hAnsi="Times New Roman"/>
            <w:smallCaps w:val="0"/>
            <w:color w:val="auto"/>
            <w:sz w:val="24"/>
            <w:szCs w:val="24"/>
          </w:rPr>
          <w:t xml:space="preserve"> unethical </w:t>
        </w:r>
        <w:del w:id="417" w:author="Ma Gagnon [2]" w:date="2017-12-12T11:15:00Z">
          <w:r w:rsidR="00B61843" w:rsidDel="002C78A6">
            <w:rPr>
              <w:rStyle w:val="SubtleReference"/>
              <w:rFonts w:ascii="Times New Roman" w:hAnsi="Times New Roman"/>
              <w:smallCaps w:val="0"/>
              <w:color w:val="auto"/>
              <w:sz w:val="24"/>
              <w:szCs w:val="24"/>
            </w:rPr>
            <w:delText>behaviour</w:delText>
          </w:r>
        </w:del>
      </w:ins>
      <w:proofErr w:type="spellStart"/>
      <w:ins w:id="418" w:author="Ma Gagnon [2]" w:date="2017-12-12T11:15:00Z">
        <w:r>
          <w:rPr>
            <w:rStyle w:val="SubtleReference"/>
            <w:rFonts w:ascii="Times New Roman" w:hAnsi="Times New Roman"/>
            <w:smallCaps w:val="0"/>
            <w:color w:val="auto"/>
            <w:sz w:val="24"/>
            <w:szCs w:val="24"/>
          </w:rPr>
          <w:t>behavio</w:t>
        </w:r>
      </w:ins>
      <w:ins w:id="419" w:author="Joel Lexchin" w:date="2017-12-17T23:36:00Z">
        <w:r w:rsidR="0022348B">
          <w:rPr>
            <w:rStyle w:val="SubtleReference"/>
            <w:rFonts w:ascii="Times New Roman" w:hAnsi="Times New Roman"/>
            <w:smallCaps w:val="0"/>
            <w:color w:val="auto"/>
            <w:sz w:val="24"/>
            <w:szCs w:val="24"/>
          </w:rPr>
          <w:t>u</w:t>
        </w:r>
      </w:ins>
      <w:ins w:id="420" w:author="Ma Gagnon [2]" w:date="2017-12-12T11:15:00Z">
        <w:r>
          <w:rPr>
            <w:rStyle w:val="SubtleReference"/>
            <w:rFonts w:ascii="Times New Roman" w:hAnsi="Times New Roman"/>
            <w:smallCaps w:val="0"/>
            <w:color w:val="auto"/>
            <w:sz w:val="24"/>
            <w:szCs w:val="24"/>
          </w:rPr>
          <w:t>r</w:t>
        </w:r>
        <w:proofErr w:type="spellEnd"/>
        <w:r>
          <w:rPr>
            <w:rStyle w:val="SubtleReference"/>
            <w:rFonts w:ascii="Times New Roman" w:hAnsi="Times New Roman"/>
            <w:smallCaps w:val="0"/>
            <w:color w:val="auto"/>
            <w:sz w:val="24"/>
            <w:szCs w:val="24"/>
          </w:rPr>
          <w:t xml:space="preserve"> </w:t>
        </w:r>
        <w:del w:id="421" w:author="Joel Lexchin" w:date="2017-12-17T23:37:00Z">
          <w:r w:rsidDel="0022348B">
            <w:rPr>
              <w:rStyle w:val="SubtleReference"/>
              <w:rFonts w:ascii="Times New Roman" w:hAnsi="Times New Roman"/>
              <w:smallCaps w:val="0"/>
              <w:color w:val="auto"/>
              <w:sz w:val="24"/>
              <w:szCs w:val="24"/>
            </w:rPr>
            <w:delText xml:space="preserve">of companies </w:delText>
          </w:r>
        </w:del>
      </w:ins>
      <w:ins w:id="422" w:author="Ma Gagnon [2]" w:date="2017-12-12T11:17:00Z">
        <w:r w:rsidR="0082541D">
          <w:rPr>
            <w:rStyle w:val="SubtleReference"/>
            <w:rFonts w:ascii="Times New Roman" w:hAnsi="Times New Roman"/>
            <w:smallCaps w:val="0"/>
            <w:color w:val="auto"/>
            <w:sz w:val="24"/>
            <w:szCs w:val="24"/>
          </w:rPr>
          <w:t>in the production of clinical data</w:t>
        </w:r>
      </w:ins>
      <w:ins w:id="423" w:author="Ma Gagnon [2]" w:date="2017-12-12T11:15:00Z">
        <w:r>
          <w:rPr>
            <w:rStyle w:val="SubtleReference"/>
            <w:rFonts w:ascii="Times New Roman" w:hAnsi="Times New Roman"/>
            <w:smallCaps w:val="0"/>
            <w:color w:val="auto"/>
            <w:sz w:val="24"/>
            <w:szCs w:val="24"/>
          </w:rPr>
          <w:t xml:space="preserve">. </w:t>
        </w:r>
      </w:ins>
      <w:ins w:id="424" w:author="Ma Gagnon [2]" w:date="2017-12-12T11:20:00Z">
        <w:r w:rsidR="0082541D">
          <w:rPr>
            <w:rStyle w:val="SubtleReference"/>
            <w:rFonts w:ascii="Times New Roman" w:hAnsi="Times New Roman"/>
            <w:smallCaps w:val="0"/>
            <w:color w:val="auto"/>
            <w:sz w:val="24"/>
            <w:szCs w:val="24"/>
          </w:rPr>
          <w:t xml:space="preserve">The clinical trial for two </w:t>
        </w:r>
      </w:ins>
      <w:ins w:id="425" w:author="Joel Lexchin" w:date="2017-12-16T13:24:00Z">
        <w:r w:rsidR="00B2681D">
          <w:rPr>
            <w:rStyle w:val="SubtleReference"/>
            <w:rFonts w:ascii="Times New Roman" w:hAnsi="Times New Roman"/>
            <w:smallCaps w:val="0"/>
            <w:color w:val="auto"/>
            <w:sz w:val="24"/>
            <w:szCs w:val="24"/>
          </w:rPr>
          <w:t>human papilloma virus (</w:t>
        </w:r>
      </w:ins>
      <w:ins w:id="426" w:author="Ma Gagnon [2]" w:date="2017-12-12T11:20:00Z">
        <w:r w:rsidR="0082541D">
          <w:rPr>
            <w:rStyle w:val="SubtleReference"/>
            <w:rFonts w:ascii="Times New Roman" w:hAnsi="Times New Roman"/>
            <w:smallCaps w:val="0"/>
            <w:color w:val="auto"/>
            <w:sz w:val="24"/>
            <w:szCs w:val="24"/>
          </w:rPr>
          <w:t>HPV</w:t>
        </w:r>
      </w:ins>
      <w:ins w:id="427" w:author="Joel Lexchin" w:date="2017-12-16T13:24:00Z">
        <w:r w:rsidR="00B2681D">
          <w:rPr>
            <w:rStyle w:val="SubtleReference"/>
            <w:rFonts w:ascii="Times New Roman" w:hAnsi="Times New Roman"/>
            <w:smallCaps w:val="0"/>
            <w:color w:val="auto"/>
            <w:sz w:val="24"/>
            <w:szCs w:val="24"/>
          </w:rPr>
          <w:t>)</w:t>
        </w:r>
      </w:ins>
      <w:ins w:id="428" w:author="Ma Gagnon [2]" w:date="2017-12-12T11:20:00Z">
        <w:r w:rsidR="0082541D">
          <w:rPr>
            <w:rStyle w:val="SubtleReference"/>
            <w:rFonts w:ascii="Times New Roman" w:hAnsi="Times New Roman"/>
            <w:smallCaps w:val="0"/>
            <w:color w:val="auto"/>
            <w:sz w:val="24"/>
            <w:szCs w:val="24"/>
          </w:rPr>
          <w:t xml:space="preserve"> vaccines on tribal girls, a marginalized population,</w:t>
        </w:r>
      </w:ins>
      <w:ins w:id="429" w:author="Ma Gagnon [2]" w:date="2017-12-12T11:18:00Z">
        <w:r w:rsidR="0082541D">
          <w:rPr>
            <w:rStyle w:val="SubtleReference"/>
            <w:rFonts w:ascii="Times New Roman" w:hAnsi="Times New Roman"/>
            <w:smallCaps w:val="0"/>
            <w:color w:val="auto"/>
            <w:sz w:val="24"/>
            <w:szCs w:val="24"/>
          </w:rPr>
          <w:t xml:space="preserve"> </w:t>
        </w:r>
      </w:ins>
      <w:ins w:id="430" w:author="Ma Gagnon [2]" w:date="2017-12-12T11:19:00Z">
        <w:r w:rsidR="0082541D">
          <w:rPr>
            <w:rStyle w:val="SubtleReference"/>
            <w:rFonts w:ascii="Times New Roman" w:hAnsi="Times New Roman"/>
            <w:smallCaps w:val="0"/>
            <w:color w:val="auto"/>
            <w:sz w:val="24"/>
            <w:szCs w:val="24"/>
          </w:rPr>
          <w:t xml:space="preserve">in Andhra Pradesh in </w:t>
        </w:r>
        <w:del w:id="431" w:author="Joel Lexchin" w:date="2017-12-21T18:37:00Z">
          <w:r w:rsidR="0082541D" w:rsidDel="002F5C61">
            <w:rPr>
              <w:rStyle w:val="SubtleReference"/>
              <w:rFonts w:ascii="Times New Roman" w:hAnsi="Times New Roman"/>
              <w:smallCaps w:val="0"/>
              <w:color w:val="auto"/>
              <w:sz w:val="24"/>
              <w:szCs w:val="24"/>
            </w:rPr>
            <w:delText xml:space="preserve"> </w:delText>
          </w:r>
        </w:del>
        <w:r w:rsidR="0082541D">
          <w:rPr>
            <w:rStyle w:val="SubtleReference"/>
            <w:rFonts w:ascii="Times New Roman" w:hAnsi="Times New Roman"/>
            <w:smallCaps w:val="0"/>
            <w:color w:val="auto"/>
            <w:sz w:val="24"/>
            <w:szCs w:val="24"/>
          </w:rPr>
          <w:t xml:space="preserve">2009 </w:t>
        </w:r>
      </w:ins>
      <w:ins w:id="432" w:author="Ma Gagnon [2]" w:date="2017-12-12T11:20:00Z">
        <w:r w:rsidR="0082541D">
          <w:rPr>
            <w:rStyle w:val="SubtleReference"/>
            <w:rFonts w:ascii="Times New Roman" w:hAnsi="Times New Roman"/>
            <w:smallCaps w:val="0"/>
            <w:color w:val="auto"/>
            <w:sz w:val="24"/>
            <w:szCs w:val="24"/>
          </w:rPr>
          <w:t>is a good example.</w:t>
        </w:r>
      </w:ins>
      <w:ins w:id="433" w:author="Joel Lexchin" w:date="2017-12-06T20:31:00Z">
        <w:del w:id="434" w:author="Ma Gagnon [2]" w:date="2017-12-12T11:18:00Z">
          <w:r w:rsidR="00B61843" w:rsidDel="0082541D">
            <w:rPr>
              <w:rStyle w:val="SubtleReference"/>
              <w:rFonts w:ascii="Times New Roman" w:hAnsi="Times New Roman"/>
              <w:smallCaps w:val="0"/>
              <w:color w:val="auto"/>
              <w:sz w:val="24"/>
              <w:szCs w:val="24"/>
            </w:rPr>
            <w:delText xml:space="preserve"> </w:delText>
          </w:r>
        </w:del>
        <w:del w:id="435" w:author="Ma Gagnon [2]" w:date="2017-12-12T11:19:00Z">
          <w:r w:rsidR="00B61843" w:rsidDel="0082541D">
            <w:rPr>
              <w:rStyle w:val="SubtleReference"/>
              <w:rFonts w:ascii="Times New Roman" w:hAnsi="Times New Roman"/>
              <w:smallCaps w:val="0"/>
              <w:color w:val="auto"/>
              <w:sz w:val="24"/>
              <w:szCs w:val="24"/>
            </w:rPr>
            <w:delText xml:space="preserve">in </w:delText>
          </w:r>
        </w:del>
        <w:del w:id="436" w:author="Ma Gagnon [2]" w:date="2017-12-12T11:17:00Z">
          <w:r w:rsidR="00B61843" w:rsidDel="0082541D">
            <w:rPr>
              <w:rStyle w:val="SubtleReference"/>
              <w:rFonts w:ascii="Times New Roman" w:hAnsi="Times New Roman"/>
              <w:smallCaps w:val="0"/>
              <w:color w:val="auto"/>
              <w:sz w:val="24"/>
              <w:szCs w:val="24"/>
            </w:rPr>
            <w:delText xml:space="preserve">India </w:delText>
          </w:r>
        </w:del>
        <w:del w:id="437" w:author="Ma Gagnon [2]" w:date="2017-12-12T11:19:00Z">
          <w:r w:rsidR="00B61843" w:rsidDel="0082541D">
            <w:rPr>
              <w:rStyle w:val="SubtleReference"/>
              <w:rFonts w:ascii="Times New Roman" w:hAnsi="Times New Roman"/>
              <w:smallCaps w:val="0"/>
              <w:color w:val="auto"/>
              <w:sz w:val="24"/>
              <w:szCs w:val="24"/>
            </w:rPr>
            <w:delText xml:space="preserve">that has come to light </w:delText>
          </w:r>
        </w:del>
        <w:del w:id="438" w:author="Ma Gagnon [2]" w:date="2017-12-12T11:16:00Z">
          <w:r w:rsidR="00B61843" w:rsidDel="002C78A6">
            <w:rPr>
              <w:rStyle w:val="SubtleReference"/>
              <w:rFonts w:ascii="Times New Roman" w:hAnsi="Times New Roman"/>
              <w:smallCaps w:val="0"/>
              <w:color w:val="auto"/>
              <w:sz w:val="24"/>
              <w:szCs w:val="24"/>
            </w:rPr>
            <w:delText>was the</w:delText>
          </w:r>
        </w:del>
        <w:del w:id="439" w:author="Ma Gagnon [2]" w:date="2017-12-12T11:19:00Z">
          <w:r w:rsidR="00B61843" w:rsidDel="0082541D">
            <w:rPr>
              <w:rStyle w:val="SubtleReference"/>
              <w:rFonts w:ascii="Times New Roman" w:hAnsi="Times New Roman"/>
              <w:smallCaps w:val="0"/>
              <w:color w:val="auto"/>
              <w:sz w:val="24"/>
              <w:szCs w:val="24"/>
            </w:rPr>
            <w:delText xml:space="preserve"> </w:delText>
          </w:r>
        </w:del>
      </w:ins>
      <w:ins w:id="440" w:author="Joel Lexchin" w:date="2017-12-06T21:17:00Z">
        <w:del w:id="441" w:author="Ma Gagnon [2]" w:date="2017-12-12T11:19:00Z">
          <w:r w:rsidR="002C2B34" w:rsidDel="0082541D">
            <w:rPr>
              <w:rStyle w:val="SubtleReference"/>
              <w:rFonts w:ascii="Times New Roman" w:hAnsi="Times New Roman"/>
              <w:smallCaps w:val="0"/>
              <w:color w:val="auto"/>
              <w:sz w:val="24"/>
              <w:szCs w:val="24"/>
            </w:rPr>
            <w:delText>2009</w:delText>
          </w:r>
        </w:del>
      </w:ins>
      <w:ins w:id="442" w:author="Joel Lexchin" w:date="2017-12-06T21:11:00Z">
        <w:r w:rsidR="00D35C14">
          <w:rPr>
            <w:rStyle w:val="SubtleReference"/>
            <w:rFonts w:ascii="Times New Roman" w:hAnsi="Times New Roman"/>
            <w:smallCaps w:val="0"/>
            <w:color w:val="auto"/>
            <w:sz w:val="24"/>
            <w:szCs w:val="24"/>
          </w:rPr>
          <w:t xml:space="preserve"> </w:t>
        </w:r>
      </w:ins>
      <w:ins w:id="443" w:author="Joel Lexchin" w:date="2017-12-06T21:20:00Z">
        <w:r w:rsidR="000D71A0">
          <w:rPr>
            <w:rStyle w:val="SubtleReference"/>
            <w:rFonts w:ascii="Times New Roman" w:hAnsi="Times New Roman"/>
            <w:smallCaps w:val="0"/>
            <w:color w:val="auto"/>
            <w:sz w:val="24"/>
            <w:szCs w:val="24"/>
          </w:rPr>
          <w:t xml:space="preserve">The HPV vaccines were administered to girls through </w:t>
        </w:r>
      </w:ins>
      <w:ins w:id="444" w:author="Joel Lexchin" w:date="2017-12-06T21:21:00Z">
        <w:r w:rsidR="000D71A0">
          <w:rPr>
            <w:rStyle w:val="SubtleReference"/>
            <w:rFonts w:ascii="Times New Roman" w:hAnsi="Times New Roman"/>
            <w:smallCaps w:val="0"/>
            <w:color w:val="auto"/>
            <w:sz w:val="24"/>
            <w:szCs w:val="24"/>
          </w:rPr>
          <w:t xml:space="preserve">“vaccination camps” held at schools and hostels. In one case, consent for vaccination was given by the teacher in charge of a hotel and in another probably by the hostel warden. </w:t>
        </w:r>
      </w:ins>
      <w:ins w:id="445" w:author="Joel Lexchin" w:date="2017-12-06T21:22:00Z">
        <w:r w:rsidR="000D71A0">
          <w:rPr>
            <w:rStyle w:val="SubtleReference"/>
            <w:rFonts w:ascii="Times New Roman" w:hAnsi="Times New Roman"/>
            <w:smallCaps w:val="0"/>
            <w:color w:val="auto"/>
            <w:sz w:val="24"/>
            <w:szCs w:val="24"/>
          </w:rPr>
          <w:t xml:space="preserve">In some cases, the parents of the girls were not told about the vaccinations. </w:t>
        </w:r>
      </w:ins>
      <w:ins w:id="446" w:author="Joel Lexchin" w:date="2017-12-06T21:23:00Z">
        <w:r w:rsidR="000D71A0">
          <w:rPr>
            <w:rStyle w:val="SubtleReference"/>
            <w:rFonts w:ascii="Times New Roman" w:hAnsi="Times New Roman"/>
            <w:smallCaps w:val="0"/>
            <w:color w:val="auto"/>
            <w:sz w:val="24"/>
            <w:szCs w:val="24"/>
          </w:rPr>
          <w:t>Many of the girls who received the vaccine were prepubescent although the consent form states that the vaccine would be administered to adolescent girls.</w:t>
        </w:r>
      </w:ins>
      <w:r w:rsidR="00EC7305">
        <w:rPr>
          <w:rStyle w:val="SubtleReference"/>
          <w:rFonts w:ascii="Times New Roman" w:hAnsi="Times New Roman"/>
          <w:smallCaps w:val="0"/>
          <w:color w:val="auto"/>
          <w:sz w:val="24"/>
          <w:szCs w:val="24"/>
        </w:rPr>
        <w:fldChar w:fldCharType="begin"/>
      </w:r>
      <w:r w:rsidR="00BC7018">
        <w:rPr>
          <w:rStyle w:val="SubtleReference"/>
          <w:rFonts w:ascii="Times New Roman" w:hAnsi="Times New Roman"/>
          <w:smallCaps w:val="0"/>
          <w:color w:val="auto"/>
          <w:sz w:val="24"/>
          <w:szCs w:val="24"/>
        </w:rPr>
        <w:instrText xml:space="preserve"> ADDIN EN.CITE &lt;EndNote&gt;&lt;Cite&gt;&lt;Author&gt;Rajan&lt;/Author&gt;&lt;Year&gt;2017&lt;/Year&gt;&lt;RecNum&gt;160&lt;/RecNum&gt;&lt;DisplayText&gt;(37)&lt;/DisplayText&gt;&lt;record&gt;&lt;rec-number&gt;160&lt;/rec-number&gt;&lt;foreign-keys&gt;&lt;key app="EN" db-id="sv9d2avv1v0pwsevtxfp522xt5vvd0ftdazx" timestamp="1512613541"&gt;160&lt;/key&gt;&lt;/foreign-keys&gt;&lt;ref-type name="Book"&gt;6&lt;/ref-type&gt;&lt;contributors&gt;&lt;authors&gt;&lt;author&gt;Rajan, KS&lt;/author&gt;&lt;/authors&gt;&lt;/contributors&gt;&lt;titles&gt;&lt;title&gt;Pharmocracy: value, politics, and knowledge in global biomedicine&lt;/title&gt;&lt;/titles&gt;&lt;dates&gt;&lt;year&gt;2017&lt;/year&gt;&lt;/dates&gt;&lt;pub-location&gt;Durham&lt;/pub-location&gt;&lt;publisher&gt;Duke University Press&lt;/publisher&gt;&lt;urls&gt;&lt;/urls&gt;&lt;/record&gt;&lt;/Cite&gt;&lt;/EndNote&gt;</w:instrText>
      </w:r>
      <w:r w:rsidR="00EC7305">
        <w:rPr>
          <w:rStyle w:val="SubtleReference"/>
          <w:rFonts w:ascii="Times New Roman" w:hAnsi="Times New Roman"/>
          <w:smallCaps w:val="0"/>
          <w:color w:val="auto"/>
          <w:sz w:val="24"/>
          <w:szCs w:val="24"/>
        </w:rPr>
        <w:fldChar w:fldCharType="separate"/>
      </w:r>
      <w:r w:rsidR="00BC7018">
        <w:rPr>
          <w:rStyle w:val="SubtleReference"/>
          <w:rFonts w:ascii="Times New Roman" w:hAnsi="Times New Roman"/>
          <w:smallCaps w:val="0"/>
          <w:noProof/>
          <w:color w:val="auto"/>
          <w:sz w:val="24"/>
          <w:szCs w:val="24"/>
        </w:rPr>
        <w:t>(37)</w:t>
      </w:r>
      <w:r w:rsidR="00EC7305">
        <w:rPr>
          <w:rStyle w:val="SubtleReference"/>
          <w:rFonts w:ascii="Times New Roman" w:hAnsi="Times New Roman"/>
          <w:smallCaps w:val="0"/>
          <w:color w:val="auto"/>
          <w:sz w:val="24"/>
          <w:szCs w:val="24"/>
        </w:rPr>
        <w:fldChar w:fldCharType="end"/>
      </w:r>
      <w:ins w:id="447" w:author="Joel Lexchin" w:date="2017-12-06T21:23:00Z">
        <w:r w:rsidR="000D71A0">
          <w:rPr>
            <w:rStyle w:val="SubtleReference"/>
            <w:rFonts w:ascii="Times New Roman" w:hAnsi="Times New Roman"/>
            <w:smallCaps w:val="0"/>
            <w:color w:val="auto"/>
            <w:sz w:val="24"/>
            <w:szCs w:val="24"/>
          </w:rPr>
          <w:t xml:space="preserve"> </w:t>
        </w:r>
      </w:ins>
    </w:p>
    <w:p w14:paraId="5CCEB35A" w14:textId="77777777" w:rsidR="00EC7305" w:rsidRPr="00B61843" w:rsidRDefault="00EC7305" w:rsidP="00CF7EB3">
      <w:pPr>
        <w:pStyle w:val="p1"/>
        <w:spacing w:line="480" w:lineRule="auto"/>
        <w:rPr>
          <w:ins w:id="448" w:author="Joel Lexchin" w:date="2017-12-06T18:09:00Z"/>
          <w:rStyle w:val="SubtleReference"/>
          <w:rFonts w:ascii="Times New Roman" w:hAnsi="Times New Roman"/>
          <w:smallCaps w:val="0"/>
          <w:color w:val="auto"/>
          <w:sz w:val="24"/>
          <w:szCs w:val="24"/>
        </w:rPr>
      </w:pPr>
    </w:p>
    <w:p w14:paraId="63445858" w14:textId="4FFE0CE6" w:rsidR="0089732C" w:rsidRPr="00B21CFD" w:rsidRDefault="0089732C" w:rsidP="00CF7EB3">
      <w:pPr>
        <w:pStyle w:val="p1"/>
        <w:spacing w:line="480" w:lineRule="auto"/>
        <w:rPr>
          <w:ins w:id="449" w:author="Joel Lexchin" w:date="2017-12-06T17:41:00Z"/>
          <w:rStyle w:val="SubtleReference"/>
          <w:rFonts w:ascii="Times New Roman" w:hAnsi="Times New Roman"/>
          <w:i/>
          <w:smallCaps w:val="0"/>
          <w:color w:val="auto"/>
          <w:sz w:val="24"/>
          <w:szCs w:val="24"/>
        </w:rPr>
      </w:pPr>
      <w:ins w:id="450" w:author="Joel Lexchin" w:date="2017-12-06T17:41:00Z">
        <w:r>
          <w:rPr>
            <w:rStyle w:val="SubtleReference"/>
            <w:rFonts w:ascii="Times New Roman" w:hAnsi="Times New Roman"/>
            <w:i/>
            <w:smallCaps w:val="0"/>
            <w:color w:val="auto"/>
            <w:sz w:val="24"/>
            <w:szCs w:val="24"/>
          </w:rPr>
          <w:t>Communications corruption</w:t>
        </w:r>
      </w:ins>
    </w:p>
    <w:p w14:paraId="0DC0242A" w14:textId="5E118B0B" w:rsidR="00CF7EB3" w:rsidRPr="0099018D" w:rsidRDefault="00A738FD" w:rsidP="00CF7EB3">
      <w:pPr>
        <w:pStyle w:val="p1"/>
        <w:spacing w:line="480" w:lineRule="auto"/>
        <w:rPr>
          <w:rFonts w:ascii="Times New Roman" w:hAnsi="Times New Roman"/>
          <w:sz w:val="24"/>
          <w:szCs w:val="24"/>
        </w:rPr>
      </w:pPr>
      <w:r w:rsidRPr="00CF7EB3">
        <w:rPr>
          <w:rStyle w:val="SubtleReference"/>
          <w:rFonts w:ascii="Times New Roman" w:hAnsi="Times New Roman"/>
          <w:smallCaps w:val="0"/>
          <w:color w:val="auto"/>
          <w:sz w:val="24"/>
          <w:szCs w:val="24"/>
        </w:rPr>
        <w:t xml:space="preserve">The pharmaceutical communications industry </w:t>
      </w:r>
      <w:r w:rsidR="00440D27" w:rsidRPr="00CF7EB3">
        <w:rPr>
          <w:rStyle w:val="SubtleReference"/>
          <w:rFonts w:ascii="Times New Roman" w:hAnsi="Times New Roman"/>
          <w:smallCaps w:val="0"/>
          <w:color w:val="auto"/>
          <w:sz w:val="24"/>
          <w:szCs w:val="24"/>
        </w:rPr>
        <w:t>is critical for</w:t>
      </w:r>
      <w:r w:rsidRPr="00CF7EB3">
        <w:rPr>
          <w:rStyle w:val="SubtleReference"/>
          <w:rFonts w:ascii="Times New Roman" w:hAnsi="Times New Roman"/>
          <w:smallCaps w:val="0"/>
          <w:color w:val="auto"/>
          <w:sz w:val="24"/>
          <w:szCs w:val="24"/>
        </w:rPr>
        <w:t xml:space="preserve"> developing and guiding</w:t>
      </w:r>
      <w:del w:id="451" w:author="Joel Lexchin" w:date="2017-12-21T18:39:00Z">
        <w:r w:rsidRPr="00CF7EB3" w:rsidDel="00CE7021">
          <w:rPr>
            <w:rStyle w:val="SubtleReference"/>
            <w:rFonts w:ascii="Times New Roman" w:hAnsi="Times New Roman"/>
            <w:smallCaps w:val="0"/>
            <w:color w:val="auto"/>
            <w:sz w:val="24"/>
            <w:szCs w:val="24"/>
          </w:rPr>
          <w:delText xml:space="preserve"> these</w:delText>
        </w:r>
      </w:del>
      <w:r w:rsidRPr="00CF7EB3">
        <w:rPr>
          <w:rStyle w:val="SubtleReference"/>
          <w:rFonts w:ascii="Times New Roman" w:hAnsi="Times New Roman"/>
          <w:smallCaps w:val="0"/>
          <w:color w:val="auto"/>
          <w:sz w:val="24"/>
          <w:szCs w:val="24"/>
        </w:rPr>
        <w:t xml:space="preserve"> spin-strategies by shaping the disease narrative through publication planning. </w:t>
      </w:r>
      <w:r w:rsidR="00CF7EB3">
        <w:rPr>
          <w:rFonts w:ascii="Times New Roman" w:hAnsi="Times New Roman"/>
          <w:sz w:val="24"/>
          <w:szCs w:val="24"/>
        </w:rPr>
        <w:t xml:space="preserve">Publication planning involves </w:t>
      </w:r>
      <w:r w:rsidR="00CF7EB3" w:rsidRPr="0099018D">
        <w:rPr>
          <w:rFonts w:ascii="Times New Roman" w:hAnsi="Times New Roman"/>
          <w:sz w:val="24"/>
          <w:szCs w:val="24"/>
        </w:rPr>
        <w:t>extract</w:t>
      </w:r>
      <w:r w:rsidR="00CF7EB3">
        <w:rPr>
          <w:rFonts w:ascii="Times New Roman" w:hAnsi="Times New Roman"/>
          <w:sz w:val="24"/>
          <w:szCs w:val="24"/>
        </w:rPr>
        <w:t>ing</w:t>
      </w:r>
      <w:r w:rsidR="00CF7EB3" w:rsidRPr="0099018D">
        <w:rPr>
          <w:rFonts w:ascii="Times New Roman" w:hAnsi="Times New Roman"/>
          <w:sz w:val="24"/>
          <w:szCs w:val="24"/>
        </w:rPr>
        <w:t xml:space="preserve"> </w:t>
      </w:r>
      <w:r w:rsidR="00CF7EB3">
        <w:rPr>
          <w:rFonts w:ascii="Times New Roman" w:hAnsi="Times New Roman"/>
          <w:sz w:val="24"/>
          <w:szCs w:val="24"/>
        </w:rPr>
        <w:t>“</w:t>
      </w:r>
      <w:r w:rsidR="00CF7EB3" w:rsidRPr="0099018D">
        <w:rPr>
          <w:rFonts w:ascii="Times New Roman" w:hAnsi="Times New Roman"/>
          <w:sz w:val="24"/>
          <w:szCs w:val="24"/>
        </w:rPr>
        <w:t>the maximum amount of scientific and commercial</w:t>
      </w:r>
    </w:p>
    <w:p w14:paraId="6949C06E" w14:textId="77777777" w:rsidR="0022348B" w:rsidRDefault="00CF7EB3" w:rsidP="00927372">
      <w:pPr>
        <w:pStyle w:val="p1"/>
        <w:spacing w:line="480" w:lineRule="auto"/>
        <w:rPr>
          <w:ins w:id="452" w:author="Joel Lexchin" w:date="2017-12-17T23:37:00Z"/>
          <w:rStyle w:val="SubtleReference"/>
          <w:rFonts w:ascii="Times New Roman" w:hAnsi="Times New Roman"/>
          <w:smallCaps w:val="0"/>
          <w:color w:val="auto"/>
          <w:sz w:val="24"/>
          <w:szCs w:val="24"/>
        </w:rPr>
      </w:pPr>
      <w:r w:rsidRPr="0099018D">
        <w:rPr>
          <w:rFonts w:ascii="Times New Roman" w:hAnsi="Times New Roman"/>
          <w:sz w:val="24"/>
          <w:szCs w:val="24"/>
        </w:rPr>
        <w:t>value out of data and analyses through carefully constructed and placed papers.</w:t>
      </w:r>
      <w:r>
        <w:rPr>
          <w:rFonts w:ascii="Times New Roman" w:hAnsi="Times New Roman"/>
          <w:sz w:val="24"/>
          <w:szCs w:val="24"/>
        </w:rPr>
        <w:t xml:space="preserve">” The entire process of undertaking clinical research, analyzing and writing up its results and submitting articles to journals is performed with a commercial motivation that is </w:t>
      </w:r>
      <w:r>
        <w:rPr>
          <w:rFonts w:ascii="Times New Roman" w:hAnsi="Times New Roman"/>
          <w:sz w:val="24"/>
          <w:szCs w:val="24"/>
        </w:rPr>
        <w:lastRenderedPageBreak/>
        <w:t>ultimately under the control of the company seeking to market a product</w:t>
      </w:r>
      <w:r w:rsidR="00D72751">
        <w:rPr>
          <w:rFonts w:ascii="Times New Roman" w:hAnsi="Times New Roman"/>
          <w:sz w:val="24"/>
          <w:szCs w:val="24"/>
        </w:rPr>
        <w:t>.</w:t>
      </w:r>
      <w:r w:rsidR="002D17D7">
        <w:rPr>
          <w:rFonts w:ascii="Times New Roman" w:hAnsi="Times New Roman"/>
          <w:sz w:val="24"/>
          <w:szCs w:val="24"/>
        </w:rPr>
        <w:fldChar w:fldCharType="begin"/>
      </w:r>
      <w:r w:rsidR="00BC7018">
        <w:rPr>
          <w:rFonts w:ascii="Times New Roman" w:hAnsi="Times New Roman"/>
          <w:sz w:val="24"/>
          <w:szCs w:val="24"/>
        </w:rPr>
        <w:instrText xml:space="preserve"> ADDIN EN.CITE &lt;EndNote&gt;&lt;Cite&gt;&lt;Author&gt;Sismondo&lt;/Author&gt;&lt;Year&gt;2009&lt;/Year&gt;&lt;RecNum&gt;119&lt;/RecNum&gt;&lt;DisplayText&gt;(34)&lt;/DisplayText&gt;&lt;record&gt;&lt;rec-number&gt;119&lt;/rec-number&gt;&lt;foreign-keys&gt;&lt;key app="EN" db-id="sv9d2avv1v0pwsevtxfp522xt5vvd0ftdazx" timestamp="1506801056"&gt;119&lt;/key&gt;&lt;/foreign-keys&gt;&lt;ref-type name="Journal Article"&gt;17&lt;/ref-type&gt;&lt;contributors&gt;&lt;authors&gt;&lt;author&gt;Sismondo, S&lt;/author&gt;&lt;/authors&gt;&lt;/contributors&gt;&lt;titles&gt;&lt;title&gt;Ghosts in the machine: publication planning in the medical sciences&lt;/title&gt;&lt;secondary-title&gt;Social Studies of Science&lt;/secondary-title&gt;&lt;/titles&gt;&lt;periodical&gt;&lt;full-title&gt;Social Studies of Science&lt;/full-title&gt;&lt;/periodical&gt;&lt;pages&gt;171-198&lt;/pages&gt;&lt;volume&gt;39&lt;/volume&gt;&lt;dates&gt;&lt;year&gt;2009&lt;/year&gt;&lt;/dates&gt;&lt;urls&gt;&lt;/urls&gt;&lt;/record&gt;&lt;/Cite&gt;&lt;/EndNote&gt;</w:instrText>
      </w:r>
      <w:r w:rsidR="002D17D7">
        <w:rPr>
          <w:rFonts w:ascii="Times New Roman" w:hAnsi="Times New Roman"/>
          <w:sz w:val="24"/>
          <w:szCs w:val="24"/>
        </w:rPr>
        <w:fldChar w:fldCharType="separate"/>
      </w:r>
      <w:r w:rsidR="00BC7018">
        <w:rPr>
          <w:rFonts w:ascii="Times New Roman" w:hAnsi="Times New Roman"/>
          <w:noProof/>
          <w:sz w:val="24"/>
          <w:szCs w:val="24"/>
        </w:rPr>
        <w:t>(34)</w:t>
      </w:r>
      <w:r w:rsidR="002D17D7">
        <w:rPr>
          <w:rFonts w:ascii="Times New Roman" w:hAnsi="Times New Roman"/>
          <w:sz w:val="24"/>
          <w:szCs w:val="24"/>
        </w:rPr>
        <w:fldChar w:fldCharType="end"/>
      </w:r>
      <w:r>
        <w:rPr>
          <w:rFonts w:ascii="Times New Roman" w:hAnsi="Times New Roman"/>
          <w:sz w:val="24"/>
          <w:szCs w:val="24"/>
        </w:rPr>
        <w:t xml:space="preserve"> </w:t>
      </w:r>
      <w:r w:rsidR="00A738FD" w:rsidRPr="00CF7EB3">
        <w:rPr>
          <w:rStyle w:val="SubtleReference"/>
          <w:rFonts w:ascii="Times New Roman" w:hAnsi="Times New Roman"/>
          <w:smallCaps w:val="0"/>
          <w:color w:val="auto"/>
          <w:sz w:val="24"/>
          <w:szCs w:val="24"/>
        </w:rPr>
        <w:t>For the pharmaceutical industry, the real market value is no longer in producing drugs but in producing the right medical discourse.</w:t>
      </w:r>
      <w:ins w:id="453" w:author="Joel Lexchin" w:date="2017-12-06T17:41:00Z">
        <w:r w:rsidR="0089732C">
          <w:rPr>
            <w:rStyle w:val="SubtleReference"/>
            <w:rFonts w:ascii="Times New Roman" w:hAnsi="Times New Roman"/>
            <w:smallCaps w:val="0"/>
            <w:color w:val="auto"/>
            <w:sz w:val="24"/>
            <w:szCs w:val="24"/>
          </w:rPr>
          <w:t xml:space="preserve"> </w:t>
        </w:r>
      </w:ins>
    </w:p>
    <w:p w14:paraId="300D2922" w14:textId="77777777" w:rsidR="0022348B" w:rsidRDefault="0022348B" w:rsidP="00927372">
      <w:pPr>
        <w:pStyle w:val="p1"/>
        <w:spacing w:line="480" w:lineRule="auto"/>
        <w:rPr>
          <w:ins w:id="454" w:author="Joel Lexchin" w:date="2017-12-17T23:37:00Z"/>
          <w:rStyle w:val="SubtleReference"/>
          <w:rFonts w:ascii="Times New Roman" w:hAnsi="Times New Roman"/>
          <w:smallCaps w:val="0"/>
          <w:color w:val="auto"/>
          <w:sz w:val="24"/>
          <w:szCs w:val="24"/>
        </w:rPr>
      </w:pPr>
    </w:p>
    <w:p w14:paraId="49C80A92" w14:textId="051080C6" w:rsidR="00370C4D" w:rsidRDefault="0089732C" w:rsidP="00927372">
      <w:pPr>
        <w:pStyle w:val="p1"/>
        <w:spacing w:line="480" w:lineRule="auto"/>
        <w:rPr>
          <w:ins w:id="455" w:author="Joel Lexchin" w:date="2017-12-06T20:22:00Z"/>
          <w:rStyle w:val="SubtleReference"/>
          <w:rFonts w:ascii="Times New Roman" w:hAnsi="Times New Roman"/>
          <w:smallCaps w:val="0"/>
          <w:color w:val="auto"/>
          <w:sz w:val="24"/>
          <w:szCs w:val="24"/>
        </w:rPr>
      </w:pPr>
      <w:ins w:id="456" w:author="Joel Lexchin" w:date="2017-12-06T17:43:00Z">
        <w:r w:rsidRPr="008F1192">
          <w:rPr>
            <w:rStyle w:val="SubtleReference"/>
            <w:rFonts w:ascii="Times New Roman" w:hAnsi="Times New Roman"/>
            <w:smallCaps w:val="0"/>
            <w:color w:val="auto"/>
            <w:sz w:val="24"/>
            <w:szCs w:val="24"/>
          </w:rPr>
          <w:t>A systematic review has demonstrated that when physicians receive their information directly from the pharmaceutical industry</w:t>
        </w:r>
      </w:ins>
      <w:ins w:id="457" w:author="Joel Lexchin" w:date="2017-12-17T23:37:00Z">
        <w:r w:rsidR="0022348B">
          <w:rPr>
            <w:rStyle w:val="SubtleReference"/>
            <w:rFonts w:ascii="Times New Roman" w:hAnsi="Times New Roman"/>
            <w:smallCaps w:val="0"/>
            <w:color w:val="auto"/>
            <w:sz w:val="24"/>
            <w:szCs w:val="24"/>
          </w:rPr>
          <w:t>,</w:t>
        </w:r>
      </w:ins>
      <w:ins w:id="458" w:author="Joel Lexchin" w:date="2017-12-06T17:43:00Z">
        <w:r w:rsidRPr="008F1192">
          <w:rPr>
            <w:rStyle w:val="SubtleReference"/>
            <w:rFonts w:ascii="Times New Roman" w:hAnsi="Times New Roman"/>
            <w:smallCaps w:val="0"/>
            <w:color w:val="auto"/>
            <w:sz w:val="24"/>
            <w:szCs w:val="24"/>
          </w:rPr>
          <w:t xml:space="preserve"> that with very few exceptions prescribing, as measured in three dimensions – cost, frequency and appropriateness – either does not change or it deteriorates.</w:t>
        </w:r>
        <w:r w:rsidRPr="008F1192">
          <w:rPr>
            <w:rStyle w:val="SubtleReference"/>
            <w:rFonts w:ascii="Times New Roman" w:hAnsi="Times New Roman"/>
            <w:smallCaps w:val="0"/>
            <w:color w:val="auto"/>
            <w:sz w:val="24"/>
            <w:szCs w:val="24"/>
          </w:rPr>
          <w:fldChar w:fldCharType="begin"/>
        </w:r>
      </w:ins>
      <w:r w:rsidR="00BC7018">
        <w:rPr>
          <w:rStyle w:val="SubtleReference"/>
          <w:rFonts w:ascii="Times New Roman" w:hAnsi="Times New Roman"/>
          <w:smallCaps w:val="0"/>
          <w:color w:val="auto"/>
          <w:sz w:val="24"/>
          <w:szCs w:val="24"/>
        </w:rPr>
        <w:instrText xml:space="preserve"> ADDIN EN.CITE &lt;EndNote&gt;&lt;Cite&gt;&lt;Author&gt;Spurling&lt;/Author&gt;&lt;Year&gt;2010&lt;/Year&gt;&lt;RecNum&gt;74&lt;/RecNum&gt;&lt;DisplayText&gt;(38)&lt;/DisplayText&gt;&lt;record&gt;&lt;rec-number&gt;74&lt;/rec-number&gt;&lt;foreign-keys&gt;&lt;key app="EN" db-id="sv9d2avv1v0pwsevtxfp522xt5vvd0ftdazx" timestamp="1490145639"&gt;74&lt;/key&gt;&lt;/foreign-keys&gt;&lt;ref-type name="Journal Article"&gt;17&lt;/ref-type&gt;&lt;contributors&gt;&lt;authors&gt;&lt;author&gt;Spurling, GK&lt;/author&gt;&lt;author&gt;Mansfield, Peter R&lt;/author&gt;&lt;author&gt;Montgomery, BD&lt;/author&gt;&lt;author&gt;Lexchin, Joel&lt;/author&gt;&lt;author&gt;Doust, J&lt;/author&gt;&lt;author&gt;Othman, N&lt;/author&gt;&lt;author&gt;Vitry, AI&lt;/author&gt;&lt;/authors&gt;&lt;/contributors&gt;&lt;titles&gt;&lt;title&gt;Information from pharmaceutical companies and the quality, quantity, and cost of physicians’ prescribing: a systematic review&lt;/title&gt;&lt;secondary-title&gt;PLoS Medicine&lt;/secondary-title&gt;&lt;/titles&gt;&lt;periodical&gt;&lt;full-title&gt;PLoS Medicine&lt;/full-title&gt;&lt;/periodical&gt;&lt;pages&gt;e1000352&lt;/pages&gt;&lt;volume&gt;7&lt;/volume&gt;&lt;dates&gt;&lt;year&gt;2010&lt;/year&gt;&lt;/dates&gt;&lt;urls&gt;&lt;/urls&gt;&lt;/record&gt;&lt;/Cite&gt;&lt;/EndNote&gt;</w:instrText>
      </w:r>
      <w:ins w:id="459" w:author="Joel Lexchin" w:date="2017-12-06T17:43:00Z">
        <w:r w:rsidRPr="008F1192">
          <w:rPr>
            <w:rStyle w:val="SubtleReference"/>
            <w:rFonts w:ascii="Times New Roman" w:hAnsi="Times New Roman"/>
            <w:smallCaps w:val="0"/>
            <w:color w:val="auto"/>
            <w:sz w:val="24"/>
            <w:szCs w:val="24"/>
          </w:rPr>
          <w:fldChar w:fldCharType="separate"/>
        </w:r>
      </w:ins>
      <w:r w:rsidR="00BC7018">
        <w:rPr>
          <w:rStyle w:val="SubtleReference"/>
          <w:rFonts w:ascii="Times New Roman" w:hAnsi="Times New Roman"/>
          <w:smallCaps w:val="0"/>
          <w:noProof/>
          <w:color w:val="auto"/>
          <w:sz w:val="24"/>
          <w:szCs w:val="24"/>
        </w:rPr>
        <w:t>(38)</w:t>
      </w:r>
      <w:ins w:id="460" w:author="Joel Lexchin" w:date="2017-12-06T17:43:00Z">
        <w:r w:rsidRPr="008F1192">
          <w:rPr>
            <w:rStyle w:val="SubtleReference"/>
            <w:rFonts w:ascii="Times New Roman" w:hAnsi="Times New Roman"/>
            <w:smallCaps w:val="0"/>
            <w:color w:val="auto"/>
            <w:sz w:val="24"/>
            <w:szCs w:val="24"/>
          </w:rPr>
          <w:fldChar w:fldCharType="end"/>
        </w:r>
        <w:r>
          <w:rPr>
            <w:rStyle w:val="SubtleReference"/>
            <w:rFonts w:ascii="Times New Roman" w:hAnsi="Times New Roman"/>
            <w:smallCaps w:val="0"/>
            <w:color w:val="auto"/>
            <w:sz w:val="24"/>
            <w:szCs w:val="24"/>
          </w:rPr>
          <w:t xml:space="preserve"> </w:t>
        </w:r>
      </w:ins>
      <w:ins w:id="461" w:author="Joel Lexchin" w:date="2017-12-06T17:44:00Z">
        <w:r>
          <w:rPr>
            <w:rStyle w:val="SubtleReference"/>
            <w:rFonts w:ascii="Times New Roman" w:hAnsi="Times New Roman"/>
            <w:smallCaps w:val="0"/>
            <w:color w:val="auto"/>
            <w:sz w:val="24"/>
            <w:szCs w:val="24"/>
          </w:rPr>
          <w:t xml:space="preserve">Another example from the US of </w:t>
        </w:r>
        <w:r w:rsidR="0022348B">
          <w:rPr>
            <w:rStyle w:val="SubtleReference"/>
            <w:rFonts w:ascii="Times New Roman" w:hAnsi="Times New Roman"/>
            <w:smallCaps w:val="0"/>
            <w:color w:val="auto"/>
            <w:sz w:val="24"/>
            <w:szCs w:val="24"/>
          </w:rPr>
          <w:t>the corruption in communication</w:t>
        </w:r>
        <w:r>
          <w:rPr>
            <w:rStyle w:val="SubtleReference"/>
            <w:rFonts w:ascii="Times New Roman" w:hAnsi="Times New Roman"/>
            <w:smallCaps w:val="0"/>
            <w:color w:val="auto"/>
            <w:sz w:val="24"/>
            <w:szCs w:val="24"/>
          </w:rPr>
          <w:t xml:space="preserve"> is the $</w:t>
        </w:r>
      </w:ins>
      <w:ins w:id="462" w:author="Joel Lexchin" w:date="2017-12-06T18:01:00Z">
        <w:r w:rsidR="007B5EA0">
          <w:rPr>
            <w:rStyle w:val="SubtleReference"/>
            <w:rFonts w:ascii="Times New Roman" w:hAnsi="Times New Roman"/>
            <w:smallCaps w:val="0"/>
            <w:color w:val="auto"/>
            <w:sz w:val="24"/>
            <w:szCs w:val="24"/>
          </w:rPr>
          <w:t>5</w:t>
        </w:r>
        <w:r w:rsidR="00730350">
          <w:rPr>
            <w:rStyle w:val="SubtleReference"/>
            <w:rFonts w:ascii="Times New Roman" w:hAnsi="Times New Roman"/>
            <w:smallCaps w:val="0"/>
            <w:color w:val="auto"/>
            <w:sz w:val="24"/>
            <w:szCs w:val="24"/>
          </w:rPr>
          <w:t>.</w:t>
        </w:r>
        <w:r w:rsidR="007B5EA0">
          <w:rPr>
            <w:rStyle w:val="SubtleReference"/>
            <w:rFonts w:ascii="Times New Roman" w:hAnsi="Times New Roman"/>
            <w:smallCaps w:val="0"/>
            <w:color w:val="auto"/>
            <w:sz w:val="24"/>
            <w:szCs w:val="24"/>
          </w:rPr>
          <w:t xml:space="preserve">8 billion </w:t>
        </w:r>
        <w:r w:rsidR="00730350">
          <w:rPr>
            <w:rStyle w:val="SubtleReference"/>
            <w:rFonts w:ascii="Times New Roman" w:hAnsi="Times New Roman"/>
            <w:smallCaps w:val="0"/>
            <w:color w:val="auto"/>
            <w:sz w:val="24"/>
            <w:szCs w:val="24"/>
          </w:rPr>
          <w:t>spent on direct-to-consumer advertising of prescription medicines</w:t>
        </w:r>
      </w:ins>
      <w:ins w:id="463" w:author="Joel Lexchin" w:date="2017-12-06T18:02:00Z">
        <w:r w:rsidR="00730350">
          <w:rPr>
            <w:rStyle w:val="SubtleReference"/>
            <w:rFonts w:ascii="Times New Roman" w:hAnsi="Times New Roman"/>
            <w:smallCaps w:val="0"/>
            <w:color w:val="auto"/>
            <w:sz w:val="24"/>
            <w:szCs w:val="24"/>
          </w:rPr>
          <w:t>,</w:t>
        </w:r>
      </w:ins>
      <w:ins w:id="464" w:author="Joel Lexchin" w:date="2017-12-06T18:01:00Z">
        <w:r w:rsidR="00730350">
          <w:rPr>
            <w:rStyle w:val="SubtleReference"/>
            <w:rFonts w:ascii="Times New Roman" w:hAnsi="Times New Roman"/>
            <w:smallCaps w:val="0"/>
            <w:color w:val="auto"/>
            <w:sz w:val="24"/>
            <w:szCs w:val="24"/>
          </w:rPr>
          <w:t xml:space="preserve"> </w:t>
        </w:r>
      </w:ins>
      <w:r w:rsidR="00730350">
        <w:rPr>
          <w:rStyle w:val="SubtleReference"/>
          <w:rFonts w:ascii="Times New Roman" w:hAnsi="Times New Roman"/>
          <w:smallCaps w:val="0"/>
          <w:color w:val="auto"/>
          <w:sz w:val="24"/>
          <w:szCs w:val="24"/>
        </w:rPr>
        <w:fldChar w:fldCharType="begin"/>
      </w:r>
      <w:r w:rsidR="00BC7018">
        <w:rPr>
          <w:rStyle w:val="SubtleReference"/>
          <w:rFonts w:ascii="Times New Roman" w:hAnsi="Times New Roman"/>
          <w:smallCaps w:val="0"/>
          <w:color w:val="auto"/>
          <w:sz w:val="24"/>
          <w:szCs w:val="24"/>
        </w:rPr>
        <w:instrText xml:space="preserve"> ADDIN EN.CITE &lt;EndNote&gt;&lt;Cite&gt;&lt;Author&gt;portal&lt;/Author&gt;&lt;Year&gt;2017&lt;/Year&gt;&lt;RecNum&gt;153&lt;/RecNum&gt;&lt;DisplayText&gt;(39)&lt;/DisplayText&gt;&lt;record&gt;&lt;rec-number&gt;153&lt;/rec-number&gt;&lt;foreign-keys&gt;&lt;key app="EN" db-id="sv9d2avv1v0pwsevtxfp522xt5vvd0ftdazx" timestamp="1512601276"&gt;153&lt;/key&gt;&lt;/foreign-keys&gt;&lt;ref-type name="Web Page"&gt;12&lt;/ref-type&gt;&lt;contributors&gt;&lt;authors&gt;&lt;author&gt;statistica: the statistics portal&lt;/author&gt;&lt;/authors&gt;&lt;/contributors&gt;&lt;titles&gt;&lt;title&gt;Pharmaceutical industry direct to consumer media spending in the United States from 2009 to 2016 (in billion U.S. dollars)&lt;/title&gt;&lt;/titles&gt;&lt;volume&gt;2017&lt;/volume&gt;&lt;number&gt;December 6&lt;/number&gt;&lt;dates&gt;&lt;year&gt;2017&lt;/year&gt;&lt;/dates&gt;&lt;urls&gt;&lt;related-urls&gt;&lt;url&gt;https://www.statista.com/statistics/317819/pharmaceutical-industry-dtc-media-spending-usa/&lt;/url&gt;&lt;/related-urls&gt;&lt;/urls&gt;&lt;/record&gt;&lt;/Cite&gt;&lt;/EndNote&gt;</w:instrText>
      </w:r>
      <w:r w:rsidR="00730350">
        <w:rPr>
          <w:rStyle w:val="SubtleReference"/>
          <w:rFonts w:ascii="Times New Roman" w:hAnsi="Times New Roman"/>
          <w:smallCaps w:val="0"/>
          <w:color w:val="auto"/>
          <w:sz w:val="24"/>
          <w:szCs w:val="24"/>
        </w:rPr>
        <w:fldChar w:fldCharType="separate"/>
      </w:r>
      <w:r w:rsidR="00BC7018">
        <w:rPr>
          <w:rStyle w:val="SubtleReference"/>
          <w:rFonts w:ascii="Times New Roman" w:hAnsi="Times New Roman"/>
          <w:smallCaps w:val="0"/>
          <w:noProof/>
          <w:color w:val="auto"/>
          <w:sz w:val="24"/>
          <w:szCs w:val="24"/>
        </w:rPr>
        <w:t>(39)</w:t>
      </w:r>
      <w:r w:rsidR="00730350">
        <w:rPr>
          <w:rStyle w:val="SubtleReference"/>
          <w:rFonts w:ascii="Times New Roman" w:hAnsi="Times New Roman"/>
          <w:smallCaps w:val="0"/>
          <w:color w:val="auto"/>
          <w:sz w:val="24"/>
          <w:szCs w:val="24"/>
        </w:rPr>
        <w:fldChar w:fldCharType="end"/>
      </w:r>
      <w:ins w:id="465" w:author="Joel Lexchin" w:date="2017-12-06T17:41:00Z">
        <w:r>
          <w:rPr>
            <w:rStyle w:val="SubtleReference"/>
            <w:rFonts w:ascii="Times New Roman" w:hAnsi="Times New Roman"/>
            <w:smallCaps w:val="0"/>
            <w:color w:val="auto"/>
            <w:sz w:val="24"/>
            <w:szCs w:val="24"/>
          </w:rPr>
          <w:t xml:space="preserve"> </w:t>
        </w:r>
      </w:ins>
      <w:ins w:id="466" w:author="Joel Lexchin" w:date="2017-12-06T18:02:00Z">
        <w:r w:rsidR="00730350">
          <w:rPr>
            <w:rStyle w:val="SubtleReference"/>
            <w:rFonts w:ascii="Times New Roman" w:hAnsi="Times New Roman"/>
            <w:smallCaps w:val="0"/>
            <w:color w:val="auto"/>
            <w:sz w:val="24"/>
            <w:szCs w:val="24"/>
          </w:rPr>
          <w:t>when the evidence that this type of activity improves patient outcomes is</w:t>
        </w:r>
      </w:ins>
      <w:ins w:id="467" w:author="Joel Lexchin" w:date="2017-12-06T18:08:00Z">
        <w:r w:rsidR="008F1192">
          <w:rPr>
            <w:rStyle w:val="SubtleReference"/>
            <w:rFonts w:ascii="Times New Roman" w:hAnsi="Times New Roman"/>
            <w:smallCaps w:val="0"/>
            <w:color w:val="auto"/>
            <w:sz w:val="24"/>
            <w:szCs w:val="24"/>
          </w:rPr>
          <w:t>,</w:t>
        </w:r>
      </w:ins>
      <w:ins w:id="468" w:author="Joel Lexchin" w:date="2017-12-06T18:02:00Z">
        <w:r w:rsidR="00730350">
          <w:rPr>
            <w:rStyle w:val="SubtleReference"/>
            <w:rFonts w:ascii="Times New Roman" w:hAnsi="Times New Roman"/>
            <w:smallCaps w:val="0"/>
            <w:color w:val="auto"/>
            <w:sz w:val="24"/>
            <w:szCs w:val="24"/>
          </w:rPr>
          <w:t xml:space="preserve"> at best, extremely weak.</w:t>
        </w:r>
      </w:ins>
      <w:r w:rsidR="008F1192">
        <w:rPr>
          <w:rStyle w:val="SubtleReference"/>
          <w:rFonts w:ascii="Times New Roman" w:hAnsi="Times New Roman"/>
          <w:smallCaps w:val="0"/>
          <w:color w:val="auto"/>
          <w:sz w:val="24"/>
          <w:szCs w:val="24"/>
        </w:rPr>
        <w:fldChar w:fldCharType="begin"/>
      </w:r>
      <w:r w:rsidR="00BC7018">
        <w:rPr>
          <w:rStyle w:val="SubtleReference"/>
          <w:rFonts w:ascii="Times New Roman" w:hAnsi="Times New Roman"/>
          <w:smallCaps w:val="0"/>
          <w:color w:val="auto"/>
          <w:sz w:val="24"/>
          <w:szCs w:val="24"/>
        </w:rPr>
        <w:instrText xml:space="preserve"> ADDIN EN.CITE &lt;EndNote&gt;&lt;Cite&gt;&lt;Author&gt;Mintzes&lt;/Author&gt;&lt;Year&gt;2012&lt;/Year&gt;&lt;RecNum&gt;154&lt;/RecNum&gt;&lt;DisplayText&gt;(40)&lt;/DisplayText&gt;&lt;record&gt;&lt;rec-number&gt;154&lt;/rec-number&gt;&lt;foreign-keys&gt;&lt;key app="EN" db-id="sv9d2avv1v0pwsevtxfp522xt5vvd0ftdazx" timestamp="1512601660"&gt;154&lt;/key&gt;&lt;/foreign-keys&gt;&lt;ref-type name="Journal Article"&gt;17&lt;/ref-type&gt;&lt;contributors&gt;&lt;authors&gt;&lt;author&gt;Mintzes, B&lt;/author&gt;&lt;/authors&gt;&lt;/contributors&gt;&lt;titles&gt;&lt;title&gt;Advertising of prescription-only medicines to the public: does evidence of benefit counterbalance harm?&lt;/title&gt;&lt;secondary-title&gt;Annual Review of Public Health&lt;/secondary-title&gt;&lt;/titles&gt;&lt;periodical&gt;&lt;full-title&gt;Annual Review of Public Health&lt;/full-title&gt;&lt;/periodical&gt;&lt;pages&gt;259-277&lt;/pages&gt;&lt;volume&gt;33&lt;/volume&gt;&lt;dates&gt;&lt;year&gt;2012&lt;/year&gt;&lt;/dates&gt;&lt;urls&gt;&lt;/urls&gt;&lt;/record&gt;&lt;/Cite&gt;&lt;/EndNote&gt;</w:instrText>
      </w:r>
      <w:r w:rsidR="008F1192">
        <w:rPr>
          <w:rStyle w:val="SubtleReference"/>
          <w:rFonts w:ascii="Times New Roman" w:hAnsi="Times New Roman"/>
          <w:smallCaps w:val="0"/>
          <w:color w:val="auto"/>
          <w:sz w:val="24"/>
          <w:szCs w:val="24"/>
        </w:rPr>
        <w:fldChar w:fldCharType="separate"/>
      </w:r>
      <w:r w:rsidR="00BC7018">
        <w:rPr>
          <w:rStyle w:val="SubtleReference"/>
          <w:rFonts w:ascii="Times New Roman" w:hAnsi="Times New Roman"/>
          <w:smallCaps w:val="0"/>
          <w:noProof/>
          <w:color w:val="auto"/>
          <w:sz w:val="24"/>
          <w:szCs w:val="24"/>
        </w:rPr>
        <w:t>(40)</w:t>
      </w:r>
      <w:r w:rsidR="008F1192">
        <w:rPr>
          <w:rStyle w:val="SubtleReference"/>
          <w:rFonts w:ascii="Times New Roman" w:hAnsi="Times New Roman"/>
          <w:smallCaps w:val="0"/>
          <w:color w:val="auto"/>
          <w:sz w:val="24"/>
          <w:szCs w:val="24"/>
        </w:rPr>
        <w:fldChar w:fldCharType="end"/>
      </w:r>
      <w:ins w:id="469" w:author="Joel Lexchin" w:date="2017-12-06T18:46:00Z">
        <w:r w:rsidR="00C10BDC">
          <w:rPr>
            <w:rStyle w:val="SubtleReference"/>
            <w:rFonts w:ascii="Times New Roman" w:hAnsi="Times New Roman"/>
            <w:smallCaps w:val="0"/>
            <w:color w:val="auto"/>
            <w:sz w:val="24"/>
            <w:szCs w:val="24"/>
          </w:rPr>
          <w:t xml:space="preserve"> </w:t>
        </w:r>
      </w:ins>
    </w:p>
    <w:p w14:paraId="30A9431F" w14:textId="77777777" w:rsidR="00370C4D" w:rsidRDefault="00370C4D" w:rsidP="00927372">
      <w:pPr>
        <w:pStyle w:val="p1"/>
        <w:spacing w:line="480" w:lineRule="auto"/>
        <w:rPr>
          <w:ins w:id="470" w:author="Joel Lexchin" w:date="2017-12-06T20:22:00Z"/>
          <w:rStyle w:val="SubtleReference"/>
          <w:rFonts w:ascii="Times New Roman" w:hAnsi="Times New Roman"/>
          <w:smallCaps w:val="0"/>
          <w:color w:val="auto"/>
          <w:sz w:val="24"/>
          <w:szCs w:val="24"/>
        </w:rPr>
      </w:pPr>
    </w:p>
    <w:p w14:paraId="131894C4" w14:textId="0E541787" w:rsidR="00370C4D" w:rsidRPr="005C0E10" w:rsidRDefault="00C10BDC" w:rsidP="00927372">
      <w:pPr>
        <w:pStyle w:val="p1"/>
        <w:spacing w:line="480" w:lineRule="auto"/>
        <w:rPr>
          <w:ins w:id="471" w:author="Joel Lexchin" w:date="2017-12-06T18:50:00Z"/>
          <w:rFonts w:ascii="Times New Roman" w:hAnsi="Times New Roman"/>
          <w:sz w:val="24"/>
          <w:szCs w:val="24"/>
        </w:rPr>
      </w:pPr>
      <w:ins w:id="472" w:author="Joel Lexchin" w:date="2017-12-06T18:46:00Z">
        <w:r>
          <w:rPr>
            <w:rStyle w:val="SubtleReference"/>
            <w:rFonts w:ascii="Times New Roman" w:hAnsi="Times New Roman"/>
            <w:smallCaps w:val="0"/>
            <w:color w:val="auto"/>
            <w:sz w:val="24"/>
            <w:szCs w:val="24"/>
          </w:rPr>
          <w:t xml:space="preserve">Although </w:t>
        </w:r>
      </w:ins>
      <w:ins w:id="473" w:author="Joel Lexchin" w:date="2017-12-16T13:24:00Z">
        <w:r w:rsidR="0058585C">
          <w:rPr>
            <w:rStyle w:val="SubtleReference"/>
            <w:rFonts w:ascii="Times New Roman" w:hAnsi="Times New Roman"/>
            <w:smallCaps w:val="0"/>
            <w:color w:val="auto"/>
            <w:sz w:val="24"/>
            <w:szCs w:val="24"/>
          </w:rPr>
          <w:t>direct to consumer advertising of prescription drugs</w:t>
        </w:r>
      </w:ins>
      <w:ins w:id="474" w:author="Joel Lexchin" w:date="2017-12-06T18:46:00Z">
        <w:r>
          <w:rPr>
            <w:rStyle w:val="SubtleReference"/>
            <w:rFonts w:ascii="Times New Roman" w:hAnsi="Times New Roman"/>
            <w:smallCaps w:val="0"/>
            <w:color w:val="auto"/>
            <w:sz w:val="24"/>
            <w:szCs w:val="24"/>
          </w:rPr>
          <w:t xml:space="preserve"> is not allowed in India, companies are able to get around this restriction by using social media. </w:t>
        </w:r>
      </w:ins>
      <w:ins w:id="475" w:author="Joel Lexchin" w:date="2017-12-06T18:50:00Z">
        <w:r w:rsidR="00927372">
          <w:rPr>
            <w:rFonts w:ascii="Times New Roman" w:hAnsi="Times New Roman"/>
            <w:sz w:val="24"/>
            <w:szCs w:val="24"/>
          </w:rPr>
          <w:t>On the p</w:t>
        </w:r>
        <w:r w:rsidR="00927372" w:rsidRPr="005C0E10">
          <w:rPr>
            <w:rFonts w:ascii="Times New Roman" w:hAnsi="Times New Roman"/>
            <w:sz w:val="24"/>
            <w:szCs w:val="24"/>
          </w:rPr>
          <w:t>atients´ discussion forum</w:t>
        </w:r>
        <w:r w:rsidR="00927372">
          <w:rPr>
            <w:rFonts w:ascii="Times New Roman" w:hAnsi="Times New Roman"/>
            <w:sz w:val="24"/>
            <w:szCs w:val="24"/>
          </w:rPr>
          <w:t xml:space="preserve">, </w:t>
        </w:r>
        <w:r w:rsidR="00927372" w:rsidRPr="005C0E10">
          <w:rPr>
            <w:rFonts w:ascii="Times New Roman" w:hAnsi="Times New Roman"/>
            <w:sz w:val="24"/>
            <w:szCs w:val="24"/>
          </w:rPr>
          <w:t>Cancer Compass</w:t>
        </w:r>
        <w:r w:rsidR="00927372">
          <w:rPr>
            <w:rFonts w:ascii="Times New Roman" w:hAnsi="Times New Roman"/>
            <w:sz w:val="24"/>
            <w:szCs w:val="24"/>
          </w:rPr>
          <w:t>,</w:t>
        </w:r>
        <w:r w:rsidR="00927372" w:rsidRPr="005C0E10">
          <w:rPr>
            <w:rFonts w:ascii="Times New Roman" w:hAnsi="Times New Roman"/>
            <w:sz w:val="24"/>
            <w:szCs w:val="24"/>
          </w:rPr>
          <w:t xml:space="preserve"> a friendly medical representative gives the</w:t>
        </w:r>
        <w:r w:rsidR="00927372">
          <w:rPr>
            <w:rFonts w:ascii="Times New Roman" w:hAnsi="Times New Roman"/>
            <w:sz w:val="24"/>
            <w:szCs w:val="24"/>
          </w:rPr>
          <w:t xml:space="preserve"> </w:t>
        </w:r>
        <w:r w:rsidR="00927372" w:rsidRPr="005C0E10">
          <w:rPr>
            <w:rFonts w:ascii="Times New Roman" w:hAnsi="Times New Roman"/>
            <w:sz w:val="24"/>
            <w:szCs w:val="24"/>
          </w:rPr>
          <w:t>information th</w:t>
        </w:r>
        <w:r w:rsidR="00927372">
          <w:rPr>
            <w:rFonts w:ascii="Times New Roman" w:hAnsi="Times New Roman"/>
            <w:sz w:val="24"/>
            <w:szCs w:val="24"/>
          </w:rPr>
          <w:t xml:space="preserve">at the anti-cancer drug </w:t>
        </w:r>
        <w:proofErr w:type="spellStart"/>
        <w:r w:rsidR="00927372">
          <w:rPr>
            <w:rFonts w:ascii="Times New Roman" w:hAnsi="Times New Roman"/>
            <w:sz w:val="24"/>
            <w:szCs w:val="24"/>
          </w:rPr>
          <w:t>Nexavar</w:t>
        </w:r>
        <w:proofErr w:type="spellEnd"/>
        <w:r w:rsidR="00927372">
          <w:rPr>
            <w:rFonts w:ascii="Times New Roman" w:hAnsi="Times New Roman"/>
            <w:sz w:val="24"/>
            <w:szCs w:val="24"/>
          </w:rPr>
          <w:t xml:space="preserve"> (</w:t>
        </w:r>
        <w:proofErr w:type="spellStart"/>
        <w:r w:rsidR="00927372">
          <w:rPr>
            <w:rFonts w:ascii="Times New Roman" w:hAnsi="Times New Roman"/>
            <w:sz w:val="24"/>
            <w:szCs w:val="24"/>
          </w:rPr>
          <w:t>sorafenib</w:t>
        </w:r>
        <w:proofErr w:type="spellEnd"/>
        <w:r w:rsidR="00927372">
          <w:rPr>
            <w:rFonts w:ascii="Times New Roman" w:hAnsi="Times New Roman"/>
            <w:sz w:val="24"/>
            <w:szCs w:val="24"/>
          </w:rPr>
          <w:t xml:space="preserve">), marketed by Bayer, </w:t>
        </w:r>
        <w:r w:rsidR="0022348B">
          <w:rPr>
            <w:rFonts w:ascii="Times New Roman" w:hAnsi="Times New Roman"/>
            <w:sz w:val="24"/>
            <w:szCs w:val="24"/>
          </w:rPr>
          <w:t xml:space="preserve">is available in India </w:t>
        </w:r>
        <w:r w:rsidR="00927372" w:rsidRPr="005C0E10">
          <w:rPr>
            <w:rFonts w:ascii="Times New Roman" w:hAnsi="Times New Roman"/>
            <w:sz w:val="24"/>
            <w:szCs w:val="24"/>
          </w:rPr>
          <w:t>without stating</w:t>
        </w:r>
        <w:r w:rsidR="00927372">
          <w:rPr>
            <w:rFonts w:ascii="Times New Roman" w:hAnsi="Times New Roman"/>
            <w:sz w:val="24"/>
            <w:szCs w:val="24"/>
          </w:rPr>
          <w:t xml:space="preserve"> </w:t>
        </w:r>
        <w:r w:rsidR="00927372" w:rsidRPr="005C0E10">
          <w:rPr>
            <w:rFonts w:ascii="Times New Roman" w:hAnsi="Times New Roman"/>
            <w:sz w:val="24"/>
            <w:szCs w:val="24"/>
          </w:rPr>
          <w:t>the price.</w:t>
        </w:r>
      </w:ins>
      <w:r w:rsidR="009606B0">
        <w:rPr>
          <w:rFonts w:ascii="Times New Roman" w:hAnsi="Times New Roman"/>
          <w:sz w:val="24"/>
          <w:szCs w:val="24"/>
        </w:rPr>
        <w:fldChar w:fldCharType="begin"/>
      </w:r>
      <w:r w:rsidR="00BC7018">
        <w:rPr>
          <w:rFonts w:ascii="Times New Roman" w:hAnsi="Times New Roman"/>
          <w:sz w:val="24"/>
          <w:szCs w:val="24"/>
        </w:rPr>
        <w:instrText xml:space="preserve"> ADDIN EN.CITE &lt;EndNote&gt;&lt;Cite&gt;&lt;Author&gt;Fischer&lt;/Author&gt;&lt;Year&gt;2011&lt;/Year&gt;&lt;RecNum&gt;158&lt;/RecNum&gt;&lt;DisplayText&gt;(41)&lt;/DisplayText&gt;&lt;record&gt;&lt;rec-number&gt;158&lt;/rec-number&gt;&lt;foreign-keys&gt;&lt;key app="EN" db-id="sv9d2avv1v0pwsevtxfp522xt5vvd0ftdazx" timestamp="1512604448"&gt;158&lt;/key&gt;&lt;/foreign-keys&gt;&lt;ref-type name="Report"&gt;27&lt;/ref-type&gt;&lt;contributors&gt;&lt;authors&gt;&lt;author&gt;Fischer, C&lt;/author&gt;&lt;author&gt;Schulz, I&lt;/author&gt;&lt;author&gt;Zimmermann, H&lt;/author&gt;&lt;author&gt;Jenkes, C&lt;/author&gt;&lt;/authors&gt;&lt;/contributors&gt;&lt;titles&gt;&lt;title&gt;At any price? Examination of the business behavior of Boehringer Ingelheim, Bayer and Baxter in India&lt;/title&gt;&lt;secondary-title&gt;Pharma-Brief Special&lt;/secondary-title&gt;&lt;/titles&gt;&lt;dates&gt;&lt;year&gt;2011&lt;/year&gt;&lt;/dates&gt;&lt;pub-location&gt;Bielefeld&lt;/pub-location&gt;&lt;publisher&gt;BUKI Pharma-Kampagne, Institute of Public Health, Bengaluru&lt;/publisher&gt;&lt;urls&gt;&lt;/urls&gt;&lt;/record&gt;&lt;/Cite&gt;&lt;/EndNote&gt;</w:instrText>
      </w:r>
      <w:r w:rsidR="009606B0">
        <w:rPr>
          <w:rFonts w:ascii="Times New Roman" w:hAnsi="Times New Roman"/>
          <w:sz w:val="24"/>
          <w:szCs w:val="24"/>
        </w:rPr>
        <w:fldChar w:fldCharType="separate"/>
      </w:r>
      <w:r w:rsidR="00BC7018">
        <w:rPr>
          <w:rFonts w:ascii="Times New Roman" w:hAnsi="Times New Roman"/>
          <w:noProof/>
          <w:sz w:val="24"/>
          <w:szCs w:val="24"/>
        </w:rPr>
        <w:t>(41)</w:t>
      </w:r>
      <w:r w:rsidR="009606B0">
        <w:rPr>
          <w:rFonts w:ascii="Times New Roman" w:hAnsi="Times New Roman"/>
          <w:sz w:val="24"/>
          <w:szCs w:val="24"/>
        </w:rPr>
        <w:fldChar w:fldCharType="end"/>
      </w:r>
      <w:ins w:id="476" w:author="Joel Lexchin" w:date="2017-12-06T20:22:00Z">
        <w:r w:rsidR="00370C4D">
          <w:rPr>
            <w:rFonts w:ascii="Times New Roman" w:hAnsi="Times New Roman"/>
            <w:sz w:val="24"/>
            <w:szCs w:val="24"/>
          </w:rPr>
          <w:t xml:space="preserve"> </w:t>
        </w:r>
      </w:ins>
    </w:p>
    <w:p w14:paraId="5BADD177" w14:textId="7F91F47A" w:rsidR="00AA6E9B" w:rsidRPr="00CF7EB3" w:rsidRDefault="00AA6E9B" w:rsidP="00CF7EB3">
      <w:pPr>
        <w:pStyle w:val="p1"/>
        <w:spacing w:line="480" w:lineRule="auto"/>
        <w:rPr>
          <w:rFonts w:ascii="Times New Roman" w:hAnsi="Times New Roman"/>
          <w:sz w:val="24"/>
          <w:szCs w:val="24"/>
        </w:rPr>
      </w:pPr>
    </w:p>
    <w:bookmarkEnd w:id="383"/>
    <w:bookmarkEnd w:id="384"/>
    <w:bookmarkEnd w:id="385"/>
    <w:bookmarkEnd w:id="386"/>
    <w:p w14:paraId="0DF46E69" w14:textId="274F3D9B" w:rsidR="00CF7EB3" w:rsidRPr="00BC52B9" w:rsidRDefault="004C577A" w:rsidP="00302D0C">
      <w:pPr>
        <w:spacing w:line="480" w:lineRule="auto"/>
        <w:ind w:right="-138"/>
        <w:rPr>
          <w:rStyle w:val="SubtleReference"/>
          <w:rFonts w:cs="Times New Roman"/>
          <w:b/>
          <w:smallCaps w:val="0"/>
          <w:color w:val="auto"/>
          <w:szCs w:val="24"/>
        </w:rPr>
      </w:pPr>
      <w:ins w:id="477" w:author="Joel Lexchin" w:date="2017-12-20T18:08:00Z">
        <w:r>
          <w:rPr>
            <w:rStyle w:val="SubtleReference"/>
            <w:rFonts w:cs="Times New Roman"/>
            <w:b/>
            <w:smallCaps w:val="0"/>
            <w:color w:val="auto"/>
            <w:szCs w:val="24"/>
          </w:rPr>
          <w:t>Recommendations for r</w:t>
        </w:r>
      </w:ins>
      <w:del w:id="478" w:author="Joel Lexchin" w:date="2017-12-20T18:08:00Z">
        <w:r w:rsidR="00CF7EB3" w:rsidDel="004C577A">
          <w:rPr>
            <w:rStyle w:val="SubtleReference"/>
            <w:rFonts w:cs="Times New Roman"/>
            <w:b/>
            <w:smallCaps w:val="0"/>
            <w:color w:val="auto"/>
            <w:szCs w:val="24"/>
          </w:rPr>
          <w:delText>R</w:delText>
        </w:r>
      </w:del>
      <w:r w:rsidR="00CF7EB3">
        <w:rPr>
          <w:rStyle w:val="SubtleReference"/>
          <w:rFonts w:cs="Times New Roman"/>
          <w:b/>
          <w:smallCaps w:val="0"/>
          <w:color w:val="auto"/>
          <w:szCs w:val="24"/>
        </w:rPr>
        <w:t xml:space="preserve">educing </w:t>
      </w:r>
      <w:r w:rsidR="00302D0C">
        <w:rPr>
          <w:rStyle w:val="SubtleReference"/>
          <w:rFonts w:cs="Times New Roman"/>
          <w:b/>
          <w:smallCaps w:val="0"/>
          <w:color w:val="auto"/>
          <w:szCs w:val="24"/>
        </w:rPr>
        <w:t>corrupt</w:t>
      </w:r>
      <w:r w:rsidR="00CF7EB3">
        <w:rPr>
          <w:rStyle w:val="SubtleReference"/>
          <w:rFonts w:cs="Times New Roman"/>
          <w:b/>
          <w:smallCaps w:val="0"/>
          <w:color w:val="auto"/>
          <w:szCs w:val="24"/>
        </w:rPr>
        <w:t xml:space="preserve"> practices</w:t>
      </w:r>
    </w:p>
    <w:p w14:paraId="3649B10D" w14:textId="2E8EB2DB" w:rsidR="00387AFB" w:rsidRDefault="0027382B" w:rsidP="00302D0C">
      <w:pPr>
        <w:spacing w:line="480" w:lineRule="auto"/>
        <w:ind w:right="-138"/>
        <w:rPr>
          <w:ins w:id="479" w:author="Joel Lexchin" w:date="2017-12-06T16:57:00Z"/>
          <w:rStyle w:val="SubtleReference"/>
          <w:rFonts w:cs="Times New Roman"/>
          <w:smallCaps w:val="0"/>
          <w:color w:val="auto"/>
          <w:szCs w:val="24"/>
        </w:rPr>
      </w:pPr>
      <w:bookmarkStart w:id="480" w:name="OLE_LINK9"/>
      <w:r w:rsidRPr="00376C72">
        <w:rPr>
          <w:rStyle w:val="SubtleReference"/>
          <w:rFonts w:cs="Times New Roman"/>
          <w:smallCaps w:val="0"/>
          <w:color w:val="auto"/>
          <w:szCs w:val="24"/>
        </w:rPr>
        <w:t>T</w:t>
      </w:r>
      <w:r w:rsidR="00387AFB" w:rsidRPr="00376C72">
        <w:rPr>
          <w:rStyle w:val="SubtleReference"/>
          <w:rFonts w:cs="Times New Roman"/>
          <w:smallCaps w:val="0"/>
          <w:color w:val="auto"/>
          <w:szCs w:val="24"/>
        </w:rPr>
        <w:t>o reduce</w:t>
      </w:r>
      <w:r w:rsidR="00893B21" w:rsidRPr="00376C72">
        <w:rPr>
          <w:rStyle w:val="SubtleReference"/>
          <w:rFonts w:cs="Times New Roman"/>
          <w:smallCaps w:val="0"/>
          <w:color w:val="auto"/>
          <w:szCs w:val="24"/>
        </w:rPr>
        <w:t xml:space="preserve"> </w:t>
      </w:r>
      <w:r w:rsidR="00387AFB" w:rsidRPr="00376C72">
        <w:rPr>
          <w:rStyle w:val="SubtleReference"/>
          <w:rFonts w:cs="Times New Roman"/>
          <w:smallCaps w:val="0"/>
          <w:color w:val="auto"/>
          <w:szCs w:val="24"/>
        </w:rPr>
        <w:t xml:space="preserve">current </w:t>
      </w:r>
      <w:r w:rsidR="00302D0C">
        <w:rPr>
          <w:rStyle w:val="SubtleReference"/>
          <w:rFonts w:cs="Times New Roman"/>
          <w:smallCaps w:val="0"/>
          <w:color w:val="auto"/>
          <w:szCs w:val="24"/>
        </w:rPr>
        <w:t>corrupt</w:t>
      </w:r>
      <w:r w:rsidR="00387AFB" w:rsidRPr="00376C72">
        <w:rPr>
          <w:rStyle w:val="SubtleReference"/>
          <w:rFonts w:cs="Times New Roman"/>
          <w:smallCaps w:val="0"/>
          <w:color w:val="auto"/>
          <w:szCs w:val="24"/>
        </w:rPr>
        <w:t xml:space="preserve"> practices, </w:t>
      </w:r>
      <w:r w:rsidR="00E648E4" w:rsidRPr="00376C72">
        <w:rPr>
          <w:rStyle w:val="SubtleReference"/>
          <w:rFonts w:cs="Times New Roman"/>
          <w:smallCaps w:val="0"/>
          <w:color w:val="auto"/>
          <w:szCs w:val="24"/>
        </w:rPr>
        <w:t xml:space="preserve">we must </w:t>
      </w:r>
      <w:r w:rsidR="00387AFB" w:rsidRPr="00376C72">
        <w:rPr>
          <w:rStyle w:val="SubtleReference"/>
          <w:rFonts w:cs="Times New Roman"/>
          <w:smallCaps w:val="0"/>
          <w:color w:val="auto"/>
          <w:szCs w:val="24"/>
        </w:rPr>
        <w:t>de-link profit</w:t>
      </w:r>
      <w:r w:rsidR="00E648E4" w:rsidRPr="00376C72">
        <w:rPr>
          <w:rStyle w:val="SubtleReference"/>
          <w:rFonts w:cs="Times New Roman"/>
          <w:smallCaps w:val="0"/>
          <w:color w:val="auto"/>
          <w:szCs w:val="24"/>
        </w:rPr>
        <w:t>s</w:t>
      </w:r>
      <w:r w:rsidR="00387AFB" w:rsidRPr="00376C72">
        <w:rPr>
          <w:rStyle w:val="SubtleReference"/>
          <w:rFonts w:cs="Times New Roman"/>
          <w:smallCaps w:val="0"/>
          <w:color w:val="auto"/>
          <w:szCs w:val="24"/>
        </w:rPr>
        <w:t xml:space="preserve"> from drugs s</w:t>
      </w:r>
      <w:r w:rsidR="00750D64" w:rsidRPr="00376C72">
        <w:rPr>
          <w:rStyle w:val="SubtleReference"/>
          <w:rFonts w:cs="Times New Roman"/>
          <w:smallCaps w:val="0"/>
          <w:color w:val="auto"/>
          <w:szCs w:val="24"/>
        </w:rPr>
        <w:t>ales</w:t>
      </w:r>
      <w:r w:rsidR="00512421">
        <w:rPr>
          <w:rStyle w:val="SubtleReference"/>
          <w:rFonts w:cs="Times New Roman"/>
          <w:smallCaps w:val="0"/>
          <w:color w:val="auto"/>
          <w:szCs w:val="24"/>
        </w:rPr>
        <w:t xml:space="preserve"> so that financial incentives for pharmaceutical companies are structured to align with desired social outcomes</w:t>
      </w:r>
      <w:r w:rsidR="00512421" w:rsidRPr="00512421">
        <w:rPr>
          <w:rStyle w:val="SubtleReference"/>
          <w:rFonts w:cs="Times New Roman"/>
          <w:smallCaps w:val="0"/>
          <w:color w:val="auto"/>
          <w:szCs w:val="24"/>
        </w:rPr>
        <w:t xml:space="preserve"> </w:t>
      </w:r>
      <w:r w:rsidR="00512421" w:rsidRPr="00376C72">
        <w:rPr>
          <w:rStyle w:val="SubtleReference"/>
          <w:rFonts w:cs="Times New Roman"/>
          <w:smallCaps w:val="0"/>
          <w:color w:val="auto"/>
          <w:szCs w:val="24"/>
        </w:rPr>
        <w:t>that make unethical and corrupt practices possible and profitable</w:t>
      </w:r>
      <w:r w:rsidR="00387AFB" w:rsidRPr="00376C72">
        <w:rPr>
          <w:rStyle w:val="SubtleReference"/>
          <w:rFonts w:cs="Times New Roman"/>
          <w:smallCaps w:val="0"/>
          <w:color w:val="auto"/>
          <w:szCs w:val="24"/>
        </w:rPr>
        <w:t>.</w:t>
      </w:r>
      <w:bookmarkEnd w:id="480"/>
      <w:r w:rsidR="00387AFB" w:rsidRPr="00376C72">
        <w:rPr>
          <w:rStyle w:val="SubtleReference"/>
          <w:rFonts w:cs="Times New Roman"/>
          <w:smallCaps w:val="0"/>
          <w:color w:val="auto"/>
          <w:szCs w:val="24"/>
        </w:rPr>
        <w:t xml:space="preserve"> For example, </w:t>
      </w:r>
      <w:r w:rsidR="00302D0C">
        <w:rPr>
          <w:rStyle w:val="SubtleReference"/>
          <w:rFonts w:cs="Times New Roman"/>
          <w:smallCaps w:val="0"/>
          <w:color w:val="auto"/>
          <w:szCs w:val="24"/>
        </w:rPr>
        <w:t>payers</w:t>
      </w:r>
      <w:r w:rsidR="00B66CDE" w:rsidRPr="00376C72">
        <w:rPr>
          <w:rStyle w:val="SubtleReference"/>
          <w:rFonts w:cs="Times New Roman"/>
          <w:smallCaps w:val="0"/>
          <w:color w:val="auto"/>
          <w:szCs w:val="24"/>
        </w:rPr>
        <w:t xml:space="preserve"> </w:t>
      </w:r>
      <w:r w:rsidR="00AA6E9B" w:rsidRPr="00376C72">
        <w:rPr>
          <w:rStyle w:val="SubtleReference"/>
          <w:rFonts w:cs="Times New Roman"/>
          <w:smallCaps w:val="0"/>
          <w:color w:val="auto"/>
          <w:szCs w:val="24"/>
        </w:rPr>
        <w:t xml:space="preserve">should not be paying </w:t>
      </w:r>
      <w:r w:rsidR="00387AFB" w:rsidRPr="00376C72">
        <w:rPr>
          <w:rStyle w:val="SubtleReference"/>
          <w:rFonts w:cs="Times New Roman"/>
          <w:smallCaps w:val="0"/>
          <w:color w:val="auto"/>
          <w:szCs w:val="24"/>
        </w:rPr>
        <w:t xml:space="preserve">for drugs, but </w:t>
      </w:r>
      <w:r w:rsidR="00CB307D" w:rsidRPr="00376C72">
        <w:rPr>
          <w:rStyle w:val="SubtleReference"/>
          <w:rFonts w:cs="Times New Roman"/>
          <w:smallCaps w:val="0"/>
          <w:color w:val="auto"/>
          <w:szCs w:val="24"/>
        </w:rPr>
        <w:t xml:space="preserve">rather </w:t>
      </w:r>
      <w:r w:rsidR="00387AFB" w:rsidRPr="00376C72">
        <w:rPr>
          <w:rStyle w:val="SubtleReference"/>
          <w:rFonts w:cs="Times New Roman"/>
          <w:smallCaps w:val="0"/>
          <w:color w:val="auto"/>
          <w:szCs w:val="24"/>
        </w:rPr>
        <w:t xml:space="preserve">for the desired therapeutic </w:t>
      </w:r>
      <w:r w:rsidR="009D0486" w:rsidRPr="00376C72">
        <w:rPr>
          <w:rStyle w:val="SubtleReference"/>
          <w:rFonts w:cs="Times New Roman"/>
          <w:smallCaps w:val="0"/>
          <w:color w:val="auto"/>
          <w:szCs w:val="24"/>
        </w:rPr>
        <w:lastRenderedPageBreak/>
        <w:t>effect</w:t>
      </w:r>
      <w:r w:rsidR="00B66CDE" w:rsidRPr="00376C72">
        <w:rPr>
          <w:rStyle w:val="SubtleReference"/>
          <w:rFonts w:cs="Times New Roman"/>
          <w:smallCaps w:val="0"/>
          <w:color w:val="auto"/>
          <w:szCs w:val="24"/>
        </w:rPr>
        <w:t xml:space="preserve"> obtained</w:t>
      </w:r>
      <w:r w:rsidR="00387AFB" w:rsidRPr="00376C72">
        <w:rPr>
          <w:rStyle w:val="SubtleReference"/>
          <w:rFonts w:cs="Times New Roman"/>
          <w:smallCaps w:val="0"/>
          <w:color w:val="auto"/>
          <w:szCs w:val="24"/>
        </w:rPr>
        <w:t>. This type of “value-based pricing” not only reduce</w:t>
      </w:r>
      <w:r w:rsidR="00AA6E9B" w:rsidRPr="00376C72">
        <w:rPr>
          <w:rStyle w:val="SubtleReference"/>
          <w:rFonts w:cs="Times New Roman"/>
          <w:smallCaps w:val="0"/>
          <w:color w:val="auto"/>
          <w:szCs w:val="24"/>
        </w:rPr>
        <w:t>s</w:t>
      </w:r>
      <w:r w:rsidR="00387AFB" w:rsidRPr="00376C72">
        <w:rPr>
          <w:rStyle w:val="SubtleReference"/>
          <w:rFonts w:cs="Times New Roman"/>
          <w:smallCaps w:val="0"/>
          <w:color w:val="auto"/>
          <w:szCs w:val="24"/>
        </w:rPr>
        <w:t xml:space="preserve"> the incentive to </w:t>
      </w:r>
      <w:r w:rsidR="00AA6E9B" w:rsidRPr="00376C72">
        <w:rPr>
          <w:rStyle w:val="SubtleReference"/>
          <w:rFonts w:cs="Times New Roman"/>
          <w:smallCaps w:val="0"/>
          <w:color w:val="auto"/>
          <w:szCs w:val="24"/>
        </w:rPr>
        <w:t>over</w:t>
      </w:r>
      <w:r w:rsidR="00387AFB" w:rsidRPr="00376C72">
        <w:rPr>
          <w:rStyle w:val="SubtleReference"/>
          <w:rFonts w:cs="Times New Roman"/>
          <w:smallCaps w:val="0"/>
          <w:color w:val="auto"/>
          <w:szCs w:val="24"/>
        </w:rPr>
        <w:t xml:space="preserve">sell </w:t>
      </w:r>
      <w:r w:rsidR="009D0486" w:rsidRPr="00376C72">
        <w:rPr>
          <w:rStyle w:val="SubtleReference"/>
          <w:rFonts w:cs="Times New Roman"/>
          <w:smallCaps w:val="0"/>
          <w:color w:val="auto"/>
          <w:szCs w:val="24"/>
        </w:rPr>
        <w:t xml:space="preserve">the benefits of </w:t>
      </w:r>
      <w:r w:rsidR="00387AFB" w:rsidRPr="00376C72">
        <w:rPr>
          <w:rStyle w:val="SubtleReference"/>
          <w:rFonts w:cs="Times New Roman"/>
          <w:smallCaps w:val="0"/>
          <w:color w:val="auto"/>
          <w:szCs w:val="24"/>
        </w:rPr>
        <w:t>drugs, but it also provides financial incentives for medical research that is focused less on me-too drugs, and more on breakthrough drugs that could significantly improve health outcomes</w:t>
      </w:r>
      <w:r w:rsidR="002E0B42" w:rsidRPr="00376C72">
        <w:rPr>
          <w:rStyle w:val="SubtleReference"/>
          <w:rFonts w:cs="Times New Roman"/>
          <w:smallCaps w:val="0"/>
          <w:color w:val="auto"/>
          <w:szCs w:val="24"/>
        </w:rPr>
        <w:t>.</w:t>
      </w:r>
      <w:r w:rsidR="00387AFB" w:rsidRPr="00376C72">
        <w:rPr>
          <w:rStyle w:val="SubtleReference"/>
          <w:rFonts w:cs="Times New Roman"/>
          <w:smallCaps w:val="0"/>
          <w:color w:val="auto"/>
          <w:szCs w:val="24"/>
        </w:rPr>
        <w:t xml:space="preserve"> </w:t>
      </w:r>
      <w:ins w:id="481" w:author="Joel Lexchin" w:date="2017-12-06T16:47:00Z">
        <w:r w:rsidR="00215629">
          <w:rPr>
            <w:rStyle w:val="SubtleReference"/>
            <w:rFonts w:cs="Times New Roman"/>
            <w:smallCaps w:val="0"/>
            <w:color w:val="auto"/>
            <w:szCs w:val="24"/>
          </w:rPr>
          <w:t xml:space="preserve">While value-based pricing is attractive, </w:t>
        </w:r>
        <w:del w:id="482" w:author="Microsoft Office User" w:date="2017-12-10T19:37:00Z">
          <w:r w:rsidR="00215629" w:rsidDel="00935610">
            <w:rPr>
              <w:rStyle w:val="SubtleReference"/>
              <w:rFonts w:cs="Times New Roman"/>
              <w:smallCaps w:val="0"/>
              <w:color w:val="auto"/>
              <w:szCs w:val="24"/>
            </w:rPr>
            <w:delText xml:space="preserve">there are </w:delText>
          </w:r>
        </w:del>
        <w:r w:rsidR="00215629">
          <w:rPr>
            <w:rStyle w:val="SubtleReference"/>
            <w:rFonts w:cs="Times New Roman"/>
            <w:smallCaps w:val="0"/>
            <w:color w:val="auto"/>
            <w:szCs w:val="24"/>
          </w:rPr>
          <w:t xml:space="preserve">obstacles </w:t>
        </w:r>
        <w:del w:id="483" w:author="Microsoft Office User" w:date="2017-12-10T19:37:00Z">
          <w:r w:rsidR="00215629" w:rsidDel="00935610">
            <w:rPr>
              <w:rStyle w:val="SubtleReference"/>
              <w:rFonts w:cs="Times New Roman"/>
              <w:smallCaps w:val="0"/>
              <w:color w:val="auto"/>
              <w:szCs w:val="24"/>
            </w:rPr>
            <w:delText xml:space="preserve">that </w:delText>
          </w:r>
        </w:del>
        <w:r w:rsidR="00215629">
          <w:rPr>
            <w:rStyle w:val="SubtleReference"/>
            <w:rFonts w:cs="Times New Roman"/>
            <w:smallCaps w:val="0"/>
            <w:color w:val="auto"/>
            <w:szCs w:val="24"/>
          </w:rPr>
          <w:t xml:space="preserve">need to be overcome. </w:t>
        </w:r>
      </w:ins>
      <w:ins w:id="484" w:author="Joel Lexchin" w:date="2017-12-06T16:50:00Z">
        <w:r w:rsidR="00215629">
          <w:rPr>
            <w:rStyle w:val="SubtleReference"/>
            <w:rFonts w:cs="Times New Roman"/>
            <w:smallCaps w:val="0"/>
            <w:color w:val="auto"/>
            <w:szCs w:val="24"/>
          </w:rPr>
          <w:t>At present, value is</w:t>
        </w:r>
        <w:del w:id="485" w:author="Microsoft Office User" w:date="2017-12-10T19:37:00Z">
          <w:r w:rsidR="00215629" w:rsidDel="00935610">
            <w:rPr>
              <w:rStyle w:val="SubtleReference"/>
              <w:rFonts w:cs="Times New Roman"/>
              <w:smallCaps w:val="0"/>
              <w:color w:val="auto"/>
              <w:szCs w:val="24"/>
            </w:rPr>
            <w:delText xml:space="preserve"> usually determined</w:delText>
          </w:r>
        </w:del>
        <w:r w:rsidR="00215629">
          <w:rPr>
            <w:rStyle w:val="SubtleReference"/>
            <w:rFonts w:cs="Times New Roman"/>
            <w:smallCaps w:val="0"/>
            <w:color w:val="auto"/>
            <w:szCs w:val="24"/>
          </w:rPr>
          <w:t xml:space="preserve"> based on industry-funded clinical trials</w:t>
        </w:r>
      </w:ins>
      <w:ins w:id="486" w:author="Microsoft Office User" w:date="2017-12-10T19:37:00Z">
        <w:r w:rsidR="00935610">
          <w:rPr>
            <w:rStyle w:val="SubtleReference"/>
            <w:rFonts w:cs="Times New Roman"/>
            <w:smallCaps w:val="0"/>
            <w:color w:val="auto"/>
            <w:szCs w:val="24"/>
          </w:rPr>
          <w:t xml:space="preserve">, which </w:t>
        </w:r>
      </w:ins>
      <w:ins w:id="487" w:author="Joel Lexchin" w:date="2017-12-06T16:50:00Z">
        <w:del w:id="488" w:author="Microsoft Office User" w:date="2017-12-10T19:37:00Z">
          <w:r w:rsidR="00215629" w:rsidDel="00935610">
            <w:rPr>
              <w:rStyle w:val="SubtleReference"/>
              <w:rFonts w:cs="Times New Roman"/>
              <w:smallCaps w:val="0"/>
              <w:color w:val="auto"/>
              <w:szCs w:val="24"/>
            </w:rPr>
            <w:delText xml:space="preserve"> but trials sponsored by pharmaceutical companies </w:delText>
          </w:r>
        </w:del>
        <w:r w:rsidR="00215629">
          <w:rPr>
            <w:rStyle w:val="SubtleReference"/>
            <w:rFonts w:cs="Times New Roman"/>
            <w:smallCaps w:val="0"/>
            <w:color w:val="auto"/>
            <w:szCs w:val="24"/>
          </w:rPr>
          <w:t>are more likely to yield positive results and conclusions compared to trials with any other type of funding.</w:t>
        </w:r>
      </w:ins>
      <w:r w:rsidR="00AE772C">
        <w:rPr>
          <w:rStyle w:val="SubtleReference"/>
          <w:rFonts w:cs="Times New Roman"/>
          <w:smallCaps w:val="0"/>
          <w:color w:val="auto"/>
          <w:szCs w:val="24"/>
        </w:rPr>
        <w:fldChar w:fldCharType="begin"/>
      </w:r>
      <w:r w:rsidR="00BC7018">
        <w:rPr>
          <w:rStyle w:val="SubtleReference"/>
          <w:rFonts w:cs="Times New Roman"/>
          <w:smallCaps w:val="0"/>
          <w:color w:val="auto"/>
          <w:szCs w:val="24"/>
        </w:rPr>
        <w:instrText xml:space="preserve"> ADDIN EN.CITE &lt;EndNote&gt;&lt;Cite&gt;&lt;Author&gt;Lundh&lt;/Author&gt;&lt;Year&gt;2017&lt;/Year&gt;&lt;RecNum&gt;142&lt;/RecNum&gt;&lt;DisplayText&gt;(42)&lt;/DisplayText&gt;&lt;record&gt;&lt;rec-number&gt;142&lt;/rec-number&gt;&lt;foreign-keys&gt;&lt;key app="EN" db-id="sv9d2avv1v0pwsevtxfp522xt5vvd0ftdazx" timestamp="1512597395"&gt;142&lt;/key&gt;&lt;/foreign-keys&gt;&lt;ref-type name="Journal Article"&gt;17&lt;/ref-type&gt;&lt;contributors&gt;&lt;authors&gt;&lt;author&gt;Lundh, A&lt;/author&gt;&lt;author&gt;Lexchin, J&lt;/author&gt;&lt;author&gt;Mintzes, B&lt;/author&gt;&lt;author&gt;Schroll, JB&lt;/author&gt;&lt;author&gt;Bero, L&lt;/author&gt;&lt;/authors&gt;&lt;/contributors&gt;&lt;titles&gt;&lt;title&gt;Industry sponsorship and research outcome&lt;/title&gt;&lt;secondary-title&gt;Cochrane Database of Systematic Reviews &lt;/secondary-title&gt;&lt;/titles&gt;&lt;periodical&gt;&lt;full-title&gt;Cochrane Database of Systematic Reviews&lt;/full-title&gt;&lt;/periodical&gt;&lt;number&gt;2&lt;/number&gt;&lt;dates&gt;&lt;year&gt;2017&lt;/year&gt;&lt;/dates&gt;&lt;work-type&gt;Art. No. MR000033&lt;/work-type&gt;&lt;urls&gt;&lt;/urls&gt;&lt;electronic-resource-num&gt;10.1002/14651858.MROOOO33.pub3&lt;/electronic-resource-num&gt;&lt;/record&gt;&lt;/Cite&gt;&lt;/EndNote&gt;</w:instrText>
      </w:r>
      <w:r w:rsidR="00AE772C">
        <w:rPr>
          <w:rStyle w:val="SubtleReference"/>
          <w:rFonts w:cs="Times New Roman"/>
          <w:smallCaps w:val="0"/>
          <w:color w:val="auto"/>
          <w:szCs w:val="24"/>
        </w:rPr>
        <w:fldChar w:fldCharType="separate"/>
      </w:r>
      <w:r w:rsidR="00BC7018">
        <w:rPr>
          <w:rStyle w:val="SubtleReference"/>
          <w:rFonts w:cs="Times New Roman"/>
          <w:smallCaps w:val="0"/>
          <w:noProof/>
          <w:color w:val="auto"/>
          <w:szCs w:val="24"/>
        </w:rPr>
        <w:t>(42)</w:t>
      </w:r>
      <w:r w:rsidR="00AE772C">
        <w:rPr>
          <w:rStyle w:val="SubtleReference"/>
          <w:rFonts w:cs="Times New Roman"/>
          <w:smallCaps w:val="0"/>
          <w:color w:val="auto"/>
          <w:szCs w:val="24"/>
        </w:rPr>
        <w:fldChar w:fldCharType="end"/>
      </w:r>
      <w:ins w:id="489" w:author="Joel Lexchin" w:date="2017-12-06T16:50:00Z">
        <w:r w:rsidR="00215629">
          <w:rPr>
            <w:rStyle w:val="SubtleReference"/>
            <w:rFonts w:cs="Times New Roman"/>
            <w:smallCaps w:val="0"/>
            <w:color w:val="auto"/>
            <w:szCs w:val="24"/>
          </w:rPr>
          <w:t xml:space="preserve"> </w:t>
        </w:r>
      </w:ins>
      <w:ins w:id="490" w:author="Joel Lexchin" w:date="2017-12-06T16:48:00Z">
        <w:r w:rsidR="00215629">
          <w:rPr>
            <w:rStyle w:val="SubtleReference"/>
            <w:rFonts w:cs="Times New Roman"/>
            <w:smallCaps w:val="0"/>
            <w:color w:val="auto"/>
            <w:szCs w:val="24"/>
          </w:rPr>
          <w:t xml:space="preserve">This model </w:t>
        </w:r>
      </w:ins>
      <w:ins w:id="491" w:author="Joel Lexchin" w:date="2017-12-06T17:46:00Z">
        <w:r w:rsidR="00566916">
          <w:rPr>
            <w:rStyle w:val="SubtleReference"/>
            <w:rFonts w:cs="Times New Roman"/>
            <w:smallCaps w:val="0"/>
            <w:color w:val="auto"/>
            <w:szCs w:val="24"/>
          </w:rPr>
          <w:t>would probably also</w:t>
        </w:r>
      </w:ins>
      <w:ins w:id="492" w:author="Joel Lexchin" w:date="2017-12-06T16:48:00Z">
        <w:r w:rsidR="00215629">
          <w:rPr>
            <w:rStyle w:val="SubtleReference"/>
            <w:rFonts w:cs="Times New Roman"/>
            <w:smallCaps w:val="0"/>
            <w:color w:val="auto"/>
            <w:szCs w:val="24"/>
          </w:rPr>
          <w:t xml:space="preserve"> not be possible in </w:t>
        </w:r>
      </w:ins>
      <w:proofErr w:type="spellStart"/>
      <w:ins w:id="493" w:author="Joel Lexchin" w:date="2017-12-06T18:12:00Z">
        <w:r w:rsidR="00C64049">
          <w:rPr>
            <w:rStyle w:val="SubtleReference"/>
            <w:rFonts w:cs="Times New Roman"/>
            <w:smallCaps w:val="0"/>
            <w:color w:val="auto"/>
            <w:szCs w:val="24"/>
          </w:rPr>
          <w:t>LMIC</w:t>
        </w:r>
      </w:ins>
      <w:ins w:id="494" w:author="Joel Lexchin" w:date="2017-12-06T18:13:00Z">
        <w:r w:rsidR="00C64049">
          <w:rPr>
            <w:rStyle w:val="SubtleReference"/>
            <w:rFonts w:cs="Times New Roman"/>
            <w:smallCaps w:val="0"/>
            <w:color w:val="auto"/>
            <w:szCs w:val="24"/>
          </w:rPr>
          <w:t>s</w:t>
        </w:r>
      </w:ins>
      <w:proofErr w:type="spellEnd"/>
      <w:ins w:id="495" w:author="Joel Lexchin" w:date="2017-12-06T16:48:00Z">
        <w:r w:rsidR="00215629">
          <w:rPr>
            <w:rStyle w:val="SubtleReference"/>
            <w:rFonts w:cs="Times New Roman"/>
            <w:smallCaps w:val="0"/>
            <w:color w:val="auto"/>
            <w:szCs w:val="24"/>
          </w:rPr>
          <w:t xml:space="preserve"> because of affordability issues and the total cost of </w:t>
        </w:r>
      </w:ins>
      <w:ins w:id="496" w:author="Joel Lexchin" w:date="2017-12-06T16:49:00Z">
        <w:r w:rsidR="00215629">
          <w:rPr>
            <w:rStyle w:val="SubtleReference"/>
            <w:rFonts w:cs="Times New Roman"/>
            <w:smallCaps w:val="0"/>
            <w:color w:val="auto"/>
            <w:szCs w:val="24"/>
          </w:rPr>
          <w:t xml:space="preserve">medicines. </w:t>
        </w:r>
      </w:ins>
      <w:ins w:id="497" w:author="Joel Lexchin" w:date="2017-12-06T16:50:00Z">
        <w:r w:rsidR="00215629">
          <w:rPr>
            <w:rStyle w:val="SubtleReference"/>
            <w:rFonts w:cs="Times New Roman"/>
            <w:smallCaps w:val="0"/>
            <w:color w:val="auto"/>
            <w:szCs w:val="24"/>
          </w:rPr>
          <w:t>Even in high-income countries</w:t>
        </w:r>
      </w:ins>
      <w:ins w:id="498" w:author="Joel Lexchin" w:date="2017-12-06T16:49:00Z">
        <w:r w:rsidR="00215629">
          <w:rPr>
            <w:rStyle w:val="SubtleReference"/>
            <w:rFonts w:cs="Times New Roman"/>
            <w:smallCaps w:val="0"/>
            <w:color w:val="auto"/>
            <w:szCs w:val="24"/>
          </w:rPr>
          <w:t xml:space="preserve">, it may need to be accompanied by other strategies such as tendering and </w:t>
        </w:r>
      </w:ins>
      <w:ins w:id="499" w:author="Joel Lexchin" w:date="2017-12-06T16:50:00Z">
        <w:r w:rsidR="00215629">
          <w:rPr>
            <w:rStyle w:val="SubtleReference"/>
            <w:rFonts w:cs="Times New Roman"/>
            <w:smallCaps w:val="0"/>
            <w:color w:val="auto"/>
            <w:szCs w:val="24"/>
          </w:rPr>
          <w:t>price-</w:t>
        </w:r>
      </w:ins>
      <w:ins w:id="500" w:author="Joel Lexchin" w:date="2017-12-06T16:49:00Z">
        <w:r w:rsidR="00215629">
          <w:rPr>
            <w:rStyle w:val="SubtleReference"/>
            <w:rFonts w:cs="Times New Roman"/>
            <w:smallCaps w:val="0"/>
            <w:color w:val="auto"/>
            <w:szCs w:val="24"/>
          </w:rPr>
          <w:t>volume</w:t>
        </w:r>
      </w:ins>
      <w:ins w:id="501" w:author="Joel Lexchin" w:date="2017-12-06T16:50:00Z">
        <w:r w:rsidR="00215629">
          <w:rPr>
            <w:rStyle w:val="SubtleReference"/>
            <w:rFonts w:cs="Times New Roman"/>
            <w:smallCaps w:val="0"/>
            <w:color w:val="auto"/>
            <w:szCs w:val="24"/>
          </w:rPr>
          <w:t xml:space="preserve"> agreements. </w:t>
        </w:r>
      </w:ins>
    </w:p>
    <w:p w14:paraId="47E6C8F3" w14:textId="77777777" w:rsidR="0069755E" w:rsidRDefault="0069755E" w:rsidP="00AE772C">
      <w:pPr>
        <w:widowControl w:val="0"/>
        <w:autoSpaceDE w:val="0"/>
        <w:autoSpaceDN w:val="0"/>
        <w:adjustRightInd w:val="0"/>
        <w:spacing w:line="480" w:lineRule="auto"/>
        <w:rPr>
          <w:ins w:id="502" w:author="Joel Lexchin" w:date="2017-12-21T12:10:00Z"/>
          <w:rFonts w:cs="Times New Roman"/>
          <w:szCs w:val="20"/>
        </w:rPr>
      </w:pPr>
    </w:p>
    <w:p w14:paraId="571B7FB2" w14:textId="446B21F7" w:rsidR="00AE772C" w:rsidRPr="00095266" w:rsidRDefault="00AE772C" w:rsidP="00AE772C">
      <w:pPr>
        <w:widowControl w:val="0"/>
        <w:autoSpaceDE w:val="0"/>
        <w:autoSpaceDN w:val="0"/>
        <w:adjustRightInd w:val="0"/>
        <w:spacing w:line="480" w:lineRule="auto"/>
        <w:rPr>
          <w:ins w:id="503" w:author="Joel Lexchin" w:date="2017-12-06T16:58:00Z"/>
          <w:rFonts w:cs="Times New Roman"/>
          <w:szCs w:val="20"/>
        </w:rPr>
      </w:pPr>
      <w:ins w:id="504" w:author="Joel Lexchin" w:date="2017-12-06T16:58:00Z">
        <w:r>
          <w:rPr>
            <w:rFonts w:cs="Times New Roman"/>
            <w:szCs w:val="20"/>
          </w:rPr>
          <w:t xml:space="preserve">To deal with the problems of companies controlling clinical trials and the data that comes out of them, </w:t>
        </w:r>
        <w:r w:rsidRPr="00095266">
          <w:rPr>
            <w:rFonts w:cs="Times New Roman"/>
            <w:szCs w:val="20"/>
          </w:rPr>
          <w:t xml:space="preserve">Schafer </w:t>
        </w:r>
        <w:r>
          <w:rPr>
            <w:rFonts w:cs="Times New Roman"/>
            <w:szCs w:val="20"/>
          </w:rPr>
          <w:t>has proposed what he calls</w:t>
        </w:r>
        <w:r w:rsidRPr="00095266">
          <w:rPr>
            <w:rFonts w:cs="Times New Roman"/>
            <w:szCs w:val="20"/>
          </w:rPr>
          <w:t xml:space="preserve"> the “sequestration thesis” or the separation of researchers from the process of commercialization that would include the complete isolation of industry from clinical trial data</w:t>
        </w:r>
        <w:r>
          <w:rPr>
            <w:rFonts w:cs="Times New Roman"/>
            <w:szCs w:val="20"/>
          </w:rPr>
          <w:t>.</w:t>
        </w:r>
      </w:ins>
      <w:ins w:id="505" w:author="Joel Lexchin" w:date="2017-12-06T17:05:00Z">
        <w:r w:rsidR="003958B5" w:rsidRPr="00095266">
          <w:rPr>
            <w:rFonts w:cs="Times New Roman"/>
            <w:szCs w:val="20"/>
          </w:rPr>
          <w:fldChar w:fldCharType="begin"/>
        </w:r>
      </w:ins>
      <w:r w:rsidR="00BC7018">
        <w:rPr>
          <w:rFonts w:cs="Times New Roman"/>
          <w:szCs w:val="20"/>
        </w:rPr>
        <w:instrText xml:space="preserve"> ADDIN EN.CITE &lt;EndNote&gt;&lt;Cite&gt;&lt;Author&gt;Schafer&lt;/Author&gt;&lt;Year&gt;2004&lt;/Year&gt;&lt;RecNum&gt;9&lt;/RecNum&gt;&lt;DisplayText&gt;(43)&lt;/DisplayText&gt;&lt;record&gt;&lt;rec-number&gt;9&lt;/rec-number&gt;&lt;foreign-keys&gt;&lt;key app="EN" db-id="2eptaepa2axprbe05tax9e05xp9d5ssttzzp" timestamp="1455669768"&gt;9&lt;/key&gt;&lt;/foreign-keys&gt;&lt;ref-type name="Journal Article"&gt;17&lt;/ref-type&gt;&lt;contributors&gt;&lt;authors&gt;&lt;author&gt;Schafer, A.&lt;/author&gt;&lt;/authors&gt;&lt;/contributors&gt;&lt;titles&gt;&lt;title&gt;Biomedical conflicts of interest: a defence of the sequestration thesis - learning from the cases of Nancy Olivieri and David Healy&lt;/title&gt;&lt;secondary-title&gt;Journal of Medical Ethics&lt;/secondary-title&gt;&lt;/titles&gt;&lt;periodical&gt;&lt;full-title&gt;Journal of Medical Ethics&lt;/full-title&gt;&lt;/periodical&gt;&lt;pages&gt;8-24&lt;/pages&gt;&lt;volume&gt;30&lt;/volume&gt;&lt;dates&gt;&lt;year&gt;2004&lt;/year&gt;&lt;/dates&gt;&lt;urls&gt;&lt;/urls&gt;&lt;/record&gt;&lt;/Cite&gt;&lt;/EndNote&gt;</w:instrText>
      </w:r>
      <w:ins w:id="506" w:author="Joel Lexchin" w:date="2017-12-06T17:05:00Z">
        <w:r w:rsidR="003958B5" w:rsidRPr="00095266">
          <w:rPr>
            <w:rFonts w:cs="Times New Roman"/>
            <w:szCs w:val="20"/>
          </w:rPr>
          <w:fldChar w:fldCharType="separate"/>
        </w:r>
      </w:ins>
      <w:r w:rsidR="00BC7018">
        <w:rPr>
          <w:rFonts w:cs="Times New Roman"/>
          <w:noProof/>
          <w:szCs w:val="20"/>
        </w:rPr>
        <w:t>(43)</w:t>
      </w:r>
      <w:ins w:id="507" w:author="Joel Lexchin" w:date="2017-12-06T17:05:00Z">
        <w:r w:rsidR="003958B5" w:rsidRPr="00095266">
          <w:rPr>
            <w:rFonts w:cs="Times New Roman"/>
            <w:szCs w:val="20"/>
          </w:rPr>
          <w:fldChar w:fldCharType="end"/>
        </w:r>
      </w:ins>
      <w:ins w:id="508" w:author="Joel Lexchin" w:date="2017-12-06T16:58:00Z">
        <w:r>
          <w:rPr>
            <w:rFonts w:cs="Times New Roman"/>
            <w:szCs w:val="20"/>
          </w:rPr>
          <w:t xml:space="preserve"> There are, what we</w:t>
        </w:r>
        <w:r w:rsidRPr="00095266">
          <w:rPr>
            <w:rFonts w:cs="Times New Roman"/>
            <w:szCs w:val="20"/>
          </w:rPr>
          <w:t xml:space="preserve"> term “weak” and “strong” variations to this thesis. The weak model is exemplified by the proposal form Finkelstein and Temin.</w:t>
        </w:r>
      </w:ins>
      <w:ins w:id="509" w:author="Joel Lexchin" w:date="2017-12-06T17:05:00Z">
        <w:r w:rsidR="003958B5" w:rsidRPr="00095266">
          <w:rPr>
            <w:rFonts w:cs="Times New Roman"/>
            <w:szCs w:val="20"/>
          </w:rPr>
          <w:fldChar w:fldCharType="begin"/>
        </w:r>
      </w:ins>
      <w:r w:rsidR="00BC7018">
        <w:rPr>
          <w:rFonts w:cs="Times New Roman"/>
          <w:szCs w:val="20"/>
        </w:rPr>
        <w:instrText xml:space="preserve"> ADDIN EN.CITE &lt;EndNote&gt;&lt;Cite&gt;&lt;Author&gt;Finkelstein&lt;/Author&gt;&lt;Year&gt;2008&lt;/Year&gt;&lt;RecNum&gt;144&lt;/RecNum&gt;&lt;DisplayText&gt;(44)&lt;/DisplayText&gt;&lt;record&gt;&lt;rec-number&gt;144&lt;/rec-number&gt;&lt;foreign-keys&gt;&lt;key app="EN" db-id="sv9d2avv1v0pwsevtxfp522xt5vvd0ftdazx" timestamp="1512597740"&gt;144&lt;/key&gt;&lt;/foreign-keys&gt;&lt;ref-type name="Book"&gt;6&lt;/ref-type&gt;&lt;contributors&gt;&lt;authors&gt;&lt;author&gt;Finkelstein, Stan&lt;/author&gt;&lt;author&gt;Temin, Peter&lt;/author&gt;&lt;/authors&gt;&lt;/contributors&gt;&lt;titles&gt;&lt;title&gt;Reasonable Rx: solving the drug price crisis&lt;/title&gt;&lt;/titles&gt;&lt;dates&gt;&lt;year&gt;2008&lt;/year&gt;&lt;/dates&gt;&lt;pub-location&gt;Upper Saddle River&lt;/pub-location&gt;&lt;publisher&gt;FT Press&lt;/publisher&gt;&lt;urls&gt;&lt;/urls&gt;&lt;/record&gt;&lt;/Cite&gt;&lt;/EndNote&gt;</w:instrText>
      </w:r>
      <w:ins w:id="510" w:author="Joel Lexchin" w:date="2017-12-06T17:05:00Z">
        <w:r w:rsidR="003958B5" w:rsidRPr="00095266">
          <w:rPr>
            <w:rFonts w:cs="Times New Roman"/>
            <w:szCs w:val="20"/>
          </w:rPr>
          <w:fldChar w:fldCharType="separate"/>
        </w:r>
      </w:ins>
      <w:r w:rsidR="00BC7018">
        <w:rPr>
          <w:rFonts w:cs="Times New Roman"/>
          <w:noProof/>
          <w:szCs w:val="20"/>
        </w:rPr>
        <w:t>(44)</w:t>
      </w:r>
      <w:ins w:id="511" w:author="Joel Lexchin" w:date="2017-12-06T17:05:00Z">
        <w:r w:rsidR="003958B5" w:rsidRPr="00095266">
          <w:rPr>
            <w:rFonts w:cs="Times New Roman"/>
            <w:szCs w:val="20"/>
          </w:rPr>
          <w:fldChar w:fldCharType="end"/>
        </w:r>
      </w:ins>
      <w:ins w:id="512" w:author="Joel Lexchin" w:date="2017-12-06T16:58:00Z">
        <w:r w:rsidRPr="00095266">
          <w:rPr>
            <w:rFonts w:cs="Times New Roman"/>
            <w:szCs w:val="20"/>
          </w:rPr>
          <w:t xml:space="preserve"> </w:t>
        </w:r>
      </w:ins>
      <w:ins w:id="513" w:author="Joel Lexchin" w:date="2017-12-06T16:59:00Z">
        <w:r>
          <w:rPr>
            <w:rFonts w:cs="Times New Roman"/>
            <w:szCs w:val="20"/>
          </w:rPr>
          <w:t>T</w:t>
        </w:r>
      </w:ins>
      <w:ins w:id="514" w:author="Joel Lexchin" w:date="2017-12-06T16:58:00Z">
        <w:r w:rsidRPr="00095266">
          <w:rPr>
            <w:rFonts w:cs="Times New Roman"/>
            <w:szCs w:val="20"/>
          </w:rPr>
          <w:t xml:space="preserve">hey suggest </w:t>
        </w:r>
      </w:ins>
      <w:ins w:id="515" w:author="Microsoft Office User" w:date="2017-12-10T19:38:00Z">
        <w:r w:rsidR="00935610">
          <w:rPr>
            <w:rFonts w:cs="Times New Roman"/>
            <w:szCs w:val="20"/>
          </w:rPr>
          <w:t xml:space="preserve">creating </w:t>
        </w:r>
      </w:ins>
      <w:ins w:id="516" w:author="Joel Lexchin" w:date="2017-12-06T16:58:00Z">
        <w:del w:id="517" w:author="Microsoft Office User" w:date="2017-12-10T19:38:00Z">
          <w:r w:rsidRPr="00095266" w:rsidDel="00935610">
            <w:rPr>
              <w:rFonts w:cs="Times New Roman"/>
              <w:szCs w:val="20"/>
            </w:rPr>
            <w:delText xml:space="preserve">the creation of </w:delText>
          </w:r>
        </w:del>
        <w:r w:rsidRPr="00095266">
          <w:rPr>
            <w:rFonts w:cs="Times New Roman"/>
            <w:szCs w:val="20"/>
          </w:rPr>
          <w:t xml:space="preserve">an independent, public, </w:t>
        </w:r>
        <w:proofErr w:type="spellStart"/>
        <w:r w:rsidRPr="00095266">
          <w:rPr>
            <w:rFonts w:cs="Times New Roman"/>
            <w:szCs w:val="20"/>
          </w:rPr>
          <w:t>nonprofit</w:t>
        </w:r>
        <w:proofErr w:type="spellEnd"/>
        <w:r w:rsidRPr="00095266">
          <w:rPr>
            <w:rFonts w:cs="Times New Roman"/>
            <w:szCs w:val="20"/>
          </w:rPr>
          <w:t xml:space="preserve"> Drug Development Corporation (</w:t>
        </w:r>
        <w:proofErr w:type="spellStart"/>
        <w:r w:rsidRPr="00095266">
          <w:rPr>
            <w:rFonts w:cs="Times New Roman"/>
            <w:szCs w:val="20"/>
          </w:rPr>
          <w:t>DDC</w:t>
        </w:r>
        <w:proofErr w:type="spellEnd"/>
        <w:r w:rsidRPr="00095266">
          <w:rPr>
            <w:rFonts w:cs="Times New Roman"/>
            <w:szCs w:val="20"/>
          </w:rPr>
          <w:t>) that would act as an intermediary to acquire new drugs that emerge from private sector R&amp;D</w:t>
        </w:r>
      </w:ins>
      <w:ins w:id="518" w:author="Microsoft Office User" w:date="2017-12-10T19:38:00Z">
        <w:r w:rsidR="00935610">
          <w:rPr>
            <w:rFonts w:cs="Times New Roman"/>
            <w:szCs w:val="20"/>
          </w:rPr>
          <w:t>.</w:t>
        </w:r>
      </w:ins>
      <w:ins w:id="519" w:author="Joel Lexchin" w:date="2017-12-06T16:58:00Z">
        <w:r w:rsidRPr="00095266">
          <w:rPr>
            <w:rFonts w:cs="Times New Roman"/>
            <w:szCs w:val="20"/>
          </w:rPr>
          <w:t xml:space="preserve"> </w:t>
        </w:r>
      </w:ins>
      <w:ins w:id="520" w:author="Microsoft Office User" w:date="2017-12-10T19:39:00Z">
        <w:r w:rsidR="00935610">
          <w:rPr>
            <w:rFonts w:cs="Times New Roman"/>
            <w:szCs w:val="20"/>
          </w:rPr>
          <w:t>R</w:t>
        </w:r>
      </w:ins>
      <w:ins w:id="521" w:author="Joel Lexchin" w:date="2017-12-06T16:58:00Z">
        <w:del w:id="522" w:author="Microsoft Office User" w:date="2017-12-10T19:39:00Z">
          <w:r w:rsidRPr="00095266" w:rsidDel="00935610">
            <w:rPr>
              <w:rFonts w:cs="Times New Roman"/>
              <w:szCs w:val="20"/>
            </w:rPr>
            <w:delText>and</w:delText>
          </w:r>
        </w:del>
        <w:del w:id="523" w:author="Microsoft Office User" w:date="2017-12-10T19:38:00Z">
          <w:r w:rsidRPr="00095266" w:rsidDel="00935610">
            <w:rPr>
              <w:rFonts w:cs="Times New Roman"/>
              <w:szCs w:val="20"/>
            </w:rPr>
            <w:delText xml:space="preserve"> then transfer the r</w:delText>
          </w:r>
        </w:del>
        <w:r w:rsidRPr="00095266">
          <w:rPr>
            <w:rFonts w:cs="Times New Roman"/>
            <w:szCs w:val="20"/>
          </w:rPr>
          <w:t>ights</w:t>
        </w:r>
      </w:ins>
      <w:ins w:id="524" w:author="Microsoft Office User" w:date="2017-12-10T19:39:00Z">
        <w:r w:rsidR="00935610">
          <w:rPr>
            <w:rFonts w:cs="Times New Roman"/>
            <w:szCs w:val="20"/>
          </w:rPr>
          <w:t xml:space="preserve"> would then be transferred</w:t>
        </w:r>
      </w:ins>
      <w:ins w:id="525" w:author="Joel Lexchin" w:date="2017-12-06T16:58:00Z">
        <w:r w:rsidRPr="00095266">
          <w:rPr>
            <w:rFonts w:cs="Times New Roman"/>
            <w:szCs w:val="20"/>
          </w:rPr>
          <w:t xml:space="preserve"> to sell the drugs to a different set of firms</w:t>
        </w:r>
      </w:ins>
      <w:ins w:id="526" w:author="Joel Lexchin" w:date="2017-12-06T17:04:00Z">
        <w:r w:rsidR="003958B5">
          <w:rPr>
            <w:rFonts w:cs="Times New Roman"/>
            <w:szCs w:val="20"/>
          </w:rPr>
          <w:t xml:space="preserve"> that would then compete on price</w:t>
        </w:r>
      </w:ins>
      <w:ins w:id="527" w:author="Joel Lexchin" w:date="2017-12-06T16:58:00Z">
        <w:r w:rsidRPr="00095266">
          <w:rPr>
            <w:rFonts w:cs="Times New Roman"/>
            <w:szCs w:val="20"/>
          </w:rPr>
          <w:t>.</w:t>
        </w:r>
      </w:ins>
    </w:p>
    <w:p w14:paraId="7BB7EC0A" w14:textId="77777777" w:rsidR="0069755E" w:rsidRDefault="0069755E" w:rsidP="00AE772C">
      <w:pPr>
        <w:widowControl w:val="0"/>
        <w:autoSpaceDE w:val="0"/>
        <w:autoSpaceDN w:val="0"/>
        <w:adjustRightInd w:val="0"/>
        <w:spacing w:line="480" w:lineRule="auto"/>
        <w:rPr>
          <w:ins w:id="528" w:author="Joel Lexchin" w:date="2017-12-21T12:11:00Z"/>
          <w:rFonts w:cs="Times New Roman"/>
        </w:rPr>
      </w:pPr>
    </w:p>
    <w:p w14:paraId="4479E5CC" w14:textId="551E84DB" w:rsidR="00AE772C" w:rsidRPr="00AE772C" w:rsidRDefault="00AE772C" w:rsidP="00AE772C">
      <w:pPr>
        <w:widowControl w:val="0"/>
        <w:autoSpaceDE w:val="0"/>
        <w:autoSpaceDN w:val="0"/>
        <w:adjustRightInd w:val="0"/>
        <w:spacing w:line="480" w:lineRule="auto"/>
        <w:rPr>
          <w:rStyle w:val="SubtleReference"/>
          <w:rFonts w:cs="Times New Roman"/>
          <w:smallCaps w:val="0"/>
          <w:color w:val="auto"/>
        </w:rPr>
      </w:pPr>
      <w:ins w:id="529" w:author="Joel Lexchin" w:date="2017-12-06T16:58:00Z">
        <w:r w:rsidRPr="00095266">
          <w:rPr>
            <w:rFonts w:cs="Times New Roman"/>
          </w:rPr>
          <w:t>The stronger version of this model would see an institution such as the N</w:t>
        </w:r>
        <w:r>
          <w:rPr>
            <w:rFonts w:cs="Times New Roman"/>
          </w:rPr>
          <w:t xml:space="preserve">ational </w:t>
        </w:r>
        <w:r w:rsidRPr="00095266">
          <w:rPr>
            <w:rFonts w:cs="Times New Roman"/>
          </w:rPr>
          <w:t>I</w:t>
        </w:r>
        <w:r>
          <w:rPr>
            <w:rFonts w:cs="Times New Roman"/>
          </w:rPr>
          <w:t xml:space="preserve">nstitutes </w:t>
        </w:r>
        <w:r>
          <w:rPr>
            <w:rFonts w:cs="Times New Roman"/>
          </w:rPr>
          <w:lastRenderedPageBreak/>
          <w:t xml:space="preserve">of </w:t>
        </w:r>
        <w:r w:rsidRPr="00095266">
          <w:rPr>
            <w:rFonts w:cs="Times New Roman"/>
          </w:rPr>
          <w:t>H</w:t>
        </w:r>
        <w:r>
          <w:rPr>
            <w:rFonts w:cs="Times New Roman"/>
          </w:rPr>
          <w:t>ealth</w:t>
        </w:r>
        <w:r w:rsidR="0022348B">
          <w:rPr>
            <w:rFonts w:cs="Times New Roman"/>
          </w:rPr>
          <w:t xml:space="preserve"> organi</w:t>
        </w:r>
      </w:ins>
      <w:ins w:id="530" w:author="Joel Lexchin" w:date="2017-12-17T23:40:00Z">
        <w:r w:rsidR="0022348B">
          <w:rPr>
            <w:rFonts w:cs="Times New Roman"/>
          </w:rPr>
          <w:t>s</w:t>
        </w:r>
      </w:ins>
      <w:ins w:id="531" w:author="Joel Lexchin" w:date="2017-12-06T16:58:00Z">
        <w:r w:rsidRPr="00095266">
          <w:rPr>
            <w:rFonts w:cs="Times New Roman"/>
          </w:rPr>
          <w:t xml:space="preserve">e and manage clinical trials and </w:t>
        </w:r>
      </w:ins>
      <w:ins w:id="532" w:author="Joel Lexchin" w:date="2017-12-17T23:40:00Z">
        <w:r w:rsidR="0022348B">
          <w:rPr>
            <w:rFonts w:cs="Times New Roman"/>
          </w:rPr>
          <w:t xml:space="preserve">the </w:t>
        </w:r>
      </w:ins>
      <w:ins w:id="533" w:author="Microsoft Office User" w:date="2017-12-10T19:39:00Z">
        <w:r w:rsidR="00935610">
          <w:rPr>
            <w:rFonts w:cs="Times New Roman"/>
          </w:rPr>
          <w:t xml:space="preserve">resulting </w:t>
        </w:r>
      </w:ins>
      <w:ins w:id="534" w:author="Joel Lexchin" w:date="2017-12-06T16:58:00Z">
        <w:del w:id="535" w:author="Microsoft Office User" w:date="2017-12-10T19:39:00Z">
          <w:r w:rsidRPr="00095266" w:rsidDel="00935610">
            <w:rPr>
              <w:rFonts w:cs="Times New Roman"/>
            </w:rPr>
            <w:delText xml:space="preserve">the </w:delText>
          </w:r>
        </w:del>
        <w:r w:rsidRPr="00095266">
          <w:rPr>
            <w:rFonts w:cs="Times New Roman"/>
          </w:rPr>
          <w:t>data</w:t>
        </w:r>
        <w:del w:id="536" w:author="Microsoft Office User" w:date="2017-12-10T19:39:00Z">
          <w:r w:rsidRPr="00095266" w:rsidDel="00935610">
            <w:rPr>
              <w:rFonts w:cs="Times New Roman"/>
            </w:rPr>
            <w:delText xml:space="preserve"> that comes out of them</w:delText>
          </w:r>
        </w:del>
        <w:r w:rsidRPr="00095266">
          <w:rPr>
            <w:rFonts w:cs="Times New Roman"/>
          </w:rPr>
          <w:t xml:space="preserve"> with funding</w:t>
        </w:r>
      </w:ins>
      <w:ins w:id="537" w:author="Microsoft Office User" w:date="2017-12-10T19:40:00Z">
        <w:r w:rsidR="00935610">
          <w:rPr>
            <w:rFonts w:cs="Times New Roman"/>
          </w:rPr>
          <w:t xml:space="preserve"> </w:t>
        </w:r>
      </w:ins>
      <w:ins w:id="538" w:author="Joel Lexchin" w:date="2017-12-06T16:58:00Z">
        <w:del w:id="539" w:author="Microsoft Office User" w:date="2017-12-10T19:39:00Z">
          <w:r w:rsidRPr="00095266" w:rsidDel="00935610">
            <w:rPr>
              <w:rFonts w:cs="Times New Roman"/>
            </w:rPr>
            <w:delText xml:space="preserve"> coming </w:delText>
          </w:r>
        </w:del>
        <w:r w:rsidRPr="00095266">
          <w:rPr>
            <w:rFonts w:cs="Times New Roman"/>
          </w:rPr>
          <w:t>from taxes collected from the pharmaceutical industry and/or general tax revenue.</w:t>
        </w:r>
      </w:ins>
      <w:ins w:id="540" w:author="Joel Lexchin" w:date="2017-12-06T17:05:00Z">
        <w:r w:rsidR="003958B5" w:rsidRPr="00095266">
          <w:rPr>
            <w:rFonts w:cs="Times New Roman"/>
          </w:rPr>
          <w:fldChar w:fldCharType="begin"/>
        </w:r>
      </w:ins>
      <w:r w:rsidR="00BC7018">
        <w:rPr>
          <w:rFonts w:cs="Times New Roman"/>
        </w:rPr>
        <w:instrText xml:space="preserve"> ADDIN EN.CITE &lt;EndNote&gt;&lt;Cite&gt;&lt;Author&gt;Lewis&lt;/Author&gt;&lt;Year&gt;2007&lt;/Year&gt;&lt;RecNum&gt;8&lt;/RecNum&gt;&lt;DisplayText&gt;(45, 46)&lt;/DisplayText&gt;&lt;record&gt;&lt;rec-number&gt;8&lt;/rec-number&gt;&lt;foreign-keys&gt;&lt;key app="EN" db-id="2eptaepa2axprbe05tax9e05xp9d5ssttzzp" timestamp="1455669768"&gt;8&lt;/key&gt;&lt;/foreign-keys&gt;&lt;ref-type name="Journal Article"&gt;17&lt;/ref-type&gt;&lt;contributors&gt;&lt;authors&gt;&lt;author&gt;Lewis, T.&lt;/author&gt;&lt;author&gt;Reichman, J.&lt;/author&gt;&lt;author&gt;So, A.&lt;/author&gt;&lt;/authors&gt;&lt;/contributors&gt;&lt;titles&gt;&lt;title&gt;The case for public funding and public oversight of clinical trials&lt;/title&gt;&lt;secondary-title&gt;Economists’ Voice&lt;/secondary-title&gt;&lt;/titles&gt;&lt;periodical&gt;&lt;full-title&gt;Economists’ Voice&lt;/full-title&gt;&lt;/periodical&gt;&lt;pages&gt;1-4&lt;/pages&gt;&lt;volume&gt;4&lt;/volume&gt;&lt;number&gt;1&lt;/number&gt;&lt;dates&gt;&lt;year&gt;2007&lt;/year&gt;&lt;/dates&gt;&lt;urls&gt;&lt;/urls&gt;&lt;/record&gt;&lt;/Cite&gt;&lt;Cite&gt;&lt;Author&gt;Angell&lt;/Author&gt;&lt;Year&gt;2004&lt;/Year&gt;&lt;RecNum&gt;5&lt;/RecNum&gt;&lt;record&gt;&lt;rec-number&gt;5&lt;/rec-number&gt;&lt;foreign-keys&gt;&lt;key app="EN" db-id="2eptaepa2axprbe05tax9e05xp9d5ssttzzp" timestamp="1455669768"&gt;5&lt;/key&gt;&lt;/foreign-keys&gt;&lt;ref-type name="Book"&gt;6&lt;/ref-type&gt;&lt;contributors&gt;&lt;authors&gt;&lt;author&gt;Angell, Marcia&lt;/author&gt;&lt;/authors&gt;&lt;/contributors&gt;&lt;titles&gt;&lt;title&gt;The truth about the drug companies: how they deceive us and what to do about it&lt;/title&gt;&lt;/titles&gt;&lt;dates&gt;&lt;year&gt;2004&lt;/year&gt;&lt;/dates&gt;&lt;pub-location&gt;New York&lt;/pub-location&gt;&lt;publisher&gt;Random House&lt;/publisher&gt;&lt;urls&gt;&lt;/urls&gt;&lt;/record&gt;&lt;/Cite&gt;&lt;/EndNote&gt;</w:instrText>
      </w:r>
      <w:ins w:id="541" w:author="Joel Lexchin" w:date="2017-12-06T17:05:00Z">
        <w:r w:rsidR="003958B5" w:rsidRPr="00095266">
          <w:rPr>
            <w:rFonts w:cs="Times New Roman"/>
          </w:rPr>
          <w:fldChar w:fldCharType="separate"/>
        </w:r>
      </w:ins>
      <w:r w:rsidR="00BC7018">
        <w:rPr>
          <w:rFonts w:cs="Times New Roman"/>
          <w:noProof/>
        </w:rPr>
        <w:t>(45, 46)</w:t>
      </w:r>
      <w:ins w:id="542" w:author="Joel Lexchin" w:date="2017-12-06T17:05:00Z">
        <w:r w:rsidR="003958B5" w:rsidRPr="00095266">
          <w:rPr>
            <w:rFonts w:cs="Times New Roman"/>
          </w:rPr>
          <w:fldChar w:fldCharType="end"/>
        </w:r>
      </w:ins>
      <w:ins w:id="543" w:author="Joel Lexchin" w:date="2017-12-06T16:58:00Z">
        <w:r w:rsidRPr="00095266">
          <w:rPr>
            <w:rFonts w:cs="Times New Roman"/>
          </w:rPr>
          <w:t xml:space="preserve"> “Drug companies would no longer directly compensate scientists for evaluating their own products; instead, scientists would work for the testing agency”.</w:t>
        </w:r>
      </w:ins>
      <w:ins w:id="544" w:author="Joel Lexchin" w:date="2017-12-06T17:05:00Z">
        <w:r w:rsidR="003958B5" w:rsidRPr="00095266">
          <w:rPr>
            <w:rFonts w:cs="Times New Roman"/>
          </w:rPr>
          <w:fldChar w:fldCharType="begin"/>
        </w:r>
      </w:ins>
      <w:r w:rsidR="00BC7018">
        <w:rPr>
          <w:rFonts w:cs="Times New Roman"/>
        </w:rPr>
        <w:instrText xml:space="preserve"> ADDIN EN.CITE &lt;EndNote&gt;&lt;Cite&gt;&lt;Author&gt;Lewis&lt;/Author&gt;&lt;Year&gt;2007&lt;/Year&gt;&lt;RecNum&gt;8&lt;/RecNum&gt;&lt;DisplayText&gt;(45)&lt;/DisplayText&gt;&lt;record&gt;&lt;rec-number&gt;8&lt;/rec-number&gt;&lt;foreign-keys&gt;&lt;key app="EN" db-id="2eptaepa2axprbe05tax9e05xp9d5ssttzzp" timestamp="1455669768"&gt;8&lt;/key&gt;&lt;/foreign-keys&gt;&lt;ref-type name="Journal Article"&gt;17&lt;/ref-type&gt;&lt;contributors&gt;&lt;authors&gt;&lt;author&gt;Lewis, T.&lt;/author&gt;&lt;author&gt;Reichman, J.&lt;/author&gt;&lt;author&gt;So, A.&lt;/author&gt;&lt;/authors&gt;&lt;/contributors&gt;&lt;titles&gt;&lt;title&gt;The case for public funding and public oversight of clinical trials&lt;/title&gt;&lt;secondary-title&gt;Economists’ Voice&lt;/secondary-title&gt;&lt;/titles&gt;&lt;periodical&gt;&lt;full-title&gt;Economists’ Voice&lt;/full-title&gt;&lt;/periodical&gt;&lt;pages&gt;1-4&lt;/pages&gt;&lt;volume&gt;4&lt;/volume&gt;&lt;number&gt;1&lt;/number&gt;&lt;dates&gt;&lt;year&gt;2007&lt;/year&gt;&lt;/dates&gt;&lt;urls&gt;&lt;/urls&gt;&lt;/record&gt;&lt;/Cite&gt;&lt;/EndNote&gt;</w:instrText>
      </w:r>
      <w:ins w:id="545" w:author="Joel Lexchin" w:date="2017-12-06T17:05:00Z">
        <w:r w:rsidR="003958B5" w:rsidRPr="00095266">
          <w:rPr>
            <w:rFonts w:cs="Times New Roman"/>
          </w:rPr>
          <w:fldChar w:fldCharType="separate"/>
        </w:r>
      </w:ins>
      <w:r w:rsidR="00BC7018">
        <w:rPr>
          <w:rFonts w:cs="Times New Roman"/>
          <w:noProof/>
        </w:rPr>
        <w:t>(45)</w:t>
      </w:r>
      <w:ins w:id="546" w:author="Joel Lexchin" w:date="2017-12-06T17:05:00Z">
        <w:r w:rsidR="003958B5" w:rsidRPr="00095266">
          <w:rPr>
            <w:rFonts w:cs="Times New Roman"/>
          </w:rPr>
          <w:fldChar w:fldCharType="end"/>
        </w:r>
      </w:ins>
      <w:ins w:id="547" w:author="Joel Lexchin" w:date="2017-12-06T16:58:00Z">
        <w:r w:rsidRPr="00095266">
          <w:rPr>
            <w:rFonts w:cs="Times New Roman"/>
          </w:rPr>
          <w:t xml:space="preserve"> In both cases, the authors argue that the companies should continue to fund a significant portion of the research agenda “in order to discourage the wholesale testing of marginal drugs with little therapeutic value, or candidate medicines</w:t>
        </w:r>
        <w:r>
          <w:rPr>
            <w:rFonts w:cs="Times New Roman"/>
          </w:rPr>
          <w:t xml:space="preserve"> </w:t>
        </w:r>
        <w:r w:rsidRPr="00095266">
          <w:rPr>
            <w:rFonts w:cs="Times New Roman"/>
          </w:rPr>
          <w:t>with little chance of clinical adoption.</w:t>
        </w:r>
      </w:ins>
      <w:ins w:id="548" w:author="Joel Lexchin" w:date="2017-12-06T17:06:00Z">
        <w:r w:rsidR="003958B5">
          <w:rPr>
            <w:rFonts w:cs="Times New Roman"/>
          </w:rPr>
          <w:t>”</w:t>
        </w:r>
        <w:r w:rsidR="003958B5" w:rsidRPr="00095266">
          <w:rPr>
            <w:rFonts w:cs="Times New Roman"/>
          </w:rPr>
          <w:fldChar w:fldCharType="begin"/>
        </w:r>
      </w:ins>
      <w:r w:rsidR="00BC7018">
        <w:rPr>
          <w:rFonts w:cs="Times New Roman"/>
        </w:rPr>
        <w:instrText xml:space="preserve"> ADDIN EN.CITE &lt;EndNote&gt;&lt;Cite&gt;&lt;Author&gt;Lewis&lt;/Author&gt;&lt;Year&gt;2007&lt;/Year&gt;&lt;RecNum&gt;8&lt;/RecNum&gt;&lt;DisplayText&gt;(45)&lt;/DisplayText&gt;&lt;record&gt;&lt;rec-number&gt;8&lt;/rec-number&gt;&lt;foreign-keys&gt;&lt;key app="EN" db-id="2eptaepa2axprbe05tax9e05xp9d5ssttzzp" timestamp="1455669768"&gt;8&lt;/key&gt;&lt;/foreign-keys&gt;&lt;ref-type name="Journal Article"&gt;17&lt;/ref-type&gt;&lt;contributors&gt;&lt;authors&gt;&lt;author&gt;Lewis, T.&lt;/author&gt;&lt;author&gt;Reichman, J.&lt;/author&gt;&lt;author&gt;So, A.&lt;/author&gt;&lt;/authors&gt;&lt;/contributors&gt;&lt;titles&gt;&lt;title&gt;The case for public funding and public oversight of clinical trials&lt;/title&gt;&lt;secondary-title&gt;Economists’ Voice&lt;/secondary-title&gt;&lt;/titles&gt;&lt;periodical&gt;&lt;full-title&gt;Economists’ Voice&lt;/full-title&gt;&lt;/periodical&gt;&lt;pages&gt;1-4&lt;/pages&gt;&lt;volume&gt;4&lt;/volume&gt;&lt;number&gt;1&lt;/number&gt;&lt;dates&gt;&lt;year&gt;2007&lt;/year&gt;&lt;/dates&gt;&lt;urls&gt;&lt;/urls&gt;&lt;/record&gt;&lt;/Cite&gt;&lt;/EndNote&gt;</w:instrText>
      </w:r>
      <w:ins w:id="549" w:author="Joel Lexchin" w:date="2017-12-06T17:06:00Z">
        <w:r w:rsidR="003958B5" w:rsidRPr="00095266">
          <w:rPr>
            <w:rFonts w:cs="Times New Roman"/>
          </w:rPr>
          <w:fldChar w:fldCharType="separate"/>
        </w:r>
      </w:ins>
      <w:r w:rsidR="00BC7018">
        <w:rPr>
          <w:rFonts w:cs="Times New Roman"/>
          <w:noProof/>
        </w:rPr>
        <w:t>(45)</w:t>
      </w:r>
      <w:ins w:id="550" w:author="Joel Lexchin" w:date="2017-12-06T17:06:00Z">
        <w:r w:rsidR="003958B5" w:rsidRPr="00095266">
          <w:rPr>
            <w:rFonts w:cs="Times New Roman"/>
          </w:rPr>
          <w:fldChar w:fldCharType="end"/>
        </w:r>
      </w:ins>
      <w:ins w:id="551" w:author="Joel Lexchin" w:date="2017-12-06T16:58:00Z">
        <w:r w:rsidRPr="00095266">
          <w:rPr>
            <w:rFonts w:cs="Times New Roman"/>
          </w:rPr>
          <w:t xml:space="preserve"> While companies would continue to develop and market their products they would be separated from the process of generating and interpreting the clinical data</w:t>
        </w:r>
        <w:del w:id="552" w:author="Microsoft Office User" w:date="2017-12-10T19:40:00Z">
          <w:r w:rsidRPr="00095266" w:rsidDel="00935610">
            <w:rPr>
              <w:rFonts w:cs="Times New Roman"/>
            </w:rPr>
            <w:delText xml:space="preserve"> about them</w:delText>
          </w:r>
        </w:del>
        <w:r w:rsidRPr="00095266">
          <w:rPr>
            <w:rFonts w:cs="Times New Roman"/>
          </w:rPr>
          <w:t>.</w:t>
        </w:r>
      </w:ins>
      <w:ins w:id="553" w:author="Joel Lexchin" w:date="2017-12-06T17:00:00Z">
        <w:r>
          <w:rPr>
            <w:rFonts w:cs="Times New Roman"/>
          </w:rPr>
          <w:t xml:space="preserve"> </w:t>
        </w:r>
      </w:ins>
      <w:ins w:id="554" w:author="Joel Lexchin" w:date="2017-12-06T16:58:00Z">
        <w:r w:rsidRPr="00095266">
          <w:rPr>
            <w:rFonts w:cs="Times New Roman"/>
          </w:rPr>
          <w:t>Baker goes even further in arguing for a system whereby all clinical trials would be</w:t>
        </w:r>
        <w:r w:rsidRPr="00095266">
          <w:rPr>
            <w:rFonts w:cs="Times New Roman"/>
            <w:szCs w:val="20"/>
          </w:rPr>
          <w:t xml:space="preserve"> </w:t>
        </w:r>
        <w:r w:rsidRPr="00095266">
          <w:rPr>
            <w:rFonts w:cs="Times New Roman"/>
            <w:szCs w:val="18"/>
          </w:rPr>
          <w:t>publicly financed with the cost of the trials in the US being covered through lower drug prices under the Medicare drug program and other public health care programs</w:t>
        </w:r>
        <w:r w:rsidRPr="00311E99">
          <w:rPr>
            <w:rFonts w:cs="Times New Roman"/>
            <w:szCs w:val="18"/>
          </w:rPr>
          <w:t>.</w:t>
        </w:r>
      </w:ins>
      <w:ins w:id="555" w:author="Joel Lexchin" w:date="2017-12-06T17:06:00Z">
        <w:r w:rsidR="003958B5" w:rsidRPr="00095266">
          <w:rPr>
            <w:rFonts w:cs="Times New Roman"/>
            <w:szCs w:val="18"/>
          </w:rPr>
          <w:fldChar w:fldCharType="begin"/>
        </w:r>
      </w:ins>
      <w:r w:rsidR="00BC7018">
        <w:rPr>
          <w:rFonts w:cs="Times New Roman"/>
          <w:szCs w:val="18"/>
        </w:rPr>
        <w:instrText xml:space="preserve"> ADDIN EN.CITE &lt;EndNote&gt;&lt;Cite&gt;&lt;Author&gt;Baker&lt;/Author&gt;&lt;Year&gt;2008&lt;/Year&gt;&lt;RecNum&gt;143&lt;/RecNum&gt;&lt;DisplayText&gt;(47)&lt;/DisplayText&gt;&lt;record&gt;&lt;rec-number&gt;143&lt;/rec-number&gt;&lt;foreign-keys&gt;&lt;key app="EN" db-id="sv9d2avv1v0pwsevtxfp522xt5vvd0ftdazx" timestamp="1512597740"&gt;143&lt;/key&gt;&lt;/foreign-keys&gt;&lt;ref-type name="Journal Article"&gt;17&lt;/ref-type&gt;&lt;contributors&gt;&lt;authors&gt;&lt;author&gt;Baker, Dean&lt;/author&gt;&lt;/authors&gt;&lt;/contributors&gt;&lt;titles&gt;&lt;title&gt;The benefits and savings from publicly funded clinical trials of prescription drugs&lt;/title&gt;&lt;secondary-title&gt;International Journal of Health Services&lt;/secondary-title&gt;&lt;/titles&gt;&lt;periodical&gt;&lt;full-title&gt;International Journal of Health Services&lt;/full-title&gt;&lt;/periodical&gt;&lt;pages&gt;731-750&lt;/pages&gt;&lt;volume&gt;38&lt;/volume&gt;&lt;dates&gt;&lt;year&gt;2008&lt;/year&gt;&lt;/dates&gt;&lt;urls&gt;&lt;/urls&gt;&lt;/record&gt;&lt;/Cite&gt;&lt;/EndNote&gt;</w:instrText>
      </w:r>
      <w:ins w:id="556" w:author="Joel Lexchin" w:date="2017-12-06T17:06:00Z">
        <w:r w:rsidR="003958B5" w:rsidRPr="00095266">
          <w:rPr>
            <w:rFonts w:cs="Times New Roman"/>
            <w:szCs w:val="18"/>
          </w:rPr>
          <w:fldChar w:fldCharType="separate"/>
        </w:r>
      </w:ins>
      <w:r w:rsidR="00BC7018">
        <w:rPr>
          <w:rFonts w:cs="Times New Roman"/>
          <w:noProof/>
          <w:szCs w:val="18"/>
        </w:rPr>
        <w:t>(47)</w:t>
      </w:r>
      <w:ins w:id="557" w:author="Joel Lexchin" w:date="2017-12-06T17:06:00Z">
        <w:r w:rsidR="003958B5" w:rsidRPr="00095266">
          <w:rPr>
            <w:rFonts w:cs="Times New Roman"/>
            <w:szCs w:val="18"/>
          </w:rPr>
          <w:fldChar w:fldCharType="end"/>
        </w:r>
      </w:ins>
      <w:ins w:id="558" w:author="Joel Lexchin" w:date="2017-12-06T16:58:00Z">
        <w:r w:rsidRPr="00311E99">
          <w:rPr>
            <w:rFonts w:cs="Times New Roman"/>
            <w:szCs w:val="18"/>
          </w:rPr>
          <w:t xml:space="preserve"> </w:t>
        </w:r>
      </w:ins>
    </w:p>
    <w:p w14:paraId="59E72CB3" w14:textId="77777777" w:rsidR="0069755E" w:rsidRDefault="0069755E" w:rsidP="00302D0C">
      <w:pPr>
        <w:spacing w:line="480" w:lineRule="auto"/>
        <w:ind w:right="-138"/>
        <w:rPr>
          <w:ins w:id="559" w:author="Joel Lexchin" w:date="2017-12-21T19:07:00Z"/>
          <w:rStyle w:val="SubtleReference"/>
          <w:rFonts w:cs="Times New Roman"/>
          <w:smallCaps w:val="0"/>
          <w:color w:val="auto"/>
          <w:szCs w:val="24"/>
        </w:rPr>
      </w:pPr>
      <w:bookmarkStart w:id="560" w:name="OLE_LINK10"/>
    </w:p>
    <w:p w14:paraId="32711369" w14:textId="1D1193E0" w:rsidR="00A766B8" w:rsidRDefault="00A766B8" w:rsidP="00302D0C">
      <w:pPr>
        <w:spacing w:line="480" w:lineRule="auto"/>
        <w:ind w:right="-138"/>
        <w:rPr>
          <w:ins w:id="561" w:author="Joel Lexchin" w:date="2017-12-21T12:11:00Z"/>
          <w:rStyle w:val="SubtleReference"/>
          <w:rFonts w:cs="Times New Roman"/>
          <w:smallCaps w:val="0"/>
          <w:color w:val="auto"/>
          <w:szCs w:val="24"/>
        </w:rPr>
      </w:pPr>
      <w:ins w:id="562" w:author="Joel Lexchin" w:date="2017-12-21T19:07:00Z">
        <w:r>
          <w:rPr>
            <w:rStyle w:val="SubtleReference"/>
            <w:rFonts w:cs="Times New Roman"/>
            <w:smallCaps w:val="0"/>
            <w:color w:val="auto"/>
            <w:szCs w:val="24"/>
          </w:rPr>
          <w:t>On the global front</w:t>
        </w:r>
      </w:ins>
      <w:ins w:id="563" w:author="Joel Lexchin" w:date="2017-12-21T19:10:00Z">
        <w:r w:rsidR="00774595">
          <w:rPr>
            <w:rStyle w:val="SubtleReference"/>
            <w:rFonts w:cs="Times New Roman"/>
            <w:smallCaps w:val="0"/>
            <w:color w:val="auto"/>
            <w:szCs w:val="24"/>
          </w:rPr>
          <w:t>, there have also been proposals directed at increasing research and development into neglected diseases.</w:t>
        </w:r>
      </w:ins>
      <w:ins w:id="564" w:author="Joel Lexchin" w:date="2017-12-21T19:07:00Z">
        <w:r>
          <w:rPr>
            <w:rStyle w:val="SubtleReference"/>
            <w:rFonts w:cs="Times New Roman"/>
            <w:smallCaps w:val="0"/>
            <w:color w:val="auto"/>
            <w:szCs w:val="24"/>
          </w:rPr>
          <w:t xml:space="preserve"> </w:t>
        </w:r>
      </w:ins>
      <w:ins w:id="565" w:author="Joel Lexchin" w:date="2017-12-21T19:08:00Z">
        <w:r w:rsidR="00774595">
          <w:rPr>
            <w:rStyle w:val="SubtleReference"/>
            <w:rFonts w:cs="Times New Roman"/>
            <w:smallCaps w:val="0"/>
            <w:color w:val="auto"/>
            <w:szCs w:val="24"/>
          </w:rPr>
          <w:t xml:space="preserve">One of the key recommendations </w:t>
        </w:r>
      </w:ins>
      <w:ins w:id="566" w:author="Joel Lexchin" w:date="2017-12-21T19:09:00Z">
        <w:r w:rsidR="00774595">
          <w:rPr>
            <w:rStyle w:val="SubtleReference"/>
            <w:rFonts w:cs="Times New Roman"/>
            <w:smallCaps w:val="0"/>
            <w:color w:val="auto"/>
            <w:szCs w:val="24"/>
          </w:rPr>
          <w:t xml:space="preserve">of </w:t>
        </w:r>
      </w:ins>
      <w:ins w:id="567" w:author="Joel Lexchin" w:date="2017-12-21T19:07:00Z">
        <w:r>
          <w:rPr>
            <w:rStyle w:val="SubtleReference"/>
            <w:rFonts w:cs="Times New Roman"/>
            <w:smallCaps w:val="0"/>
            <w:color w:val="auto"/>
            <w:szCs w:val="24"/>
          </w:rPr>
          <w:t xml:space="preserve">the </w:t>
        </w:r>
      </w:ins>
      <w:ins w:id="568" w:author="Joel Lexchin" w:date="2017-12-21T19:08:00Z">
        <w:r w:rsidR="00774595">
          <w:rPr>
            <w:rStyle w:val="SubtleReference"/>
            <w:rFonts w:cs="Times New Roman"/>
            <w:smallCaps w:val="0"/>
            <w:color w:val="auto"/>
            <w:szCs w:val="24"/>
          </w:rPr>
          <w:t>Consultative Expert Working Group on Research and Development, established by the W</w:t>
        </w:r>
      </w:ins>
      <w:ins w:id="569" w:author="Joel Lexchin" w:date="2017-12-21T19:13:00Z">
        <w:r w:rsidR="00D06EF3">
          <w:rPr>
            <w:rStyle w:val="SubtleReference"/>
            <w:rFonts w:cs="Times New Roman"/>
            <w:smallCaps w:val="0"/>
            <w:color w:val="auto"/>
            <w:szCs w:val="24"/>
          </w:rPr>
          <w:t>orld Health Assembly</w:t>
        </w:r>
      </w:ins>
      <w:ins w:id="570" w:author="Joel Lexchin" w:date="2017-12-21T19:08:00Z">
        <w:r w:rsidR="00774595">
          <w:rPr>
            <w:rStyle w:val="SubtleReference"/>
            <w:rFonts w:cs="Times New Roman"/>
            <w:smallCaps w:val="0"/>
            <w:color w:val="auto"/>
            <w:szCs w:val="24"/>
          </w:rPr>
          <w:t xml:space="preserve"> </w:t>
        </w:r>
      </w:ins>
      <w:ins w:id="571" w:author="Joel Lexchin" w:date="2017-12-21T19:18:00Z">
        <w:r w:rsidR="00E625E0">
          <w:rPr>
            <w:rStyle w:val="SubtleReference"/>
            <w:rFonts w:cs="Times New Roman"/>
            <w:smallCaps w:val="0"/>
            <w:color w:val="auto"/>
            <w:szCs w:val="24"/>
          </w:rPr>
          <w:t>(</w:t>
        </w:r>
        <w:proofErr w:type="spellStart"/>
        <w:r w:rsidR="00E625E0">
          <w:rPr>
            <w:rStyle w:val="SubtleReference"/>
            <w:rFonts w:cs="Times New Roman"/>
            <w:smallCaps w:val="0"/>
            <w:color w:val="auto"/>
            <w:szCs w:val="24"/>
          </w:rPr>
          <w:t>WHA</w:t>
        </w:r>
        <w:proofErr w:type="spellEnd"/>
        <w:r w:rsidR="00E625E0">
          <w:rPr>
            <w:rStyle w:val="SubtleReference"/>
            <w:rFonts w:cs="Times New Roman"/>
            <w:smallCaps w:val="0"/>
            <w:color w:val="auto"/>
            <w:szCs w:val="24"/>
          </w:rPr>
          <w:t xml:space="preserve">) </w:t>
        </w:r>
      </w:ins>
      <w:ins w:id="572" w:author="Joel Lexchin" w:date="2017-12-21T19:08:00Z">
        <w:r w:rsidR="00D06EF3">
          <w:rPr>
            <w:rStyle w:val="SubtleReference"/>
            <w:rFonts w:cs="Times New Roman"/>
            <w:smallCaps w:val="0"/>
            <w:color w:val="auto"/>
            <w:szCs w:val="24"/>
          </w:rPr>
          <w:t>in 2010</w:t>
        </w:r>
        <w:r w:rsidR="00774595">
          <w:rPr>
            <w:rStyle w:val="SubtleReference"/>
            <w:rFonts w:cs="Times New Roman"/>
            <w:smallCaps w:val="0"/>
            <w:color w:val="auto"/>
            <w:szCs w:val="24"/>
          </w:rPr>
          <w:t xml:space="preserve">, </w:t>
        </w:r>
      </w:ins>
      <w:ins w:id="573" w:author="Joel Lexchin" w:date="2017-12-21T19:09:00Z">
        <w:r w:rsidR="00774595">
          <w:rPr>
            <w:rStyle w:val="SubtleReference"/>
            <w:rFonts w:cs="Times New Roman"/>
            <w:smallCaps w:val="0"/>
            <w:color w:val="auto"/>
            <w:szCs w:val="24"/>
          </w:rPr>
          <w:t xml:space="preserve">was a legally binding research and development treaty to which all countries </w:t>
        </w:r>
      </w:ins>
      <w:ins w:id="574" w:author="Joel Lexchin" w:date="2017-12-21T19:11:00Z">
        <w:r w:rsidR="00774595">
          <w:rPr>
            <w:rStyle w:val="SubtleReference"/>
            <w:rFonts w:cs="Times New Roman"/>
            <w:smallCaps w:val="0"/>
            <w:color w:val="auto"/>
            <w:szCs w:val="24"/>
          </w:rPr>
          <w:t>would allocate 0.01% of their GDP</w:t>
        </w:r>
      </w:ins>
      <w:ins w:id="575" w:author="Joel Lexchin" w:date="2017-12-21T19:19:00Z">
        <w:r w:rsidR="002C20E8">
          <w:rPr>
            <w:rStyle w:val="SubtleReference"/>
            <w:rFonts w:cs="Times New Roman"/>
            <w:smallCaps w:val="0"/>
            <w:color w:val="auto"/>
            <w:szCs w:val="24"/>
          </w:rPr>
          <w:t>.</w:t>
        </w:r>
      </w:ins>
      <w:r w:rsidR="00D06EF3">
        <w:rPr>
          <w:rStyle w:val="SubtleReference"/>
          <w:rFonts w:cs="Times New Roman"/>
          <w:smallCaps w:val="0"/>
          <w:color w:val="auto"/>
          <w:szCs w:val="24"/>
        </w:rPr>
        <w:fldChar w:fldCharType="begin"/>
      </w:r>
      <w:r w:rsidR="00D06EF3">
        <w:rPr>
          <w:rStyle w:val="SubtleReference"/>
          <w:rFonts w:cs="Times New Roman"/>
          <w:smallCaps w:val="0"/>
          <w:color w:val="auto"/>
          <w:szCs w:val="24"/>
        </w:rPr>
        <w:instrText xml:space="preserve"> ADDIN EN.CITE &lt;EndNote&gt;&lt;Cite&gt;&lt;Author&gt;Røttingen&lt;/Author&gt;&lt;Year&gt;2012&lt;/Year&gt;&lt;RecNum&gt;165&lt;/RecNum&gt;&lt;DisplayText&gt;(48)&lt;/DisplayText&gt;&lt;record&gt;&lt;rec-number&gt;165&lt;/rec-number&gt;&lt;foreign-keys&gt;&lt;key app="EN" db-id="sv9d2avv1v0pwsevtxfp522xt5vvd0ftdazx" timestamp="1513901739"&gt;165&lt;/key&gt;&lt;/foreign-keys&gt;&lt;ref-type name="Journal Article"&gt;17&lt;/ref-type&gt;&lt;contributors&gt;&lt;authors&gt;&lt;author&gt;Røttingen, J-A&lt;/author&gt;&lt;author&gt;Chamas, C&lt;/author&gt;&lt;/authors&gt;&lt;/contributors&gt;&lt;titles&gt;&lt;title&gt;A new deal for global health R&amp;amp;D? The recommendtions of the Consultative Expert Working Group on Research and Development (CEWG)&lt;/title&gt;&lt;secondary-title&gt;PLoS Medicine&lt;/secondary-title&gt;&lt;/titles&gt;&lt;periodical&gt;&lt;full-title&gt;PLoS Medicine&lt;/full-title&gt;&lt;/periodical&gt;&lt;pages&gt;e1001219&lt;/pages&gt;&lt;volume&gt;9&lt;/volume&gt;&lt;number&gt;5&lt;/number&gt;&lt;dates&gt;&lt;year&gt;2012&lt;/year&gt;&lt;/dates&gt;&lt;urls&gt;&lt;/urls&gt;&lt;/record&gt;&lt;/Cite&gt;&lt;/EndNote&gt;</w:instrText>
      </w:r>
      <w:r w:rsidR="00D06EF3">
        <w:rPr>
          <w:rStyle w:val="SubtleReference"/>
          <w:rFonts w:cs="Times New Roman"/>
          <w:smallCaps w:val="0"/>
          <w:color w:val="auto"/>
          <w:szCs w:val="24"/>
        </w:rPr>
        <w:fldChar w:fldCharType="separate"/>
      </w:r>
      <w:r w:rsidR="00D06EF3">
        <w:rPr>
          <w:rStyle w:val="SubtleReference"/>
          <w:rFonts w:cs="Times New Roman"/>
          <w:smallCaps w:val="0"/>
          <w:noProof/>
          <w:color w:val="auto"/>
          <w:szCs w:val="24"/>
        </w:rPr>
        <w:t>(48)</w:t>
      </w:r>
      <w:r w:rsidR="00D06EF3">
        <w:rPr>
          <w:rStyle w:val="SubtleReference"/>
          <w:rFonts w:cs="Times New Roman"/>
          <w:smallCaps w:val="0"/>
          <w:color w:val="auto"/>
          <w:szCs w:val="24"/>
        </w:rPr>
        <w:fldChar w:fldCharType="end"/>
      </w:r>
      <w:ins w:id="576" w:author="Joel Lexchin" w:date="2017-12-21T19:16:00Z">
        <w:r w:rsidR="00D06EF3">
          <w:rPr>
            <w:rStyle w:val="SubtleReference"/>
            <w:rFonts w:cs="Times New Roman"/>
            <w:smallCaps w:val="0"/>
            <w:color w:val="auto"/>
            <w:szCs w:val="24"/>
          </w:rPr>
          <w:t xml:space="preserve"> However, when this</w:t>
        </w:r>
      </w:ins>
      <w:ins w:id="577" w:author="Joel Lexchin" w:date="2017-12-21T19:55:00Z">
        <w:r w:rsidR="009F0D0E">
          <w:rPr>
            <w:rStyle w:val="SubtleReference"/>
            <w:rFonts w:cs="Times New Roman"/>
            <w:smallCaps w:val="0"/>
            <w:color w:val="auto"/>
            <w:szCs w:val="24"/>
          </w:rPr>
          <w:t xml:space="preserve"> proposal</w:t>
        </w:r>
      </w:ins>
      <w:ins w:id="578" w:author="Joel Lexchin" w:date="2017-12-21T19:16:00Z">
        <w:r w:rsidR="00D06EF3">
          <w:rPr>
            <w:rStyle w:val="SubtleReference"/>
            <w:rFonts w:cs="Times New Roman"/>
            <w:smallCaps w:val="0"/>
            <w:color w:val="auto"/>
            <w:szCs w:val="24"/>
          </w:rPr>
          <w:t xml:space="preserve"> was put forward as a resolution a</w:t>
        </w:r>
        <w:r w:rsidR="00E625E0">
          <w:rPr>
            <w:rStyle w:val="SubtleReference"/>
            <w:rFonts w:cs="Times New Roman"/>
            <w:smallCaps w:val="0"/>
            <w:color w:val="auto"/>
            <w:szCs w:val="24"/>
          </w:rPr>
          <w:t xml:space="preserve">t a subsequent meeting of the </w:t>
        </w:r>
        <w:proofErr w:type="spellStart"/>
        <w:r w:rsidR="00E625E0">
          <w:rPr>
            <w:rStyle w:val="SubtleReference"/>
            <w:rFonts w:cs="Times New Roman"/>
            <w:smallCaps w:val="0"/>
            <w:color w:val="auto"/>
            <w:szCs w:val="24"/>
          </w:rPr>
          <w:t>WHA</w:t>
        </w:r>
        <w:proofErr w:type="spellEnd"/>
        <w:r w:rsidR="00E625E0">
          <w:rPr>
            <w:rStyle w:val="SubtleReference"/>
            <w:rFonts w:cs="Times New Roman"/>
            <w:smallCaps w:val="0"/>
            <w:color w:val="auto"/>
            <w:szCs w:val="24"/>
          </w:rPr>
          <w:t xml:space="preserve">, it was </w:t>
        </w:r>
      </w:ins>
      <w:ins w:id="579" w:author="Joel Lexchin" w:date="2017-12-21T19:18:00Z">
        <w:r w:rsidR="00E625E0">
          <w:rPr>
            <w:rStyle w:val="SubtleReference"/>
            <w:rFonts w:cs="Times New Roman"/>
            <w:smallCaps w:val="0"/>
            <w:color w:val="auto"/>
            <w:szCs w:val="24"/>
          </w:rPr>
          <w:t>rejected by member states in favour of a voluntary mechanism.</w:t>
        </w:r>
      </w:ins>
      <w:r w:rsidR="00C01C3D">
        <w:rPr>
          <w:rStyle w:val="SubtleReference"/>
          <w:rFonts w:cs="Times New Roman"/>
          <w:smallCaps w:val="0"/>
          <w:color w:val="auto"/>
          <w:szCs w:val="24"/>
        </w:rPr>
        <w:fldChar w:fldCharType="begin"/>
      </w:r>
      <w:r w:rsidR="00C01C3D">
        <w:rPr>
          <w:rStyle w:val="SubtleReference"/>
          <w:rFonts w:cs="Times New Roman"/>
          <w:smallCaps w:val="0"/>
          <w:color w:val="auto"/>
          <w:szCs w:val="24"/>
        </w:rPr>
        <w:instrText xml:space="preserve"> ADDIN EN.CITE &lt;EndNote&gt;&lt;Cite&gt;&lt;Author&gt;Jahn&lt;/Author&gt;&lt;Year&gt;2014&lt;/Year&gt;&lt;RecNum&gt;166&lt;/RecNum&gt;&lt;DisplayText&gt;(49)&lt;/DisplayText&gt;&lt;record&gt;&lt;rec-number&gt;166&lt;/rec-number&gt;&lt;foreign-keys&gt;&lt;key app="EN" db-id="sv9d2avv1v0pwsevtxfp522xt5vvd0ftdazx" timestamp="1513902106"&gt;166&lt;/key&gt;&lt;/foreign-keys&gt;&lt;ref-type name="Web Page"&gt;12&lt;/ref-type&gt;&lt;contributors&gt;&lt;authors&gt;&lt;author&gt;Jahn, A&lt;/author&gt;&lt;/authors&gt;&lt;/contributors&gt;&lt;titles&gt;&lt;title&gt;Workshop on mechanisms to promote research and development (R&amp;amp;D) for tuberculosis (TB), malaria and other neglected tropical diseases&lt;/title&gt;&lt;/titles&gt;&lt;volume&gt;2017&lt;/volume&gt;&lt;number&gt;December 21&lt;/number&gt;&lt;dates&gt;&lt;year&gt;2014&lt;/year&gt;&lt;/dates&gt;&lt;pub-location&gt;Geneva&lt;/pub-location&gt;&lt;publisher&gt;South Centre&lt;/publisher&gt;&lt;urls&gt;&lt;related-urls&gt;&lt;url&gt;https://www.southcentre.int/wp-content/uploads/2014/03/Ev_140331_A-Jahn-CEWG-Report.pdf&lt;/url&gt;&lt;/related-urls&gt;&lt;/urls&gt;&lt;/record&gt;&lt;/Cite&gt;&lt;/EndNote&gt;</w:instrText>
      </w:r>
      <w:r w:rsidR="00C01C3D">
        <w:rPr>
          <w:rStyle w:val="SubtleReference"/>
          <w:rFonts w:cs="Times New Roman"/>
          <w:smallCaps w:val="0"/>
          <w:color w:val="auto"/>
          <w:szCs w:val="24"/>
        </w:rPr>
        <w:fldChar w:fldCharType="separate"/>
      </w:r>
      <w:r w:rsidR="00C01C3D">
        <w:rPr>
          <w:rStyle w:val="SubtleReference"/>
          <w:rFonts w:cs="Times New Roman"/>
          <w:smallCaps w:val="0"/>
          <w:noProof/>
          <w:color w:val="auto"/>
          <w:szCs w:val="24"/>
        </w:rPr>
        <w:t>(49)</w:t>
      </w:r>
      <w:r w:rsidR="00C01C3D">
        <w:rPr>
          <w:rStyle w:val="SubtleReference"/>
          <w:rFonts w:cs="Times New Roman"/>
          <w:smallCaps w:val="0"/>
          <w:color w:val="auto"/>
          <w:szCs w:val="24"/>
        </w:rPr>
        <w:fldChar w:fldCharType="end"/>
      </w:r>
    </w:p>
    <w:p w14:paraId="29B020E5" w14:textId="77777777" w:rsidR="009F0D0E" w:rsidRDefault="009F0D0E" w:rsidP="00302D0C">
      <w:pPr>
        <w:spacing w:line="480" w:lineRule="auto"/>
        <w:ind w:right="-138"/>
        <w:rPr>
          <w:ins w:id="580" w:author="Joel Lexchin" w:date="2017-12-21T19:54:00Z"/>
          <w:rStyle w:val="SubtleReference"/>
          <w:rFonts w:cs="Times New Roman"/>
          <w:smallCaps w:val="0"/>
          <w:color w:val="auto"/>
          <w:szCs w:val="24"/>
        </w:rPr>
      </w:pPr>
    </w:p>
    <w:p w14:paraId="441A0C00" w14:textId="4EBBC5BC" w:rsidR="00B037AD" w:rsidRPr="00376C72" w:rsidRDefault="002B69F5" w:rsidP="00302D0C">
      <w:pPr>
        <w:spacing w:line="480" w:lineRule="auto"/>
        <w:ind w:right="-138"/>
        <w:rPr>
          <w:rStyle w:val="SubtleReference"/>
          <w:rFonts w:cs="Times New Roman"/>
          <w:smallCaps w:val="0"/>
          <w:color w:val="auto"/>
          <w:szCs w:val="24"/>
        </w:rPr>
      </w:pPr>
      <w:r w:rsidRPr="00376C72">
        <w:rPr>
          <w:rStyle w:val="SubtleReference"/>
          <w:rFonts w:cs="Times New Roman"/>
          <w:smallCaps w:val="0"/>
          <w:color w:val="auto"/>
          <w:szCs w:val="24"/>
        </w:rPr>
        <w:lastRenderedPageBreak/>
        <w:t>I</w:t>
      </w:r>
      <w:r w:rsidR="008211FD" w:rsidRPr="00376C72">
        <w:rPr>
          <w:rStyle w:val="SubtleReference"/>
          <w:rFonts w:cs="Times New Roman"/>
          <w:smallCaps w:val="0"/>
          <w:color w:val="auto"/>
          <w:szCs w:val="24"/>
        </w:rPr>
        <w:t>ncreas</w:t>
      </w:r>
      <w:r w:rsidRPr="00376C72">
        <w:rPr>
          <w:rStyle w:val="SubtleReference"/>
          <w:rFonts w:cs="Times New Roman"/>
          <w:smallCaps w:val="0"/>
          <w:color w:val="auto"/>
          <w:szCs w:val="24"/>
        </w:rPr>
        <w:t>ed</w:t>
      </w:r>
      <w:r w:rsidR="008211FD" w:rsidRPr="00376C72">
        <w:rPr>
          <w:rStyle w:val="SubtleReference"/>
          <w:rFonts w:cs="Times New Roman"/>
          <w:smallCaps w:val="0"/>
          <w:color w:val="auto"/>
          <w:szCs w:val="24"/>
        </w:rPr>
        <w:t xml:space="preserve"> accountability and transparency</w:t>
      </w:r>
      <w:r w:rsidRPr="00376C72">
        <w:rPr>
          <w:rStyle w:val="SubtleReference"/>
          <w:rFonts w:cs="Times New Roman"/>
          <w:smallCaps w:val="0"/>
          <w:color w:val="auto"/>
          <w:szCs w:val="24"/>
        </w:rPr>
        <w:t xml:space="preserve"> can also counter corrupt practices</w:t>
      </w:r>
      <w:r w:rsidR="008211FD" w:rsidRPr="00376C72">
        <w:rPr>
          <w:rStyle w:val="SubtleReference"/>
          <w:rFonts w:cs="Times New Roman"/>
          <w:smallCaps w:val="0"/>
          <w:color w:val="auto"/>
          <w:szCs w:val="24"/>
        </w:rPr>
        <w:t>.</w:t>
      </w:r>
      <w:bookmarkEnd w:id="560"/>
      <w:r w:rsidR="008211FD" w:rsidRPr="00376C72">
        <w:rPr>
          <w:rStyle w:val="SubtleReference"/>
          <w:rFonts w:cs="Times New Roman"/>
          <w:smallCaps w:val="0"/>
          <w:color w:val="auto"/>
          <w:szCs w:val="24"/>
        </w:rPr>
        <w:t xml:space="preserve"> Citizen</w:t>
      </w:r>
      <w:r w:rsidR="00921775" w:rsidRPr="00376C72">
        <w:rPr>
          <w:rStyle w:val="SubtleReference"/>
          <w:rFonts w:cs="Times New Roman"/>
          <w:smallCaps w:val="0"/>
          <w:color w:val="auto"/>
          <w:szCs w:val="24"/>
        </w:rPr>
        <w:t>s</w:t>
      </w:r>
      <w:r w:rsidR="008211FD" w:rsidRPr="00376C72">
        <w:rPr>
          <w:rStyle w:val="SubtleReference"/>
          <w:rFonts w:cs="Times New Roman"/>
          <w:smallCaps w:val="0"/>
          <w:color w:val="auto"/>
          <w:szCs w:val="24"/>
        </w:rPr>
        <w:t xml:space="preserve"> </w:t>
      </w:r>
      <w:r w:rsidRPr="00376C72">
        <w:rPr>
          <w:rStyle w:val="SubtleReference"/>
          <w:rFonts w:cs="Times New Roman"/>
          <w:smallCaps w:val="0"/>
          <w:color w:val="auto"/>
          <w:szCs w:val="24"/>
        </w:rPr>
        <w:t xml:space="preserve">do not </w:t>
      </w:r>
      <w:r w:rsidR="00811F29" w:rsidRPr="00376C72">
        <w:rPr>
          <w:rStyle w:val="SubtleReference"/>
          <w:rFonts w:cs="Times New Roman"/>
          <w:smallCaps w:val="0"/>
          <w:color w:val="auto"/>
          <w:szCs w:val="24"/>
        </w:rPr>
        <w:t xml:space="preserve">always </w:t>
      </w:r>
      <w:r w:rsidRPr="00376C72">
        <w:rPr>
          <w:rStyle w:val="SubtleReference"/>
          <w:rFonts w:cs="Times New Roman"/>
          <w:smallCaps w:val="0"/>
          <w:color w:val="auto"/>
          <w:szCs w:val="24"/>
        </w:rPr>
        <w:t>understand</w:t>
      </w:r>
      <w:r w:rsidR="00811F29" w:rsidRPr="00376C72">
        <w:rPr>
          <w:rStyle w:val="SubtleReference"/>
          <w:rFonts w:cs="Times New Roman"/>
          <w:smallCaps w:val="0"/>
          <w:color w:val="auto"/>
          <w:szCs w:val="24"/>
        </w:rPr>
        <w:t xml:space="preserve"> or have full information about</w:t>
      </w:r>
      <w:r w:rsidRPr="00376C72">
        <w:rPr>
          <w:rStyle w:val="SubtleReference"/>
          <w:rFonts w:cs="Times New Roman"/>
          <w:smallCaps w:val="0"/>
          <w:color w:val="auto"/>
          <w:szCs w:val="24"/>
        </w:rPr>
        <w:t xml:space="preserve"> </w:t>
      </w:r>
      <w:r w:rsidR="00BF5AF3" w:rsidRPr="00376C72">
        <w:rPr>
          <w:rStyle w:val="SubtleReference"/>
          <w:rFonts w:cs="Times New Roman"/>
          <w:smallCaps w:val="0"/>
          <w:color w:val="auto"/>
          <w:szCs w:val="24"/>
        </w:rPr>
        <w:t xml:space="preserve">the </w:t>
      </w:r>
      <w:r w:rsidR="003D61A1" w:rsidRPr="00376C72">
        <w:rPr>
          <w:rStyle w:val="SubtleReference"/>
          <w:rFonts w:cs="Times New Roman"/>
          <w:smallCaps w:val="0"/>
          <w:color w:val="auto"/>
          <w:szCs w:val="24"/>
        </w:rPr>
        <w:t xml:space="preserve">drug </w:t>
      </w:r>
      <w:r w:rsidR="008211FD" w:rsidRPr="00376C72">
        <w:rPr>
          <w:rStyle w:val="SubtleReference"/>
          <w:rFonts w:cs="Times New Roman"/>
          <w:smallCaps w:val="0"/>
          <w:color w:val="auto"/>
          <w:szCs w:val="24"/>
        </w:rPr>
        <w:t>regulatory process</w:t>
      </w:r>
      <w:r w:rsidR="0085041B" w:rsidRPr="00376C72">
        <w:rPr>
          <w:rStyle w:val="SubtleReference"/>
          <w:rFonts w:cs="Times New Roman"/>
          <w:smallCaps w:val="0"/>
          <w:color w:val="auto"/>
          <w:szCs w:val="24"/>
        </w:rPr>
        <w:t>,</w:t>
      </w:r>
      <w:r w:rsidR="008211FD" w:rsidRPr="00376C72">
        <w:rPr>
          <w:rStyle w:val="SubtleReference"/>
          <w:rFonts w:cs="Times New Roman"/>
          <w:smallCaps w:val="0"/>
          <w:color w:val="auto"/>
          <w:szCs w:val="24"/>
        </w:rPr>
        <w:t xml:space="preserve"> </w:t>
      </w:r>
      <w:r w:rsidR="00811F29" w:rsidRPr="00376C72">
        <w:rPr>
          <w:rStyle w:val="SubtleReference"/>
          <w:rFonts w:cs="Times New Roman"/>
          <w:smallCaps w:val="0"/>
          <w:color w:val="auto"/>
          <w:szCs w:val="24"/>
        </w:rPr>
        <w:t xml:space="preserve">or </w:t>
      </w:r>
      <w:r w:rsidR="00BF5AF3" w:rsidRPr="00376C72">
        <w:rPr>
          <w:rStyle w:val="SubtleReference"/>
          <w:rFonts w:cs="Times New Roman"/>
          <w:smallCaps w:val="0"/>
          <w:color w:val="auto"/>
          <w:szCs w:val="24"/>
        </w:rPr>
        <w:t>how</w:t>
      </w:r>
      <w:r w:rsidR="00811F29" w:rsidRPr="00376C72">
        <w:rPr>
          <w:rStyle w:val="SubtleReference"/>
          <w:rFonts w:cs="Times New Roman"/>
          <w:smallCaps w:val="0"/>
          <w:color w:val="auto"/>
          <w:szCs w:val="24"/>
        </w:rPr>
        <w:t xml:space="preserve"> and why</w:t>
      </w:r>
      <w:r w:rsidR="00BF5AF3" w:rsidRPr="00376C72">
        <w:rPr>
          <w:rStyle w:val="SubtleReference"/>
          <w:rFonts w:cs="Times New Roman"/>
          <w:smallCaps w:val="0"/>
          <w:color w:val="auto"/>
          <w:szCs w:val="24"/>
        </w:rPr>
        <w:t xml:space="preserve"> government</w:t>
      </w:r>
      <w:r w:rsidR="00811F29" w:rsidRPr="00376C72">
        <w:rPr>
          <w:rStyle w:val="SubtleReference"/>
          <w:rFonts w:cs="Times New Roman"/>
          <w:smallCaps w:val="0"/>
          <w:color w:val="auto"/>
          <w:szCs w:val="24"/>
        </w:rPr>
        <w:t>s</w:t>
      </w:r>
      <w:r w:rsidR="00BF5AF3" w:rsidRPr="00376C72">
        <w:rPr>
          <w:rStyle w:val="SubtleReference"/>
          <w:rFonts w:cs="Times New Roman"/>
          <w:smallCaps w:val="0"/>
          <w:color w:val="auto"/>
          <w:szCs w:val="24"/>
        </w:rPr>
        <w:t xml:space="preserve"> make decisions</w:t>
      </w:r>
      <w:r w:rsidR="008211FD" w:rsidRPr="00376C72">
        <w:rPr>
          <w:rStyle w:val="SubtleReference"/>
          <w:rFonts w:cs="Times New Roman"/>
          <w:smallCaps w:val="0"/>
          <w:color w:val="auto"/>
          <w:szCs w:val="24"/>
        </w:rPr>
        <w:t xml:space="preserve">. </w:t>
      </w:r>
      <w:r w:rsidRPr="00376C72">
        <w:rPr>
          <w:rStyle w:val="SubtleReference"/>
          <w:rFonts w:cs="Times New Roman"/>
          <w:smallCaps w:val="0"/>
          <w:color w:val="auto"/>
          <w:szCs w:val="24"/>
        </w:rPr>
        <w:t>G</w:t>
      </w:r>
      <w:r w:rsidR="002E0B42" w:rsidRPr="00376C72">
        <w:rPr>
          <w:rStyle w:val="SubtleReference"/>
          <w:rFonts w:cs="Times New Roman"/>
          <w:smallCaps w:val="0"/>
          <w:color w:val="auto"/>
          <w:szCs w:val="24"/>
        </w:rPr>
        <w:t xml:space="preserve">overnment </w:t>
      </w:r>
      <w:r w:rsidRPr="00376C72">
        <w:rPr>
          <w:rStyle w:val="SubtleReference"/>
          <w:rFonts w:cs="Times New Roman"/>
          <w:smallCaps w:val="0"/>
          <w:color w:val="auto"/>
          <w:szCs w:val="24"/>
        </w:rPr>
        <w:t xml:space="preserve">transparency </w:t>
      </w:r>
      <w:r w:rsidR="008211FD" w:rsidRPr="00376C72">
        <w:rPr>
          <w:rStyle w:val="SubtleReference"/>
          <w:rFonts w:cs="Times New Roman"/>
          <w:smallCaps w:val="0"/>
          <w:color w:val="auto"/>
          <w:szCs w:val="24"/>
        </w:rPr>
        <w:t xml:space="preserve">must </w:t>
      </w:r>
      <w:r w:rsidR="00811F29" w:rsidRPr="00376C72">
        <w:rPr>
          <w:rStyle w:val="SubtleReference"/>
          <w:rFonts w:cs="Times New Roman"/>
          <w:smallCaps w:val="0"/>
          <w:color w:val="auto"/>
          <w:szCs w:val="24"/>
        </w:rPr>
        <w:t xml:space="preserve">thus </w:t>
      </w:r>
      <w:r w:rsidR="008211FD" w:rsidRPr="00376C72">
        <w:rPr>
          <w:rStyle w:val="SubtleReference"/>
          <w:rFonts w:cs="Times New Roman"/>
          <w:smallCaps w:val="0"/>
          <w:color w:val="auto"/>
          <w:szCs w:val="24"/>
        </w:rPr>
        <w:t>be coupled with</w:t>
      </w:r>
      <w:r w:rsidR="00811F29" w:rsidRPr="00376C72">
        <w:rPr>
          <w:rStyle w:val="SubtleReference"/>
          <w:rFonts w:cs="Times New Roman"/>
          <w:smallCaps w:val="0"/>
          <w:color w:val="auto"/>
          <w:szCs w:val="24"/>
        </w:rPr>
        <w:t xml:space="preserve"> the appropriate</w:t>
      </w:r>
      <w:r w:rsidR="008211FD" w:rsidRPr="00376C72">
        <w:rPr>
          <w:rStyle w:val="SubtleReference"/>
          <w:rFonts w:cs="Times New Roman"/>
          <w:smallCaps w:val="0"/>
          <w:color w:val="auto"/>
          <w:szCs w:val="24"/>
        </w:rPr>
        <w:t xml:space="preserve"> accountability</w:t>
      </w:r>
      <w:r w:rsidR="00811F29" w:rsidRPr="00376C72">
        <w:rPr>
          <w:rStyle w:val="SubtleReference"/>
          <w:rFonts w:cs="Times New Roman"/>
          <w:smallCaps w:val="0"/>
          <w:color w:val="auto"/>
          <w:szCs w:val="24"/>
        </w:rPr>
        <w:t xml:space="preserve"> mechanisms</w:t>
      </w:r>
      <w:r w:rsidR="008211FD" w:rsidRPr="00376C72">
        <w:rPr>
          <w:rStyle w:val="SubtleReference"/>
          <w:rFonts w:cs="Times New Roman"/>
          <w:smallCaps w:val="0"/>
          <w:color w:val="auto"/>
          <w:szCs w:val="24"/>
        </w:rPr>
        <w:t xml:space="preserve">, </w:t>
      </w:r>
      <w:r w:rsidR="00811F29" w:rsidRPr="00376C72">
        <w:rPr>
          <w:rStyle w:val="SubtleReference"/>
          <w:rFonts w:cs="Times New Roman"/>
          <w:smallCaps w:val="0"/>
          <w:color w:val="auto"/>
          <w:szCs w:val="24"/>
        </w:rPr>
        <w:t>which</w:t>
      </w:r>
      <w:r w:rsidRPr="00376C72">
        <w:rPr>
          <w:rStyle w:val="SubtleReference"/>
          <w:rFonts w:cs="Times New Roman"/>
          <w:smallCaps w:val="0"/>
          <w:color w:val="auto"/>
          <w:szCs w:val="24"/>
        </w:rPr>
        <w:t xml:space="preserve"> </w:t>
      </w:r>
      <w:r w:rsidR="00811F29" w:rsidRPr="00376C72">
        <w:rPr>
          <w:rStyle w:val="SubtleReference"/>
          <w:rFonts w:cs="Times New Roman"/>
          <w:smallCaps w:val="0"/>
          <w:color w:val="auto"/>
          <w:szCs w:val="24"/>
        </w:rPr>
        <w:t xml:space="preserve">ought to </w:t>
      </w:r>
      <w:r w:rsidR="008211FD" w:rsidRPr="00376C72">
        <w:rPr>
          <w:rStyle w:val="SubtleReference"/>
          <w:rFonts w:cs="Times New Roman"/>
          <w:smallCaps w:val="0"/>
          <w:color w:val="auto"/>
          <w:szCs w:val="24"/>
        </w:rPr>
        <w:t xml:space="preserve">cut across financial, performance, and political domains. </w:t>
      </w:r>
      <w:r w:rsidR="00512421">
        <w:rPr>
          <w:rStyle w:val="SubtleReference"/>
          <w:rFonts w:cs="Times New Roman"/>
          <w:smallCaps w:val="0"/>
          <w:color w:val="auto"/>
          <w:szCs w:val="24"/>
        </w:rPr>
        <w:t>In addition, s</w:t>
      </w:r>
      <w:r w:rsidR="00512421" w:rsidRPr="00376C72">
        <w:rPr>
          <w:rStyle w:val="SubtleReference"/>
          <w:rFonts w:cs="Times New Roman"/>
          <w:smallCaps w:val="0"/>
          <w:color w:val="auto"/>
          <w:szCs w:val="24"/>
        </w:rPr>
        <w:t>anctions for pharmaceutical companies that violate laws must be punitive enough to discourage such activity.</w:t>
      </w:r>
      <w:r w:rsidR="00512421">
        <w:rPr>
          <w:rStyle w:val="SubtleReference"/>
          <w:rFonts w:cs="Times New Roman"/>
          <w:smallCaps w:val="0"/>
          <w:color w:val="auto"/>
          <w:szCs w:val="24"/>
        </w:rPr>
        <w:t xml:space="preserve"> This could involve an escalation pyramid of sanctions such a</w:t>
      </w:r>
      <w:r w:rsidR="006700B8">
        <w:rPr>
          <w:rStyle w:val="SubtleReference"/>
          <w:rFonts w:cs="Times New Roman"/>
          <w:smallCaps w:val="0"/>
          <w:color w:val="auto"/>
          <w:szCs w:val="24"/>
        </w:rPr>
        <w:t>s</w:t>
      </w:r>
      <w:r w:rsidR="00512421">
        <w:rPr>
          <w:rStyle w:val="SubtleReference"/>
          <w:rFonts w:cs="Times New Roman"/>
          <w:smallCaps w:val="0"/>
          <w:color w:val="auto"/>
          <w:szCs w:val="24"/>
        </w:rPr>
        <w:t xml:space="preserve"> that</w:t>
      </w:r>
      <w:r w:rsidR="00357282">
        <w:rPr>
          <w:rStyle w:val="SubtleReference"/>
          <w:rFonts w:cs="Times New Roman"/>
          <w:smallCaps w:val="0"/>
          <w:color w:val="auto"/>
          <w:szCs w:val="24"/>
        </w:rPr>
        <w:t xml:space="preserve"> which has been</w:t>
      </w:r>
      <w:r w:rsidR="00512421">
        <w:rPr>
          <w:rStyle w:val="SubtleReference"/>
          <w:rFonts w:cs="Times New Roman"/>
          <w:smallCaps w:val="0"/>
          <w:color w:val="auto"/>
          <w:szCs w:val="24"/>
        </w:rPr>
        <w:t xml:space="preserve"> advocated by </w:t>
      </w:r>
      <w:r w:rsidR="003C12CA">
        <w:rPr>
          <w:rStyle w:val="SubtleReference"/>
          <w:rFonts w:cs="Times New Roman"/>
          <w:smallCaps w:val="0"/>
          <w:color w:val="auto"/>
          <w:szCs w:val="24"/>
        </w:rPr>
        <w:t xml:space="preserve">Ayres and Braithwaite </w:t>
      </w:r>
      <w:r w:rsidR="00EA39BF">
        <w:rPr>
          <w:rStyle w:val="SubtleReference"/>
          <w:rFonts w:cs="Times New Roman"/>
          <w:smallCaps w:val="0"/>
          <w:color w:val="auto"/>
          <w:szCs w:val="24"/>
        </w:rPr>
        <w:t xml:space="preserve"> </w:t>
      </w:r>
      <w:r w:rsidR="003C12CA">
        <w:rPr>
          <w:rStyle w:val="SubtleReference"/>
          <w:rFonts w:cs="Times New Roman"/>
          <w:smallCaps w:val="0"/>
          <w:color w:val="auto"/>
          <w:szCs w:val="24"/>
        </w:rPr>
        <w:t xml:space="preserve">whereby </w:t>
      </w:r>
      <w:r w:rsidR="00EA39BF">
        <w:rPr>
          <w:rStyle w:val="SubtleReference"/>
          <w:rFonts w:cs="Times New Roman"/>
          <w:smallCaps w:val="0"/>
          <w:color w:val="auto"/>
          <w:szCs w:val="24"/>
        </w:rPr>
        <w:t>as the number and severity of the violations increase so do the penalties.</w:t>
      </w:r>
      <w:r w:rsidR="002D17D7">
        <w:rPr>
          <w:rStyle w:val="SubtleReference"/>
          <w:rFonts w:cs="Times New Roman"/>
          <w:smallCaps w:val="0"/>
          <w:color w:val="auto"/>
          <w:szCs w:val="24"/>
        </w:rPr>
        <w:fldChar w:fldCharType="begin"/>
      </w:r>
      <w:r w:rsidR="00C01C3D">
        <w:rPr>
          <w:rStyle w:val="SubtleReference"/>
          <w:rFonts w:cs="Times New Roman"/>
          <w:smallCaps w:val="0"/>
          <w:color w:val="auto"/>
          <w:szCs w:val="24"/>
        </w:rPr>
        <w:instrText xml:space="preserve"> ADDIN EN.CITE &lt;EndNote&gt;&lt;Cite&gt;&lt;Author&gt;Ayres&lt;/Author&gt;&lt;Year&gt;1992&lt;/Year&gt;&lt;RecNum&gt;106&lt;/RecNum&gt;&lt;DisplayText&gt;(50)&lt;/DisplayText&gt;&lt;record&gt;&lt;rec-number&gt;106&lt;/rec-number&gt;&lt;foreign-keys&gt;&lt;key app="EN" db-id="sv9d2avv1v0pwsevtxfp522xt5vvd0ftdazx" timestamp="1505774156"&gt;106&lt;/key&gt;&lt;/foreign-keys&gt;&lt;ref-type name="Book"&gt;6&lt;/ref-type&gt;&lt;contributors&gt;&lt;authors&gt;&lt;author&gt;Ayres, I&lt;/author&gt;&lt;author&gt;Braithwaite, J&lt;/author&gt;&lt;/authors&gt;&lt;/contributors&gt;&lt;titles&gt;&lt;title&gt;Responsive regulation. Transcending the deregulation debate&lt;/title&gt;&lt;/titles&gt;&lt;dates&gt;&lt;year&gt;1992&lt;/year&gt;&lt;/dates&gt;&lt;pub-location&gt;New York&lt;/pub-location&gt;&lt;publisher&gt;Oxford University Press&lt;/publisher&gt;&lt;urls&gt;&lt;/urls&gt;&lt;/record&gt;&lt;/Cite&gt;&lt;/EndNote&gt;</w:instrText>
      </w:r>
      <w:r w:rsidR="002D17D7">
        <w:rPr>
          <w:rStyle w:val="SubtleReference"/>
          <w:rFonts w:cs="Times New Roman"/>
          <w:smallCaps w:val="0"/>
          <w:color w:val="auto"/>
          <w:szCs w:val="24"/>
        </w:rPr>
        <w:fldChar w:fldCharType="separate"/>
      </w:r>
      <w:r w:rsidR="00C01C3D">
        <w:rPr>
          <w:rStyle w:val="SubtleReference"/>
          <w:rFonts w:cs="Times New Roman"/>
          <w:smallCaps w:val="0"/>
          <w:noProof/>
          <w:color w:val="auto"/>
          <w:szCs w:val="24"/>
        </w:rPr>
        <w:t>(50)</w:t>
      </w:r>
      <w:r w:rsidR="002D17D7">
        <w:rPr>
          <w:rStyle w:val="SubtleReference"/>
          <w:rFonts w:cs="Times New Roman"/>
          <w:smallCaps w:val="0"/>
          <w:color w:val="auto"/>
          <w:szCs w:val="24"/>
        </w:rPr>
        <w:fldChar w:fldCharType="end"/>
      </w:r>
      <w:ins w:id="581" w:author="Joel Lexchin" w:date="2017-12-06T21:27:00Z">
        <w:r w:rsidR="00EC7305">
          <w:rPr>
            <w:rStyle w:val="SubtleReference"/>
            <w:rFonts w:cs="Times New Roman"/>
            <w:smallCaps w:val="0"/>
            <w:color w:val="auto"/>
            <w:szCs w:val="24"/>
          </w:rPr>
          <w:t xml:space="preserve"> This method should also be adapted for dealing with illegal promotion. </w:t>
        </w:r>
      </w:ins>
      <w:ins w:id="582" w:author="Joel Lexchin" w:date="2017-12-06T21:28:00Z">
        <w:r w:rsidR="00EC7305">
          <w:rPr>
            <w:rStyle w:val="SubtleReference"/>
            <w:rFonts w:cs="Times New Roman"/>
            <w:smallCaps w:val="0"/>
            <w:color w:val="auto"/>
            <w:szCs w:val="24"/>
          </w:rPr>
          <w:t xml:space="preserve">Even fines in the range of billions of dollars have failed to control promotion </w:t>
        </w:r>
      </w:ins>
      <w:ins w:id="583" w:author="Joel Lexchin" w:date="2017-12-06T21:29:00Z">
        <w:r w:rsidR="00EC7305">
          <w:rPr>
            <w:rStyle w:val="SubtleReference"/>
            <w:rFonts w:cs="Times New Roman"/>
            <w:smallCaps w:val="0"/>
            <w:color w:val="auto"/>
            <w:szCs w:val="24"/>
          </w:rPr>
          <w:t>since</w:t>
        </w:r>
      </w:ins>
      <w:ins w:id="584" w:author="Joel Lexchin" w:date="2017-12-06T21:30:00Z">
        <w:r w:rsidR="00764255">
          <w:rPr>
            <w:rStyle w:val="SubtleReference"/>
            <w:rFonts w:cs="Times New Roman"/>
            <w:smallCaps w:val="0"/>
            <w:color w:val="auto"/>
            <w:szCs w:val="24"/>
          </w:rPr>
          <w:t>, as noted above,</w:t>
        </w:r>
      </w:ins>
      <w:ins w:id="585" w:author="Joel Lexchin" w:date="2017-12-06T21:29:00Z">
        <w:r w:rsidR="00EC7305">
          <w:rPr>
            <w:rStyle w:val="SubtleReference"/>
            <w:rFonts w:cs="Times New Roman"/>
            <w:smallCaps w:val="0"/>
            <w:color w:val="auto"/>
            <w:szCs w:val="24"/>
          </w:rPr>
          <w:t xml:space="preserve"> there are magnitudes of order more profits to be made from this type of activity.</w:t>
        </w:r>
      </w:ins>
    </w:p>
    <w:p w14:paraId="14AAAC9E" w14:textId="77777777" w:rsidR="0069755E" w:rsidRDefault="0069755E" w:rsidP="00302D0C">
      <w:pPr>
        <w:spacing w:line="480" w:lineRule="auto"/>
        <w:rPr>
          <w:ins w:id="586" w:author="Joel Lexchin" w:date="2017-12-21T12:11:00Z"/>
          <w:rStyle w:val="SubtleReference"/>
          <w:rFonts w:cs="Times New Roman"/>
          <w:smallCaps w:val="0"/>
          <w:color w:val="auto"/>
          <w:szCs w:val="24"/>
        </w:rPr>
      </w:pPr>
      <w:bookmarkStart w:id="587" w:name="OLE_LINK1519"/>
      <w:bookmarkStart w:id="588" w:name="OLE_LINK1520"/>
    </w:p>
    <w:p w14:paraId="2AD79A91" w14:textId="0C317357" w:rsidR="006A6D68" w:rsidRDefault="0018031D" w:rsidP="00302D0C">
      <w:pPr>
        <w:spacing w:line="480" w:lineRule="auto"/>
        <w:rPr>
          <w:rStyle w:val="SubtleReference"/>
          <w:rFonts w:cs="Times New Roman"/>
          <w:smallCaps w:val="0"/>
          <w:color w:val="auto"/>
          <w:szCs w:val="24"/>
        </w:rPr>
      </w:pPr>
      <w:r>
        <w:rPr>
          <w:rStyle w:val="SubtleReference"/>
          <w:rFonts w:cs="Times New Roman"/>
          <w:smallCaps w:val="0"/>
          <w:color w:val="auto"/>
          <w:szCs w:val="24"/>
        </w:rPr>
        <w:t>The Physician Payments Sunshine Act (</w:t>
      </w:r>
      <w:proofErr w:type="spellStart"/>
      <w:r>
        <w:rPr>
          <w:rStyle w:val="SubtleReference"/>
          <w:rFonts w:cs="Times New Roman"/>
          <w:smallCaps w:val="0"/>
          <w:color w:val="auto"/>
          <w:szCs w:val="24"/>
        </w:rPr>
        <w:t>PPSA</w:t>
      </w:r>
      <w:proofErr w:type="spellEnd"/>
      <w:r>
        <w:rPr>
          <w:rStyle w:val="SubtleReference"/>
          <w:rFonts w:cs="Times New Roman"/>
          <w:smallCaps w:val="0"/>
          <w:color w:val="auto"/>
          <w:szCs w:val="24"/>
        </w:rPr>
        <w:t>) in the U</w:t>
      </w:r>
      <w:r w:rsidR="00302D0C">
        <w:rPr>
          <w:rStyle w:val="SubtleReference"/>
          <w:rFonts w:cs="Times New Roman"/>
          <w:smallCaps w:val="0"/>
          <w:color w:val="auto"/>
          <w:szCs w:val="24"/>
        </w:rPr>
        <w:t>S</w:t>
      </w:r>
      <w:r>
        <w:rPr>
          <w:rStyle w:val="SubtleReference"/>
          <w:rFonts w:cs="Times New Roman"/>
          <w:smallCaps w:val="0"/>
          <w:color w:val="auto"/>
          <w:szCs w:val="24"/>
        </w:rPr>
        <w:t xml:space="preserve"> is part of the Affordable Care Act and </w:t>
      </w:r>
      <w:r w:rsidR="00E81360">
        <w:rPr>
          <w:rStyle w:val="SubtleReference"/>
          <w:rFonts w:cs="Times New Roman"/>
          <w:smallCaps w:val="0"/>
          <w:color w:val="auto"/>
          <w:szCs w:val="24"/>
        </w:rPr>
        <w:t>has helped to drive</w:t>
      </w:r>
      <w:r w:rsidR="0052315F" w:rsidRPr="00EA39BF">
        <w:rPr>
          <w:rStyle w:val="SubtleReference"/>
          <w:rFonts w:cs="Times New Roman"/>
          <w:smallCaps w:val="0"/>
          <w:color w:val="auto"/>
          <w:szCs w:val="24"/>
        </w:rPr>
        <w:t xml:space="preserve"> </w:t>
      </w:r>
      <w:r w:rsidR="006F5529" w:rsidRPr="00EA39BF">
        <w:rPr>
          <w:rStyle w:val="SubtleReference"/>
          <w:rFonts w:cs="Times New Roman"/>
          <w:smallCaps w:val="0"/>
          <w:color w:val="auto"/>
          <w:szCs w:val="24"/>
        </w:rPr>
        <w:t xml:space="preserve">transparency and the possibility for greater </w:t>
      </w:r>
      <w:r w:rsidR="0052315F" w:rsidRPr="00EA39BF">
        <w:rPr>
          <w:rStyle w:val="SubtleReference"/>
          <w:rFonts w:cs="Times New Roman"/>
          <w:smallCaps w:val="0"/>
          <w:color w:val="auto"/>
          <w:szCs w:val="24"/>
        </w:rPr>
        <w:t>accountability</w:t>
      </w:r>
      <w:r w:rsidR="00E81360">
        <w:rPr>
          <w:rStyle w:val="SubtleReference"/>
          <w:rFonts w:cs="Times New Roman"/>
          <w:smallCaps w:val="0"/>
          <w:color w:val="auto"/>
          <w:szCs w:val="24"/>
        </w:rPr>
        <w:t xml:space="preserve"> by health practitioners and pharmaceutical and medical device companies</w:t>
      </w:r>
      <w:r w:rsidR="0052315F" w:rsidRPr="00EA39BF">
        <w:rPr>
          <w:rStyle w:val="SubtleReference"/>
          <w:rFonts w:cs="Times New Roman"/>
          <w:smallCaps w:val="0"/>
          <w:color w:val="auto"/>
          <w:szCs w:val="24"/>
        </w:rPr>
        <w:t xml:space="preserve"> in the United States</w:t>
      </w:r>
      <w:r w:rsidR="00E81360">
        <w:rPr>
          <w:rStyle w:val="SubtleReference"/>
          <w:rFonts w:cs="Times New Roman"/>
          <w:smallCaps w:val="0"/>
          <w:color w:val="auto"/>
          <w:szCs w:val="24"/>
        </w:rPr>
        <w:t>.</w:t>
      </w:r>
      <w:r w:rsidR="006F5529" w:rsidRPr="00EA39BF">
        <w:rPr>
          <w:rStyle w:val="SubtleReference"/>
          <w:rFonts w:cs="Times New Roman"/>
          <w:smallCaps w:val="0"/>
          <w:color w:val="auto"/>
          <w:szCs w:val="24"/>
        </w:rPr>
        <w:t xml:space="preserve"> </w:t>
      </w:r>
      <w:r w:rsidR="006D2405" w:rsidRPr="00EA39BF">
        <w:rPr>
          <w:rStyle w:val="SubtleReference"/>
          <w:rFonts w:cs="Times New Roman"/>
          <w:smallCaps w:val="0"/>
          <w:color w:val="auto"/>
          <w:szCs w:val="24"/>
        </w:rPr>
        <w:t xml:space="preserve">By mandating the public reporting of all payments to doctors </w:t>
      </w:r>
      <w:r w:rsidR="0007796B" w:rsidRPr="00EA39BF">
        <w:rPr>
          <w:rStyle w:val="SubtleReference"/>
          <w:rFonts w:cs="Times New Roman"/>
          <w:smallCaps w:val="0"/>
          <w:color w:val="auto"/>
          <w:szCs w:val="24"/>
        </w:rPr>
        <w:t xml:space="preserve">and healthcare institutions </w:t>
      </w:r>
      <w:r w:rsidR="006D2405" w:rsidRPr="00EA39BF">
        <w:rPr>
          <w:rStyle w:val="SubtleReference"/>
          <w:rFonts w:cs="Times New Roman"/>
          <w:smallCaps w:val="0"/>
          <w:color w:val="auto"/>
          <w:szCs w:val="24"/>
        </w:rPr>
        <w:t>of $10 or more, t</w:t>
      </w:r>
      <w:r w:rsidR="006F5529" w:rsidRPr="00EA39BF">
        <w:rPr>
          <w:rStyle w:val="SubtleReference"/>
          <w:rFonts w:cs="Times New Roman"/>
          <w:smallCaps w:val="0"/>
          <w:color w:val="auto"/>
          <w:szCs w:val="24"/>
        </w:rPr>
        <w:t xml:space="preserve">he </w:t>
      </w:r>
      <w:proofErr w:type="spellStart"/>
      <w:r w:rsidR="006F5529" w:rsidRPr="00EA39BF">
        <w:rPr>
          <w:rStyle w:val="SubtleReference"/>
          <w:rFonts w:cs="Times New Roman"/>
          <w:smallCaps w:val="0"/>
          <w:color w:val="auto"/>
          <w:szCs w:val="24"/>
        </w:rPr>
        <w:t>PPSA</w:t>
      </w:r>
      <w:proofErr w:type="spellEnd"/>
      <w:r w:rsidR="000E5D19" w:rsidRPr="00EA39BF">
        <w:rPr>
          <w:rStyle w:val="SubtleReference"/>
          <w:rFonts w:cs="Times New Roman"/>
          <w:smallCaps w:val="0"/>
          <w:color w:val="auto"/>
          <w:szCs w:val="24"/>
        </w:rPr>
        <w:t xml:space="preserve"> </w:t>
      </w:r>
      <w:r w:rsidR="0052315F" w:rsidRPr="00EA39BF">
        <w:rPr>
          <w:rStyle w:val="SubtleReference"/>
          <w:rFonts w:cs="Times New Roman"/>
          <w:smallCaps w:val="0"/>
          <w:color w:val="auto"/>
          <w:szCs w:val="24"/>
        </w:rPr>
        <w:t xml:space="preserve">helps </w:t>
      </w:r>
      <w:r w:rsidR="00C37CF9" w:rsidRPr="00EA39BF">
        <w:rPr>
          <w:rStyle w:val="SubtleReference"/>
          <w:rFonts w:cs="Times New Roman"/>
          <w:smallCaps w:val="0"/>
          <w:color w:val="auto"/>
          <w:szCs w:val="24"/>
        </w:rPr>
        <w:t>address</w:t>
      </w:r>
      <w:r w:rsidR="0052315F" w:rsidRPr="00EA39BF">
        <w:rPr>
          <w:rStyle w:val="SubtleReference"/>
          <w:rFonts w:cs="Times New Roman"/>
          <w:smallCaps w:val="0"/>
          <w:color w:val="auto"/>
          <w:szCs w:val="24"/>
        </w:rPr>
        <w:t xml:space="preserve"> financial conflict</w:t>
      </w:r>
      <w:r w:rsidR="00FD6647">
        <w:rPr>
          <w:rStyle w:val="SubtleReference"/>
          <w:rFonts w:cs="Times New Roman"/>
          <w:smallCaps w:val="0"/>
          <w:color w:val="auto"/>
          <w:szCs w:val="24"/>
        </w:rPr>
        <w:t>s</w:t>
      </w:r>
      <w:r w:rsidR="0052315F" w:rsidRPr="00EA39BF">
        <w:rPr>
          <w:rStyle w:val="SubtleReference"/>
          <w:rFonts w:cs="Times New Roman"/>
          <w:smallCaps w:val="0"/>
          <w:color w:val="auto"/>
          <w:szCs w:val="24"/>
        </w:rPr>
        <w:t xml:space="preserve"> of interest (FCOI)</w:t>
      </w:r>
      <w:r w:rsidR="00C37CF9" w:rsidRPr="00EA39BF">
        <w:rPr>
          <w:rStyle w:val="SubtleReference"/>
          <w:rFonts w:cs="Times New Roman"/>
          <w:smallCaps w:val="0"/>
          <w:color w:val="auto"/>
          <w:szCs w:val="24"/>
        </w:rPr>
        <w:t>—an endemic problem in medicine</w:t>
      </w:r>
      <w:r w:rsidR="0052315F" w:rsidRPr="00EA39BF">
        <w:rPr>
          <w:rStyle w:val="SubtleReference"/>
          <w:rFonts w:cs="Times New Roman"/>
          <w:smallCaps w:val="0"/>
          <w:color w:val="auto"/>
          <w:szCs w:val="24"/>
        </w:rPr>
        <w:t xml:space="preserve">. </w:t>
      </w:r>
      <w:r w:rsidR="0076464E">
        <w:rPr>
          <w:rStyle w:val="SubtleReference"/>
          <w:rFonts w:cs="Times New Roman"/>
          <w:smallCaps w:val="0"/>
          <w:color w:val="auto"/>
          <w:szCs w:val="24"/>
        </w:rPr>
        <w:t xml:space="preserve">These private dollars work to </w:t>
      </w:r>
      <w:r w:rsidR="0052315F" w:rsidRPr="00EA39BF">
        <w:rPr>
          <w:rStyle w:val="SubtleReference"/>
          <w:rFonts w:cs="Times New Roman"/>
          <w:smallCaps w:val="0"/>
          <w:color w:val="auto"/>
          <w:szCs w:val="24"/>
        </w:rPr>
        <w:t>fund physician-researchers</w:t>
      </w:r>
      <w:r w:rsidR="00B808D3">
        <w:rPr>
          <w:rStyle w:val="SubtleReference"/>
          <w:rFonts w:cs="Times New Roman"/>
          <w:smallCaps w:val="0"/>
          <w:color w:val="auto"/>
          <w:szCs w:val="24"/>
        </w:rPr>
        <w:t>,</w:t>
      </w:r>
      <w:r w:rsidR="0052315F" w:rsidRPr="00EA39BF">
        <w:rPr>
          <w:rStyle w:val="SubtleReference"/>
          <w:rFonts w:cs="Times New Roman"/>
          <w:smallCaps w:val="0"/>
          <w:color w:val="auto"/>
          <w:szCs w:val="24"/>
        </w:rPr>
        <w:t xml:space="preserve"> </w:t>
      </w:r>
      <w:r w:rsidR="0085250F">
        <w:rPr>
          <w:rStyle w:val="SubtleReference"/>
          <w:rFonts w:cs="Times New Roman"/>
          <w:smallCaps w:val="0"/>
          <w:color w:val="auto"/>
          <w:szCs w:val="24"/>
        </w:rPr>
        <w:t xml:space="preserve">who are also subsidized </w:t>
      </w:r>
      <w:r w:rsidR="00B808D3">
        <w:rPr>
          <w:rStyle w:val="SubtleReference"/>
          <w:rFonts w:cs="Times New Roman"/>
          <w:smallCaps w:val="0"/>
          <w:color w:val="auto"/>
          <w:szCs w:val="24"/>
        </w:rPr>
        <w:t>through public research funding mechanisms</w:t>
      </w:r>
      <w:r w:rsidR="00560E4F">
        <w:rPr>
          <w:rStyle w:val="SubtleReference"/>
          <w:rFonts w:cs="Times New Roman"/>
          <w:smallCaps w:val="0"/>
          <w:color w:val="auto"/>
          <w:szCs w:val="24"/>
        </w:rPr>
        <w:t xml:space="preserve"> such as the National Institutes of Health in the United States</w:t>
      </w:r>
      <w:r w:rsidR="00C854F5">
        <w:rPr>
          <w:rStyle w:val="SubtleReference"/>
          <w:rFonts w:cs="Times New Roman"/>
          <w:smallCaps w:val="0"/>
          <w:color w:val="auto"/>
          <w:szCs w:val="24"/>
        </w:rPr>
        <w:t>. These physician-researchers often also</w:t>
      </w:r>
      <w:r w:rsidR="0052315F" w:rsidRPr="00EA39BF">
        <w:rPr>
          <w:rStyle w:val="SubtleReference"/>
          <w:rFonts w:cs="Times New Roman"/>
          <w:smallCaps w:val="0"/>
          <w:color w:val="auto"/>
          <w:szCs w:val="24"/>
        </w:rPr>
        <w:t xml:space="preserve"> ha</w:t>
      </w:r>
      <w:r w:rsidR="00C37CF9" w:rsidRPr="00EA39BF">
        <w:rPr>
          <w:rStyle w:val="SubtleReference"/>
          <w:rFonts w:cs="Times New Roman"/>
          <w:smallCaps w:val="0"/>
          <w:color w:val="auto"/>
          <w:szCs w:val="24"/>
        </w:rPr>
        <w:t>ve</w:t>
      </w:r>
      <w:r w:rsidR="0052315F" w:rsidRPr="00EA39BF">
        <w:rPr>
          <w:rStyle w:val="SubtleReference"/>
          <w:rFonts w:cs="Times New Roman"/>
          <w:smallCaps w:val="0"/>
          <w:color w:val="auto"/>
          <w:szCs w:val="24"/>
        </w:rPr>
        <w:t xml:space="preserve"> FCOI relationships with drug companies</w:t>
      </w:r>
      <w:r w:rsidR="00C854F5">
        <w:rPr>
          <w:rStyle w:val="SubtleReference"/>
          <w:rFonts w:cs="Times New Roman"/>
          <w:smallCaps w:val="0"/>
          <w:color w:val="auto"/>
          <w:szCs w:val="24"/>
        </w:rPr>
        <w:t xml:space="preserve"> </w:t>
      </w:r>
      <w:r w:rsidR="00482813">
        <w:rPr>
          <w:rStyle w:val="SubtleReference"/>
          <w:rFonts w:cs="Times New Roman"/>
          <w:smallCaps w:val="0"/>
          <w:color w:val="auto"/>
          <w:szCs w:val="24"/>
        </w:rPr>
        <w:fldChar w:fldCharType="begin"/>
      </w:r>
      <w:r w:rsidR="00C01C3D">
        <w:rPr>
          <w:rStyle w:val="SubtleReference"/>
          <w:rFonts w:cs="Times New Roman"/>
          <w:smallCaps w:val="0"/>
          <w:color w:val="auto"/>
          <w:szCs w:val="24"/>
        </w:rPr>
        <w:instrText xml:space="preserve"> ADDIN EN.CITE &lt;EndNote&gt;&lt;Cite&gt;&lt;Author&gt;Goozner&lt;/Author&gt;&lt;Year&gt;2006&lt;/Year&gt;&lt;RecNum&gt;129&lt;/RecNum&gt;&lt;DisplayText&gt;(51)&lt;/DisplayText&gt;&lt;record&gt;&lt;rec-number&gt;129&lt;/rec-number&gt;&lt;foreign-keys&gt;&lt;key app="EN" db-id="sv9d2avv1v0pwsevtxfp522xt5vvd0ftdazx" timestamp="1506803701"&gt;129&lt;/key&gt;&lt;/foreign-keys&gt;&lt;ref-type name="Report"&gt;27&lt;/ref-type&gt;&lt;contributors&gt;&lt;authors&gt;&lt;author&gt;Goozner, M&lt;/author&gt;&lt;author&gt;Maudlin, C&lt;/author&gt;&lt;/authors&gt;&lt;tertiary-authors&gt;&lt;author&gt;Center for Science in the Public Interest&lt;/author&gt;&lt;/tertiary-authors&gt;&lt;/contributors&gt;&lt;titles&gt;&lt;title&gt;Ensuring independence and objectivity at the National Academies&lt;/title&gt;&lt;/titles&gt;&lt;dates&gt;&lt;year&gt;2006&lt;/year&gt;&lt;/dates&gt;&lt;pub-location&gt;Washington DC&lt;/pub-location&gt;&lt;urls&gt;&lt;/urls&gt;&lt;/record&gt;&lt;/Cite&gt;&lt;/EndNote&gt;</w:instrText>
      </w:r>
      <w:r w:rsidR="00482813">
        <w:rPr>
          <w:rStyle w:val="SubtleReference"/>
          <w:rFonts w:cs="Times New Roman"/>
          <w:smallCaps w:val="0"/>
          <w:color w:val="auto"/>
          <w:szCs w:val="24"/>
        </w:rPr>
        <w:fldChar w:fldCharType="separate"/>
      </w:r>
      <w:r w:rsidR="00C01C3D">
        <w:rPr>
          <w:rStyle w:val="SubtleReference"/>
          <w:rFonts w:cs="Times New Roman"/>
          <w:smallCaps w:val="0"/>
          <w:noProof/>
          <w:color w:val="auto"/>
          <w:szCs w:val="24"/>
        </w:rPr>
        <w:t>(51)</w:t>
      </w:r>
      <w:r w:rsidR="00482813">
        <w:rPr>
          <w:rStyle w:val="SubtleReference"/>
          <w:rFonts w:cs="Times New Roman"/>
          <w:smallCaps w:val="0"/>
          <w:color w:val="auto"/>
          <w:szCs w:val="24"/>
        </w:rPr>
        <w:fldChar w:fldCharType="end"/>
      </w:r>
      <w:r w:rsidR="00482813">
        <w:rPr>
          <w:rStyle w:val="SubtleReference"/>
          <w:rFonts w:cs="Times New Roman"/>
          <w:smallCaps w:val="0"/>
          <w:color w:val="auto"/>
          <w:szCs w:val="24"/>
        </w:rPr>
        <w:t xml:space="preserve"> </w:t>
      </w:r>
      <w:r w:rsidR="00C854F5">
        <w:rPr>
          <w:rStyle w:val="SubtleReference"/>
          <w:rFonts w:cs="Times New Roman"/>
          <w:smallCaps w:val="0"/>
          <w:color w:val="auto"/>
          <w:szCs w:val="24"/>
        </w:rPr>
        <w:t>and this relationship has been linked with</w:t>
      </w:r>
      <w:r w:rsidR="001A4765" w:rsidRPr="00EA39BF">
        <w:rPr>
          <w:rStyle w:val="SubtleReference"/>
          <w:rFonts w:cs="Times New Roman"/>
          <w:smallCaps w:val="0"/>
          <w:color w:val="auto"/>
          <w:szCs w:val="24"/>
        </w:rPr>
        <w:t xml:space="preserve"> skewed research results in favour of the product being tested.</w:t>
      </w:r>
      <w:r w:rsidR="004B65E1" w:rsidRPr="00BC52B9">
        <w:rPr>
          <w:rStyle w:val="SubtleReference"/>
          <w:rFonts w:cs="Times New Roman"/>
          <w:smallCaps w:val="0"/>
          <w:color w:val="auto"/>
          <w:szCs w:val="24"/>
        </w:rPr>
        <w:fldChar w:fldCharType="begin"/>
      </w:r>
      <w:r w:rsidR="00C01C3D">
        <w:rPr>
          <w:rStyle w:val="SubtleReference"/>
          <w:rFonts w:cs="Times New Roman"/>
          <w:smallCaps w:val="0"/>
          <w:color w:val="auto"/>
          <w:szCs w:val="24"/>
        </w:rPr>
        <w:instrText xml:space="preserve"> ADDIN EN.CITE &lt;EndNote&gt;&lt;Cite&gt;&lt;Author&gt;Ahn&lt;/Author&gt;&lt;Year&gt;2017&lt;/Year&gt;&lt;RecNum&gt;121&lt;/RecNum&gt;&lt;DisplayText&gt;(52)&lt;/DisplayText&gt;&lt;record&gt;&lt;rec-number&gt;121&lt;/rec-number&gt;&lt;foreign-keys&gt;&lt;key app="EN" db-id="sv9d2avv1v0pwsevtxfp522xt5vvd0ftdazx" timestamp="1506801347"&gt;121&lt;/key&gt;&lt;/foreign-keys&gt;&lt;ref-type name="Journal Article"&gt;17&lt;/ref-type&gt;&lt;contributors&gt;&lt;authors&gt;&lt;author&gt;Ahn, R&lt;/author&gt;&lt;author&gt;Woodbridge, A&lt;/author&gt;&lt;author&gt;Abraham, A&lt;/author&gt;&lt;author&gt;Saba, S&lt;/author&gt;&lt;author&gt;Korenstein, D&lt;/author&gt;&lt;author&gt;Madden, E&lt;/author&gt;&lt;author&gt;Boscardin, WJ&lt;/author&gt;&lt;author&gt;Keyhani, S&lt;/author&gt;&lt;/authors&gt;&lt;/contributors&gt;&lt;titles&gt;&lt;title&gt;Financial ties of principal investigators and randomized controlled trial outcomes: cross sectional study&lt;/title&gt;&lt;secondary-title&gt;BMJ&lt;/secondary-title&gt;&lt;/titles&gt;&lt;periodical&gt;&lt;full-title&gt;BMJ&lt;/full-title&gt;&lt;/periodical&gt;&lt;pages&gt;i6770&lt;/pages&gt;&lt;volume&gt;356&lt;/volume&gt;&lt;dates&gt;&lt;year&gt;2017&lt;/year&gt;&lt;/dates&gt;&lt;urls&gt;&lt;/urls&gt;&lt;/record&gt;&lt;/Cite&gt;&lt;/EndNote&gt;</w:instrText>
      </w:r>
      <w:r w:rsidR="004B65E1" w:rsidRPr="00BC52B9">
        <w:rPr>
          <w:rStyle w:val="SubtleReference"/>
          <w:rFonts w:cs="Times New Roman"/>
          <w:smallCaps w:val="0"/>
          <w:color w:val="auto"/>
          <w:szCs w:val="24"/>
        </w:rPr>
        <w:fldChar w:fldCharType="separate"/>
      </w:r>
      <w:r w:rsidR="00C01C3D">
        <w:rPr>
          <w:rStyle w:val="SubtleReference"/>
          <w:rFonts w:cs="Times New Roman"/>
          <w:smallCaps w:val="0"/>
          <w:noProof/>
          <w:color w:val="auto"/>
          <w:szCs w:val="24"/>
        </w:rPr>
        <w:t>(52)</w:t>
      </w:r>
      <w:r w:rsidR="004B65E1" w:rsidRPr="00BC52B9">
        <w:rPr>
          <w:rStyle w:val="SubtleReference"/>
          <w:rFonts w:cs="Times New Roman"/>
          <w:smallCaps w:val="0"/>
          <w:color w:val="auto"/>
          <w:szCs w:val="24"/>
        </w:rPr>
        <w:fldChar w:fldCharType="end"/>
      </w:r>
      <w:r w:rsidR="001A4765" w:rsidRPr="00EA39BF" w:rsidDel="001A4765">
        <w:rPr>
          <w:rStyle w:val="SubtleReference"/>
          <w:rFonts w:cs="Times New Roman"/>
          <w:smallCaps w:val="0"/>
          <w:color w:val="auto"/>
          <w:szCs w:val="24"/>
        </w:rPr>
        <w:t xml:space="preserve"> </w:t>
      </w:r>
      <w:r w:rsidR="00A85941">
        <w:rPr>
          <w:rStyle w:val="SubtleReference"/>
          <w:rFonts w:cs="Times New Roman"/>
          <w:smallCaps w:val="0"/>
          <w:color w:val="auto"/>
          <w:szCs w:val="24"/>
        </w:rPr>
        <w:t xml:space="preserve">Moreover, </w:t>
      </w:r>
      <w:r w:rsidR="0052315F" w:rsidRPr="00EA39BF">
        <w:rPr>
          <w:rStyle w:val="SubtleReference"/>
          <w:rFonts w:cs="Times New Roman"/>
          <w:smallCaps w:val="0"/>
          <w:color w:val="auto"/>
          <w:szCs w:val="24"/>
        </w:rPr>
        <w:t>FDA safety panels</w:t>
      </w:r>
      <w:r w:rsidR="005B1C57" w:rsidRPr="00EA39BF">
        <w:rPr>
          <w:rStyle w:val="SubtleReference"/>
          <w:rFonts w:cs="Times New Roman"/>
          <w:smallCaps w:val="0"/>
          <w:color w:val="auto"/>
          <w:szCs w:val="24"/>
        </w:rPr>
        <w:t xml:space="preserve"> and </w:t>
      </w:r>
      <w:r w:rsidR="0085041B" w:rsidRPr="00EA39BF">
        <w:rPr>
          <w:rStyle w:val="SubtleReference"/>
          <w:rFonts w:cs="Times New Roman"/>
          <w:smallCaps w:val="0"/>
          <w:color w:val="auto"/>
          <w:szCs w:val="24"/>
        </w:rPr>
        <w:t>National Academy</w:t>
      </w:r>
      <w:r w:rsidR="00F27D48" w:rsidRPr="00EA39BF">
        <w:rPr>
          <w:rStyle w:val="SubtleReference"/>
          <w:rFonts w:cs="Times New Roman"/>
          <w:smallCaps w:val="0"/>
          <w:color w:val="auto"/>
          <w:szCs w:val="24"/>
        </w:rPr>
        <w:t xml:space="preserve"> panel</w:t>
      </w:r>
      <w:r w:rsidR="005B1C57" w:rsidRPr="00EA39BF">
        <w:rPr>
          <w:rStyle w:val="SubtleReference"/>
          <w:rFonts w:cs="Times New Roman"/>
          <w:smallCaps w:val="0"/>
          <w:color w:val="auto"/>
          <w:szCs w:val="24"/>
        </w:rPr>
        <w:t>s</w:t>
      </w:r>
      <w:r w:rsidR="0052315F" w:rsidRPr="00EA39BF">
        <w:rPr>
          <w:rStyle w:val="SubtleReference"/>
          <w:rFonts w:cs="Times New Roman"/>
          <w:smallCaps w:val="0"/>
          <w:color w:val="auto"/>
          <w:szCs w:val="24"/>
        </w:rPr>
        <w:t xml:space="preserve"> </w:t>
      </w:r>
      <w:r w:rsidR="00C37CF9" w:rsidRPr="00EA39BF">
        <w:rPr>
          <w:rStyle w:val="SubtleReference"/>
          <w:rFonts w:cs="Times New Roman"/>
          <w:smallCaps w:val="0"/>
          <w:color w:val="auto"/>
          <w:szCs w:val="24"/>
        </w:rPr>
        <w:t>are</w:t>
      </w:r>
      <w:r w:rsidR="0052315F" w:rsidRPr="00EA39BF">
        <w:rPr>
          <w:rStyle w:val="SubtleReference"/>
          <w:rFonts w:cs="Times New Roman"/>
          <w:smallCaps w:val="0"/>
          <w:color w:val="auto"/>
          <w:szCs w:val="24"/>
        </w:rPr>
        <w:t xml:space="preserve"> stacked with physicians who ha</w:t>
      </w:r>
      <w:r w:rsidR="00C37CF9" w:rsidRPr="00EA39BF">
        <w:rPr>
          <w:rStyle w:val="SubtleReference"/>
          <w:rFonts w:cs="Times New Roman"/>
          <w:smallCaps w:val="0"/>
          <w:color w:val="auto"/>
          <w:szCs w:val="24"/>
        </w:rPr>
        <w:t>ve</w:t>
      </w:r>
      <w:r w:rsidR="0052315F" w:rsidRPr="00EA39BF">
        <w:rPr>
          <w:rStyle w:val="SubtleReference"/>
          <w:rFonts w:cs="Times New Roman"/>
          <w:smallCaps w:val="0"/>
          <w:color w:val="auto"/>
          <w:szCs w:val="24"/>
        </w:rPr>
        <w:t xml:space="preserve"> </w:t>
      </w:r>
      <w:r w:rsidR="0052315F" w:rsidRPr="00EA39BF">
        <w:rPr>
          <w:rStyle w:val="SubtleReference"/>
          <w:rFonts w:cs="Times New Roman"/>
          <w:smallCaps w:val="0"/>
          <w:color w:val="auto"/>
          <w:szCs w:val="24"/>
        </w:rPr>
        <w:lastRenderedPageBreak/>
        <w:t>FCOI relationships with drug companies</w:t>
      </w:r>
      <w:r w:rsidR="009D0486" w:rsidRPr="00EA39BF">
        <w:rPr>
          <w:rStyle w:val="SubtleReference"/>
          <w:rFonts w:cs="Times New Roman"/>
          <w:smallCaps w:val="0"/>
          <w:color w:val="auto"/>
          <w:szCs w:val="24"/>
        </w:rPr>
        <w:t xml:space="preserve"> whose products </w:t>
      </w:r>
      <w:r w:rsidR="008838C3" w:rsidRPr="00EA39BF">
        <w:rPr>
          <w:rStyle w:val="SubtleReference"/>
          <w:rFonts w:cs="Times New Roman"/>
          <w:smallCaps w:val="0"/>
          <w:color w:val="auto"/>
          <w:szCs w:val="24"/>
        </w:rPr>
        <w:t>are under review</w:t>
      </w:r>
      <w:r w:rsidR="0052315F" w:rsidRPr="00EA39BF">
        <w:rPr>
          <w:rStyle w:val="SubtleReference"/>
          <w:rFonts w:cs="Times New Roman"/>
          <w:smallCaps w:val="0"/>
          <w:color w:val="auto"/>
          <w:szCs w:val="24"/>
        </w:rPr>
        <w:t>.</w:t>
      </w:r>
      <w:r w:rsidR="004B65E1" w:rsidRPr="00BC52B9">
        <w:rPr>
          <w:rStyle w:val="SubtleReference"/>
          <w:rFonts w:cs="Times New Roman"/>
          <w:smallCaps w:val="0"/>
          <w:color w:val="auto"/>
          <w:szCs w:val="24"/>
        </w:rPr>
        <w:fldChar w:fldCharType="begin">
          <w:fldData xml:space="preserve">PEVuZE5vdGU+PENpdGU+PEF1dGhvcj5Lcmltc2t5PC9BdXRob3I+PFllYXI+MjAxNzwvWWVhcj48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</w:fldData>
        </w:fldChar>
      </w:r>
      <w:r w:rsidR="00C01C3D">
        <w:rPr>
          <w:rStyle w:val="SubtleReference"/>
          <w:rFonts w:cs="Times New Roman"/>
          <w:smallCaps w:val="0"/>
          <w:color w:val="auto"/>
          <w:szCs w:val="24"/>
        </w:rPr>
        <w:instrText xml:space="preserve"> ADDIN EN.CITE </w:instrText>
      </w:r>
      <w:r w:rsidR="00C01C3D">
        <w:rPr>
          <w:rStyle w:val="SubtleReference"/>
          <w:rFonts w:cs="Times New Roman"/>
          <w:smallCaps w:val="0"/>
          <w:color w:val="auto"/>
          <w:szCs w:val="24"/>
        </w:rPr>
        <w:fldChar w:fldCharType="begin">
          <w:fldData xml:space="preserve">PEVuZE5vdGU+PENpdGU+PEF1dGhvcj5Lcmltc2t5PC9BdXRob3I+PFllYXI+MjAxNzwvWWVhcj48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</w:fldData>
        </w:fldChar>
      </w:r>
      <w:r w:rsidR="00C01C3D">
        <w:rPr>
          <w:rStyle w:val="SubtleReference"/>
          <w:rFonts w:cs="Times New Roman"/>
          <w:smallCaps w:val="0"/>
          <w:color w:val="auto"/>
          <w:szCs w:val="24"/>
        </w:rPr>
        <w:instrText xml:space="preserve"> ADDIN EN.CITE.DATA </w:instrText>
      </w:r>
      <w:r w:rsidR="00C01C3D">
        <w:rPr>
          <w:rStyle w:val="SubtleReference"/>
          <w:rFonts w:cs="Times New Roman"/>
          <w:smallCaps w:val="0"/>
          <w:color w:val="auto"/>
          <w:szCs w:val="24"/>
        </w:rPr>
      </w:r>
      <w:r w:rsidR="00C01C3D">
        <w:rPr>
          <w:rStyle w:val="SubtleReference"/>
          <w:rFonts w:cs="Times New Roman"/>
          <w:smallCaps w:val="0"/>
          <w:color w:val="auto"/>
          <w:szCs w:val="24"/>
        </w:rPr>
        <w:fldChar w:fldCharType="end"/>
      </w:r>
      <w:r w:rsidR="004B65E1" w:rsidRPr="00BC52B9">
        <w:rPr>
          <w:rStyle w:val="SubtleReference"/>
          <w:rFonts w:cs="Times New Roman"/>
          <w:smallCaps w:val="0"/>
          <w:color w:val="auto"/>
          <w:szCs w:val="24"/>
        </w:rPr>
      </w:r>
      <w:r w:rsidR="004B65E1" w:rsidRPr="00BC52B9">
        <w:rPr>
          <w:rStyle w:val="SubtleReference"/>
          <w:rFonts w:cs="Times New Roman"/>
          <w:smallCaps w:val="0"/>
          <w:color w:val="auto"/>
          <w:szCs w:val="24"/>
        </w:rPr>
        <w:fldChar w:fldCharType="separate"/>
      </w:r>
      <w:r w:rsidR="00C01C3D">
        <w:rPr>
          <w:rStyle w:val="SubtleReference"/>
          <w:rFonts w:cs="Times New Roman"/>
          <w:smallCaps w:val="0"/>
          <w:noProof/>
          <w:color w:val="auto"/>
          <w:szCs w:val="24"/>
        </w:rPr>
        <w:t>(53-55)</w:t>
      </w:r>
      <w:r w:rsidR="004B65E1" w:rsidRPr="00BC52B9">
        <w:rPr>
          <w:rStyle w:val="SubtleReference"/>
          <w:rFonts w:cs="Times New Roman"/>
          <w:smallCaps w:val="0"/>
          <w:color w:val="auto"/>
          <w:szCs w:val="24"/>
        </w:rPr>
        <w:fldChar w:fldCharType="end"/>
      </w:r>
      <w:r w:rsidR="0052315F" w:rsidRPr="00EA39BF">
        <w:rPr>
          <w:rStyle w:val="SubtleReference"/>
          <w:rFonts w:cs="Times New Roman"/>
          <w:smallCaps w:val="0"/>
          <w:color w:val="auto"/>
          <w:szCs w:val="24"/>
        </w:rPr>
        <w:t xml:space="preserve"> Companies also funne</w:t>
      </w:r>
      <w:r w:rsidR="00CB307D" w:rsidRPr="00EA39BF">
        <w:rPr>
          <w:rStyle w:val="SubtleReference"/>
          <w:rFonts w:cs="Times New Roman"/>
          <w:smallCaps w:val="0"/>
          <w:color w:val="auto"/>
          <w:szCs w:val="24"/>
        </w:rPr>
        <w:t>l</w:t>
      </w:r>
      <w:r w:rsidR="0052315F" w:rsidRPr="00EA39BF">
        <w:rPr>
          <w:rStyle w:val="SubtleReference"/>
          <w:rFonts w:cs="Times New Roman"/>
          <w:smallCaps w:val="0"/>
          <w:color w:val="auto"/>
          <w:szCs w:val="24"/>
        </w:rPr>
        <w:t xml:space="preserve"> significant amounts of money into continuing medical “education” for physicians</w:t>
      </w:r>
      <w:r w:rsidR="00921775" w:rsidRPr="00EA39BF">
        <w:rPr>
          <w:rStyle w:val="SubtleReference"/>
          <w:rFonts w:cs="Times New Roman"/>
          <w:smallCaps w:val="0"/>
          <w:color w:val="auto"/>
          <w:szCs w:val="24"/>
        </w:rPr>
        <w:t>,</w:t>
      </w:r>
      <w:r w:rsidR="00760779" w:rsidRPr="00BC52B9">
        <w:rPr>
          <w:rStyle w:val="SubtleReference"/>
          <w:rFonts w:cs="Times New Roman"/>
          <w:smallCaps w:val="0"/>
          <w:color w:val="auto"/>
          <w:szCs w:val="24"/>
        </w:rPr>
        <w:fldChar w:fldCharType="begin"/>
      </w:r>
      <w:r w:rsidR="00C01C3D">
        <w:rPr>
          <w:rStyle w:val="SubtleReference"/>
          <w:rFonts w:cs="Times New Roman"/>
          <w:smallCaps w:val="0"/>
          <w:color w:val="auto"/>
          <w:szCs w:val="24"/>
        </w:rPr>
        <w:instrText xml:space="preserve"> ADDIN EN.CITE &lt;EndNote&gt;&lt;Cite&gt;&lt;Author&gt;Fugh-Berman&lt;/Author&gt;&lt;Year&gt;2016&lt;/Year&gt;&lt;RecNum&gt;125&lt;/RecNum&gt;&lt;DisplayText&gt;(56)&lt;/DisplayText&gt;&lt;record&gt;&lt;rec-number&gt;125&lt;/rec-number&gt;&lt;foreign-keys&gt;&lt;key app="EN" db-id="sv9d2avv1v0pwsevtxfp522xt5vvd0ftdazx" timestamp="1506801829"&gt;125&lt;/key&gt;&lt;/foreign-keys&gt;&lt;ref-type name="Journal Article"&gt;17&lt;/ref-type&gt;&lt;contributors&gt;&lt;authors&gt;&lt;author&gt;Fugh-Berman, A&lt;/author&gt;&lt;author&gt;Hogenmiller, A&lt;/author&gt;&lt;/authors&gt;&lt;/contributors&gt;&lt;titles&gt;&lt;title&gt;CME stands for commerical medical education: and ACCME still won’t address the issue&lt;/title&gt;&lt;secondary-title&gt;Journal of Medical Ethics&lt;/secondary-title&gt;&lt;/titles&gt;&lt;periodical&gt;&lt;full-title&gt;Journal of Medical Ethics&lt;/full-title&gt;&lt;/periodical&gt;&lt;pages&gt;172-173&lt;/pages&gt;&lt;volume&gt;42&lt;/volume&gt;&lt;dates&gt;&lt;year&gt;2016&lt;/year&gt;&lt;/dates&gt;&lt;urls&gt;&lt;/urls&gt;&lt;/record&gt;&lt;/Cite&gt;&lt;/EndNote&gt;</w:instrText>
      </w:r>
      <w:r w:rsidR="00760779" w:rsidRPr="00BC52B9">
        <w:rPr>
          <w:rStyle w:val="SubtleReference"/>
          <w:rFonts w:cs="Times New Roman"/>
          <w:smallCaps w:val="0"/>
          <w:color w:val="auto"/>
          <w:szCs w:val="24"/>
        </w:rPr>
        <w:fldChar w:fldCharType="separate"/>
      </w:r>
      <w:r w:rsidR="00C01C3D">
        <w:rPr>
          <w:rStyle w:val="SubtleReference"/>
          <w:rFonts w:cs="Times New Roman"/>
          <w:smallCaps w:val="0"/>
          <w:noProof/>
          <w:color w:val="auto"/>
          <w:szCs w:val="24"/>
        </w:rPr>
        <w:t>(56)</w:t>
      </w:r>
      <w:r w:rsidR="00760779" w:rsidRPr="00BC52B9">
        <w:rPr>
          <w:rStyle w:val="SubtleReference"/>
          <w:rFonts w:cs="Times New Roman"/>
          <w:smallCaps w:val="0"/>
          <w:color w:val="auto"/>
          <w:szCs w:val="24"/>
        </w:rPr>
        <w:fldChar w:fldCharType="end"/>
      </w:r>
      <w:r w:rsidR="0052315F" w:rsidRPr="00EA39BF">
        <w:rPr>
          <w:rStyle w:val="SubtleReference"/>
          <w:rFonts w:cs="Times New Roman"/>
          <w:smallCaps w:val="0"/>
          <w:color w:val="auto"/>
          <w:szCs w:val="24"/>
        </w:rPr>
        <w:t xml:space="preserve"> raising</w:t>
      </w:r>
      <w:r w:rsidR="005B1C57" w:rsidRPr="00EA39BF">
        <w:rPr>
          <w:rStyle w:val="SubtleReference"/>
          <w:rFonts w:cs="Times New Roman"/>
          <w:smallCaps w:val="0"/>
          <w:color w:val="auto"/>
          <w:szCs w:val="24"/>
        </w:rPr>
        <w:t xml:space="preserve"> </w:t>
      </w:r>
      <w:r w:rsidR="0052315F" w:rsidRPr="00EA39BF">
        <w:rPr>
          <w:rStyle w:val="SubtleReference"/>
          <w:rFonts w:cs="Times New Roman"/>
          <w:smallCaps w:val="0"/>
          <w:color w:val="auto"/>
          <w:szCs w:val="24"/>
        </w:rPr>
        <w:t>question</w:t>
      </w:r>
      <w:r w:rsidR="005B1C57" w:rsidRPr="00EA39BF">
        <w:rPr>
          <w:rStyle w:val="SubtleReference"/>
          <w:rFonts w:cs="Times New Roman"/>
          <w:smallCaps w:val="0"/>
          <w:color w:val="auto"/>
          <w:szCs w:val="24"/>
        </w:rPr>
        <w:t>s</w:t>
      </w:r>
      <w:r w:rsidR="0052315F" w:rsidRPr="00EA39BF">
        <w:rPr>
          <w:rStyle w:val="SubtleReference"/>
          <w:rFonts w:cs="Times New Roman"/>
          <w:smallCaps w:val="0"/>
          <w:color w:val="auto"/>
          <w:szCs w:val="24"/>
        </w:rPr>
        <w:t xml:space="preserve"> about</w:t>
      </w:r>
      <w:r w:rsidR="005B1C57" w:rsidRPr="00EA39BF">
        <w:rPr>
          <w:rStyle w:val="SubtleReference"/>
          <w:rFonts w:cs="Times New Roman"/>
          <w:smallCaps w:val="0"/>
          <w:color w:val="auto"/>
          <w:szCs w:val="24"/>
        </w:rPr>
        <w:t xml:space="preserve"> whether marketing has replaced education</w:t>
      </w:r>
      <w:r w:rsidR="0052315F" w:rsidRPr="00EA39BF">
        <w:rPr>
          <w:rStyle w:val="SubtleReference"/>
          <w:rFonts w:cs="Times New Roman"/>
          <w:smallCaps w:val="0"/>
          <w:color w:val="auto"/>
          <w:szCs w:val="24"/>
        </w:rPr>
        <w:t xml:space="preserve">. </w:t>
      </w:r>
      <w:r w:rsidR="006D2405" w:rsidRPr="00EA39BF">
        <w:rPr>
          <w:rStyle w:val="SubtleReference"/>
          <w:rFonts w:cs="Times New Roman"/>
          <w:smallCaps w:val="0"/>
          <w:color w:val="auto"/>
          <w:szCs w:val="24"/>
        </w:rPr>
        <w:t>While only a minor first step, the</w:t>
      </w:r>
      <w:r w:rsidR="0052315F" w:rsidRPr="00EA39BF">
        <w:rPr>
          <w:rStyle w:val="SubtleReference"/>
          <w:rFonts w:cs="Times New Roman"/>
          <w:smallCaps w:val="0"/>
          <w:color w:val="auto"/>
          <w:szCs w:val="24"/>
        </w:rPr>
        <w:t xml:space="preserve"> </w:t>
      </w:r>
      <w:proofErr w:type="spellStart"/>
      <w:r w:rsidR="0052315F" w:rsidRPr="00EA39BF">
        <w:rPr>
          <w:rStyle w:val="SubtleReference"/>
          <w:rFonts w:cs="Times New Roman"/>
          <w:smallCaps w:val="0"/>
          <w:color w:val="auto"/>
          <w:szCs w:val="24"/>
        </w:rPr>
        <w:t>PPSA</w:t>
      </w:r>
      <w:proofErr w:type="spellEnd"/>
      <w:r w:rsidR="0052315F" w:rsidRPr="00EA39BF">
        <w:rPr>
          <w:rStyle w:val="SubtleReference"/>
          <w:rFonts w:cs="Times New Roman"/>
          <w:smallCaps w:val="0"/>
          <w:color w:val="auto"/>
          <w:szCs w:val="24"/>
        </w:rPr>
        <w:t xml:space="preserve"> allows</w:t>
      </w:r>
      <w:r w:rsidR="009D0486" w:rsidRPr="00EA39BF">
        <w:rPr>
          <w:rStyle w:val="SubtleReference"/>
          <w:rFonts w:cs="Times New Roman"/>
          <w:smallCaps w:val="0"/>
          <w:color w:val="auto"/>
          <w:szCs w:val="24"/>
        </w:rPr>
        <w:t xml:space="preserve"> for</w:t>
      </w:r>
      <w:r w:rsidR="0052315F" w:rsidRPr="00EA39BF">
        <w:rPr>
          <w:rStyle w:val="SubtleReference"/>
          <w:rFonts w:cs="Times New Roman"/>
          <w:smallCaps w:val="0"/>
          <w:color w:val="auto"/>
          <w:szCs w:val="24"/>
        </w:rPr>
        <w:t xml:space="preserve"> </w:t>
      </w:r>
      <w:r w:rsidR="009950F4" w:rsidRPr="00EA39BF">
        <w:rPr>
          <w:rStyle w:val="SubtleReference"/>
          <w:rFonts w:cs="Times New Roman"/>
          <w:smallCaps w:val="0"/>
          <w:color w:val="auto"/>
          <w:szCs w:val="24"/>
        </w:rPr>
        <w:t>researchers and journalists to</w:t>
      </w:r>
      <w:r w:rsidR="0052315F" w:rsidRPr="00EA39BF">
        <w:rPr>
          <w:rStyle w:val="SubtleReference"/>
          <w:rFonts w:cs="Times New Roman"/>
          <w:smallCaps w:val="0"/>
          <w:color w:val="auto"/>
          <w:szCs w:val="24"/>
        </w:rPr>
        <w:t xml:space="preserve"> examin</w:t>
      </w:r>
      <w:r w:rsidR="009950F4" w:rsidRPr="00EA39BF">
        <w:rPr>
          <w:rStyle w:val="SubtleReference"/>
          <w:rFonts w:cs="Times New Roman"/>
          <w:smallCaps w:val="0"/>
          <w:color w:val="auto"/>
          <w:szCs w:val="24"/>
        </w:rPr>
        <w:t>e</w:t>
      </w:r>
      <w:r w:rsidR="0052315F" w:rsidRPr="00EA39BF">
        <w:rPr>
          <w:rStyle w:val="SubtleReference"/>
          <w:rFonts w:cs="Times New Roman"/>
          <w:smallCaps w:val="0"/>
          <w:color w:val="auto"/>
          <w:szCs w:val="24"/>
        </w:rPr>
        <w:t xml:space="preserve"> the correlation between industry money and prescriptions and temporal changes in this relationship.</w:t>
      </w:r>
      <w:bookmarkEnd w:id="587"/>
      <w:bookmarkEnd w:id="588"/>
      <w:r w:rsidR="00AF7455" w:rsidRPr="00EA39BF">
        <w:rPr>
          <w:rStyle w:val="SubtleReference"/>
          <w:rFonts w:cs="Times New Roman"/>
          <w:smallCaps w:val="0"/>
          <w:color w:val="auto"/>
          <w:szCs w:val="24"/>
        </w:rPr>
        <w:t xml:space="preserve"> In short, transparency creates the possibility of greater accountability</w:t>
      </w:r>
      <w:r w:rsidR="00ED7865" w:rsidRPr="00EA39BF">
        <w:rPr>
          <w:rStyle w:val="SubtleReference"/>
          <w:rFonts w:cs="Times New Roman"/>
          <w:smallCaps w:val="0"/>
          <w:color w:val="auto"/>
          <w:szCs w:val="24"/>
        </w:rPr>
        <w:t>, and these rules can help in other areas of science that lack such transparency measures.</w:t>
      </w:r>
      <w:r w:rsidR="0030615B">
        <w:rPr>
          <w:rStyle w:val="SubtleReference"/>
          <w:rFonts w:cs="Times New Roman"/>
          <w:smallCaps w:val="0"/>
          <w:color w:val="auto"/>
          <w:szCs w:val="24"/>
        </w:rPr>
        <w:fldChar w:fldCharType="begin"/>
      </w:r>
      <w:r w:rsidR="00C01C3D">
        <w:rPr>
          <w:rStyle w:val="SubtleReference"/>
          <w:rFonts w:cs="Times New Roman"/>
          <w:smallCaps w:val="0"/>
          <w:color w:val="auto"/>
          <w:szCs w:val="24"/>
        </w:rPr>
        <w:instrText xml:space="preserve"> ADDIN EN.CITE &lt;EndNote&gt;&lt;Cite&gt;&lt;Author&gt;Thacker&lt;/Author&gt;&lt;Year&gt;2014&lt;/Year&gt;&lt;RecNum&gt;128&lt;/RecNum&gt;&lt;DisplayText&gt;(57)&lt;/DisplayText&gt;&lt;record&gt;&lt;rec-number&gt;128&lt;/rec-number&gt;&lt;foreign-keys&gt;&lt;key app="EN" db-id="sv9d2avv1v0pwsevtxfp522xt5vvd0ftdazx" timestamp="1506803095"&gt;128&lt;/key&gt;&lt;/foreign-keys&gt;&lt;ref-type name="Web Page"&gt;12&lt;/ref-type&gt;&lt;contributors&gt;&lt;authors&gt;&lt;author&gt;Thacker, PD&lt;/author&gt;&lt;/authors&gt;&lt;/contributors&gt;&lt;titles&gt;&lt;title&gt;Consumers deserve to know who’s funding health research&lt;/title&gt;&lt;secondary-title&gt;Harvard Business Review&lt;/secondary-title&gt;&lt;/titles&gt;&lt;volume&gt;2017&lt;/volume&gt;&lt;number&gt;September 30&lt;/number&gt;&lt;dates&gt;&lt;year&gt;2014&lt;/year&gt;&lt;pub-dates&gt;&lt;date&gt;December 2&lt;/date&gt;&lt;/pub-dates&gt;&lt;/dates&gt;&lt;urls&gt;&lt;related-urls&gt;&lt;url&gt;https://hbr.org/2014/12/consumers-deserve-to-know-whos-funding-health-research&lt;/url&gt;&lt;/related-urls&gt;&lt;/urls&gt;&lt;/record&gt;&lt;/Cite&gt;&lt;/EndNote&gt;</w:instrText>
      </w:r>
      <w:r w:rsidR="0030615B">
        <w:rPr>
          <w:rStyle w:val="SubtleReference"/>
          <w:rFonts w:cs="Times New Roman"/>
          <w:smallCaps w:val="0"/>
          <w:color w:val="auto"/>
          <w:szCs w:val="24"/>
        </w:rPr>
        <w:fldChar w:fldCharType="separate"/>
      </w:r>
      <w:r w:rsidR="00C01C3D">
        <w:rPr>
          <w:rStyle w:val="SubtleReference"/>
          <w:rFonts w:cs="Times New Roman"/>
          <w:smallCaps w:val="0"/>
          <w:noProof/>
          <w:color w:val="auto"/>
          <w:szCs w:val="24"/>
        </w:rPr>
        <w:t>(57)</w:t>
      </w:r>
      <w:r w:rsidR="0030615B">
        <w:rPr>
          <w:rStyle w:val="SubtleReference"/>
          <w:rFonts w:cs="Times New Roman"/>
          <w:smallCaps w:val="0"/>
          <w:color w:val="auto"/>
          <w:szCs w:val="24"/>
        </w:rPr>
        <w:fldChar w:fldCharType="end"/>
      </w:r>
      <w:r w:rsidR="00EA39BF" w:rsidRPr="00EA39BF">
        <w:rPr>
          <w:rStyle w:val="SubtleReference"/>
          <w:rFonts w:cs="Times New Roman"/>
          <w:smallCaps w:val="0"/>
          <w:color w:val="auto"/>
          <w:szCs w:val="24"/>
        </w:rPr>
        <w:t xml:space="preserve"> </w:t>
      </w:r>
    </w:p>
    <w:p w14:paraId="72ACD7DA" w14:textId="77777777" w:rsidR="0069755E" w:rsidRDefault="0069755E" w:rsidP="00302D0C">
      <w:pPr>
        <w:spacing w:line="480" w:lineRule="auto"/>
        <w:rPr>
          <w:ins w:id="589" w:author="Joel Lexchin" w:date="2017-12-21T12:11:00Z"/>
          <w:rStyle w:val="SubtleReference"/>
          <w:rFonts w:cs="Times New Roman"/>
          <w:smallCaps w:val="0"/>
          <w:color w:val="auto"/>
          <w:szCs w:val="24"/>
        </w:rPr>
      </w:pPr>
    </w:p>
    <w:p w14:paraId="69FD526C" w14:textId="2A827F64" w:rsidR="00EA39BF" w:rsidRDefault="00EA39BF" w:rsidP="00302D0C">
      <w:pPr>
        <w:spacing w:line="480" w:lineRule="auto"/>
        <w:rPr>
          <w:rStyle w:val="SubtleReference"/>
          <w:rFonts w:cs="Times New Roman"/>
          <w:smallCaps w:val="0"/>
          <w:color w:val="auto"/>
          <w:szCs w:val="24"/>
        </w:rPr>
      </w:pPr>
      <w:r w:rsidRPr="00EA39BF">
        <w:rPr>
          <w:rStyle w:val="SubtleReference"/>
          <w:rFonts w:cs="Times New Roman"/>
          <w:smallCaps w:val="0"/>
          <w:color w:val="auto"/>
          <w:szCs w:val="24"/>
        </w:rPr>
        <w:t>While FCOI</w:t>
      </w:r>
      <w:r w:rsidR="00AD1CD0">
        <w:rPr>
          <w:rStyle w:val="SubtleReference"/>
          <w:rFonts w:cs="Times New Roman"/>
          <w:smallCaps w:val="0"/>
          <w:color w:val="auto"/>
          <w:szCs w:val="24"/>
        </w:rPr>
        <w:t xml:space="preserve"> disclosure</w:t>
      </w:r>
      <w:r w:rsidRPr="00EA39BF">
        <w:rPr>
          <w:rStyle w:val="SubtleReference"/>
          <w:rFonts w:cs="Times New Roman"/>
          <w:smallCaps w:val="0"/>
          <w:color w:val="auto"/>
          <w:szCs w:val="24"/>
        </w:rPr>
        <w:t xml:space="preserve"> is necessary it is not sufficient. The ultimate goal should be to exclude people with FCOI from decision-making capacity. As much as possible, payment for medical research should come from public funds and go to researchers who do not have direct conflicts of interest. More public funding for clinical research will help to prevent researchers from engaging in trials that are being conducted for marketing purposes.</w:t>
      </w:r>
    </w:p>
    <w:p w14:paraId="6BE1B7B6" w14:textId="77777777" w:rsidR="0069755E" w:rsidRDefault="0069755E" w:rsidP="00302D0C">
      <w:pPr>
        <w:spacing w:line="480" w:lineRule="auto"/>
        <w:rPr>
          <w:ins w:id="590" w:author="Joel Lexchin" w:date="2017-12-21T12:11:00Z"/>
          <w:rStyle w:val="SubtleReference"/>
          <w:rFonts w:cs="Times New Roman"/>
          <w:smallCaps w:val="0"/>
          <w:color w:val="auto"/>
          <w:szCs w:val="24"/>
        </w:rPr>
      </w:pPr>
    </w:p>
    <w:p w14:paraId="65CA8943" w14:textId="479CE87E" w:rsidR="009E786C" w:rsidRDefault="00EA39BF" w:rsidP="00302D0C">
      <w:pPr>
        <w:spacing w:line="480" w:lineRule="auto"/>
        <w:rPr>
          <w:rStyle w:val="SubtleReference"/>
          <w:rFonts w:cs="Times New Roman"/>
          <w:smallCaps w:val="0"/>
          <w:color w:val="auto"/>
          <w:szCs w:val="24"/>
        </w:rPr>
      </w:pPr>
      <w:r>
        <w:rPr>
          <w:rStyle w:val="SubtleReference"/>
          <w:rFonts w:cs="Times New Roman"/>
          <w:smallCaps w:val="0"/>
          <w:color w:val="auto"/>
          <w:szCs w:val="24"/>
        </w:rPr>
        <w:t xml:space="preserve">Finally, the </w:t>
      </w:r>
      <w:r w:rsidRPr="00376C72">
        <w:rPr>
          <w:rStyle w:val="SubtleReference"/>
          <w:rFonts w:cs="Times New Roman"/>
          <w:smallCaps w:val="0"/>
          <w:color w:val="auto"/>
          <w:szCs w:val="24"/>
        </w:rPr>
        <w:t>medical profession writ large must reform itself to focus on best treatments, instead of intentionally organizing itself based on the best ways to obtain external corporate funding including, but not limited to, for continuing education.</w:t>
      </w:r>
      <w:r>
        <w:rPr>
          <w:rStyle w:val="SubtleReference"/>
          <w:rFonts w:cs="Times New Roman"/>
          <w:smallCaps w:val="0"/>
          <w:color w:val="auto"/>
          <w:szCs w:val="24"/>
        </w:rPr>
        <w:t xml:space="preserve"> </w:t>
      </w:r>
      <w:r w:rsidR="00751FD7">
        <w:rPr>
          <w:rStyle w:val="SubtleReference"/>
          <w:rFonts w:cs="Times New Roman"/>
          <w:smallCaps w:val="0"/>
          <w:color w:val="auto"/>
          <w:szCs w:val="24"/>
        </w:rPr>
        <w:t xml:space="preserve">One of the key ways for the medical profession to move toward this goal is to develop </w:t>
      </w:r>
      <w:r>
        <w:rPr>
          <w:rStyle w:val="SubtleReference"/>
          <w:rFonts w:cs="Times New Roman"/>
          <w:smallCaps w:val="0"/>
          <w:color w:val="auto"/>
          <w:szCs w:val="24"/>
        </w:rPr>
        <w:t xml:space="preserve">more </w:t>
      </w:r>
      <w:r w:rsidRPr="00376C72">
        <w:rPr>
          <w:rStyle w:val="SubtleReference"/>
          <w:rFonts w:cs="Times New Roman"/>
          <w:smallCaps w:val="0"/>
          <w:color w:val="auto"/>
          <w:szCs w:val="24"/>
        </w:rPr>
        <w:t xml:space="preserve">effective methods of education and communication </w:t>
      </w:r>
      <w:r w:rsidR="00060785">
        <w:rPr>
          <w:rStyle w:val="SubtleReference"/>
          <w:rFonts w:cs="Times New Roman"/>
          <w:smallCaps w:val="0"/>
          <w:color w:val="auto"/>
          <w:szCs w:val="24"/>
        </w:rPr>
        <w:t xml:space="preserve">to clinicians </w:t>
      </w:r>
      <w:r w:rsidRPr="00376C72">
        <w:rPr>
          <w:rStyle w:val="SubtleReference"/>
          <w:rFonts w:cs="Times New Roman"/>
          <w:smallCaps w:val="0"/>
          <w:color w:val="auto"/>
          <w:szCs w:val="24"/>
        </w:rPr>
        <w:t xml:space="preserve">about drug benefits and harms to </w:t>
      </w:r>
      <w:r w:rsidRPr="00376C72">
        <w:rPr>
          <w:rStyle w:val="SubtleReference"/>
          <w:rFonts w:cs="Times New Roman"/>
          <w:smallCaps w:val="0"/>
          <w:color w:val="auto"/>
          <w:szCs w:val="24"/>
        </w:rPr>
        <w:lastRenderedPageBreak/>
        <w:t xml:space="preserve">improve the way that drugs are prescribed and to decrease reliance on biased medical literature and promotion. </w:t>
      </w:r>
    </w:p>
    <w:p w14:paraId="2631EA1C" w14:textId="77777777" w:rsidR="002F27C4" w:rsidRDefault="002F27C4" w:rsidP="00302D0C">
      <w:pPr>
        <w:spacing w:line="480" w:lineRule="auto"/>
        <w:rPr>
          <w:ins w:id="591" w:author="Joel Lexchin" w:date="2017-12-06T17:08:00Z"/>
          <w:rStyle w:val="SubtleReference"/>
          <w:rFonts w:cs="Times New Roman"/>
          <w:smallCaps w:val="0"/>
          <w:color w:val="auto"/>
          <w:szCs w:val="24"/>
        </w:rPr>
      </w:pPr>
    </w:p>
    <w:p w14:paraId="63EEEE50" w14:textId="4A2B53E3" w:rsidR="002F27C4" w:rsidRPr="00E82234" w:rsidRDefault="002F27C4" w:rsidP="00302D0C">
      <w:pPr>
        <w:spacing w:line="480" w:lineRule="auto"/>
        <w:rPr>
          <w:ins w:id="592" w:author="Joel Lexchin" w:date="2017-12-06T17:08:00Z"/>
          <w:rStyle w:val="SubtleReference"/>
          <w:rFonts w:cs="Times New Roman"/>
          <w:b/>
          <w:smallCaps w:val="0"/>
          <w:color w:val="auto"/>
          <w:szCs w:val="24"/>
        </w:rPr>
      </w:pPr>
      <w:ins w:id="593" w:author="Joel Lexchin" w:date="2017-12-06T17:08:00Z">
        <w:r>
          <w:rPr>
            <w:rStyle w:val="SubtleReference"/>
            <w:rFonts w:cs="Times New Roman"/>
            <w:b/>
            <w:smallCaps w:val="0"/>
            <w:color w:val="auto"/>
            <w:szCs w:val="24"/>
          </w:rPr>
          <w:t>Conclusion</w:t>
        </w:r>
      </w:ins>
    </w:p>
    <w:p w14:paraId="130742C1" w14:textId="77777777" w:rsidR="007F0D7F" w:rsidRPr="001C364B" w:rsidRDefault="007F0D7F" w:rsidP="007F0D7F">
      <w:pPr>
        <w:spacing w:line="480" w:lineRule="auto"/>
        <w:rPr>
          <w:ins w:id="594" w:author="Joel Lexchin" w:date="2017-12-21T19:31:00Z"/>
          <w:rStyle w:val="SubtleReference"/>
          <w:rFonts w:cs="Times New Roman"/>
          <w:smallCaps w:val="0"/>
          <w:color w:val="auto"/>
        </w:rPr>
      </w:pPr>
      <w:bookmarkStart w:id="595" w:name="OLE_LINK1285"/>
      <w:ins w:id="596" w:author="Joel Lexchin" w:date="2017-12-21T19:31:00Z">
        <w:r w:rsidRPr="001C364B">
          <w:rPr>
            <w:rStyle w:val="SubtleReference"/>
            <w:rFonts w:cs="Times New Roman"/>
            <w:smallCaps w:val="0"/>
            <w:color w:val="auto"/>
            <w:szCs w:val="24"/>
          </w:rPr>
          <w:t xml:space="preserve">We have seen that corruption occurs in </w:t>
        </w:r>
        <w:r w:rsidRPr="001C364B">
          <w:rPr>
            <w:rStyle w:val="SubtleReference"/>
            <w:rFonts w:cs="Times New Roman"/>
            <w:smallCaps w:val="0"/>
            <w:color w:val="auto"/>
          </w:rPr>
          <w:t>the pharmaceutical sector</w:t>
        </w:r>
        <w:r w:rsidRPr="001C364B">
          <w:rPr>
            <w:rStyle w:val="SubtleReference"/>
            <w:rFonts w:cs="Times New Roman"/>
            <w:smallCaps w:val="0"/>
            <w:color w:val="auto"/>
            <w:szCs w:val="24"/>
          </w:rPr>
          <w:t xml:space="preserve"> when actors ostensibly responsible for promoting the health and well-being of the population allow themselves to be distracted from this duty by other considerations.</w:t>
        </w:r>
        <w:r w:rsidRPr="001C364B">
          <w:rPr>
            <w:rStyle w:val="SubtleReference"/>
            <w:rFonts w:cs="Times New Roman"/>
            <w:smallCaps w:val="0"/>
            <w:color w:val="auto"/>
          </w:rPr>
          <w:t xml:space="preserve"> The end result of that c</w:t>
        </w:r>
        <w:r w:rsidRPr="001C364B">
          <w:rPr>
            <w:rStyle w:val="SubtleReference"/>
            <w:rFonts w:cs="Times New Roman"/>
            <w:smallCaps w:val="0"/>
            <w:color w:val="auto"/>
            <w:szCs w:val="24"/>
          </w:rPr>
          <w:t xml:space="preserve">orruption has meant that instead of medicines primarily being a means to advance health care they have become a means to primarily increase corporate profits. </w:t>
        </w:r>
        <w:r w:rsidRPr="001C364B">
          <w:rPr>
            <w:rStyle w:val="SubtleReference"/>
            <w:rFonts w:cs="Times New Roman"/>
            <w:smallCaps w:val="0"/>
            <w:color w:val="auto"/>
          </w:rPr>
          <w:t>Exploring ways of c</w:t>
        </w:r>
        <w:r w:rsidRPr="001C364B">
          <w:rPr>
            <w:rStyle w:val="SubtleReference"/>
            <w:rFonts w:cs="Times New Roman"/>
            <w:smallCaps w:val="0"/>
            <w:color w:val="auto"/>
            <w:szCs w:val="24"/>
          </w:rPr>
          <w:t>ombatting corruption stimulates new discussion</w:t>
        </w:r>
        <w:r w:rsidRPr="001C364B">
          <w:rPr>
            <w:rStyle w:val="SubtleReference"/>
            <w:rFonts w:cs="Times New Roman"/>
            <w:smallCaps w:val="0"/>
            <w:color w:val="auto"/>
          </w:rPr>
          <w:t>s</w:t>
        </w:r>
        <w:r w:rsidRPr="001C364B">
          <w:rPr>
            <w:rStyle w:val="SubtleReference"/>
            <w:rFonts w:cs="Times New Roman"/>
            <w:smallCaps w:val="0"/>
            <w:color w:val="auto"/>
            <w:szCs w:val="24"/>
          </w:rPr>
          <w:t xml:space="preserve"> about the potential for systemic change. This type of change </w:t>
        </w:r>
        <w:r w:rsidRPr="001C364B">
          <w:rPr>
            <w:rStyle w:val="SubtleReference"/>
            <w:rFonts w:cs="Times New Roman"/>
            <w:smallCaps w:val="0"/>
            <w:color w:val="auto"/>
          </w:rPr>
          <w:t>is necessary to realis</w:t>
        </w:r>
        <w:r w:rsidRPr="001C364B">
          <w:rPr>
            <w:rStyle w:val="SubtleReference"/>
            <w:rFonts w:cs="Times New Roman"/>
            <w:smallCaps w:val="0"/>
            <w:color w:val="auto"/>
            <w:szCs w:val="24"/>
          </w:rPr>
          <w:t>e societal governance goals and transform ideas of corporate social responsibility to ensure that consumers and their favourable outcomes remain the ultimate goal of pharmaceutical companies in the international market.</w:t>
        </w:r>
      </w:ins>
    </w:p>
    <w:bookmarkEnd w:id="595"/>
    <w:p w14:paraId="0297F930" w14:textId="7DE882DF" w:rsidR="0070138C" w:rsidRPr="001B29AD" w:rsidRDefault="0070138C" w:rsidP="00F55138">
      <w:pPr>
        <w:spacing w:line="480" w:lineRule="auto"/>
        <w:rPr>
          <w:rFonts w:cs="Times New Roman"/>
          <w:szCs w:val="24"/>
        </w:rPr>
      </w:pPr>
      <w:r>
        <w:rPr>
          <w:rFonts w:eastAsiaTheme="minorEastAsia" w:cs="Times New Roman"/>
          <w:szCs w:val="24"/>
          <w:lang w:val="en-US"/>
        </w:rPr>
        <w:br w:type="page"/>
      </w:r>
    </w:p>
    <w:p w14:paraId="1541EF22" w14:textId="2862CE5D" w:rsidR="003C2689" w:rsidRPr="00BC52B9" w:rsidRDefault="003C2689">
      <w:pPr>
        <w:spacing w:after="0" w:line="240" w:lineRule="auto"/>
        <w:rPr>
          <w:rFonts w:eastAsiaTheme="minorEastAsia" w:cs="Times New Roman"/>
          <w:b/>
          <w:szCs w:val="24"/>
          <w:lang w:val="en-US"/>
        </w:rPr>
      </w:pPr>
      <w:r w:rsidRPr="00BC52B9">
        <w:rPr>
          <w:rFonts w:eastAsiaTheme="minorEastAsia" w:cs="Times New Roman"/>
          <w:b/>
          <w:szCs w:val="24"/>
          <w:lang w:val="en-US"/>
        </w:rPr>
        <w:lastRenderedPageBreak/>
        <w:t xml:space="preserve">References </w:t>
      </w:r>
    </w:p>
    <w:p w14:paraId="71939548" w14:textId="77777777" w:rsidR="003C2689" w:rsidRDefault="003C2689">
      <w:pPr>
        <w:spacing w:after="0" w:line="240" w:lineRule="auto"/>
        <w:rPr>
          <w:rFonts w:eastAsiaTheme="minorEastAsia" w:cs="Times New Roman"/>
          <w:szCs w:val="24"/>
          <w:lang w:val="en-US"/>
        </w:rPr>
      </w:pPr>
    </w:p>
    <w:p w14:paraId="3E9A4CC4" w14:textId="77777777" w:rsidR="00C01C3D" w:rsidRPr="00C01C3D" w:rsidRDefault="00C74352" w:rsidP="00C01C3D">
      <w:pPr>
        <w:pStyle w:val="EndNoteBibliography"/>
        <w:spacing w:after="0"/>
        <w:rPr>
          <w:noProof/>
        </w:rPr>
      </w:pPr>
      <w:r>
        <w:rPr>
          <w:rFonts w:eastAsiaTheme="minorEastAsia"/>
        </w:rPr>
        <w:fldChar w:fldCharType="begin"/>
      </w:r>
      <w:r>
        <w:rPr>
          <w:rFonts w:eastAsiaTheme="minorEastAsia"/>
        </w:rPr>
        <w:instrText xml:space="preserve"> ADDIN EN.REFLIST </w:instrText>
      </w:r>
      <w:r>
        <w:rPr>
          <w:rFonts w:eastAsiaTheme="minorEastAsia"/>
        </w:rPr>
        <w:fldChar w:fldCharType="separate"/>
      </w:r>
      <w:r w:rsidR="00C01C3D" w:rsidRPr="00C01C3D">
        <w:rPr>
          <w:noProof/>
        </w:rPr>
        <w:t>1.</w:t>
      </w:r>
      <w:r w:rsidR="00C01C3D" w:rsidRPr="00C01C3D">
        <w:rPr>
          <w:noProof/>
        </w:rPr>
        <w:tab/>
        <w:t>Light D, Lexchin J, Darrow J. Institutional corruption of pharmaceuticals and the myth of safe and effective drugs. Journal of Law, Medicine and Ethics. 2013;41:590-600.</w:t>
      </w:r>
    </w:p>
    <w:p w14:paraId="0059B87C" w14:textId="050CE48D" w:rsidR="00C01C3D" w:rsidRPr="00C01C3D" w:rsidRDefault="00C01C3D" w:rsidP="00C01C3D">
      <w:pPr>
        <w:pStyle w:val="EndNoteBibliography"/>
        <w:spacing w:after="0"/>
        <w:rPr>
          <w:noProof/>
        </w:rPr>
      </w:pPr>
      <w:r w:rsidRPr="00C01C3D">
        <w:rPr>
          <w:noProof/>
        </w:rPr>
        <w:t>2.</w:t>
      </w:r>
      <w:r w:rsidRPr="00C01C3D">
        <w:rPr>
          <w:noProof/>
        </w:rPr>
        <w:tab/>
        <w:t xml:space="preserve">Petkov M, Cohen D. Diagnosing corruption in healthcare. London: </w:t>
      </w:r>
      <w:ins w:id="597" w:author="Joel Lexchin" w:date="2017-12-21T22:02:00Z">
        <w:r w:rsidR="00895E0C">
          <w:rPr>
            <w:noProof/>
          </w:rPr>
          <w:t xml:space="preserve">Transparency International; </w:t>
        </w:r>
      </w:ins>
      <w:r w:rsidRPr="00C01C3D">
        <w:rPr>
          <w:noProof/>
        </w:rPr>
        <w:t>2016.</w:t>
      </w:r>
    </w:p>
    <w:p w14:paraId="07B9C349" w14:textId="5F1A4EA5" w:rsidR="00C01C3D" w:rsidRPr="00C01C3D" w:rsidRDefault="00C01C3D" w:rsidP="00C01C3D">
      <w:pPr>
        <w:pStyle w:val="EndNoteBibliography"/>
        <w:spacing w:after="0"/>
        <w:rPr>
          <w:noProof/>
        </w:rPr>
      </w:pPr>
      <w:r w:rsidRPr="00C01C3D">
        <w:rPr>
          <w:noProof/>
        </w:rPr>
        <w:t>3.</w:t>
      </w:r>
      <w:r w:rsidRPr="00C01C3D">
        <w:rPr>
          <w:noProof/>
        </w:rPr>
        <w:tab/>
        <w:t>Kohler J, Martinez M, Petkov M, Sale J. Corruption in the pharmaceutical sector.</w:t>
      </w:r>
      <w:ins w:id="598" w:author="Joel Lexchin" w:date="2017-12-21T22:03:00Z">
        <w:r w:rsidR="00895E0C">
          <w:rPr>
            <w:noProof/>
          </w:rPr>
          <w:t xml:space="preserve"> London: Transparency International; </w:t>
        </w:r>
      </w:ins>
      <w:r w:rsidRPr="00C01C3D">
        <w:rPr>
          <w:noProof/>
        </w:rPr>
        <w:t>2016.</w:t>
      </w:r>
    </w:p>
    <w:p w14:paraId="3E13167F" w14:textId="4858BF23" w:rsidR="00C01C3D" w:rsidRPr="00C01C3D" w:rsidRDefault="00C01C3D" w:rsidP="00C01C3D">
      <w:pPr>
        <w:pStyle w:val="EndNoteBibliography"/>
        <w:spacing w:after="0"/>
        <w:rPr>
          <w:noProof/>
        </w:rPr>
      </w:pPr>
      <w:r w:rsidRPr="00C01C3D">
        <w:rPr>
          <w:noProof/>
        </w:rPr>
        <w:t>4.</w:t>
      </w:r>
      <w:r w:rsidRPr="00C01C3D">
        <w:rPr>
          <w:noProof/>
        </w:rPr>
        <w:tab/>
        <w:t xml:space="preserve">Dejoui N. La bonne gouvernance et la lutte contre la corruption dans le secteur de la santé: L'Économiste Maghrébin; 2017 [updated November 30; cited 2017 December 16]. Available from: </w:t>
      </w:r>
      <w:hyperlink r:id="rId8" w:history="1">
        <w:r w:rsidRPr="00C01C3D">
          <w:rPr>
            <w:rStyle w:val="Hyperlink"/>
            <w:rFonts w:eastAsiaTheme="minorHAnsi" w:cstheme="minorBidi"/>
            <w:noProof/>
            <w:szCs w:val="22"/>
            <w:lang w:val="en-CA"/>
          </w:rPr>
          <w:t>http://www.leconomistemaghrebin.com/2017/11/30/sante-gouvernance-corruption/</w:t>
        </w:r>
      </w:hyperlink>
      <w:r w:rsidRPr="00C01C3D">
        <w:rPr>
          <w:noProof/>
        </w:rPr>
        <w:t>.</w:t>
      </w:r>
    </w:p>
    <w:p w14:paraId="60CF12A9" w14:textId="32A59368" w:rsidR="00C01C3D" w:rsidRPr="00C01C3D" w:rsidRDefault="00C01C3D" w:rsidP="00C01C3D">
      <w:pPr>
        <w:pStyle w:val="EndNoteBibliography"/>
        <w:spacing w:after="0"/>
        <w:rPr>
          <w:noProof/>
        </w:rPr>
      </w:pPr>
      <w:r w:rsidRPr="00C01C3D">
        <w:rPr>
          <w:noProof/>
        </w:rPr>
        <w:t>5.</w:t>
      </w:r>
      <w:r w:rsidRPr="00C01C3D">
        <w:rPr>
          <w:noProof/>
        </w:rPr>
        <w:tab/>
        <w:t>United Nations Department of Economic and Social Affairs. Sustainable development goal 16</w:t>
      </w:r>
      <w:ins w:id="599" w:author="Joel Lexchin" w:date="2017-12-21T22:04:00Z">
        <w:r w:rsidR="00895E0C">
          <w:rPr>
            <w:noProof/>
          </w:rPr>
          <w:t>.</w:t>
        </w:r>
      </w:ins>
      <w:r w:rsidRPr="00C01C3D">
        <w:rPr>
          <w:noProof/>
        </w:rPr>
        <w:t xml:space="preserve"> United Nations; 2017 [cited 2017 October 4]. Available from: </w:t>
      </w:r>
      <w:hyperlink r:id="rId9" w:history="1">
        <w:r w:rsidRPr="00C01C3D">
          <w:rPr>
            <w:rStyle w:val="Hyperlink"/>
            <w:rFonts w:eastAsiaTheme="minorHAnsi" w:cstheme="minorBidi"/>
            <w:noProof/>
            <w:szCs w:val="22"/>
            <w:lang w:val="en-CA"/>
          </w:rPr>
          <w:t>https://sustainabledevelopment.un.org/sdg16</w:t>
        </w:r>
      </w:hyperlink>
      <w:r w:rsidRPr="00C01C3D">
        <w:rPr>
          <w:noProof/>
        </w:rPr>
        <w:t>.</w:t>
      </w:r>
    </w:p>
    <w:p w14:paraId="75AEF160" w14:textId="77777777" w:rsidR="00C01C3D" w:rsidRPr="00C01C3D" w:rsidRDefault="00C01C3D" w:rsidP="00C01C3D">
      <w:pPr>
        <w:pStyle w:val="EndNoteBibliography"/>
        <w:spacing w:after="0"/>
        <w:rPr>
          <w:noProof/>
        </w:rPr>
      </w:pPr>
      <w:r w:rsidRPr="00C01C3D">
        <w:rPr>
          <w:noProof/>
        </w:rPr>
        <w:t>6.</w:t>
      </w:r>
      <w:r w:rsidRPr="00C01C3D">
        <w:rPr>
          <w:noProof/>
        </w:rPr>
        <w:tab/>
        <w:t>Lexchin J. Those who have the gold make the evidence: how the pharmaceutical industry biases the outcomes of clinical trials of medications. Science and Engineering Ethics. 2012;18:247-61.</w:t>
      </w:r>
    </w:p>
    <w:p w14:paraId="0273B892" w14:textId="77777777" w:rsidR="00C01C3D" w:rsidRPr="00C01C3D" w:rsidRDefault="00C01C3D" w:rsidP="00C01C3D">
      <w:pPr>
        <w:pStyle w:val="EndNoteBibliography"/>
        <w:spacing w:after="0"/>
        <w:rPr>
          <w:noProof/>
        </w:rPr>
      </w:pPr>
      <w:r w:rsidRPr="00C01C3D">
        <w:rPr>
          <w:noProof/>
        </w:rPr>
        <w:t>7.</w:t>
      </w:r>
      <w:r w:rsidRPr="00C01C3D">
        <w:rPr>
          <w:noProof/>
        </w:rPr>
        <w:tab/>
        <w:t>Lexchin J. Sponsorship bias in clinical research. International Journal of Risk and Safety in Medicine. 2012;24:233-42.</w:t>
      </w:r>
    </w:p>
    <w:p w14:paraId="39427952" w14:textId="77777777" w:rsidR="00C01C3D" w:rsidRPr="00C01C3D" w:rsidRDefault="00C01C3D" w:rsidP="00C01C3D">
      <w:pPr>
        <w:pStyle w:val="EndNoteBibliography"/>
        <w:spacing w:after="0"/>
        <w:rPr>
          <w:noProof/>
        </w:rPr>
      </w:pPr>
      <w:r w:rsidRPr="00C01C3D">
        <w:rPr>
          <w:noProof/>
        </w:rPr>
        <w:t>8.</w:t>
      </w:r>
      <w:r w:rsidRPr="00C01C3D">
        <w:rPr>
          <w:noProof/>
        </w:rPr>
        <w:tab/>
        <w:t>Angell M. The truth about the drug companies: how they deceive us and what to do about it. New York: Random House; 2004.</w:t>
      </w:r>
    </w:p>
    <w:p w14:paraId="4D1ACD0E" w14:textId="77777777" w:rsidR="00C01C3D" w:rsidRPr="00C01C3D" w:rsidRDefault="00C01C3D" w:rsidP="00C01C3D">
      <w:pPr>
        <w:pStyle w:val="EndNoteBibliography"/>
        <w:spacing w:after="0"/>
        <w:rPr>
          <w:noProof/>
        </w:rPr>
      </w:pPr>
      <w:r w:rsidRPr="00C01C3D">
        <w:rPr>
          <w:noProof/>
        </w:rPr>
        <w:t>9.</w:t>
      </w:r>
      <w:r w:rsidRPr="00C01C3D">
        <w:rPr>
          <w:noProof/>
        </w:rPr>
        <w:tab/>
        <w:t>Brody H. Hooked: Ethics, the Medical Profession, and the Pharmaceutical Industry. Lanham, MD: Rowman &amp; Littlefield; 2007.</w:t>
      </w:r>
    </w:p>
    <w:p w14:paraId="6D41BC87" w14:textId="1B262117" w:rsidR="00C01C3D" w:rsidRPr="00C01C3D" w:rsidRDefault="00C01C3D" w:rsidP="00C01C3D">
      <w:pPr>
        <w:pStyle w:val="EndNoteBibliography"/>
        <w:spacing w:after="0"/>
        <w:rPr>
          <w:noProof/>
        </w:rPr>
      </w:pPr>
      <w:r w:rsidRPr="00C01C3D">
        <w:rPr>
          <w:noProof/>
        </w:rPr>
        <w:t>10.</w:t>
      </w:r>
      <w:r w:rsidRPr="00C01C3D">
        <w:rPr>
          <w:noProof/>
        </w:rPr>
        <w:tab/>
        <w:t xml:space="preserve">Lurie P, Wolfe S. FDA medical officers report lower standards permit dangerous drug approvals. Washington, DC: </w:t>
      </w:r>
      <w:ins w:id="600" w:author="Joel Lexchin" w:date="2017-12-21T22:04:00Z">
        <w:r w:rsidR="00895E0C">
          <w:rPr>
            <w:noProof/>
          </w:rPr>
          <w:t xml:space="preserve">Public Citizen; </w:t>
        </w:r>
      </w:ins>
      <w:r w:rsidRPr="00C01C3D">
        <w:rPr>
          <w:noProof/>
        </w:rPr>
        <w:t>1998.</w:t>
      </w:r>
    </w:p>
    <w:p w14:paraId="20122BEB" w14:textId="77777777" w:rsidR="00C01C3D" w:rsidRPr="00C01C3D" w:rsidRDefault="00C01C3D" w:rsidP="00C01C3D">
      <w:pPr>
        <w:pStyle w:val="EndNoteBibliography"/>
        <w:spacing w:after="0"/>
        <w:rPr>
          <w:noProof/>
        </w:rPr>
      </w:pPr>
      <w:r w:rsidRPr="00C01C3D">
        <w:rPr>
          <w:noProof/>
        </w:rPr>
        <w:t>11.</w:t>
      </w:r>
      <w:r w:rsidRPr="00C01C3D">
        <w:rPr>
          <w:noProof/>
        </w:rPr>
        <w:tab/>
        <w:t>Carpenter D, Zucker EJ, Avorn J. Drug-review deadlines and safety problems. New England Journal of Medicine. 2008;358:1354-61.</w:t>
      </w:r>
    </w:p>
    <w:p w14:paraId="69687AFA" w14:textId="77777777" w:rsidR="00C01C3D" w:rsidRPr="00C01C3D" w:rsidRDefault="00C01C3D" w:rsidP="00C01C3D">
      <w:pPr>
        <w:pStyle w:val="EndNoteBibliography"/>
        <w:spacing w:after="0"/>
        <w:rPr>
          <w:noProof/>
        </w:rPr>
      </w:pPr>
      <w:r w:rsidRPr="00C01C3D">
        <w:rPr>
          <w:noProof/>
        </w:rPr>
        <w:t>12.</w:t>
      </w:r>
      <w:r w:rsidRPr="00C01C3D">
        <w:rPr>
          <w:noProof/>
        </w:rPr>
        <w:tab/>
        <w:t>Lexchin J. Postmarket safety warnings for drugs approved in Canada under the Notice of Compliance with conditions policy. British Journal of Clinical Pharmacology. 2014.</w:t>
      </w:r>
    </w:p>
    <w:p w14:paraId="644966CF" w14:textId="77777777" w:rsidR="00C01C3D" w:rsidRPr="00C01C3D" w:rsidRDefault="00C01C3D" w:rsidP="00C01C3D">
      <w:pPr>
        <w:pStyle w:val="EndNoteBibliography"/>
        <w:spacing w:after="0"/>
        <w:rPr>
          <w:noProof/>
        </w:rPr>
      </w:pPr>
      <w:r w:rsidRPr="00C01C3D">
        <w:rPr>
          <w:noProof/>
        </w:rPr>
        <w:t>13.</w:t>
      </w:r>
      <w:r w:rsidRPr="00C01C3D">
        <w:rPr>
          <w:noProof/>
        </w:rPr>
        <w:tab/>
        <w:t>Olson M. The risk we bear: the effects of review speed and industry user fees on new drug safety. Journal of Health Economics. 2008;27:175-200.</w:t>
      </w:r>
    </w:p>
    <w:p w14:paraId="531B0F42" w14:textId="77777777" w:rsidR="00C01C3D" w:rsidRPr="00C01C3D" w:rsidRDefault="00C01C3D" w:rsidP="00C01C3D">
      <w:pPr>
        <w:pStyle w:val="EndNoteBibliography"/>
        <w:spacing w:after="0"/>
        <w:rPr>
          <w:noProof/>
        </w:rPr>
      </w:pPr>
      <w:r w:rsidRPr="00C01C3D">
        <w:rPr>
          <w:noProof/>
        </w:rPr>
        <w:t>14.</w:t>
      </w:r>
      <w:r w:rsidRPr="00C01C3D">
        <w:rPr>
          <w:noProof/>
        </w:rPr>
        <w:tab/>
        <w:t>Frank C, Himmelstein D, Woolhandler S, Bor D, Wolfe S, Heymann O, et al. Era of faster FDA drug approval has also seen increased black-box warnings and market withdrawals. Health Affairs. 2014;33:1453-9.</w:t>
      </w:r>
    </w:p>
    <w:p w14:paraId="6C08D205" w14:textId="77777777" w:rsidR="00C01C3D" w:rsidRPr="00C01C3D" w:rsidRDefault="00C01C3D" w:rsidP="00C01C3D">
      <w:pPr>
        <w:pStyle w:val="EndNoteBibliography"/>
        <w:spacing w:after="0"/>
        <w:rPr>
          <w:noProof/>
        </w:rPr>
      </w:pPr>
      <w:r w:rsidRPr="00C01C3D">
        <w:rPr>
          <w:noProof/>
        </w:rPr>
        <w:t>15.</w:t>
      </w:r>
      <w:r w:rsidRPr="00C01C3D">
        <w:rPr>
          <w:noProof/>
        </w:rPr>
        <w:tab/>
        <w:t>Mostaghim S, Gagne J, Kesselheim A. Safety related label changes for new drugs after approval in the US through expedited regulatory pathways: retrospective cohort study. BMJ. 2017;358:j3837.</w:t>
      </w:r>
    </w:p>
    <w:p w14:paraId="7B21CEFA" w14:textId="4CCC50EF" w:rsidR="00C01C3D" w:rsidRPr="00C01C3D" w:rsidRDefault="00C01C3D" w:rsidP="00C01C3D">
      <w:pPr>
        <w:pStyle w:val="EndNoteBibliography"/>
        <w:spacing w:after="0"/>
        <w:rPr>
          <w:noProof/>
        </w:rPr>
      </w:pPr>
      <w:r w:rsidRPr="00C01C3D">
        <w:rPr>
          <w:noProof/>
        </w:rPr>
        <w:t>16.</w:t>
      </w:r>
      <w:r w:rsidRPr="00C01C3D">
        <w:rPr>
          <w:noProof/>
        </w:rPr>
        <w:tab/>
        <w:t xml:space="preserve">National Academies of Science Engineering and Medicine. Making medicines affordable: a national imperative. Washington, DC: </w:t>
      </w:r>
      <w:ins w:id="601" w:author="Joel Lexchin" w:date="2017-12-21T22:05:00Z">
        <w:r w:rsidR="00895E0C">
          <w:rPr>
            <w:noProof/>
          </w:rPr>
          <w:t xml:space="preserve">The National Academies Press: </w:t>
        </w:r>
      </w:ins>
      <w:r w:rsidRPr="00C01C3D">
        <w:rPr>
          <w:noProof/>
        </w:rPr>
        <w:t>2017.</w:t>
      </w:r>
    </w:p>
    <w:p w14:paraId="7A72357E" w14:textId="559D54B2" w:rsidR="00C01C3D" w:rsidRPr="00C01C3D" w:rsidRDefault="00C01C3D" w:rsidP="00C01C3D">
      <w:pPr>
        <w:pStyle w:val="EndNoteBibliography"/>
        <w:spacing w:after="0"/>
        <w:rPr>
          <w:noProof/>
        </w:rPr>
      </w:pPr>
      <w:r w:rsidRPr="00C01C3D">
        <w:rPr>
          <w:noProof/>
        </w:rPr>
        <w:t>17.</w:t>
      </w:r>
      <w:r w:rsidRPr="00C01C3D">
        <w:rPr>
          <w:noProof/>
        </w:rPr>
        <w:tab/>
        <w:t xml:space="preserve">Langreth R, Migliozzi B, Gokhale K. The U.S. pays a lot more for top drugs than other countries: Bloomberg; 2015 [cited 2017 April 25]. Available from: </w:t>
      </w:r>
      <w:hyperlink r:id="rId10" w:history="1">
        <w:r w:rsidRPr="00C01C3D">
          <w:rPr>
            <w:rStyle w:val="Hyperlink"/>
            <w:rFonts w:eastAsiaTheme="minorHAnsi" w:cstheme="minorBidi"/>
            <w:noProof/>
            <w:szCs w:val="22"/>
            <w:lang w:val="en-CA"/>
          </w:rPr>
          <w:t>https://www.bloomberg.com/graphics/2015-drug-prices/</w:t>
        </w:r>
      </w:hyperlink>
      <w:r w:rsidRPr="00C01C3D">
        <w:rPr>
          <w:noProof/>
        </w:rPr>
        <w:t>.</w:t>
      </w:r>
    </w:p>
    <w:p w14:paraId="63ECA5E1" w14:textId="0A6168CE" w:rsidR="00C01C3D" w:rsidRPr="00C01C3D" w:rsidRDefault="00C01C3D" w:rsidP="00C01C3D">
      <w:pPr>
        <w:pStyle w:val="EndNoteBibliography"/>
        <w:spacing w:after="0"/>
        <w:rPr>
          <w:noProof/>
        </w:rPr>
      </w:pPr>
      <w:r w:rsidRPr="00C01C3D">
        <w:rPr>
          <w:noProof/>
        </w:rPr>
        <w:t>18.</w:t>
      </w:r>
      <w:r w:rsidRPr="00C01C3D">
        <w:rPr>
          <w:noProof/>
        </w:rPr>
        <w:tab/>
        <w:t xml:space="preserve">Gagnon M-A, Wolfe S. Mirror, mirror on the wall: Medicare Part D pays needlessly high brand-name drug prices compared with other OECD countries and with </w:t>
      </w:r>
      <w:r w:rsidRPr="00C01C3D">
        <w:rPr>
          <w:noProof/>
        </w:rPr>
        <w:lastRenderedPageBreak/>
        <w:t xml:space="preserve">U.S. government programs. Ottawa, Washington D.C.: </w:t>
      </w:r>
      <w:ins w:id="602" w:author="Joel Lexchin" w:date="2017-12-21T22:06:00Z">
        <w:r w:rsidR="00895E0C">
          <w:rPr>
            <w:noProof/>
          </w:rPr>
          <w:t xml:space="preserve">Public Citizen, </w:t>
        </w:r>
        <w:r w:rsidR="00FD0A0A">
          <w:rPr>
            <w:noProof/>
          </w:rPr>
          <w:t xml:space="preserve">Carleton University's School of Public Policy and Administration; </w:t>
        </w:r>
      </w:ins>
      <w:r w:rsidRPr="00C01C3D">
        <w:rPr>
          <w:noProof/>
        </w:rPr>
        <w:t>2015.</w:t>
      </w:r>
    </w:p>
    <w:p w14:paraId="2D9092A4" w14:textId="77777777" w:rsidR="00C01C3D" w:rsidRPr="00C01C3D" w:rsidRDefault="00C01C3D" w:rsidP="00C01C3D">
      <w:pPr>
        <w:pStyle w:val="EndNoteBibliography"/>
        <w:spacing w:after="0"/>
        <w:rPr>
          <w:noProof/>
        </w:rPr>
      </w:pPr>
      <w:r w:rsidRPr="00C01C3D">
        <w:rPr>
          <w:noProof/>
        </w:rPr>
        <w:t>19.</w:t>
      </w:r>
      <w:r w:rsidRPr="00C01C3D">
        <w:rPr>
          <w:noProof/>
        </w:rPr>
        <w:tab/>
        <w:t>OECD. Pharmaceutical spending trends and future challenges.  Health at a glance 2015: OECD indicators. Paris: OECD Publishing; 2015.</w:t>
      </w:r>
    </w:p>
    <w:p w14:paraId="2028D83A" w14:textId="77777777" w:rsidR="00C01C3D" w:rsidRPr="00C01C3D" w:rsidRDefault="00C01C3D" w:rsidP="00C01C3D">
      <w:pPr>
        <w:pStyle w:val="EndNoteBibliography"/>
        <w:spacing w:after="0"/>
        <w:rPr>
          <w:noProof/>
        </w:rPr>
      </w:pPr>
      <w:r w:rsidRPr="00C01C3D">
        <w:rPr>
          <w:noProof/>
        </w:rPr>
        <w:t>20.</w:t>
      </w:r>
      <w:r w:rsidRPr="00C01C3D">
        <w:rPr>
          <w:noProof/>
        </w:rPr>
        <w:tab/>
        <w:t>‘t Hoen E. The global politics of pharmaceutical monopoly power: drug patents, access, innovation and the application of the WTO Doha Declaration on TRIPS and public health. Diemen, The Netherlands: AMB; 2009.</w:t>
      </w:r>
    </w:p>
    <w:p w14:paraId="365F9E5E" w14:textId="77777777" w:rsidR="00C01C3D" w:rsidRPr="00C01C3D" w:rsidRDefault="00C01C3D" w:rsidP="00C01C3D">
      <w:pPr>
        <w:pStyle w:val="EndNoteBibliography"/>
        <w:spacing w:after="0"/>
        <w:rPr>
          <w:noProof/>
        </w:rPr>
      </w:pPr>
      <w:r w:rsidRPr="00C01C3D">
        <w:rPr>
          <w:noProof/>
        </w:rPr>
        <w:t>21.</w:t>
      </w:r>
      <w:r w:rsidRPr="00C01C3D">
        <w:rPr>
          <w:noProof/>
        </w:rPr>
        <w:tab/>
        <w:t>Waning B, Kaplan W, King A, Lawrence D, Leufkens H, Fox M. Global strategies to reduce the price of antiretroviral medicines: evidence from transactional databases. Bulletin of the World Health Organization. 2009;87:520-8.</w:t>
      </w:r>
    </w:p>
    <w:p w14:paraId="1C81E64B" w14:textId="77777777" w:rsidR="00C01C3D" w:rsidRPr="00C01C3D" w:rsidRDefault="00C01C3D" w:rsidP="00C01C3D">
      <w:pPr>
        <w:pStyle w:val="EndNoteBibliography"/>
        <w:spacing w:after="0"/>
        <w:rPr>
          <w:noProof/>
        </w:rPr>
      </w:pPr>
      <w:r w:rsidRPr="00C01C3D">
        <w:rPr>
          <w:noProof/>
        </w:rPr>
        <w:t>22.</w:t>
      </w:r>
      <w:r w:rsidRPr="00C01C3D">
        <w:rPr>
          <w:noProof/>
        </w:rPr>
        <w:tab/>
        <w:t>Drahos P, Braithwaite J. Information feudalism: who owns the knowledge economy? London: Earthscan; 2002.</w:t>
      </w:r>
    </w:p>
    <w:p w14:paraId="668BFBE8" w14:textId="0206F4FB" w:rsidR="00C01C3D" w:rsidRPr="00C01C3D" w:rsidRDefault="00C01C3D" w:rsidP="00C01C3D">
      <w:pPr>
        <w:pStyle w:val="EndNoteBibliography"/>
        <w:spacing w:after="0"/>
        <w:rPr>
          <w:noProof/>
        </w:rPr>
      </w:pPr>
      <w:r w:rsidRPr="00C01C3D">
        <w:rPr>
          <w:noProof/>
        </w:rPr>
        <w:t>23.</w:t>
      </w:r>
      <w:r w:rsidRPr="00C01C3D">
        <w:rPr>
          <w:noProof/>
        </w:rPr>
        <w:tab/>
        <w:t xml:space="preserve">Siddiqui Z. India grants Pfizer patent on pneumonia vaccine in blow to aid group: Reuters; 2016 [updated August 22; cited 2017 December 6]. Available from: </w:t>
      </w:r>
      <w:hyperlink r:id="rId11" w:history="1">
        <w:r w:rsidRPr="00C01C3D">
          <w:rPr>
            <w:rStyle w:val="Hyperlink"/>
            <w:rFonts w:eastAsiaTheme="minorHAnsi" w:cstheme="minorBidi"/>
            <w:noProof/>
            <w:szCs w:val="22"/>
            <w:lang w:val="en-CA"/>
          </w:rPr>
          <w:t>https://www.reuters.com/article/us-pfizer-india-vaccine/india-grants-pfizer-patent-on-pneumonia-vaccine-in-blow-to-aid-group-idUSKCN1B218S</w:t>
        </w:r>
      </w:hyperlink>
      <w:r w:rsidRPr="00C01C3D">
        <w:rPr>
          <w:noProof/>
        </w:rPr>
        <w:t>.</w:t>
      </w:r>
    </w:p>
    <w:p w14:paraId="66D6EE13" w14:textId="77777777" w:rsidR="00C01C3D" w:rsidRPr="00C01C3D" w:rsidRDefault="00C01C3D" w:rsidP="00C01C3D">
      <w:pPr>
        <w:pStyle w:val="EndNoteBibliography"/>
        <w:spacing w:after="0"/>
        <w:rPr>
          <w:noProof/>
        </w:rPr>
      </w:pPr>
      <w:r w:rsidRPr="00C01C3D">
        <w:rPr>
          <w:noProof/>
        </w:rPr>
        <w:t>24.</w:t>
      </w:r>
      <w:r w:rsidRPr="00C01C3D">
        <w:rPr>
          <w:noProof/>
        </w:rPr>
        <w:tab/>
        <w:t>McGettigan P, Roderick P, Mahajan R, Kadam A, Pollock A. Use of fixed dose combination (FDC) drugs in India: central regulatory approval and sales of FDCs containing non-steroidal anti-inflammatory drugs (NSAIDs), metformin, or psychotropic drugs. PLoS Medicine. 2015.</w:t>
      </w:r>
    </w:p>
    <w:p w14:paraId="43A5C859" w14:textId="18269465" w:rsidR="00C01C3D" w:rsidRPr="00C01C3D" w:rsidRDefault="00C01C3D" w:rsidP="00C01C3D">
      <w:pPr>
        <w:pStyle w:val="EndNoteBibliography"/>
        <w:spacing w:after="0"/>
        <w:rPr>
          <w:noProof/>
        </w:rPr>
      </w:pPr>
      <w:r w:rsidRPr="00C01C3D">
        <w:rPr>
          <w:noProof/>
        </w:rPr>
        <w:t>25.</w:t>
      </w:r>
      <w:r w:rsidRPr="00C01C3D">
        <w:rPr>
          <w:noProof/>
        </w:rPr>
        <w:tab/>
        <w:t xml:space="preserve">Almashat S, Wolfe S, Carome M. Twenty-five years of pharmaceutical industry criminal and civil penalties: 1991 through 2015. Washington DC: </w:t>
      </w:r>
      <w:ins w:id="603" w:author="Joel Lexchin" w:date="2017-12-21T22:07:00Z">
        <w:r w:rsidR="00FD0A0A">
          <w:rPr>
            <w:noProof/>
          </w:rPr>
          <w:t xml:space="preserve">Public Citizen; </w:t>
        </w:r>
      </w:ins>
      <w:r w:rsidRPr="00C01C3D">
        <w:rPr>
          <w:noProof/>
        </w:rPr>
        <w:t>2016.</w:t>
      </w:r>
    </w:p>
    <w:p w14:paraId="71D55155" w14:textId="7553E057" w:rsidR="00C01C3D" w:rsidRPr="00C01C3D" w:rsidRDefault="00C01C3D" w:rsidP="00C01C3D">
      <w:pPr>
        <w:pStyle w:val="EndNoteBibliography"/>
        <w:spacing w:after="0"/>
        <w:rPr>
          <w:noProof/>
        </w:rPr>
      </w:pPr>
      <w:r w:rsidRPr="00C01C3D">
        <w:rPr>
          <w:noProof/>
        </w:rPr>
        <w:t>26.</w:t>
      </w:r>
      <w:r w:rsidRPr="00C01C3D">
        <w:rPr>
          <w:noProof/>
        </w:rPr>
        <w:tab/>
        <w:t xml:space="preserve">Almashat S, Wolfe S, Carome M. Twenty-five years of pharmaceutical industry criminal and civil penalties: 1991 through 2015 (chart book). Washington DC: </w:t>
      </w:r>
      <w:ins w:id="604" w:author="Joel Lexchin" w:date="2017-12-21T22:07:00Z">
        <w:r w:rsidR="00FD0A0A">
          <w:rPr>
            <w:noProof/>
          </w:rPr>
          <w:t xml:space="preserve">Public Citizien; </w:t>
        </w:r>
      </w:ins>
      <w:r w:rsidRPr="00C01C3D">
        <w:rPr>
          <w:noProof/>
        </w:rPr>
        <w:t>2016.</w:t>
      </w:r>
    </w:p>
    <w:p w14:paraId="7049F094" w14:textId="79D0975C" w:rsidR="00C01C3D" w:rsidRPr="00C01C3D" w:rsidRDefault="00C01C3D" w:rsidP="00C01C3D">
      <w:pPr>
        <w:pStyle w:val="EndNoteBibliography"/>
        <w:spacing w:after="0"/>
        <w:rPr>
          <w:noProof/>
        </w:rPr>
      </w:pPr>
      <w:r w:rsidRPr="00C01C3D">
        <w:rPr>
          <w:noProof/>
        </w:rPr>
        <w:t>27.</w:t>
      </w:r>
      <w:r w:rsidRPr="00C01C3D">
        <w:rPr>
          <w:noProof/>
        </w:rPr>
        <w:tab/>
        <w:t>United States Department of Justice. GlaxoSmithKline to plead guilty and pay $3 billion to resolve fraud allegations and failure to report safety data</w:t>
      </w:r>
      <w:ins w:id="605" w:author="Joel Lexchin" w:date="2017-12-21T22:08:00Z">
        <w:r w:rsidR="00FD0A0A">
          <w:rPr>
            <w:noProof/>
          </w:rPr>
          <w:t>.</w:t>
        </w:r>
      </w:ins>
      <w:r w:rsidRPr="00C01C3D">
        <w:rPr>
          <w:noProof/>
        </w:rPr>
        <w:t xml:space="preserve"> Washington DC</w:t>
      </w:r>
      <w:ins w:id="606" w:author="Joel Lexchin" w:date="2017-12-21T22:08:00Z">
        <w:r w:rsidR="00FD0A0A">
          <w:rPr>
            <w:noProof/>
          </w:rPr>
          <w:t xml:space="preserve">; </w:t>
        </w:r>
      </w:ins>
      <w:r w:rsidRPr="00C01C3D">
        <w:rPr>
          <w:noProof/>
        </w:rPr>
        <w:t xml:space="preserve">2012 [cited 2017 September 30]. Available from: </w:t>
      </w:r>
      <w:hyperlink r:id="rId12" w:history="1">
        <w:r w:rsidRPr="00C01C3D">
          <w:rPr>
            <w:rStyle w:val="Hyperlink"/>
            <w:rFonts w:eastAsiaTheme="minorHAnsi" w:cstheme="minorBidi"/>
            <w:noProof/>
            <w:szCs w:val="22"/>
            <w:lang w:val="en-CA"/>
          </w:rPr>
          <w:t>https://www.justice.gov/opa/pr/glaxosmithkline-plead-guilty-and-pay-3-billion-resolve-fraud-allegations-and-failure-report</w:t>
        </w:r>
      </w:hyperlink>
      <w:r w:rsidRPr="00C01C3D">
        <w:rPr>
          <w:noProof/>
        </w:rPr>
        <w:t>.</w:t>
      </w:r>
    </w:p>
    <w:p w14:paraId="7AB8B9DD" w14:textId="3AA403B3" w:rsidR="00C01C3D" w:rsidRPr="00C01C3D" w:rsidRDefault="00C01C3D" w:rsidP="00C01C3D">
      <w:pPr>
        <w:pStyle w:val="EndNoteBibliography"/>
        <w:spacing w:after="0"/>
        <w:rPr>
          <w:noProof/>
        </w:rPr>
      </w:pPr>
      <w:r w:rsidRPr="00C01C3D">
        <w:rPr>
          <w:noProof/>
        </w:rPr>
        <w:t>28.</w:t>
      </w:r>
      <w:r w:rsidRPr="00C01C3D">
        <w:rPr>
          <w:noProof/>
        </w:rPr>
        <w:tab/>
        <w:t>Evans D. Big pharma’s crime spree. Bloomberg Markets 2009</w:t>
      </w:r>
      <w:ins w:id="607" w:author="Joel Lexchin" w:date="2017-12-21T22:08:00Z">
        <w:r w:rsidR="00FD0A0A">
          <w:rPr>
            <w:noProof/>
          </w:rPr>
          <w:t xml:space="preserve"> (December)</w:t>
        </w:r>
      </w:ins>
      <w:r w:rsidRPr="00C01C3D">
        <w:rPr>
          <w:noProof/>
        </w:rPr>
        <w:t>:72-86.</w:t>
      </w:r>
    </w:p>
    <w:p w14:paraId="1482C4B7" w14:textId="77777777" w:rsidR="00C01C3D" w:rsidRPr="00C01C3D" w:rsidRDefault="00C01C3D" w:rsidP="00C01C3D">
      <w:pPr>
        <w:pStyle w:val="EndNoteBibliography"/>
        <w:spacing w:after="0"/>
        <w:rPr>
          <w:noProof/>
        </w:rPr>
      </w:pPr>
      <w:r w:rsidRPr="00C01C3D">
        <w:rPr>
          <w:noProof/>
        </w:rPr>
        <w:t>29.</w:t>
      </w:r>
      <w:r w:rsidRPr="00C01C3D">
        <w:rPr>
          <w:noProof/>
        </w:rPr>
        <w:tab/>
        <w:t>Gagnon M-A. Corruption of pharmaceutical markets: addressing the misalignment of financial incentives and public health. Journal of Law, Medicine and Ethics. 2013;41:571-80.</w:t>
      </w:r>
    </w:p>
    <w:p w14:paraId="5B1F63CB" w14:textId="77777777" w:rsidR="00C01C3D" w:rsidRPr="00C01C3D" w:rsidRDefault="00C01C3D" w:rsidP="00C01C3D">
      <w:pPr>
        <w:pStyle w:val="EndNoteBibliography"/>
        <w:spacing w:after="0"/>
        <w:rPr>
          <w:noProof/>
        </w:rPr>
      </w:pPr>
      <w:r w:rsidRPr="00C01C3D">
        <w:rPr>
          <w:noProof/>
        </w:rPr>
        <w:t>30.</w:t>
      </w:r>
      <w:r w:rsidRPr="00C01C3D">
        <w:rPr>
          <w:noProof/>
        </w:rPr>
        <w:tab/>
        <w:t>Thomas K, Schmidt M. Glaxo agrees to pay $3 billion in fraud settlement. New York Times. 2012 July 2.</w:t>
      </w:r>
    </w:p>
    <w:p w14:paraId="657033DC" w14:textId="77777777" w:rsidR="00C01C3D" w:rsidRPr="00C01C3D" w:rsidRDefault="00C01C3D" w:rsidP="00C01C3D">
      <w:pPr>
        <w:pStyle w:val="EndNoteBibliography"/>
        <w:spacing w:after="0"/>
        <w:rPr>
          <w:noProof/>
        </w:rPr>
      </w:pPr>
      <w:r w:rsidRPr="00C01C3D">
        <w:rPr>
          <w:noProof/>
        </w:rPr>
        <w:t>31.</w:t>
      </w:r>
      <w:r w:rsidRPr="00C01C3D">
        <w:rPr>
          <w:noProof/>
        </w:rPr>
        <w:tab/>
        <w:t>Paluzzi J. “Dualities of interest”: the inter-organizational relationships between disease-specific nonprofits and the pharmaceutical industry. International Journal of Health Services. 2012;42:323-39.</w:t>
      </w:r>
    </w:p>
    <w:p w14:paraId="501DFC4E" w14:textId="77777777" w:rsidR="00C01C3D" w:rsidRPr="00C01C3D" w:rsidRDefault="00C01C3D" w:rsidP="00C01C3D">
      <w:pPr>
        <w:pStyle w:val="EndNoteBibliography"/>
        <w:spacing w:after="0"/>
        <w:rPr>
          <w:noProof/>
        </w:rPr>
      </w:pPr>
      <w:r w:rsidRPr="00C01C3D">
        <w:rPr>
          <w:noProof/>
        </w:rPr>
        <w:t>32.</w:t>
      </w:r>
      <w:r w:rsidRPr="00C01C3D">
        <w:rPr>
          <w:noProof/>
        </w:rPr>
        <w:tab/>
        <w:t>Kassirer J. Professional societies and industry support: what is the quid pro quo? Perspectives in Biology and Medicine. 2007;50:7-17.</w:t>
      </w:r>
    </w:p>
    <w:p w14:paraId="587D9C9C" w14:textId="77777777" w:rsidR="00C01C3D" w:rsidRPr="00C01C3D" w:rsidRDefault="00C01C3D" w:rsidP="00C01C3D">
      <w:pPr>
        <w:pStyle w:val="EndNoteBibliography"/>
        <w:spacing w:after="0"/>
        <w:rPr>
          <w:noProof/>
        </w:rPr>
      </w:pPr>
      <w:r w:rsidRPr="00C01C3D">
        <w:rPr>
          <w:noProof/>
        </w:rPr>
        <w:t>33.</w:t>
      </w:r>
      <w:r w:rsidRPr="00C01C3D">
        <w:rPr>
          <w:noProof/>
        </w:rPr>
        <w:tab/>
        <w:t>Thawani V, Gharpure K. Monitoring misuse of the WHO name and emblem in medicine promotion in India. Indian Journal of Medical Ethics. 2009;6(1):10-4.</w:t>
      </w:r>
    </w:p>
    <w:p w14:paraId="71DF2AB3" w14:textId="77777777" w:rsidR="00C01C3D" w:rsidRPr="00C01C3D" w:rsidRDefault="00C01C3D" w:rsidP="00C01C3D">
      <w:pPr>
        <w:pStyle w:val="EndNoteBibliography"/>
        <w:spacing w:after="0"/>
        <w:rPr>
          <w:noProof/>
        </w:rPr>
      </w:pPr>
      <w:r w:rsidRPr="00C01C3D">
        <w:rPr>
          <w:noProof/>
        </w:rPr>
        <w:t>34.</w:t>
      </w:r>
      <w:r w:rsidRPr="00C01C3D">
        <w:rPr>
          <w:noProof/>
        </w:rPr>
        <w:tab/>
        <w:t>Sismondo S. Ghosts in the machine: publication planning in the medical sciences. Social Studies of Science. 2009;39:171-98.</w:t>
      </w:r>
    </w:p>
    <w:p w14:paraId="054ECAB7" w14:textId="77777777" w:rsidR="00C01C3D" w:rsidRPr="00C01C3D" w:rsidRDefault="00C01C3D" w:rsidP="00C01C3D">
      <w:pPr>
        <w:pStyle w:val="EndNoteBibliography"/>
        <w:spacing w:after="0"/>
        <w:rPr>
          <w:noProof/>
        </w:rPr>
      </w:pPr>
      <w:r w:rsidRPr="00C01C3D">
        <w:rPr>
          <w:noProof/>
        </w:rPr>
        <w:lastRenderedPageBreak/>
        <w:t>35.</w:t>
      </w:r>
      <w:r w:rsidRPr="00C01C3D">
        <w:rPr>
          <w:noProof/>
        </w:rPr>
        <w:tab/>
        <w:t>Matheson A. The disposable author: how pharmaceutical marketing is embraced within medicine’s scholarly literature. Hastings Center Report. 2015;46:1-7.</w:t>
      </w:r>
    </w:p>
    <w:p w14:paraId="759E33C3" w14:textId="412EAF69" w:rsidR="00C01C3D" w:rsidRPr="00C01C3D" w:rsidRDefault="00C01C3D" w:rsidP="00C01C3D">
      <w:pPr>
        <w:pStyle w:val="EndNoteBibliography"/>
        <w:spacing w:after="0"/>
        <w:rPr>
          <w:noProof/>
        </w:rPr>
      </w:pPr>
      <w:r w:rsidRPr="00C01C3D">
        <w:rPr>
          <w:noProof/>
        </w:rPr>
        <w:t>36.</w:t>
      </w:r>
      <w:r w:rsidRPr="00C01C3D">
        <w:rPr>
          <w:noProof/>
        </w:rPr>
        <w:tab/>
        <w:t>Turner E, Matthews A, Linardatos E, Tell R, Rosenthal R. Selective publication of antidepressant trials and its influence on apparent efficacy. New England Journal of Medicine. 2008;358:252-60.</w:t>
      </w:r>
    </w:p>
    <w:p w14:paraId="6F5C3BE1" w14:textId="77777777" w:rsidR="00C01C3D" w:rsidRPr="00C01C3D" w:rsidRDefault="00C01C3D" w:rsidP="00C01C3D">
      <w:pPr>
        <w:pStyle w:val="EndNoteBibliography"/>
        <w:spacing w:after="0"/>
        <w:rPr>
          <w:noProof/>
        </w:rPr>
      </w:pPr>
      <w:r w:rsidRPr="00C01C3D">
        <w:rPr>
          <w:noProof/>
        </w:rPr>
        <w:t>37.</w:t>
      </w:r>
      <w:r w:rsidRPr="00C01C3D">
        <w:rPr>
          <w:noProof/>
        </w:rPr>
        <w:tab/>
        <w:t>Rajan K. Pharmocracy: value, politics, and knowledge in global biomedicine. Durham: Duke University Press; 2017.</w:t>
      </w:r>
    </w:p>
    <w:p w14:paraId="63C0A8D0" w14:textId="77777777" w:rsidR="00C01C3D" w:rsidRPr="00C01C3D" w:rsidRDefault="00C01C3D" w:rsidP="00C01C3D">
      <w:pPr>
        <w:pStyle w:val="EndNoteBibliography"/>
        <w:spacing w:after="0"/>
        <w:rPr>
          <w:noProof/>
        </w:rPr>
      </w:pPr>
      <w:r w:rsidRPr="00C01C3D">
        <w:rPr>
          <w:noProof/>
        </w:rPr>
        <w:t>38.</w:t>
      </w:r>
      <w:r w:rsidRPr="00C01C3D">
        <w:rPr>
          <w:noProof/>
        </w:rPr>
        <w:tab/>
        <w:t>Spurling G, Mansfield PR, Montgomery B, Lexchin J, Doust J, Othman N, et al. Information from pharmaceutical companies and the quality, quantity, and cost of physicians’ prescribing: a systematic review. PLoS Medicine. 2010;7:e1000352.</w:t>
      </w:r>
    </w:p>
    <w:p w14:paraId="15F4F898" w14:textId="5DCDC513" w:rsidR="00C01C3D" w:rsidRPr="00C01C3D" w:rsidRDefault="00C01C3D" w:rsidP="00C01C3D">
      <w:pPr>
        <w:pStyle w:val="EndNoteBibliography"/>
        <w:spacing w:after="0"/>
        <w:rPr>
          <w:noProof/>
        </w:rPr>
      </w:pPr>
      <w:r w:rsidRPr="00C01C3D">
        <w:rPr>
          <w:noProof/>
        </w:rPr>
        <w:t>39.</w:t>
      </w:r>
      <w:r w:rsidRPr="00C01C3D">
        <w:rPr>
          <w:noProof/>
        </w:rPr>
        <w:tab/>
      </w:r>
      <w:ins w:id="608" w:author="Joel Lexchin" w:date="2017-12-21T22:10:00Z">
        <w:r w:rsidR="00FD0A0A">
          <w:rPr>
            <w:noProof/>
          </w:rPr>
          <w:t xml:space="preserve">stastica: the statistics </w:t>
        </w:r>
      </w:ins>
      <w:r w:rsidRPr="00C01C3D">
        <w:rPr>
          <w:noProof/>
        </w:rPr>
        <w:t>portal. Pharmaceutical industry direct to consumer media spending in the United States from 2009 to 2016 (in billion U.S. dollars)</w:t>
      </w:r>
      <w:ins w:id="609" w:author="Joel Lexchin" w:date="2017-12-21T22:10:00Z">
        <w:r w:rsidR="00FD0A0A">
          <w:rPr>
            <w:noProof/>
          </w:rPr>
          <w:t>;</w:t>
        </w:r>
      </w:ins>
      <w:r w:rsidRPr="00C01C3D">
        <w:rPr>
          <w:noProof/>
        </w:rPr>
        <w:t xml:space="preserve"> 2017 [cited 2017 December 6]. Available from: </w:t>
      </w:r>
      <w:hyperlink r:id="rId13" w:history="1">
        <w:r w:rsidRPr="00C01C3D">
          <w:rPr>
            <w:rStyle w:val="Hyperlink"/>
            <w:rFonts w:eastAsiaTheme="minorHAnsi" w:cstheme="minorBidi"/>
            <w:noProof/>
            <w:szCs w:val="22"/>
            <w:lang w:val="en-CA"/>
          </w:rPr>
          <w:t>https://www.statista.com/statistics/317819/pharmaceutical-industry-dtc-media-spending-usa/</w:t>
        </w:r>
      </w:hyperlink>
      <w:r w:rsidRPr="00C01C3D">
        <w:rPr>
          <w:noProof/>
        </w:rPr>
        <w:t>.</w:t>
      </w:r>
    </w:p>
    <w:p w14:paraId="7A5416BB" w14:textId="77777777" w:rsidR="00C01C3D" w:rsidRPr="00C01C3D" w:rsidRDefault="00C01C3D" w:rsidP="00C01C3D">
      <w:pPr>
        <w:pStyle w:val="EndNoteBibliography"/>
        <w:spacing w:after="0"/>
        <w:rPr>
          <w:noProof/>
        </w:rPr>
      </w:pPr>
      <w:r w:rsidRPr="00C01C3D">
        <w:rPr>
          <w:noProof/>
        </w:rPr>
        <w:t>40.</w:t>
      </w:r>
      <w:r w:rsidRPr="00C01C3D">
        <w:rPr>
          <w:noProof/>
        </w:rPr>
        <w:tab/>
        <w:t>Mintzes B. Advertising of prescription-only medicines to the public: does evidence of benefit counterbalance harm? Annual Review of Public Health. 2012;33:259-77.</w:t>
      </w:r>
    </w:p>
    <w:p w14:paraId="1A58CF62" w14:textId="3A0E41F2" w:rsidR="00C01C3D" w:rsidRPr="00C01C3D" w:rsidRDefault="00C01C3D" w:rsidP="00C01C3D">
      <w:pPr>
        <w:pStyle w:val="EndNoteBibliography"/>
        <w:spacing w:after="0"/>
        <w:rPr>
          <w:noProof/>
        </w:rPr>
      </w:pPr>
      <w:r w:rsidRPr="00C01C3D">
        <w:rPr>
          <w:noProof/>
        </w:rPr>
        <w:t>41.</w:t>
      </w:r>
      <w:r w:rsidRPr="00C01C3D">
        <w:rPr>
          <w:noProof/>
        </w:rPr>
        <w:tab/>
        <w:t>Fischer C, Schulz I, Zimmermann H, Jenkes C. At any price? Examination of the business behavior of Boehringer Ingelheim, Bayer and Baxter in India. Bielefeld: BUK</w:t>
      </w:r>
      <w:ins w:id="610" w:author="Joel Lexchin" w:date="2017-12-21T22:11:00Z">
        <w:r w:rsidR="00FD0A0A">
          <w:rPr>
            <w:noProof/>
          </w:rPr>
          <w:t>O</w:t>
        </w:r>
      </w:ins>
      <w:r w:rsidRPr="00C01C3D">
        <w:rPr>
          <w:noProof/>
        </w:rPr>
        <w:t xml:space="preserve"> Pharma-Kampagne, Institute of Public Health, Bengaluru, 2011.</w:t>
      </w:r>
    </w:p>
    <w:p w14:paraId="3ABA5B77" w14:textId="45BB0658" w:rsidR="00C01C3D" w:rsidRPr="008570EE" w:rsidRDefault="00C01C3D" w:rsidP="008570EE">
      <w:pPr>
        <w:pStyle w:val="p1"/>
        <w:rPr>
          <w:rFonts w:ascii="Times New Roman" w:hAnsi="Times New Roman"/>
          <w:sz w:val="24"/>
          <w:szCs w:val="24"/>
        </w:rPr>
      </w:pPr>
      <w:r w:rsidRPr="00C01C3D">
        <w:rPr>
          <w:noProof/>
        </w:rPr>
        <w:t>42.</w:t>
      </w:r>
      <w:r w:rsidRPr="00C01C3D">
        <w:rPr>
          <w:noProof/>
        </w:rPr>
        <w:tab/>
      </w:r>
      <w:r w:rsidRPr="008570EE">
        <w:rPr>
          <w:rFonts w:ascii="Times New Roman" w:hAnsi="Times New Roman"/>
          <w:noProof/>
          <w:sz w:val="24"/>
          <w:szCs w:val="24"/>
        </w:rPr>
        <w:t>Lundh A, Lexchin J, Mintzes B, Schroll J, Bero L. Industry sponsorship and research outcome. Cochrane Database of Systematic Reviews 2017(2)</w:t>
      </w:r>
      <w:ins w:id="611" w:author="Joel Lexchin" w:date="2017-12-21T22:11:00Z">
        <w:r w:rsidR="00FD0A0A" w:rsidRPr="008570EE">
          <w:rPr>
            <w:rFonts w:ascii="Times New Roman" w:hAnsi="Times New Roman"/>
            <w:noProof/>
            <w:sz w:val="24"/>
            <w:szCs w:val="24"/>
          </w:rPr>
          <w:t xml:space="preserve">; </w:t>
        </w:r>
        <w:r w:rsidR="00FD0A0A" w:rsidRPr="008570EE">
          <w:rPr>
            <w:rFonts w:ascii="Times New Roman" w:hAnsi="Times New Roman"/>
            <w:sz w:val="24"/>
            <w:szCs w:val="24"/>
          </w:rPr>
          <w:t>Art. No. MR000033</w:t>
        </w:r>
      </w:ins>
      <w:r w:rsidRPr="00FD0A0A">
        <w:rPr>
          <w:rFonts w:ascii="Times New Roman" w:hAnsi="Times New Roman"/>
          <w:noProof/>
          <w:sz w:val="24"/>
          <w:szCs w:val="24"/>
        </w:rPr>
        <w:t>.</w:t>
      </w:r>
    </w:p>
    <w:p w14:paraId="2F57B5E3" w14:textId="77777777" w:rsidR="00C01C3D" w:rsidRPr="00C01C3D" w:rsidRDefault="00C01C3D" w:rsidP="00C01C3D">
      <w:pPr>
        <w:pStyle w:val="EndNoteBibliography"/>
        <w:spacing w:after="0"/>
        <w:rPr>
          <w:noProof/>
        </w:rPr>
      </w:pPr>
      <w:r w:rsidRPr="00C01C3D">
        <w:rPr>
          <w:noProof/>
        </w:rPr>
        <w:t>43.</w:t>
      </w:r>
      <w:r w:rsidRPr="00C01C3D">
        <w:rPr>
          <w:noProof/>
        </w:rPr>
        <w:tab/>
        <w:t>Schafer A. Biomedical conflicts of interest: a defence of the sequestration thesis - learning from the cases of Nancy Olivieri and David Healy. Journal of Medical Ethics. 2004;30:8-24.</w:t>
      </w:r>
    </w:p>
    <w:p w14:paraId="66D0ADAC" w14:textId="77777777" w:rsidR="00C01C3D" w:rsidRPr="00C01C3D" w:rsidRDefault="00C01C3D" w:rsidP="00C01C3D">
      <w:pPr>
        <w:pStyle w:val="EndNoteBibliography"/>
        <w:spacing w:after="0"/>
        <w:rPr>
          <w:noProof/>
        </w:rPr>
      </w:pPr>
      <w:r w:rsidRPr="00C01C3D">
        <w:rPr>
          <w:noProof/>
        </w:rPr>
        <w:t>44.</w:t>
      </w:r>
      <w:r w:rsidRPr="00C01C3D">
        <w:rPr>
          <w:noProof/>
        </w:rPr>
        <w:tab/>
        <w:t>Finkelstein S, Temin P. Reasonable Rx: solving the drug price crisis. Upper Saddle River: FT Press; 2008.</w:t>
      </w:r>
    </w:p>
    <w:p w14:paraId="74CF61BA" w14:textId="77777777" w:rsidR="00C01C3D" w:rsidRPr="00C01C3D" w:rsidRDefault="00C01C3D" w:rsidP="00C01C3D">
      <w:pPr>
        <w:pStyle w:val="EndNoteBibliography"/>
        <w:spacing w:after="0"/>
        <w:rPr>
          <w:noProof/>
        </w:rPr>
      </w:pPr>
      <w:r w:rsidRPr="00C01C3D">
        <w:rPr>
          <w:noProof/>
        </w:rPr>
        <w:t>45.</w:t>
      </w:r>
      <w:r w:rsidRPr="00C01C3D">
        <w:rPr>
          <w:noProof/>
        </w:rPr>
        <w:tab/>
        <w:t>Lewis T, Reichman J, So A. The case for public funding and public oversight of clinical trials. Economists’ Voice. 2007;4(1):1-4.</w:t>
      </w:r>
    </w:p>
    <w:p w14:paraId="39711668" w14:textId="77777777" w:rsidR="00C01C3D" w:rsidRPr="00C01C3D" w:rsidRDefault="00C01C3D" w:rsidP="00C01C3D">
      <w:pPr>
        <w:pStyle w:val="EndNoteBibliography"/>
        <w:spacing w:after="0"/>
        <w:rPr>
          <w:noProof/>
        </w:rPr>
      </w:pPr>
      <w:r w:rsidRPr="00C01C3D">
        <w:rPr>
          <w:noProof/>
        </w:rPr>
        <w:t>46.</w:t>
      </w:r>
      <w:r w:rsidRPr="00C01C3D">
        <w:rPr>
          <w:noProof/>
        </w:rPr>
        <w:tab/>
        <w:t>Angell M. The truth about the drug companies: how they deceive us and what to do about it. New York: Random House; 2004.</w:t>
      </w:r>
    </w:p>
    <w:p w14:paraId="77812CD0" w14:textId="77777777" w:rsidR="00C01C3D" w:rsidRPr="00C01C3D" w:rsidRDefault="00C01C3D" w:rsidP="00C01C3D">
      <w:pPr>
        <w:pStyle w:val="EndNoteBibliography"/>
        <w:spacing w:after="0"/>
        <w:rPr>
          <w:noProof/>
        </w:rPr>
      </w:pPr>
      <w:r w:rsidRPr="00C01C3D">
        <w:rPr>
          <w:noProof/>
        </w:rPr>
        <w:t>47.</w:t>
      </w:r>
      <w:r w:rsidRPr="00C01C3D">
        <w:rPr>
          <w:noProof/>
        </w:rPr>
        <w:tab/>
        <w:t>Baker D. The benefits and savings from publicly funded clinical trials of prescription drugs. International Journal of Health Services. 2008;38:731-50.</w:t>
      </w:r>
    </w:p>
    <w:p w14:paraId="6C8FA421" w14:textId="77777777" w:rsidR="00C01C3D" w:rsidRPr="00C01C3D" w:rsidRDefault="00C01C3D" w:rsidP="00C01C3D">
      <w:pPr>
        <w:pStyle w:val="EndNoteBibliography"/>
        <w:spacing w:after="0"/>
        <w:rPr>
          <w:noProof/>
        </w:rPr>
      </w:pPr>
      <w:r w:rsidRPr="00C01C3D">
        <w:rPr>
          <w:noProof/>
        </w:rPr>
        <w:t>48.</w:t>
      </w:r>
      <w:r w:rsidRPr="00C01C3D">
        <w:rPr>
          <w:noProof/>
        </w:rPr>
        <w:tab/>
        <w:t>Røttingen J-A, Chamas C. A new deal for global health R&amp;D? The recommendtions of the Consultative Expert Working Group on Research and Development (CEWG). PLoS Medicine. 2012;9(5):e1001219.</w:t>
      </w:r>
    </w:p>
    <w:p w14:paraId="544455AE" w14:textId="1B30C4B6" w:rsidR="00C01C3D" w:rsidRPr="00C01C3D" w:rsidRDefault="00C01C3D" w:rsidP="00C01C3D">
      <w:pPr>
        <w:pStyle w:val="EndNoteBibliography"/>
        <w:spacing w:after="0"/>
        <w:rPr>
          <w:noProof/>
        </w:rPr>
      </w:pPr>
      <w:r w:rsidRPr="00C01C3D">
        <w:rPr>
          <w:noProof/>
        </w:rPr>
        <w:t>49.</w:t>
      </w:r>
      <w:r w:rsidRPr="00C01C3D">
        <w:rPr>
          <w:noProof/>
        </w:rPr>
        <w:tab/>
        <w:t>Jahn A. Workshop on mechanisms to promote research and development (R&amp;D) for tuberculosis (TB), malaria and other neglected tropical diseases</w:t>
      </w:r>
      <w:ins w:id="612" w:author="Joel Lexchin" w:date="2017-12-21T22:12:00Z">
        <w:r w:rsidR="00E87476">
          <w:rPr>
            <w:noProof/>
          </w:rPr>
          <w:t>.</w:t>
        </w:r>
      </w:ins>
      <w:r w:rsidRPr="00C01C3D">
        <w:rPr>
          <w:noProof/>
        </w:rPr>
        <w:t xml:space="preserve"> Geneva: South Centre; 2014 [cited 2017 December 21]. Available from: </w:t>
      </w:r>
      <w:hyperlink r:id="rId14" w:history="1">
        <w:r w:rsidRPr="00C01C3D">
          <w:rPr>
            <w:rStyle w:val="Hyperlink"/>
            <w:rFonts w:eastAsiaTheme="minorHAnsi" w:cstheme="minorBidi"/>
            <w:noProof/>
            <w:szCs w:val="22"/>
            <w:lang w:val="en-CA"/>
          </w:rPr>
          <w:t>https://www.southcentre.int/wp-content/uploads/2014/03/Ev_140331_A-Jahn-CEWG-Report.pdf</w:t>
        </w:r>
      </w:hyperlink>
      <w:r w:rsidRPr="00C01C3D">
        <w:rPr>
          <w:noProof/>
        </w:rPr>
        <w:t>.</w:t>
      </w:r>
    </w:p>
    <w:p w14:paraId="45EE2439" w14:textId="77777777" w:rsidR="00C01C3D" w:rsidRPr="00C01C3D" w:rsidRDefault="00C01C3D" w:rsidP="00C01C3D">
      <w:pPr>
        <w:pStyle w:val="EndNoteBibliography"/>
        <w:spacing w:after="0"/>
        <w:rPr>
          <w:noProof/>
        </w:rPr>
      </w:pPr>
      <w:r w:rsidRPr="00C01C3D">
        <w:rPr>
          <w:noProof/>
        </w:rPr>
        <w:t>50.</w:t>
      </w:r>
      <w:r w:rsidRPr="00C01C3D">
        <w:rPr>
          <w:noProof/>
        </w:rPr>
        <w:tab/>
        <w:t>Ayres I, Braithwaite J. Responsive regulation. Transcending the deregulation debate. New York: Oxford University Press; 1992.</w:t>
      </w:r>
    </w:p>
    <w:p w14:paraId="342D9A72" w14:textId="38F73A2E" w:rsidR="00C01C3D" w:rsidRPr="00C01C3D" w:rsidRDefault="00C01C3D" w:rsidP="00C01C3D">
      <w:pPr>
        <w:pStyle w:val="EndNoteBibliography"/>
        <w:spacing w:after="0"/>
        <w:rPr>
          <w:noProof/>
        </w:rPr>
      </w:pPr>
      <w:r w:rsidRPr="00C01C3D">
        <w:rPr>
          <w:noProof/>
        </w:rPr>
        <w:t>51.</w:t>
      </w:r>
      <w:r w:rsidRPr="00C01C3D">
        <w:rPr>
          <w:noProof/>
        </w:rPr>
        <w:tab/>
        <w:t xml:space="preserve">Goozner M, Maudlin C. Ensuring independence and objectivity at the National Academies. Washington DC: </w:t>
      </w:r>
      <w:ins w:id="613" w:author="Joel Lexchin" w:date="2017-12-21T22:12:00Z">
        <w:r w:rsidR="00E87476">
          <w:rPr>
            <w:noProof/>
          </w:rPr>
          <w:t xml:space="preserve">Center for Science in the Public Interest; </w:t>
        </w:r>
      </w:ins>
      <w:r w:rsidRPr="00C01C3D">
        <w:rPr>
          <w:noProof/>
        </w:rPr>
        <w:t>2006.</w:t>
      </w:r>
    </w:p>
    <w:p w14:paraId="6CA8ABC6" w14:textId="77777777" w:rsidR="00C01C3D" w:rsidRPr="00C01C3D" w:rsidRDefault="00C01C3D" w:rsidP="00C01C3D">
      <w:pPr>
        <w:pStyle w:val="EndNoteBibliography"/>
        <w:spacing w:after="0"/>
        <w:rPr>
          <w:noProof/>
        </w:rPr>
      </w:pPr>
      <w:r w:rsidRPr="00C01C3D">
        <w:rPr>
          <w:noProof/>
        </w:rPr>
        <w:lastRenderedPageBreak/>
        <w:t>52.</w:t>
      </w:r>
      <w:r w:rsidRPr="00C01C3D">
        <w:rPr>
          <w:noProof/>
        </w:rPr>
        <w:tab/>
        <w:t>Ahn R, Woodbridge A, Abraham A, Saba S, Korenstein D, Madden E, et al. Financial ties of principal investigators and randomized controlled trial outcomes: cross sectional study. BMJ. 2017;356:i6770.</w:t>
      </w:r>
    </w:p>
    <w:p w14:paraId="3951F9E9" w14:textId="77777777" w:rsidR="00C01C3D" w:rsidRPr="00C01C3D" w:rsidRDefault="00C01C3D" w:rsidP="00C01C3D">
      <w:pPr>
        <w:pStyle w:val="EndNoteBibliography"/>
        <w:spacing w:after="0"/>
        <w:rPr>
          <w:noProof/>
        </w:rPr>
      </w:pPr>
      <w:r w:rsidRPr="00C01C3D">
        <w:rPr>
          <w:noProof/>
        </w:rPr>
        <w:t>53.</w:t>
      </w:r>
      <w:r w:rsidRPr="00C01C3D">
        <w:rPr>
          <w:noProof/>
        </w:rPr>
        <w:tab/>
        <w:t>Krimsky S, Schwab T. Conflicts of interest among committee members in the National Academies’ genetically engineered crop study. PLoS One. 2017;12:e0172317.</w:t>
      </w:r>
    </w:p>
    <w:p w14:paraId="1405C5B1" w14:textId="647A154A" w:rsidR="00C01C3D" w:rsidRPr="00C01C3D" w:rsidRDefault="00C01C3D" w:rsidP="00C01C3D">
      <w:pPr>
        <w:pStyle w:val="EndNoteBibliography"/>
        <w:spacing w:after="0"/>
        <w:rPr>
          <w:noProof/>
        </w:rPr>
      </w:pPr>
      <w:r w:rsidRPr="00C01C3D">
        <w:rPr>
          <w:noProof/>
        </w:rPr>
        <w:t>54.</w:t>
      </w:r>
      <w:r w:rsidRPr="00C01C3D">
        <w:rPr>
          <w:noProof/>
        </w:rPr>
        <w:tab/>
        <w:t xml:space="preserve">Basken P. Under fire, National Academies toughen conflict-of-interest policies Washington DC2017 [updated April 25; cited 2017 September 30]. Available from: </w:t>
      </w:r>
      <w:hyperlink r:id="rId15" w:history="1">
        <w:r w:rsidRPr="00C01C3D">
          <w:rPr>
            <w:rStyle w:val="Hyperlink"/>
            <w:rFonts w:eastAsiaTheme="minorHAnsi" w:cstheme="minorBidi"/>
            <w:noProof/>
            <w:szCs w:val="22"/>
            <w:lang w:val="en-CA"/>
          </w:rPr>
          <w:t>http://www.chronicle.com/article/Under-Fire-National-Academies/239885</w:t>
        </w:r>
      </w:hyperlink>
      <w:r w:rsidRPr="00C01C3D">
        <w:rPr>
          <w:noProof/>
        </w:rPr>
        <w:t>.</w:t>
      </w:r>
    </w:p>
    <w:p w14:paraId="39094559" w14:textId="77777777" w:rsidR="00C01C3D" w:rsidRPr="00C01C3D" w:rsidRDefault="00C01C3D" w:rsidP="00C01C3D">
      <w:pPr>
        <w:pStyle w:val="EndNoteBibliography"/>
        <w:spacing w:after="0"/>
        <w:rPr>
          <w:noProof/>
        </w:rPr>
      </w:pPr>
      <w:r w:rsidRPr="00C01C3D">
        <w:rPr>
          <w:noProof/>
        </w:rPr>
        <w:t>55.</w:t>
      </w:r>
      <w:r w:rsidRPr="00C01C3D">
        <w:rPr>
          <w:noProof/>
        </w:rPr>
        <w:tab/>
        <w:t>Pham-Kanter G. Revisiting financial conflicts of interest in FDA advisory committees. Milbank Quarterly. 2014;92:446-70.</w:t>
      </w:r>
    </w:p>
    <w:p w14:paraId="6F5CC445" w14:textId="77777777" w:rsidR="00C01C3D" w:rsidRPr="00C01C3D" w:rsidRDefault="00C01C3D" w:rsidP="00C01C3D">
      <w:pPr>
        <w:pStyle w:val="EndNoteBibliography"/>
        <w:spacing w:after="0"/>
        <w:rPr>
          <w:noProof/>
        </w:rPr>
      </w:pPr>
      <w:r w:rsidRPr="00C01C3D">
        <w:rPr>
          <w:noProof/>
        </w:rPr>
        <w:t>56.</w:t>
      </w:r>
      <w:r w:rsidRPr="00C01C3D">
        <w:rPr>
          <w:noProof/>
        </w:rPr>
        <w:tab/>
        <w:t>Fugh-Berman A, Hogenmiller A. CME stands for commerical medical education: and ACCME still won’t address the issue. Journal of Medical Ethics. 2016;42:172-3.</w:t>
      </w:r>
    </w:p>
    <w:p w14:paraId="19F7901F" w14:textId="34758244" w:rsidR="00C01C3D" w:rsidRPr="00C01C3D" w:rsidRDefault="00C01C3D" w:rsidP="00C01C3D">
      <w:pPr>
        <w:pStyle w:val="EndNoteBibliography"/>
        <w:rPr>
          <w:noProof/>
        </w:rPr>
      </w:pPr>
      <w:r w:rsidRPr="00C01C3D">
        <w:rPr>
          <w:noProof/>
        </w:rPr>
        <w:t>57.</w:t>
      </w:r>
      <w:r w:rsidRPr="00C01C3D">
        <w:rPr>
          <w:noProof/>
        </w:rPr>
        <w:tab/>
        <w:t xml:space="preserve">Thacker P. Consumers deserve to know who’s funding health research 2014 [updated December 2; cited 2017 September 30]. Available from: </w:t>
      </w:r>
      <w:hyperlink r:id="rId16" w:history="1">
        <w:r w:rsidRPr="00C01C3D">
          <w:rPr>
            <w:rStyle w:val="Hyperlink"/>
            <w:rFonts w:eastAsiaTheme="minorHAnsi" w:cstheme="minorBidi"/>
            <w:noProof/>
            <w:szCs w:val="22"/>
            <w:lang w:val="en-CA"/>
          </w:rPr>
          <w:t>https://hbr.org/2014/12/consumers-deserve-to-know-whos-funding-health-research</w:t>
        </w:r>
      </w:hyperlink>
      <w:r w:rsidRPr="00C01C3D">
        <w:rPr>
          <w:noProof/>
        </w:rPr>
        <w:t>.</w:t>
      </w:r>
    </w:p>
    <w:p w14:paraId="6310ACCC" w14:textId="0FA72307" w:rsidR="00617A27" w:rsidRPr="00376C72" w:rsidRDefault="00C74352" w:rsidP="00376C72">
      <w:pPr>
        <w:spacing w:line="480" w:lineRule="auto"/>
        <w:rPr>
          <w:rFonts w:eastAsiaTheme="minorEastAsia" w:cs="Times New Roman"/>
          <w:szCs w:val="24"/>
          <w:lang w:val="en-US"/>
        </w:rPr>
      </w:pPr>
      <w:r>
        <w:rPr>
          <w:rFonts w:eastAsiaTheme="minorEastAsia" w:cs="Times New Roman"/>
          <w:szCs w:val="24"/>
          <w:lang w:val="en-US"/>
        </w:rPr>
        <w:fldChar w:fldCharType="end"/>
      </w:r>
    </w:p>
    <w:sectPr w:rsidR="00617A27" w:rsidRPr="00376C72" w:rsidSect="006D3840">
      <w:footerReference w:type="even" r:id="rId17"/>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599929" w14:textId="77777777" w:rsidR="004547F0" w:rsidRDefault="004547F0" w:rsidP="00D85C53">
      <w:pPr>
        <w:spacing w:after="0" w:line="240" w:lineRule="auto"/>
      </w:pPr>
      <w:r>
        <w:separator/>
      </w:r>
    </w:p>
  </w:endnote>
  <w:endnote w:type="continuationSeparator" w:id="0">
    <w:p w14:paraId="7431B195" w14:textId="77777777" w:rsidR="004547F0" w:rsidRDefault="004547F0" w:rsidP="00D85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B5926" w14:textId="77777777" w:rsidR="00652941" w:rsidRDefault="00652941" w:rsidP="000E4A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227B231" w14:textId="77777777" w:rsidR="00652941" w:rsidRDefault="0065294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04B37" w14:textId="47725F17" w:rsidR="00652941" w:rsidRDefault="00652941" w:rsidP="000E4A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93D14">
      <w:rPr>
        <w:rStyle w:val="PageNumber"/>
        <w:noProof/>
      </w:rPr>
      <w:t>7</w:t>
    </w:r>
    <w:r>
      <w:rPr>
        <w:rStyle w:val="PageNumber"/>
      </w:rPr>
      <w:fldChar w:fldCharType="end"/>
    </w:r>
  </w:p>
  <w:p w14:paraId="3FA2491C" w14:textId="77777777" w:rsidR="00652941" w:rsidRDefault="0065294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A38D37" w14:textId="77777777" w:rsidR="004547F0" w:rsidRDefault="004547F0" w:rsidP="00D85C53">
      <w:pPr>
        <w:spacing w:after="0" w:line="240" w:lineRule="auto"/>
      </w:pPr>
      <w:r>
        <w:separator/>
      </w:r>
    </w:p>
  </w:footnote>
  <w:footnote w:type="continuationSeparator" w:id="0">
    <w:p w14:paraId="26BD1CC0" w14:textId="77777777" w:rsidR="004547F0" w:rsidRDefault="004547F0" w:rsidP="00D85C5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A7132"/>
    <w:multiLevelType w:val="hybridMultilevel"/>
    <w:tmpl w:val="93EC6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4E017D"/>
    <w:multiLevelType w:val="hybridMultilevel"/>
    <w:tmpl w:val="25605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D1071A"/>
    <w:multiLevelType w:val="hybridMultilevel"/>
    <w:tmpl w:val="2DE29A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676D18A2"/>
    <w:multiLevelType w:val="hybridMultilevel"/>
    <w:tmpl w:val="8D22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394D74"/>
    <w:multiLevelType w:val="hybridMultilevel"/>
    <w:tmpl w:val="2A36B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 Gagnon">
    <w15:presenceInfo w15:providerId="AD" w15:userId="S-1-5-21-2116162364-2402217585-332461140-121771"/>
  </w15:person>
  <w15:person w15:author="Microsoft Office User">
    <w15:presenceInfo w15:providerId="None" w15:userId="Microsoft Office User"/>
  </w15:person>
  <w15:person w15:author="Ma Gagnon [2]">
    <w15:presenceInfo w15:providerId="None" w15:userId="Ma Gagn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trackRevisions/>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v9d2avv1v0pwsevtxfp522xt5vvd0ftdazx&quot;&gt;Corruption&lt;record-ids&gt;&lt;item&gt;74&lt;/item&gt;&lt;item&gt;97&lt;/item&gt;&lt;item&gt;99&lt;/item&gt;&lt;item&gt;106&lt;/item&gt;&lt;item&gt;107&lt;/item&gt;&lt;item&gt;108&lt;/item&gt;&lt;item&gt;109&lt;/item&gt;&lt;item&gt;110&lt;/item&gt;&lt;item&gt;111&lt;/item&gt;&lt;item&gt;112&lt;/item&gt;&lt;item&gt;113&lt;/item&gt;&lt;item&gt;114&lt;/item&gt;&lt;item&gt;115&lt;/item&gt;&lt;item&gt;116&lt;/item&gt;&lt;item&gt;117&lt;/item&gt;&lt;item&gt;118&lt;/item&gt;&lt;item&gt;119&lt;/item&gt;&lt;item&gt;121&lt;/item&gt;&lt;item&gt;122&lt;/item&gt;&lt;item&gt;123&lt;/item&gt;&lt;item&gt;124&lt;/item&gt;&lt;item&gt;125&lt;/item&gt;&lt;item&gt;126&lt;/item&gt;&lt;item&gt;127&lt;/item&gt;&lt;item&gt;128&lt;/item&gt;&lt;item&gt;129&lt;/item&gt;&lt;item&gt;130&lt;/item&gt;&lt;item&gt;131&lt;/item&gt;&lt;item&gt;132&lt;/item&gt;&lt;item&gt;133&lt;/item&gt;&lt;item&gt;134&lt;/item&gt;&lt;item&gt;138&lt;/item&gt;&lt;item&gt;140&lt;/item&gt;&lt;item&gt;141&lt;/item&gt;&lt;item&gt;142&lt;/item&gt;&lt;item&gt;143&lt;/item&gt;&lt;item&gt;144&lt;/item&gt;&lt;item&gt;149&lt;/item&gt;&lt;item&gt;150&lt;/item&gt;&lt;item&gt;151&lt;/item&gt;&lt;item&gt;152&lt;/item&gt;&lt;item&gt;153&lt;/item&gt;&lt;item&gt;154&lt;/item&gt;&lt;item&gt;155&lt;/item&gt;&lt;item&gt;156&lt;/item&gt;&lt;item&gt;157&lt;/item&gt;&lt;item&gt;158&lt;/item&gt;&lt;item&gt;159&lt;/item&gt;&lt;item&gt;160&lt;/item&gt;&lt;item&gt;161&lt;/item&gt;&lt;item&gt;162&lt;/item&gt;&lt;item&gt;163&lt;/item&gt;&lt;item&gt;164&lt;/item&gt;&lt;item&gt;165&lt;/item&gt;&lt;item&gt;166&lt;/item&gt;&lt;/record-ids&gt;&lt;/item&gt;&lt;/Libraries&gt;"/>
  </w:docVars>
  <w:rsids>
    <w:rsidRoot w:val="004B6ADD"/>
    <w:rsid w:val="000031ED"/>
    <w:rsid w:val="00003300"/>
    <w:rsid w:val="000061AC"/>
    <w:rsid w:val="00007EFD"/>
    <w:rsid w:val="0001751D"/>
    <w:rsid w:val="00021BF3"/>
    <w:rsid w:val="00022992"/>
    <w:rsid w:val="00025267"/>
    <w:rsid w:val="00027674"/>
    <w:rsid w:val="0003732F"/>
    <w:rsid w:val="00037654"/>
    <w:rsid w:val="00042A39"/>
    <w:rsid w:val="00043D1A"/>
    <w:rsid w:val="00047161"/>
    <w:rsid w:val="00047F82"/>
    <w:rsid w:val="00047F8A"/>
    <w:rsid w:val="00050D94"/>
    <w:rsid w:val="00060785"/>
    <w:rsid w:val="000616E1"/>
    <w:rsid w:val="000674B2"/>
    <w:rsid w:val="00071CC5"/>
    <w:rsid w:val="000739D7"/>
    <w:rsid w:val="00075111"/>
    <w:rsid w:val="00075BEE"/>
    <w:rsid w:val="0007796B"/>
    <w:rsid w:val="000819B6"/>
    <w:rsid w:val="00083024"/>
    <w:rsid w:val="00086068"/>
    <w:rsid w:val="00096956"/>
    <w:rsid w:val="00097441"/>
    <w:rsid w:val="000A0258"/>
    <w:rsid w:val="000A3135"/>
    <w:rsid w:val="000A5C9D"/>
    <w:rsid w:val="000B623A"/>
    <w:rsid w:val="000B7630"/>
    <w:rsid w:val="000C52FF"/>
    <w:rsid w:val="000D71A0"/>
    <w:rsid w:val="000E230B"/>
    <w:rsid w:val="000E4A26"/>
    <w:rsid w:val="000E5D19"/>
    <w:rsid w:val="001040A5"/>
    <w:rsid w:val="001106B1"/>
    <w:rsid w:val="00115F8B"/>
    <w:rsid w:val="00122A05"/>
    <w:rsid w:val="00123F3E"/>
    <w:rsid w:val="00126B5C"/>
    <w:rsid w:val="0013190B"/>
    <w:rsid w:val="00132D47"/>
    <w:rsid w:val="00136209"/>
    <w:rsid w:val="0013748E"/>
    <w:rsid w:val="0013767C"/>
    <w:rsid w:val="001407FB"/>
    <w:rsid w:val="00142457"/>
    <w:rsid w:val="001459F1"/>
    <w:rsid w:val="00152319"/>
    <w:rsid w:val="0015385C"/>
    <w:rsid w:val="00154566"/>
    <w:rsid w:val="0015536C"/>
    <w:rsid w:val="001573DF"/>
    <w:rsid w:val="00157E72"/>
    <w:rsid w:val="001603A6"/>
    <w:rsid w:val="001639F8"/>
    <w:rsid w:val="001675A1"/>
    <w:rsid w:val="00171DF4"/>
    <w:rsid w:val="001731CA"/>
    <w:rsid w:val="0018031D"/>
    <w:rsid w:val="00183240"/>
    <w:rsid w:val="001A16F3"/>
    <w:rsid w:val="001A4765"/>
    <w:rsid w:val="001A6EB3"/>
    <w:rsid w:val="001B0AA8"/>
    <w:rsid w:val="001B1EDB"/>
    <w:rsid w:val="001B29AD"/>
    <w:rsid w:val="001C45ED"/>
    <w:rsid w:val="001C5942"/>
    <w:rsid w:val="001D617E"/>
    <w:rsid w:val="001F2623"/>
    <w:rsid w:val="001F59E6"/>
    <w:rsid w:val="001F781B"/>
    <w:rsid w:val="00211D49"/>
    <w:rsid w:val="0021534A"/>
    <w:rsid w:val="00215629"/>
    <w:rsid w:val="0022348B"/>
    <w:rsid w:val="002307FF"/>
    <w:rsid w:val="00241052"/>
    <w:rsid w:val="0024606D"/>
    <w:rsid w:val="002508BE"/>
    <w:rsid w:val="002622BC"/>
    <w:rsid w:val="00273016"/>
    <w:rsid w:val="0027382B"/>
    <w:rsid w:val="002763D9"/>
    <w:rsid w:val="0027786D"/>
    <w:rsid w:val="00280977"/>
    <w:rsid w:val="00281B0B"/>
    <w:rsid w:val="00283434"/>
    <w:rsid w:val="00293D14"/>
    <w:rsid w:val="002A720C"/>
    <w:rsid w:val="002A7DF3"/>
    <w:rsid w:val="002B4915"/>
    <w:rsid w:val="002B69F5"/>
    <w:rsid w:val="002C20E8"/>
    <w:rsid w:val="002C2B34"/>
    <w:rsid w:val="002C4004"/>
    <w:rsid w:val="002C409E"/>
    <w:rsid w:val="002C78A6"/>
    <w:rsid w:val="002D17D7"/>
    <w:rsid w:val="002D293F"/>
    <w:rsid w:val="002E0B42"/>
    <w:rsid w:val="002E6482"/>
    <w:rsid w:val="002E6923"/>
    <w:rsid w:val="002E7E52"/>
    <w:rsid w:val="002E7ECF"/>
    <w:rsid w:val="002F27C4"/>
    <w:rsid w:val="002F2EE9"/>
    <w:rsid w:val="002F38E8"/>
    <w:rsid w:val="002F4A52"/>
    <w:rsid w:val="002F546F"/>
    <w:rsid w:val="002F5C61"/>
    <w:rsid w:val="002F734B"/>
    <w:rsid w:val="00302D0C"/>
    <w:rsid w:val="0030615B"/>
    <w:rsid w:val="00307D2A"/>
    <w:rsid w:val="00310667"/>
    <w:rsid w:val="0031760E"/>
    <w:rsid w:val="0034032B"/>
    <w:rsid w:val="003440D1"/>
    <w:rsid w:val="0035480F"/>
    <w:rsid w:val="00357282"/>
    <w:rsid w:val="00357E02"/>
    <w:rsid w:val="0036221B"/>
    <w:rsid w:val="00370C4D"/>
    <w:rsid w:val="003740B8"/>
    <w:rsid w:val="00376B61"/>
    <w:rsid w:val="00376C72"/>
    <w:rsid w:val="0038056C"/>
    <w:rsid w:val="00381158"/>
    <w:rsid w:val="00382825"/>
    <w:rsid w:val="00387AFB"/>
    <w:rsid w:val="00390972"/>
    <w:rsid w:val="00392300"/>
    <w:rsid w:val="003958B5"/>
    <w:rsid w:val="003975A3"/>
    <w:rsid w:val="003C01A2"/>
    <w:rsid w:val="003C12CA"/>
    <w:rsid w:val="003C2689"/>
    <w:rsid w:val="003C2DBF"/>
    <w:rsid w:val="003C6D27"/>
    <w:rsid w:val="003C7E48"/>
    <w:rsid w:val="003D61A1"/>
    <w:rsid w:val="003D7AA7"/>
    <w:rsid w:val="003E48C5"/>
    <w:rsid w:val="003E59D9"/>
    <w:rsid w:val="003F1A49"/>
    <w:rsid w:val="004060A0"/>
    <w:rsid w:val="00407D35"/>
    <w:rsid w:val="004121A8"/>
    <w:rsid w:val="004131D7"/>
    <w:rsid w:val="00420930"/>
    <w:rsid w:val="0042212F"/>
    <w:rsid w:val="00423EE8"/>
    <w:rsid w:val="00427388"/>
    <w:rsid w:val="0043546C"/>
    <w:rsid w:val="00436BB6"/>
    <w:rsid w:val="00436D8A"/>
    <w:rsid w:val="00440D27"/>
    <w:rsid w:val="00446144"/>
    <w:rsid w:val="00453AC5"/>
    <w:rsid w:val="004547F0"/>
    <w:rsid w:val="00460F7D"/>
    <w:rsid w:val="00461241"/>
    <w:rsid w:val="0046303C"/>
    <w:rsid w:val="00465E7C"/>
    <w:rsid w:val="00467A2D"/>
    <w:rsid w:val="00467D5F"/>
    <w:rsid w:val="00472F01"/>
    <w:rsid w:val="004732E7"/>
    <w:rsid w:val="00476450"/>
    <w:rsid w:val="004802A5"/>
    <w:rsid w:val="00482813"/>
    <w:rsid w:val="00483076"/>
    <w:rsid w:val="00485B28"/>
    <w:rsid w:val="00491123"/>
    <w:rsid w:val="004A567E"/>
    <w:rsid w:val="004A5688"/>
    <w:rsid w:val="004A73A9"/>
    <w:rsid w:val="004B23EF"/>
    <w:rsid w:val="004B65E1"/>
    <w:rsid w:val="004B6ADD"/>
    <w:rsid w:val="004C577A"/>
    <w:rsid w:val="004C5EEE"/>
    <w:rsid w:val="004E043D"/>
    <w:rsid w:val="004E6AD7"/>
    <w:rsid w:val="004F056F"/>
    <w:rsid w:val="004F17AC"/>
    <w:rsid w:val="004F48B1"/>
    <w:rsid w:val="0050120C"/>
    <w:rsid w:val="005016CF"/>
    <w:rsid w:val="00512421"/>
    <w:rsid w:val="00515757"/>
    <w:rsid w:val="0052315F"/>
    <w:rsid w:val="005242BA"/>
    <w:rsid w:val="00534C85"/>
    <w:rsid w:val="00535A81"/>
    <w:rsid w:val="00537FDC"/>
    <w:rsid w:val="00545007"/>
    <w:rsid w:val="00545C45"/>
    <w:rsid w:val="00551435"/>
    <w:rsid w:val="00555666"/>
    <w:rsid w:val="00557B08"/>
    <w:rsid w:val="00560E4F"/>
    <w:rsid w:val="00561EBB"/>
    <w:rsid w:val="005620BB"/>
    <w:rsid w:val="0056241A"/>
    <w:rsid w:val="00566916"/>
    <w:rsid w:val="00570A46"/>
    <w:rsid w:val="00574B40"/>
    <w:rsid w:val="00575311"/>
    <w:rsid w:val="0058585C"/>
    <w:rsid w:val="00587B6E"/>
    <w:rsid w:val="005902BC"/>
    <w:rsid w:val="00593475"/>
    <w:rsid w:val="0059381E"/>
    <w:rsid w:val="005A4176"/>
    <w:rsid w:val="005A4E0B"/>
    <w:rsid w:val="005A4FDD"/>
    <w:rsid w:val="005A562E"/>
    <w:rsid w:val="005B1C57"/>
    <w:rsid w:val="005B26FB"/>
    <w:rsid w:val="005B369F"/>
    <w:rsid w:val="005C0489"/>
    <w:rsid w:val="005C311A"/>
    <w:rsid w:val="005C6261"/>
    <w:rsid w:val="005C7883"/>
    <w:rsid w:val="005E3BD2"/>
    <w:rsid w:val="00604C26"/>
    <w:rsid w:val="00606B66"/>
    <w:rsid w:val="00607496"/>
    <w:rsid w:val="00612BE5"/>
    <w:rsid w:val="006154EF"/>
    <w:rsid w:val="0061737A"/>
    <w:rsid w:val="00617A27"/>
    <w:rsid w:val="0062183C"/>
    <w:rsid w:val="00625089"/>
    <w:rsid w:val="00625DB7"/>
    <w:rsid w:val="00626A91"/>
    <w:rsid w:val="00640E6D"/>
    <w:rsid w:val="00646247"/>
    <w:rsid w:val="0065144E"/>
    <w:rsid w:val="00651A73"/>
    <w:rsid w:val="00652941"/>
    <w:rsid w:val="00652C13"/>
    <w:rsid w:val="006545CB"/>
    <w:rsid w:val="00667B5A"/>
    <w:rsid w:val="006700B8"/>
    <w:rsid w:val="00681116"/>
    <w:rsid w:val="00687103"/>
    <w:rsid w:val="0069171D"/>
    <w:rsid w:val="0069755E"/>
    <w:rsid w:val="00697E50"/>
    <w:rsid w:val="006A6D68"/>
    <w:rsid w:val="006C0E71"/>
    <w:rsid w:val="006C17AD"/>
    <w:rsid w:val="006C1DC2"/>
    <w:rsid w:val="006D2405"/>
    <w:rsid w:val="006D26DB"/>
    <w:rsid w:val="006D3840"/>
    <w:rsid w:val="006D4BAB"/>
    <w:rsid w:val="006E1E1A"/>
    <w:rsid w:val="006E1F09"/>
    <w:rsid w:val="006E652E"/>
    <w:rsid w:val="006E6735"/>
    <w:rsid w:val="006F536B"/>
    <w:rsid w:val="006F5529"/>
    <w:rsid w:val="006F68DC"/>
    <w:rsid w:val="006F6FCC"/>
    <w:rsid w:val="0070138C"/>
    <w:rsid w:val="007038DC"/>
    <w:rsid w:val="007136E9"/>
    <w:rsid w:val="00720576"/>
    <w:rsid w:val="0072796B"/>
    <w:rsid w:val="00727B93"/>
    <w:rsid w:val="00727E3B"/>
    <w:rsid w:val="00730350"/>
    <w:rsid w:val="007346BB"/>
    <w:rsid w:val="00734F7E"/>
    <w:rsid w:val="00736556"/>
    <w:rsid w:val="00737B2E"/>
    <w:rsid w:val="0074139E"/>
    <w:rsid w:val="007434E1"/>
    <w:rsid w:val="00750D64"/>
    <w:rsid w:val="007512B7"/>
    <w:rsid w:val="00751FD7"/>
    <w:rsid w:val="00760533"/>
    <w:rsid w:val="00760779"/>
    <w:rsid w:val="00764255"/>
    <w:rsid w:val="0076464E"/>
    <w:rsid w:val="00766518"/>
    <w:rsid w:val="00766B35"/>
    <w:rsid w:val="00772BB7"/>
    <w:rsid w:val="00774595"/>
    <w:rsid w:val="007754B5"/>
    <w:rsid w:val="00776623"/>
    <w:rsid w:val="007867A2"/>
    <w:rsid w:val="007944C4"/>
    <w:rsid w:val="00796314"/>
    <w:rsid w:val="00796648"/>
    <w:rsid w:val="007A445E"/>
    <w:rsid w:val="007A461C"/>
    <w:rsid w:val="007B3192"/>
    <w:rsid w:val="007B5EA0"/>
    <w:rsid w:val="007C0F97"/>
    <w:rsid w:val="007C10B2"/>
    <w:rsid w:val="007C14CA"/>
    <w:rsid w:val="007C5AA1"/>
    <w:rsid w:val="007C7218"/>
    <w:rsid w:val="007D2887"/>
    <w:rsid w:val="007D34DB"/>
    <w:rsid w:val="007D6DA4"/>
    <w:rsid w:val="007D713F"/>
    <w:rsid w:val="007F0D7F"/>
    <w:rsid w:val="007F3E79"/>
    <w:rsid w:val="00811F29"/>
    <w:rsid w:val="0081204B"/>
    <w:rsid w:val="00813B37"/>
    <w:rsid w:val="00815605"/>
    <w:rsid w:val="008211FD"/>
    <w:rsid w:val="008214C0"/>
    <w:rsid w:val="00823587"/>
    <w:rsid w:val="0082541D"/>
    <w:rsid w:val="00832866"/>
    <w:rsid w:val="00841F2E"/>
    <w:rsid w:val="0084551F"/>
    <w:rsid w:val="0085041B"/>
    <w:rsid w:val="0085250F"/>
    <w:rsid w:val="008558FD"/>
    <w:rsid w:val="00855B4F"/>
    <w:rsid w:val="008570EE"/>
    <w:rsid w:val="00860FBD"/>
    <w:rsid w:val="00864741"/>
    <w:rsid w:val="008658AE"/>
    <w:rsid w:val="00866062"/>
    <w:rsid w:val="00867011"/>
    <w:rsid w:val="00870E81"/>
    <w:rsid w:val="00873720"/>
    <w:rsid w:val="00875AD1"/>
    <w:rsid w:val="00876229"/>
    <w:rsid w:val="00876EA7"/>
    <w:rsid w:val="008771BF"/>
    <w:rsid w:val="008838C3"/>
    <w:rsid w:val="00891822"/>
    <w:rsid w:val="00891F43"/>
    <w:rsid w:val="00893B21"/>
    <w:rsid w:val="00895463"/>
    <w:rsid w:val="00895E0C"/>
    <w:rsid w:val="0089732C"/>
    <w:rsid w:val="008A2047"/>
    <w:rsid w:val="008A4576"/>
    <w:rsid w:val="008B737B"/>
    <w:rsid w:val="008B7542"/>
    <w:rsid w:val="008D03C3"/>
    <w:rsid w:val="008D3A41"/>
    <w:rsid w:val="008E5E3B"/>
    <w:rsid w:val="008E709E"/>
    <w:rsid w:val="008F0413"/>
    <w:rsid w:val="008F1192"/>
    <w:rsid w:val="008F1DF2"/>
    <w:rsid w:val="008F2825"/>
    <w:rsid w:val="008F2B48"/>
    <w:rsid w:val="008F676A"/>
    <w:rsid w:val="00901FC5"/>
    <w:rsid w:val="00904BAF"/>
    <w:rsid w:val="00907A68"/>
    <w:rsid w:val="00912332"/>
    <w:rsid w:val="00912533"/>
    <w:rsid w:val="00914856"/>
    <w:rsid w:val="009165F0"/>
    <w:rsid w:val="009202B1"/>
    <w:rsid w:val="009214A7"/>
    <w:rsid w:val="00921775"/>
    <w:rsid w:val="009257FD"/>
    <w:rsid w:val="00927372"/>
    <w:rsid w:val="00931AE6"/>
    <w:rsid w:val="00935610"/>
    <w:rsid w:val="0094155B"/>
    <w:rsid w:val="009472C6"/>
    <w:rsid w:val="0095300A"/>
    <w:rsid w:val="009530F0"/>
    <w:rsid w:val="00954FE7"/>
    <w:rsid w:val="009570C2"/>
    <w:rsid w:val="009606B0"/>
    <w:rsid w:val="00962E1A"/>
    <w:rsid w:val="0096528E"/>
    <w:rsid w:val="0098012F"/>
    <w:rsid w:val="00982F76"/>
    <w:rsid w:val="00991320"/>
    <w:rsid w:val="009950F4"/>
    <w:rsid w:val="009A0F3C"/>
    <w:rsid w:val="009A25ED"/>
    <w:rsid w:val="009B43EF"/>
    <w:rsid w:val="009C6088"/>
    <w:rsid w:val="009D0486"/>
    <w:rsid w:val="009D5633"/>
    <w:rsid w:val="009E061B"/>
    <w:rsid w:val="009E20D4"/>
    <w:rsid w:val="009E3F91"/>
    <w:rsid w:val="009E786C"/>
    <w:rsid w:val="009F0D0E"/>
    <w:rsid w:val="009F2CE0"/>
    <w:rsid w:val="00A01A2A"/>
    <w:rsid w:val="00A071A4"/>
    <w:rsid w:val="00A1246A"/>
    <w:rsid w:val="00A1321E"/>
    <w:rsid w:val="00A1402C"/>
    <w:rsid w:val="00A26EBA"/>
    <w:rsid w:val="00A31CEB"/>
    <w:rsid w:val="00A340CE"/>
    <w:rsid w:val="00A36406"/>
    <w:rsid w:val="00A5034C"/>
    <w:rsid w:val="00A52B7C"/>
    <w:rsid w:val="00A66D78"/>
    <w:rsid w:val="00A71FB2"/>
    <w:rsid w:val="00A738FD"/>
    <w:rsid w:val="00A760CD"/>
    <w:rsid w:val="00A766B8"/>
    <w:rsid w:val="00A81F54"/>
    <w:rsid w:val="00A82F71"/>
    <w:rsid w:val="00A8394C"/>
    <w:rsid w:val="00A83A98"/>
    <w:rsid w:val="00A85941"/>
    <w:rsid w:val="00A8761D"/>
    <w:rsid w:val="00A9141C"/>
    <w:rsid w:val="00A9398E"/>
    <w:rsid w:val="00AA05CE"/>
    <w:rsid w:val="00AA6E9B"/>
    <w:rsid w:val="00AB1601"/>
    <w:rsid w:val="00AB5A0F"/>
    <w:rsid w:val="00AB74E1"/>
    <w:rsid w:val="00AC258A"/>
    <w:rsid w:val="00AC6362"/>
    <w:rsid w:val="00AD1CD0"/>
    <w:rsid w:val="00AD1D5C"/>
    <w:rsid w:val="00AE24BE"/>
    <w:rsid w:val="00AE336A"/>
    <w:rsid w:val="00AE772C"/>
    <w:rsid w:val="00AF2989"/>
    <w:rsid w:val="00AF35D1"/>
    <w:rsid w:val="00AF36C0"/>
    <w:rsid w:val="00AF7455"/>
    <w:rsid w:val="00B01993"/>
    <w:rsid w:val="00B01BC0"/>
    <w:rsid w:val="00B037AD"/>
    <w:rsid w:val="00B108ED"/>
    <w:rsid w:val="00B1376B"/>
    <w:rsid w:val="00B14972"/>
    <w:rsid w:val="00B17452"/>
    <w:rsid w:val="00B21CFD"/>
    <w:rsid w:val="00B21D2E"/>
    <w:rsid w:val="00B25B76"/>
    <w:rsid w:val="00B2681D"/>
    <w:rsid w:val="00B278A3"/>
    <w:rsid w:val="00B43EBD"/>
    <w:rsid w:val="00B454FE"/>
    <w:rsid w:val="00B55413"/>
    <w:rsid w:val="00B61843"/>
    <w:rsid w:val="00B65E7A"/>
    <w:rsid w:val="00B66CDE"/>
    <w:rsid w:val="00B76558"/>
    <w:rsid w:val="00B808D3"/>
    <w:rsid w:val="00B82ED6"/>
    <w:rsid w:val="00B97071"/>
    <w:rsid w:val="00BA3BAE"/>
    <w:rsid w:val="00BA44EE"/>
    <w:rsid w:val="00BB13A9"/>
    <w:rsid w:val="00BC52B9"/>
    <w:rsid w:val="00BC6867"/>
    <w:rsid w:val="00BC7018"/>
    <w:rsid w:val="00BE1DA3"/>
    <w:rsid w:val="00BF2996"/>
    <w:rsid w:val="00BF5596"/>
    <w:rsid w:val="00BF5AF3"/>
    <w:rsid w:val="00BF7484"/>
    <w:rsid w:val="00C0061A"/>
    <w:rsid w:val="00C01C3D"/>
    <w:rsid w:val="00C10BDC"/>
    <w:rsid w:val="00C129FE"/>
    <w:rsid w:val="00C21E5B"/>
    <w:rsid w:val="00C311F9"/>
    <w:rsid w:val="00C33816"/>
    <w:rsid w:val="00C33C53"/>
    <w:rsid w:val="00C37CF9"/>
    <w:rsid w:val="00C43EFF"/>
    <w:rsid w:val="00C4450B"/>
    <w:rsid w:val="00C51E59"/>
    <w:rsid w:val="00C53737"/>
    <w:rsid w:val="00C538A0"/>
    <w:rsid w:val="00C54923"/>
    <w:rsid w:val="00C628D1"/>
    <w:rsid w:val="00C635EF"/>
    <w:rsid w:val="00C64049"/>
    <w:rsid w:val="00C64D91"/>
    <w:rsid w:val="00C662BA"/>
    <w:rsid w:val="00C70843"/>
    <w:rsid w:val="00C74352"/>
    <w:rsid w:val="00C76938"/>
    <w:rsid w:val="00C854F5"/>
    <w:rsid w:val="00CA0B9C"/>
    <w:rsid w:val="00CA11C7"/>
    <w:rsid w:val="00CA2B58"/>
    <w:rsid w:val="00CA3A4B"/>
    <w:rsid w:val="00CA56ED"/>
    <w:rsid w:val="00CB044E"/>
    <w:rsid w:val="00CB307D"/>
    <w:rsid w:val="00CB3BD6"/>
    <w:rsid w:val="00CB5F6E"/>
    <w:rsid w:val="00CC0964"/>
    <w:rsid w:val="00CC14A1"/>
    <w:rsid w:val="00CD6100"/>
    <w:rsid w:val="00CE0566"/>
    <w:rsid w:val="00CE2CA4"/>
    <w:rsid w:val="00CE470D"/>
    <w:rsid w:val="00CE7021"/>
    <w:rsid w:val="00CF5B2A"/>
    <w:rsid w:val="00CF7EB3"/>
    <w:rsid w:val="00D022AC"/>
    <w:rsid w:val="00D03E58"/>
    <w:rsid w:val="00D0586C"/>
    <w:rsid w:val="00D06EF3"/>
    <w:rsid w:val="00D1384A"/>
    <w:rsid w:val="00D14D88"/>
    <w:rsid w:val="00D253FB"/>
    <w:rsid w:val="00D25C68"/>
    <w:rsid w:val="00D32258"/>
    <w:rsid w:val="00D35508"/>
    <w:rsid w:val="00D35C14"/>
    <w:rsid w:val="00D36738"/>
    <w:rsid w:val="00D37A49"/>
    <w:rsid w:val="00D40E02"/>
    <w:rsid w:val="00D415DD"/>
    <w:rsid w:val="00D479BD"/>
    <w:rsid w:val="00D57288"/>
    <w:rsid w:val="00D64442"/>
    <w:rsid w:val="00D64EE7"/>
    <w:rsid w:val="00D66CD3"/>
    <w:rsid w:val="00D72751"/>
    <w:rsid w:val="00D81D3F"/>
    <w:rsid w:val="00D83832"/>
    <w:rsid w:val="00D85C53"/>
    <w:rsid w:val="00D8632F"/>
    <w:rsid w:val="00D879E5"/>
    <w:rsid w:val="00D91DF2"/>
    <w:rsid w:val="00D922F8"/>
    <w:rsid w:val="00DA3A92"/>
    <w:rsid w:val="00DC00DA"/>
    <w:rsid w:val="00DC3E01"/>
    <w:rsid w:val="00DD3382"/>
    <w:rsid w:val="00DD5DCD"/>
    <w:rsid w:val="00DD7E05"/>
    <w:rsid w:val="00DE23C6"/>
    <w:rsid w:val="00DE26BC"/>
    <w:rsid w:val="00DE5ADD"/>
    <w:rsid w:val="00DF1035"/>
    <w:rsid w:val="00DF3FB3"/>
    <w:rsid w:val="00E072A7"/>
    <w:rsid w:val="00E1705B"/>
    <w:rsid w:val="00E2249B"/>
    <w:rsid w:val="00E26179"/>
    <w:rsid w:val="00E41438"/>
    <w:rsid w:val="00E4228E"/>
    <w:rsid w:val="00E437E4"/>
    <w:rsid w:val="00E55704"/>
    <w:rsid w:val="00E55BAF"/>
    <w:rsid w:val="00E625E0"/>
    <w:rsid w:val="00E648E4"/>
    <w:rsid w:val="00E67820"/>
    <w:rsid w:val="00E728AE"/>
    <w:rsid w:val="00E77EE2"/>
    <w:rsid w:val="00E81360"/>
    <w:rsid w:val="00E82234"/>
    <w:rsid w:val="00E8499F"/>
    <w:rsid w:val="00E85F31"/>
    <w:rsid w:val="00E87476"/>
    <w:rsid w:val="00E90667"/>
    <w:rsid w:val="00EA23A6"/>
    <w:rsid w:val="00EA39BF"/>
    <w:rsid w:val="00EA784F"/>
    <w:rsid w:val="00EB02DF"/>
    <w:rsid w:val="00EC5733"/>
    <w:rsid w:val="00EC7305"/>
    <w:rsid w:val="00EC7793"/>
    <w:rsid w:val="00ED2CB0"/>
    <w:rsid w:val="00ED5271"/>
    <w:rsid w:val="00ED7865"/>
    <w:rsid w:val="00ED7B0D"/>
    <w:rsid w:val="00EE159E"/>
    <w:rsid w:val="00EE58CC"/>
    <w:rsid w:val="00F02B42"/>
    <w:rsid w:val="00F03661"/>
    <w:rsid w:val="00F12349"/>
    <w:rsid w:val="00F13220"/>
    <w:rsid w:val="00F16634"/>
    <w:rsid w:val="00F16F39"/>
    <w:rsid w:val="00F2054D"/>
    <w:rsid w:val="00F238B0"/>
    <w:rsid w:val="00F27D48"/>
    <w:rsid w:val="00F3544F"/>
    <w:rsid w:val="00F527E3"/>
    <w:rsid w:val="00F52916"/>
    <w:rsid w:val="00F55138"/>
    <w:rsid w:val="00F558B4"/>
    <w:rsid w:val="00F55B74"/>
    <w:rsid w:val="00F56210"/>
    <w:rsid w:val="00F5644E"/>
    <w:rsid w:val="00F61AEC"/>
    <w:rsid w:val="00F67026"/>
    <w:rsid w:val="00F6717E"/>
    <w:rsid w:val="00F7140A"/>
    <w:rsid w:val="00F71C5D"/>
    <w:rsid w:val="00F71DC2"/>
    <w:rsid w:val="00F7203F"/>
    <w:rsid w:val="00F7227E"/>
    <w:rsid w:val="00F753AE"/>
    <w:rsid w:val="00F939DC"/>
    <w:rsid w:val="00F93C3D"/>
    <w:rsid w:val="00F9417F"/>
    <w:rsid w:val="00FA52C3"/>
    <w:rsid w:val="00FC21B7"/>
    <w:rsid w:val="00FC3572"/>
    <w:rsid w:val="00FC7608"/>
    <w:rsid w:val="00FC7D38"/>
    <w:rsid w:val="00FD0A0A"/>
    <w:rsid w:val="00FD174C"/>
    <w:rsid w:val="00FD5B49"/>
    <w:rsid w:val="00FD6017"/>
    <w:rsid w:val="00FD6647"/>
    <w:rsid w:val="00FE2EFB"/>
    <w:rsid w:val="00FE584C"/>
    <w:rsid w:val="00FF0528"/>
    <w:rsid w:val="00FF23BB"/>
    <w:rsid w:val="00FF3528"/>
    <w:rsid w:val="00FF4204"/>
    <w:rsid w:val="00FF716B"/>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11B9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4BAB"/>
    <w:pPr>
      <w:spacing w:after="160" w:line="259" w:lineRule="auto"/>
    </w:pPr>
    <w:rPr>
      <w:rFonts w:ascii="Times New Roman" w:eastAsiaTheme="minorHAnsi" w:hAnsi="Times New Roman"/>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4B6ADD"/>
    <w:rPr>
      <w:smallCaps/>
      <w:color w:val="5A5A5A" w:themeColor="text1" w:themeTint="A5"/>
    </w:rPr>
  </w:style>
  <w:style w:type="paragraph" w:styleId="ListParagraph">
    <w:name w:val="List Paragraph"/>
    <w:basedOn w:val="Normal"/>
    <w:uiPriority w:val="34"/>
    <w:qFormat/>
    <w:rsid w:val="00F3544F"/>
    <w:pPr>
      <w:ind w:left="720"/>
      <w:contextualSpacing/>
    </w:pPr>
  </w:style>
  <w:style w:type="paragraph" w:styleId="Footer">
    <w:name w:val="footer"/>
    <w:basedOn w:val="Normal"/>
    <w:link w:val="FooterChar"/>
    <w:uiPriority w:val="99"/>
    <w:unhideWhenUsed/>
    <w:rsid w:val="00D85C53"/>
    <w:pPr>
      <w:tabs>
        <w:tab w:val="center" w:pos="4320"/>
        <w:tab w:val="right" w:pos="8640"/>
      </w:tabs>
      <w:spacing w:after="0" w:line="240" w:lineRule="auto"/>
    </w:pPr>
  </w:style>
  <w:style w:type="character" w:customStyle="1" w:styleId="FooterChar">
    <w:name w:val="Footer Char"/>
    <w:basedOn w:val="DefaultParagraphFont"/>
    <w:link w:val="Footer"/>
    <w:uiPriority w:val="99"/>
    <w:rsid w:val="00D85C53"/>
    <w:rPr>
      <w:rFonts w:ascii="Times New Roman" w:eastAsiaTheme="minorHAnsi" w:hAnsi="Times New Roman"/>
      <w:szCs w:val="22"/>
      <w:lang w:val="en-CA"/>
    </w:rPr>
  </w:style>
  <w:style w:type="character" w:styleId="PageNumber">
    <w:name w:val="page number"/>
    <w:basedOn w:val="DefaultParagraphFont"/>
    <w:uiPriority w:val="99"/>
    <w:semiHidden/>
    <w:unhideWhenUsed/>
    <w:rsid w:val="00D85C53"/>
  </w:style>
  <w:style w:type="paragraph" w:styleId="BalloonText">
    <w:name w:val="Balloon Text"/>
    <w:basedOn w:val="Normal"/>
    <w:link w:val="BalloonTextChar"/>
    <w:uiPriority w:val="99"/>
    <w:semiHidden/>
    <w:unhideWhenUsed/>
    <w:rsid w:val="004911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123"/>
    <w:rPr>
      <w:rFonts w:ascii="Tahoma" w:eastAsiaTheme="minorHAnsi" w:hAnsi="Tahoma" w:cs="Tahoma"/>
      <w:sz w:val="16"/>
      <w:szCs w:val="16"/>
      <w:lang w:val="en-CA"/>
    </w:rPr>
  </w:style>
  <w:style w:type="character" w:styleId="CommentReference">
    <w:name w:val="annotation reference"/>
    <w:basedOn w:val="DefaultParagraphFont"/>
    <w:uiPriority w:val="99"/>
    <w:semiHidden/>
    <w:unhideWhenUsed/>
    <w:rsid w:val="00CE2CA4"/>
    <w:rPr>
      <w:sz w:val="16"/>
      <w:szCs w:val="16"/>
    </w:rPr>
  </w:style>
  <w:style w:type="paragraph" w:styleId="CommentText">
    <w:name w:val="annotation text"/>
    <w:basedOn w:val="Normal"/>
    <w:link w:val="CommentTextChar"/>
    <w:uiPriority w:val="99"/>
    <w:semiHidden/>
    <w:unhideWhenUsed/>
    <w:rsid w:val="00CE2CA4"/>
    <w:pPr>
      <w:spacing w:line="240" w:lineRule="auto"/>
    </w:pPr>
    <w:rPr>
      <w:sz w:val="20"/>
      <w:szCs w:val="20"/>
    </w:rPr>
  </w:style>
  <w:style w:type="character" w:customStyle="1" w:styleId="CommentTextChar">
    <w:name w:val="Comment Text Char"/>
    <w:basedOn w:val="DefaultParagraphFont"/>
    <w:link w:val="CommentText"/>
    <w:uiPriority w:val="99"/>
    <w:semiHidden/>
    <w:rsid w:val="00CE2CA4"/>
    <w:rPr>
      <w:rFonts w:ascii="Times New Roman" w:eastAsiaTheme="minorHAnsi" w:hAnsi="Times New Roman"/>
      <w:sz w:val="20"/>
      <w:szCs w:val="20"/>
      <w:lang w:val="en-CA"/>
    </w:rPr>
  </w:style>
  <w:style w:type="paragraph" w:styleId="CommentSubject">
    <w:name w:val="annotation subject"/>
    <w:basedOn w:val="CommentText"/>
    <w:next w:val="CommentText"/>
    <w:link w:val="CommentSubjectChar"/>
    <w:uiPriority w:val="99"/>
    <w:semiHidden/>
    <w:unhideWhenUsed/>
    <w:rsid w:val="00CE2CA4"/>
    <w:rPr>
      <w:b/>
      <w:bCs/>
    </w:rPr>
  </w:style>
  <w:style w:type="character" w:customStyle="1" w:styleId="CommentSubjectChar">
    <w:name w:val="Comment Subject Char"/>
    <w:basedOn w:val="CommentTextChar"/>
    <w:link w:val="CommentSubject"/>
    <w:uiPriority w:val="99"/>
    <w:semiHidden/>
    <w:rsid w:val="00CE2CA4"/>
    <w:rPr>
      <w:rFonts w:ascii="Times New Roman" w:eastAsiaTheme="minorHAnsi" w:hAnsi="Times New Roman"/>
      <w:b/>
      <w:bCs/>
      <w:sz w:val="20"/>
      <w:szCs w:val="20"/>
      <w:lang w:val="en-CA"/>
    </w:rPr>
  </w:style>
  <w:style w:type="paragraph" w:styleId="FootnoteText">
    <w:name w:val="footnote text"/>
    <w:basedOn w:val="Normal"/>
    <w:link w:val="FootnoteTextChar"/>
    <w:uiPriority w:val="99"/>
    <w:unhideWhenUsed/>
    <w:rsid w:val="00BA3BAE"/>
    <w:pPr>
      <w:spacing w:after="0" w:line="240" w:lineRule="auto"/>
    </w:pPr>
    <w:rPr>
      <w:szCs w:val="24"/>
    </w:rPr>
  </w:style>
  <w:style w:type="character" w:customStyle="1" w:styleId="FootnoteTextChar">
    <w:name w:val="Footnote Text Char"/>
    <w:basedOn w:val="DefaultParagraphFont"/>
    <w:link w:val="FootnoteText"/>
    <w:uiPriority w:val="99"/>
    <w:rsid w:val="00BA3BAE"/>
    <w:rPr>
      <w:rFonts w:ascii="Times New Roman" w:eastAsiaTheme="minorHAnsi" w:hAnsi="Times New Roman"/>
      <w:lang w:val="en-CA"/>
    </w:rPr>
  </w:style>
  <w:style w:type="character" w:styleId="FootnoteReference">
    <w:name w:val="footnote reference"/>
    <w:basedOn w:val="DefaultParagraphFont"/>
    <w:uiPriority w:val="99"/>
    <w:unhideWhenUsed/>
    <w:rsid w:val="00BA3BAE"/>
    <w:rPr>
      <w:vertAlign w:val="superscript"/>
    </w:rPr>
  </w:style>
  <w:style w:type="paragraph" w:styleId="Revision">
    <w:name w:val="Revision"/>
    <w:hidden/>
    <w:uiPriority w:val="99"/>
    <w:semiHidden/>
    <w:rsid w:val="00F71DC2"/>
    <w:rPr>
      <w:rFonts w:ascii="Times New Roman" w:eastAsiaTheme="minorHAnsi" w:hAnsi="Times New Roman"/>
      <w:szCs w:val="22"/>
      <w:lang w:val="en-CA"/>
    </w:rPr>
  </w:style>
  <w:style w:type="character" w:customStyle="1" w:styleId="st">
    <w:name w:val="st"/>
    <w:basedOn w:val="DefaultParagraphFont"/>
    <w:rsid w:val="00617A27"/>
  </w:style>
  <w:style w:type="character" w:styleId="Emphasis">
    <w:name w:val="Emphasis"/>
    <w:basedOn w:val="DefaultParagraphFont"/>
    <w:uiPriority w:val="20"/>
    <w:qFormat/>
    <w:rsid w:val="00617A27"/>
    <w:rPr>
      <w:i/>
      <w:iCs/>
    </w:rPr>
  </w:style>
  <w:style w:type="character" w:styleId="Hyperlink">
    <w:name w:val="Hyperlink"/>
    <w:basedOn w:val="DefaultParagraphFont"/>
    <w:uiPriority w:val="99"/>
    <w:unhideWhenUsed/>
    <w:rsid w:val="00617A27"/>
    <w:rPr>
      <w:color w:val="0000FF" w:themeColor="hyperlink"/>
      <w:u w:val="single"/>
    </w:rPr>
  </w:style>
  <w:style w:type="paragraph" w:customStyle="1" w:styleId="p1">
    <w:name w:val="p1"/>
    <w:basedOn w:val="Normal"/>
    <w:rsid w:val="00390972"/>
    <w:pPr>
      <w:spacing w:after="0" w:line="240" w:lineRule="auto"/>
    </w:pPr>
    <w:rPr>
      <w:rFonts w:ascii="Times" w:eastAsiaTheme="minorEastAsia" w:hAnsi="Times" w:cs="Times New Roman"/>
      <w:sz w:val="18"/>
      <w:szCs w:val="18"/>
      <w:lang w:val="en-US"/>
    </w:rPr>
  </w:style>
  <w:style w:type="paragraph" w:customStyle="1" w:styleId="EndNoteBibliography">
    <w:name w:val="EndNote Bibliography"/>
    <w:basedOn w:val="Normal"/>
    <w:rsid w:val="00CC14A1"/>
    <w:pPr>
      <w:spacing w:after="120" w:line="240" w:lineRule="auto"/>
    </w:pPr>
    <w:rPr>
      <w:rFonts w:eastAsia="Times New Roman" w:cs="Times New Roman"/>
      <w:szCs w:val="24"/>
      <w:lang w:val="en-US"/>
    </w:rPr>
  </w:style>
  <w:style w:type="character" w:styleId="FollowedHyperlink">
    <w:name w:val="FollowedHyperlink"/>
    <w:basedOn w:val="DefaultParagraphFont"/>
    <w:uiPriority w:val="99"/>
    <w:semiHidden/>
    <w:unhideWhenUsed/>
    <w:rsid w:val="00427388"/>
    <w:rPr>
      <w:color w:val="800080" w:themeColor="followedHyperlink"/>
      <w:u w:val="single"/>
    </w:rPr>
  </w:style>
  <w:style w:type="character" w:customStyle="1" w:styleId="Mention1">
    <w:name w:val="Mention1"/>
    <w:basedOn w:val="DefaultParagraphFont"/>
    <w:uiPriority w:val="99"/>
    <w:semiHidden/>
    <w:unhideWhenUsed/>
    <w:rsid w:val="004A5688"/>
    <w:rPr>
      <w:color w:val="2B579A"/>
      <w:shd w:val="clear" w:color="auto" w:fill="E6E6E6"/>
    </w:rPr>
  </w:style>
  <w:style w:type="character" w:styleId="LineNumber">
    <w:name w:val="line number"/>
    <w:basedOn w:val="DefaultParagraphFont"/>
    <w:uiPriority w:val="99"/>
    <w:semiHidden/>
    <w:unhideWhenUsed/>
    <w:rsid w:val="001A6EB3"/>
  </w:style>
  <w:style w:type="character" w:customStyle="1" w:styleId="apple-converted-space">
    <w:name w:val="apple-converted-space"/>
    <w:basedOn w:val="DefaultParagraphFont"/>
    <w:rsid w:val="00860FBD"/>
  </w:style>
  <w:style w:type="paragraph" w:customStyle="1" w:styleId="EndNoteBibliographyTitle">
    <w:name w:val="EndNote Bibliography Title"/>
    <w:basedOn w:val="Normal"/>
    <w:rsid w:val="00EA39BF"/>
    <w:pPr>
      <w:spacing w:after="0"/>
      <w:jc w:val="center"/>
    </w:pPr>
    <w:rPr>
      <w:rFonts w:cs="Times New Roman"/>
      <w:lang w:val="en-US"/>
    </w:rPr>
  </w:style>
  <w:style w:type="paragraph" w:customStyle="1" w:styleId="p2">
    <w:name w:val="p2"/>
    <w:basedOn w:val="Normal"/>
    <w:rsid w:val="001B29AD"/>
    <w:pPr>
      <w:spacing w:after="0" w:line="240" w:lineRule="auto"/>
    </w:pPr>
    <w:rPr>
      <w:rFonts w:eastAsiaTheme="minorEastAsia" w:cs="Times New Roman"/>
      <w:sz w:val="17"/>
      <w:szCs w:val="17"/>
      <w:lang w:val="en-US"/>
    </w:rPr>
  </w:style>
  <w:style w:type="character" w:customStyle="1" w:styleId="s1">
    <w:name w:val="s1"/>
    <w:basedOn w:val="DefaultParagraphFont"/>
    <w:rsid w:val="00115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949977">
      <w:bodyDiv w:val="1"/>
      <w:marLeft w:val="0"/>
      <w:marRight w:val="0"/>
      <w:marTop w:val="0"/>
      <w:marBottom w:val="0"/>
      <w:divBdr>
        <w:top w:val="none" w:sz="0" w:space="0" w:color="auto"/>
        <w:left w:val="none" w:sz="0" w:space="0" w:color="auto"/>
        <w:bottom w:val="none" w:sz="0" w:space="0" w:color="auto"/>
        <w:right w:val="none" w:sz="0" w:space="0" w:color="auto"/>
      </w:divBdr>
    </w:div>
    <w:div w:id="690031583">
      <w:bodyDiv w:val="1"/>
      <w:marLeft w:val="0"/>
      <w:marRight w:val="0"/>
      <w:marTop w:val="0"/>
      <w:marBottom w:val="0"/>
      <w:divBdr>
        <w:top w:val="none" w:sz="0" w:space="0" w:color="auto"/>
        <w:left w:val="none" w:sz="0" w:space="0" w:color="auto"/>
        <w:bottom w:val="none" w:sz="0" w:space="0" w:color="auto"/>
        <w:right w:val="none" w:sz="0" w:space="0" w:color="auto"/>
      </w:divBdr>
    </w:div>
    <w:div w:id="1028339285">
      <w:bodyDiv w:val="1"/>
      <w:marLeft w:val="0"/>
      <w:marRight w:val="0"/>
      <w:marTop w:val="0"/>
      <w:marBottom w:val="0"/>
      <w:divBdr>
        <w:top w:val="none" w:sz="0" w:space="0" w:color="auto"/>
        <w:left w:val="none" w:sz="0" w:space="0" w:color="auto"/>
        <w:bottom w:val="none" w:sz="0" w:space="0" w:color="auto"/>
        <w:right w:val="none" w:sz="0" w:space="0" w:color="auto"/>
      </w:divBdr>
      <w:divsChild>
        <w:div w:id="888497169">
          <w:marLeft w:val="0"/>
          <w:marRight w:val="0"/>
          <w:marTop w:val="0"/>
          <w:marBottom w:val="0"/>
          <w:divBdr>
            <w:top w:val="none" w:sz="0" w:space="0" w:color="auto"/>
            <w:left w:val="none" w:sz="0" w:space="0" w:color="auto"/>
            <w:bottom w:val="none" w:sz="0" w:space="0" w:color="auto"/>
            <w:right w:val="none" w:sz="0" w:space="0" w:color="auto"/>
          </w:divBdr>
        </w:div>
        <w:div w:id="2136290957">
          <w:marLeft w:val="0"/>
          <w:marRight w:val="0"/>
          <w:marTop w:val="0"/>
          <w:marBottom w:val="0"/>
          <w:divBdr>
            <w:top w:val="none" w:sz="0" w:space="0" w:color="auto"/>
            <w:left w:val="none" w:sz="0" w:space="0" w:color="auto"/>
            <w:bottom w:val="none" w:sz="0" w:space="0" w:color="auto"/>
            <w:right w:val="none" w:sz="0" w:space="0" w:color="auto"/>
          </w:divBdr>
        </w:div>
        <w:div w:id="1295327363">
          <w:marLeft w:val="0"/>
          <w:marRight w:val="0"/>
          <w:marTop w:val="0"/>
          <w:marBottom w:val="0"/>
          <w:divBdr>
            <w:top w:val="none" w:sz="0" w:space="0" w:color="auto"/>
            <w:left w:val="none" w:sz="0" w:space="0" w:color="auto"/>
            <w:bottom w:val="none" w:sz="0" w:space="0" w:color="auto"/>
            <w:right w:val="none" w:sz="0" w:space="0" w:color="auto"/>
          </w:divBdr>
        </w:div>
        <w:div w:id="1131484035">
          <w:marLeft w:val="0"/>
          <w:marRight w:val="0"/>
          <w:marTop w:val="0"/>
          <w:marBottom w:val="0"/>
          <w:divBdr>
            <w:top w:val="none" w:sz="0" w:space="0" w:color="auto"/>
            <w:left w:val="none" w:sz="0" w:space="0" w:color="auto"/>
            <w:bottom w:val="none" w:sz="0" w:space="0" w:color="auto"/>
            <w:right w:val="none" w:sz="0" w:space="0" w:color="auto"/>
          </w:divBdr>
        </w:div>
        <w:div w:id="591933622">
          <w:marLeft w:val="0"/>
          <w:marRight w:val="0"/>
          <w:marTop w:val="0"/>
          <w:marBottom w:val="0"/>
          <w:divBdr>
            <w:top w:val="none" w:sz="0" w:space="0" w:color="auto"/>
            <w:left w:val="none" w:sz="0" w:space="0" w:color="auto"/>
            <w:bottom w:val="none" w:sz="0" w:space="0" w:color="auto"/>
            <w:right w:val="none" w:sz="0" w:space="0" w:color="auto"/>
          </w:divBdr>
        </w:div>
      </w:divsChild>
    </w:div>
    <w:div w:id="1275869097">
      <w:bodyDiv w:val="1"/>
      <w:marLeft w:val="0"/>
      <w:marRight w:val="0"/>
      <w:marTop w:val="0"/>
      <w:marBottom w:val="0"/>
      <w:divBdr>
        <w:top w:val="none" w:sz="0" w:space="0" w:color="auto"/>
        <w:left w:val="none" w:sz="0" w:space="0" w:color="auto"/>
        <w:bottom w:val="none" w:sz="0" w:space="0" w:color="auto"/>
        <w:right w:val="none" w:sz="0" w:space="0" w:color="auto"/>
      </w:divBdr>
    </w:div>
    <w:div w:id="1282149218">
      <w:bodyDiv w:val="1"/>
      <w:marLeft w:val="0"/>
      <w:marRight w:val="0"/>
      <w:marTop w:val="0"/>
      <w:marBottom w:val="0"/>
      <w:divBdr>
        <w:top w:val="none" w:sz="0" w:space="0" w:color="auto"/>
        <w:left w:val="none" w:sz="0" w:space="0" w:color="auto"/>
        <w:bottom w:val="none" w:sz="0" w:space="0" w:color="auto"/>
        <w:right w:val="none" w:sz="0" w:space="0" w:color="auto"/>
      </w:divBdr>
    </w:div>
    <w:div w:id="1335958486">
      <w:bodyDiv w:val="1"/>
      <w:marLeft w:val="0"/>
      <w:marRight w:val="0"/>
      <w:marTop w:val="0"/>
      <w:marBottom w:val="0"/>
      <w:divBdr>
        <w:top w:val="none" w:sz="0" w:space="0" w:color="auto"/>
        <w:left w:val="none" w:sz="0" w:space="0" w:color="auto"/>
        <w:bottom w:val="none" w:sz="0" w:space="0" w:color="auto"/>
        <w:right w:val="none" w:sz="0" w:space="0" w:color="auto"/>
      </w:divBdr>
      <w:divsChild>
        <w:div w:id="1040276892">
          <w:marLeft w:val="0"/>
          <w:marRight w:val="0"/>
          <w:marTop w:val="0"/>
          <w:marBottom w:val="0"/>
          <w:divBdr>
            <w:top w:val="none" w:sz="0" w:space="0" w:color="auto"/>
            <w:left w:val="none" w:sz="0" w:space="0" w:color="auto"/>
            <w:bottom w:val="none" w:sz="0" w:space="0" w:color="auto"/>
            <w:right w:val="none" w:sz="0" w:space="0" w:color="auto"/>
          </w:divBdr>
        </w:div>
        <w:div w:id="1578905903">
          <w:marLeft w:val="0"/>
          <w:marRight w:val="0"/>
          <w:marTop w:val="0"/>
          <w:marBottom w:val="0"/>
          <w:divBdr>
            <w:top w:val="none" w:sz="0" w:space="0" w:color="auto"/>
            <w:left w:val="none" w:sz="0" w:space="0" w:color="auto"/>
            <w:bottom w:val="none" w:sz="0" w:space="0" w:color="auto"/>
            <w:right w:val="none" w:sz="0" w:space="0" w:color="auto"/>
          </w:divBdr>
        </w:div>
        <w:div w:id="1581787748">
          <w:marLeft w:val="0"/>
          <w:marRight w:val="0"/>
          <w:marTop w:val="0"/>
          <w:marBottom w:val="0"/>
          <w:divBdr>
            <w:top w:val="none" w:sz="0" w:space="0" w:color="auto"/>
            <w:left w:val="none" w:sz="0" w:space="0" w:color="auto"/>
            <w:bottom w:val="none" w:sz="0" w:space="0" w:color="auto"/>
            <w:right w:val="none" w:sz="0" w:space="0" w:color="auto"/>
          </w:divBdr>
        </w:div>
      </w:divsChild>
    </w:div>
    <w:div w:id="1346520767">
      <w:bodyDiv w:val="1"/>
      <w:marLeft w:val="0"/>
      <w:marRight w:val="0"/>
      <w:marTop w:val="0"/>
      <w:marBottom w:val="0"/>
      <w:divBdr>
        <w:top w:val="none" w:sz="0" w:space="0" w:color="auto"/>
        <w:left w:val="none" w:sz="0" w:space="0" w:color="auto"/>
        <w:bottom w:val="none" w:sz="0" w:space="0" w:color="auto"/>
        <w:right w:val="none" w:sz="0" w:space="0" w:color="auto"/>
      </w:divBdr>
      <w:divsChild>
        <w:div w:id="1173375407">
          <w:marLeft w:val="0"/>
          <w:marRight w:val="0"/>
          <w:marTop w:val="0"/>
          <w:marBottom w:val="0"/>
          <w:divBdr>
            <w:top w:val="none" w:sz="0" w:space="0" w:color="auto"/>
            <w:left w:val="none" w:sz="0" w:space="0" w:color="auto"/>
            <w:bottom w:val="none" w:sz="0" w:space="0" w:color="auto"/>
            <w:right w:val="none" w:sz="0" w:space="0" w:color="auto"/>
          </w:divBdr>
        </w:div>
        <w:div w:id="1641496577">
          <w:marLeft w:val="0"/>
          <w:marRight w:val="0"/>
          <w:marTop w:val="0"/>
          <w:marBottom w:val="0"/>
          <w:divBdr>
            <w:top w:val="none" w:sz="0" w:space="0" w:color="auto"/>
            <w:left w:val="none" w:sz="0" w:space="0" w:color="auto"/>
            <w:bottom w:val="none" w:sz="0" w:space="0" w:color="auto"/>
            <w:right w:val="none" w:sz="0" w:space="0" w:color="auto"/>
          </w:divBdr>
        </w:div>
        <w:div w:id="1892500114">
          <w:marLeft w:val="0"/>
          <w:marRight w:val="0"/>
          <w:marTop w:val="0"/>
          <w:marBottom w:val="0"/>
          <w:divBdr>
            <w:top w:val="none" w:sz="0" w:space="0" w:color="auto"/>
            <w:left w:val="none" w:sz="0" w:space="0" w:color="auto"/>
            <w:bottom w:val="none" w:sz="0" w:space="0" w:color="auto"/>
            <w:right w:val="none" w:sz="0" w:space="0" w:color="auto"/>
          </w:divBdr>
        </w:div>
        <w:div w:id="2019386344">
          <w:marLeft w:val="0"/>
          <w:marRight w:val="0"/>
          <w:marTop w:val="0"/>
          <w:marBottom w:val="0"/>
          <w:divBdr>
            <w:top w:val="none" w:sz="0" w:space="0" w:color="auto"/>
            <w:left w:val="none" w:sz="0" w:space="0" w:color="auto"/>
            <w:bottom w:val="none" w:sz="0" w:space="0" w:color="auto"/>
            <w:right w:val="none" w:sz="0" w:space="0" w:color="auto"/>
          </w:divBdr>
        </w:div>
        <w:div w:id="1709643357">
          <w:marLeft w:val="0"/>
          <w:marRight w:val="0"/>
          <w:marTop w:val="0"/>
          <w:marBottom w:val="0"/>
          <w:divBdr>
            <w:top w:val="none" w:sz="0" w:space="0" w:color="auto"/>
            <w:left w:val="none" w:sz="0" w:space="0" w:color="auto"/>
            <w:bottom w:val="none" w:sz="0" w:space="0" w:color="auto"/>
            <w:right w:val="none" w:sz="0" w:space="0" w:color="auto"/>
          </w:divBdr>
        </w:div>
        <w:div w:id="18360750">
          <w:marLeft w:val="0"/>
          <w:marRight w:val="0"/>
          <w:marTop w:val="0"/>
          <w:marBottom w:val="0"/>
          <w:divBdr>
            <w:top w:val="none" w:sz="0" w:space="0" w:color="auto"/>
            <w:left w:val="none" w:sz="0" w:space="0" w:color="auto"/>
            <w:bottom w:val="none" w:sz="0" w:space="0" w:color="auto"/>
            <w:right w:val="none" w:sz="0" w:space="0" w:color="auto"/>
          </w:divBdr>
        </w:div>
        <w:div w:id="429206462">
          <w:marLeft w:val="0"/>
          <w:marRight w:val="0"/>
          <w:marTop w:val="0"/>
          <w:marBottom w:val="0"/>
          <w:divBdr>
            <w:top w:val="none" w:sz="0" w:space="0" w:color="auto"/>
            <w:left w:val="none" w:sz="0" w:space="0" w:color="auto"/>
            <w:bottom w:val="none" w:sz="0" w:space="0" w:color="auto"/>
            <w:right w:val="none" w:sz="0" w:space="0" w:color="auto"/>
          </w:divBdr>
        </w:div>
        <w:div w:id="675035665">
          <w:marLeft w:val="0"/>
          <w:marRight w:val="0"/>
          <w:marTop w:val="0"/>
          <w:marBottom w:val="0"/>
          <w:divBdr>
            <w:top w:val="none" w:sz="0" w:space="0" w:color="auto"/>
            <w:left w:val="none" w:sz="0" w:space="0" w:color="auto"/>
            <w:bottom w:val="none" w:sz="0" w:space="0" w:color="auto"/>
            <w:right w:val="none" w:sz="0" w:space="0" w:color="auto"/>
          </w:divBdr>
        </w:div>
        <w:div w:id="1235319675">
          <w:marLeft w:val="0"/>
          <w:marRight w:val="0"/>
          <w:marTop w:val="0"/>
          <w:marBottom w:val="0"/>
          <w:divBdr>
            <w:top w:val="none" w:sz="0" w:space="0" w:color="auto"/>
            <w:left w:val="none" w:sz="0" w:space="0" w:color="auto"/>
            <w:bottom w:val="none" w:sz="0" w:space="0" w:color="auto"/>
            <w:right w:val="none" w:sz="0" w:space="0" w:color="auto"/>
          </w:divBdr>
        </w:div>
        <w:div w:id="996423988">
          <w:marLeft w:val="0"/>
          <w:marRight w:val="0"/>
          <w:marTop w:val="0"/>
          <w:marBottom w:val="0"/>
          <w:divBdr>
            <w:top w:val="none" w:sz="0" w:space="0" w:color="auto"/>
            <w:left w:val="none" w:sz="0" w:space="0" w:color="auto"/>
            <w:bottom w:val="none" w:sz="0" w:space="0" w:color="auto"/>
            <w:right w:val="none" w:sz="0" w:space="0" w:color="auto"/>
          </w:divBdr>
        </w:div>
        <w:div w:id="548341018">
          <w:marLeft w:val="0"/>
          <w:marRight w:val="0"/>
          <w:marTop w:val="0"/>
          <w:marBottom w:val="0"/>
          <w:divBdr>
            <w:top w:val="none" w:sz="0" w:space="0" w:color="auto"/>
            <w:left w:val="none" w:sz="0" w:space="0" w:color="auto"/>
            <w:bottom w:val="none" w:sz="0" w:space="0" w:color="auto"/>
            <w:right w:val="none" w:sz="0" w:space="0" w:color="auto"/>
          </w:divBdr>
        </w:div>
        <w:div w:id="906115485">
          <w:marLeft w:val="0"/>
          <w:marRight w:val="0"/>
          <w:marTop w:val="0"/>
          <w:marBottom w:val="0"/>
          <w:divBdr>
            <w:top w:val="none" w:sz="0" w:space="0" w:color="auto"/>
            <w:left w:val="none" w:sz="0" w:space="0" w:color="auto"/>
            <w:bottom w:val="none" w:sz="0" w:space="0" w:color="auto"/>
            <w:right w:val="none" w:sz="0" w:space="0" w:color="auto"/>
          </w:divBdr>
        </w:div>
        <w:div w:id="1129472997">
          <w:marLeft w:val="0"/>
          <w:marRight w:val="0"/>
          <w:marTop w:val="0"/>
          <w:marBottom w:val="0"/>
          <w:divBdr>
            <w:top w:val="none" w:sz="0" w:space="0" w:color="auto"/>
            <w:left w:val="none" w:sz="0" w:space="0" w:color="auto"/>
            <w:bottom w:val="none" w:sz="0" w:space="0" w:color="auto"/>
            <w:right w:val="none" w:sz="0" w:space="0" w:color="auto"/>
          </w:divBdr>
        </w:div>
        <w:div w:id="1968704753">
          <w:marLeft w:val="0"/>
          <w:marRight w:val="0"/>
          <w:marTop w:val="0"/>
          <w:marBottom w:val="0"/>
          <w:divBdr>
            <w:top w:val="none" w:sz="0" w:space="0" w:color="auto"/>
            <w:left w:val="none" w:sz="0" w:space="0" w:color="auto"/>
            <w:bottom w:val="none" w:sz="0" w:space="0" w:color="auto"/>
            <w:right w:val="none" w:sz="0" w:space="0" w:color="auto"/>
          </w:divBdr>
        </w:div>
        <w:div w:id="2045597718">
          <w:marLeft w:val="0"/>
          <w:marRight w:val="0"/>
          <w:marTop w:val="0"/>
          <w:marBottom w:val="0"/>
          <w:divBdr>
            <w:top w:val="none" w:sz="0" w:space="0" w:color="auto"/>
            <w:left w:val="none" w:sz="0" w:space="0" w:color="auto"/>
            <w:bottom w:val="none" w:sz="0" w:space="0" w:color="auto"/>
            <w:right w:val="none" w:sz="0" w:space="0" w:color="auto"/>
          </w:divBdr>
        </w:div>
        <w:div w:id="1516191929">
          <w:marLeft w:val="0"/>
          <w:marRight w:val="0"/>
          <w:marTop w:val="0"/>
          <w:marBottom w:val="0"/>
          <w:divBdr>
            <w:top w:val="none" w:sz="0" w:space="0" w:color="auto"/>
            <w:left w:val="none" w:sz="0" w:space="0" w:color="auto"/>
            <w:bottom w:val="none" w:sz="0" w:space="0" w:color="auto"/>
            <w:right w:val="none" w:sz="0" w:space="0" w:color="auto"/>
          </w:divBdr>
        </w:div>
        <w:div w:id="611131564">
          <w:marLeft w:val="0"/>
          <w:marRight w:val="0"/>
          <w:marTop w:val="0"/>
          <w:marBottom w:val="0"/>
          <w:divBdr>
            <w:top w:val="none" w:sz="0" w:space="0" w:color="auto"/>
            <w:left w:val="none" w:sz="0" w:space="0" w:color="auto"/>
            <w:bottom w:val="none" w:sz="0" w:space="0" w:color="auto"/>
            <w:right w:val="none" w:sz="0" w:space="0" w:color="auto"/>
          </w:divBdr>
        </w:div>
        <w:div w:id="159272665">
          <w:marLeft w:val="0"/>
          <w:marRight w:val="0"/>
          <w:marTop w:val="0"/>
          <w:marBottom w:val="0"/>
          <w:divBdr>
            <w:top w:val="none" w:sz="0" w:space="0" w:color="auto"/>
            <w:left w:val="none" w:sz="0" w:space="0" w:color="auto"/>
            <w:bottom w:val="none" w:sz="0" w:space="0" w:color="auto"/>
            <w:right w:val="none" w:sz="0" w:space="0" w:color="auto"/>
          </w:divBdr>
        </w:div>
        <w:div w:id="1768227490">
          <w:marLeft w:val="0"/>
          <w:marRight w:val="0"/>
          <w:marTop w:val="0"/>
          <w:marBottom w:val="0"/>
          <w:divBdr>
            <w:top w:val="none" w:sz="0" w:space="0" w:color="auto"/>
            <w:left w:val="none" w:sz="0" w:space="0" w:color="auto"/>
            <w:bottom w:val="none" w:sz="0" w:space="0" w:color="auto"/>
            <w:right w:val="none" w:sz="0" w:space="0" w:color="auto"/>
          </w:divBdr>
        </w:div>
        <w:div w:id="104617884">
          <w:marLeft w:val="0"/>
          <w:marRight w:val="0"/>
          <w:marTop w:val="0"/>
          <w:marBottom w:val="0"/>
          <w:divBdr>
            <w:top w:val="none" w:sz="0" w:space="0" w:color="auto"/>
            <w:left w:val="none" w:sz="0" w:space="0" w:color="auto"/>
            <w:bottom w:val="none" w:sz="0" w:space="0" w:color="auto"/>
            <w:right w:val="none" w:sz="0" w:space="0" w:color="auto"/>
          </w:divBdr>
        </w:div>
        <w:div w:id="352079640">
          <w:marLeft w:val="0"/>
          <w:marRight w:val="0"/>
          <w:marTop w:val="0"/>
          <w:marBottom w:val="0"/>
          <w:divBdr>
            <w:top w:val="none" w:sz="0" w:space="0" w:color="auto"/>
            <w:left w:val="none" w:sz="0" w:space="0" w:color="auto"/>
            <w:bottom w:val="none" w:sz="0" w:space="0" w:color="auto"/>
            <w:right w:val="none" w:sz="0" w:space="0" w:color="auto"/>
          </w:divBdr>
        </w:div>
        <w:div w:id="1527448315">
          <w:marLeft w:val="0"/>
          <w:marRight w:val="0"/>
          <w:marTop w:val="0"/>
          <w:marBottom w:val="0"/>
          <w:divBdr>
            <w:top w:val="none" w:sz="0" w:space="0" w:color="auto"/>
            <w:left w:val="none" w:sz="0" w:space="0" w:color="auto"/>
            <w:bottom w:val="none" w:sz="0" w:space="0" w:color="auto"/>
            <w:right w:val="none" w:sz="0" w:space="0" w:color="auto"/>
          </w:divBdr>
        </w:div>
        <w:div w:id="1520238866">
          <w:marLeft w:val="0"/>
          <w:marRight w:val="0"/>
          <w:marTop w:val="0"/>
          <w:marBottom w:val="0"/>
          <w:divBdr>
            <w:top w:val="none" w:sz="0" w:space="0" w:color="auto"/>
            <w:left w:val="none" w:sz="0" w:space="0" w:color="auto"/>
            <w:bottom w:val="none" w:sz="0" w:space="0" w:color="auto"/>
            <w:right w:val="none" w:sz="0" w:space="0" w:color="auto"/>
          </w:divBdr>
        </w:div>
        <w:div w:id="108161203">
          <w:marLeft w:val="0"/>
          <w:marRight w:val="0"/>
          <w:marTop w:val="0"/>
          <w:marBottom w:val="0"/>
          <w:divBdr>
            <w:top w:val="none" w:sz="0" w:space="0" w:color="auto"/>
            <w:left w:val="none" w:sz="0" w:space="0" w:color="auto"/>
            <w:bottom w:val="none" w:sz="0" w:space="0" w:color="auto"/>
            <w:right w:val="none" w:sz="0" w:space="0" w:color="auto"/>
          </w:divBdr>
        </w:div>
        <w:div w:id="1252855858">
          <w:marLeft w:val="0"/>
          <w:marRight w:val="0"/>
          <w:marTop w:val="0"/>
          <w:marBottom w:val="0"/>
          <w:divBdr>
            <w:top w:val="none" w:sz="0" w:space="0" w:color="auto"/>
            <w:left w:val="none" w:sz="0" w:space="0" w:color="auto"/>
            <w:bottom w:val="none" w:sz="0" w:space="0" w:color="auto"/>
            <w:right w:val="none" w:sz="0" w:space="0" w:color="auto"/>
          </w:divBdr>
        </w:div>
      </w:divsChild>
    </w:div>
    <w:div w:id="1378238850">
      <w:bodyDiv w:val="1"/>
      <w:marLeft w:val="0"/>
      <w:marRight w:val="0"/>
      <w:marTop w:val="0"/>
      <w:marBottom w:val="0"/>
      <w:divBdr>
        <w:top w:val="none" w:sz="0" w:space="0" w:color="auto"/>
        <w:left w:val="none" w:sz="0" w:space="0" w:color="auto"/>
        <w:bottom w:val="none" w:sz="0" w:space="0" w:color="auto"/>
        <w:right w:val="none" w:sz="0" w:space="0" w:color="auto"/>
      </w:divBdr>
    </w:div>
    <w:div w:id="1428696033">
      <w:bodyDiv w:val="1"/>
      <w:marLeft w:val="0"/>
      <w:marRight w:val="0"/>
      <w:marTop w:val="0"/>
      <w:marBottom w:val="0"/>
      <w:divBdr>
        <w:top w:val="none" w:sz="0" w:space="0" w:color="auto"/>
        <w:left w:val="none" w:sz="0" w:space="0" w:color="auto"/>
        <w:bottom w:val="none" w:sz="0" w:space="0" w:color="auto"/>
        <w:right w:val="none" w:sz="0" w:space="0" w:color="auto"/>
      </w:divBdr>
    </w:div>
    <w:div w:id="1485123008">
      <w:bodyDiv w:val="1"/>
      <w:marLeft w:val="0"/>
      <w:marRight w:val="0"/>
      <w:marTop w:val="0"/>
      <w:marBottom w:val="0"/>
      <w:divBdr>
        <w:top w:val="none" w:sz="0" w:space="0" w:color="auto"/>
        <w:left w:val="none" w:sz="0" w:space="0" w:color="auto"/>
        <w:bottom w:val="none" w:sz="0" w:space="0" w:color="auto"/>
        <w:right w:val="none" w:sz="0" w:space="0" w:color="auto"/>
      </w:divBdr>
    </w:div>
    <w:div w:id="1528177908">
      <w:bodyDiv w:val="1"/>
      <w:marLeft w:val="0"/>
      <w:marRight w:val="0"/>
      <w:marTop w:val="0"/>
      <w:marBottom w:val="0"/>
      <w:divBdr>
        <w:top w:val="none" w:sz="0" w:space="0" w:color="auto"/>
        <w:left w:val="none" w:sz="0" w:space="0" w:color="auto"/>
        <w:bottom w:val="none" w:sz="0" w:space="0" w:color="auto"/>
        <w:right w:val="none" w:sz="0" w:space="0" w:color="auto"/>
      </w:divBdr>
    </w:div>
    <w:div w:id="1753622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sustainabledevelopment.un.org/sdg16" TargetMode="External"/><Relationship Id="rId20" Type="http://schemas.microsoft.com/office/2011/relationships/people" Target="people.xml"/><Relationship Id="rId21" Type="http://schemas.openxmlformats.org/officeDocument/2006/relationships/theme" Target="theme/theme1.xml"/><Relationship Id="rId10" Type="http://schemas.openxmlformats.org/officeDocument/2006/relationships/hyperlink" Target="https://www.bloomberg.com/graphics/2015-drug-prices/" TargetMode="External"/><Relationship Id="rId11" Type="http://schemas.openxmlformats.org/officeDocument/2006/relationships/hyperlink" Target="https://www.reuters.com/article/us-pfizer-india-vaccine/india-grants-pfizer-patent-on-pneumonia-vaccine-in-blow-to-aid-group-idUSKCN1B218S" TargetMode="External"/><Relationship Id="rId12" Type="http://schemas.openxmlformats.org/officeDocument/2006/relationships/hyperlink" Target="https://www.justice.gov/opa/pr/glaxosmithkline-plead-guilty-and-pay-3-billion-resolve-fraud-allegations-and-failure-report" TargetMode="External"/><Relationship Id="rId13" Type="http://schemas.openxmlformats.org/officeDocument/2006/relationships/hyperlink" Target="https://www.statista.com/statistics/317819/pharmaceutical-industry-dtc-media-spending-usa/" TargetMode="External"/><Relationship Id="rId14" Type="http://schemas.openxmlformats.org/officeDocument/2006/relationships/hyperlink" Target="https://www.southcentre.int/wp-content/uploads/2014/03/Ev_140331_A-Jahn-CEWG-Report.pdf" TargetMode="External"/><Relationship Id="rId15" Type="http://schemas.openxmlformats.org/officeDocument/2006/relationships/hyperlink" Target="http://www.chronicle.com/article/Under-Fire-National-Academies/239885" TargetMode="External"/><Relationship Id="rId16" Type="http://schemas.openxmlformats.org/officeDocument/2006/relationships/hyperlink" Target="https://hbr.org/2014/12/consumers-deserve-to-know-whos-funding-health-research"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leconomistemaghrebin.com/2017/11/30/sante-gouvernance-corru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A1041-3318-9F40-A6C9-79DA30D1B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20</Pages>
  <Words>12113</Words>
  <Characters>69045</Characters>
  <Application>Microsoft Macintosh Word</Application>
  <DocSecurity>0</DocSecurity>
  <Lines>575</Lines>
  <Paragraphs>161</Paragraphs>
  <ScaleCrop>false</ScaleCrop>
  <HeadingPairs>
    <vt:vector size="2" baseType="variant">
      <vt:variant>
        <vt:lpstr>Title</vt:lpstr>
      </vt:variant>
      <vt:variant>
        <vt:i4>1</vt:i4>
      </vt:variant>
    </vt:vector>
  </HeadingPairs>
  <TitlesOfParts>
    <vt:vector size="1" baseType="lpstr">
      <vt:lpstr/>
    </vt:vector>
  </TitlesOfParts>
  <Company>University of Toronto</Company>
  <LinksUpToDate>false</LinksUpToDate>
  <CharactersWithSpaces>80997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Jillian Kohler</dc:creator>
  <cp:lastModifiedBy>Joel Lexchin</cp:lastModifiedBy>
  <cp:revision>48</cp:revision>
  <dcterms:created xsi:type="dcterms:W3CDTF">2017-12-11T15:52:00Z</dcterms:created>
  <dcterms:modified xsi:type="dcterms:W3CDTF">2017-12-22T20:32:00Z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shnierad@yorku.ca@www.mendeley.com</vt:lpwstr>
  </property>
  <property fmtid="{D5CDD505-2E9C-101B-9397-08002B2CF9AE}" pid="4" name="Mendeley Citation Style_1">
    <vt:lpwstr>http://www.zotero.org/styles/elsevier-vancouver</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http://www.zotero.org/styles/elsevier-vancouver</vt:lpwstr>
  </property>
  <property fmtid="{D5CDD505-2E9C-101B-9397-08002B2CF9AE}" pid="16" name="Mendeley Recent Style Name 5_1">
    <vt:lpwstr>Elsevier Vancouver</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