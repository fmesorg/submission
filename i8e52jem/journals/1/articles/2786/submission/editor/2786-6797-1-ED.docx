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FC7" w:rsidRPr="00323FB6" w:rsidRDefault="0007494B" w:rsidP="00FC78D1">
      <w:pPr>
        <w:jc w:val="both"/>
        <w:rPr>
          <w:rFonts w:asciiTheme="majorBidi" w:hAnsiTheme="majorBidi" w:cstheme="majorBidi"/>
          <w:b/>
          <w:bCs/>
          <w:sz w:val="28"/>
          <w:szCs w:val="28"/>
          <w:lang w:bidi="fa-IR"/>
        </w:rPr>
      </w:pPr>
      <w:bookmarkStart w:id="0" w:name="_GoBack"/>
      <w:bookmarkEnd w:id="0"/>
      <w:r w:rsidRPr="00323FB6">
        <w:rPr>
          <w:rFonts w:asciiTheme="majorBidi" w:hAnsiTheme="majorBidi" w:cstheme="majorBidi"/>
          <w:b/>
          <w:bCs/>
          <w:sz w:val="28"/>
          <w:szCs w:val="28"/>
          <w:lang w:bidi="fa-IR"/>
        </w:rPr>
        <w:t>Attitudes of Patients’ Relatives in the</w:t>
      </w:r>
      <w:r w:rsidR="004108F4">
        <w:rPr>
          <w:rFonts w:asciiTheme="majorBidi" w:hAnsiTheme="majorBidi" w:cstheme="majorBidi"/>
          <w:b/>
          <w:bCs/>
          <w:sz w:val="28"/>
          <w:szCs w:val="28"/>
          <w:lang w:bidi="fa-IR"/>
        </w:rPr>
        <w:t xml:space="preserve"> </w:t>
      </w:r>
      <w:r w:rsidR="00FC78D1">
        <w:rPr>
          <w:rFonts w:asciiTheme="majorBidi" w:hAnsiTheme="majorBidi" w:cstheme="majorBidi"/>
          <w:b/>
          <w:bCs/>
          <w:sz w:val="28"/>
          <w:szCs w:val="28"/>
          <w:lang w:bidi="fa-IR"/>
        </w:rPr>
        <w:t>E</w:t>
      </w:r>
      <w:r w:rsidR="004108F4">
        <w:rPr>
          <w:rFonts w:asciiTheme="majorBidi" w:hAnsiTheme="majorBidi" w:cstheme="majorBidi"/>
          <w:b/>
          <w:bCs/>
          <w:sz w:val="28"/>
          <w:szCs w:val="28"/>
          <w:lang w:bidi="fa-IR"/>
        </w:rPr>
        <w:t xml:space="preserve">nd </w:t>
      </w:r>
      <w:r w:rsidR="00FC78D1">
        <w:rPr>
          <w:rFonts w:asciiTheme="majorBidi" w:hAnsiTheme="majorBidi" w:cstheme="majorBidi"/>
          <w:b/>
          <w:bCs/>
          <w:sz w:val="28"/>
          <w:szCs w:val="28"/>
          <w:lang w:bidi="fa-IR"/>
        </w:rPr>
        <w:t>S</w:t>
      </w:r>
      <w:r w:rsidR="004108F4">
        <w:rPr>
          <w:rFonts w:asciiTheme="majorBidi" w:hAnsiTheme="majorBidi" w:cstheme="majorBidi"/>
          <w:b/>
          <w:bCs/>
          <w:sz w:val="28"/>
          <w:szCs w:val="28"/>
          <w:lang w:bidi="fa-IR"/>
        </w:rPr>
        <w:t>tage of life</w:t>
      </w:r>
      <w:r w:rsidRPr="00323FB6">
        <w:rPr>
          <w:rFonts w:asciiTheme="majorBidi" w:hAnsiTheme="majorBidi" w:cstheme="majorBidi"/>
          <w:b/>
          <w:bCs/>
          <w:sz w:val="28"/>
          <w:szCs w:val="28"/>
          <w:lang w:bidi="fa-IR"/>
        </w:rPr>
        <w:t xml:space="preserve"> about DNR </w:t>
      </w:r>
      <w:r w:rsidR="00FC78D1">
        <w:rPr>
          <w:rFonts w:asciiTheme="majorBidi" w:hAnsiTheme="majorBidi" w:cstheme="majorBidi"/>
          <w:b/>
          <w:bCs/>
          <w:sz w:val="28"/>
          <w:szCs w:val="28"/>
          <w:lang w:bidi="fa-IR"/>
        </w:rPr>
        <w:t>O</w:t>
      </w:r>
      <w:r w:rsidRPr="00323FB6">
        <w:rPr>
          <w:rFonts w:asciiTheme="majorBidi" w:hAnsiTheme="majorBidi" w:cstheme="majorBidi"/>
          <w:b/>
          <w:bCs/>
          <w:sz w:val="28"/>
          <w:szCs w:val="28"/>
          <w:lang w:bidi="fa-IR"/>
        </w:rPr>
        <w:t>rder</w:t>
      </w:r>
    </w:p>
    <w:p w:rsidR="00C85421" w:rsidRPr="00615455" w:rsidRDefault="00B02755" w:rsidP="00197434">
      <w:pPr>
        <w:pStyle w:val="FootnoteText"/>
      </w:pPr>
      <w:r w:rsidRPr="00615455">
        <w:rPr>
          <w:rFonts w:asciiTheme="majorBidi" w:hAnsiTheme="majorBidi" w:cstheme="majorBidi"/>
          <w:b/>
          <w:bCs/>
          <w:sz w:val="22"/>
          <w:szCs w:val="22"/>
          <w:lang w:bidi="fa-IR"/>
        </w:rPr>
        <w:t>Mozhdeh Tajari</w:t>
      </w:r>
      <w:r w:rsidR="00323FB6" w:rsidRPr="00615455">
        <w:rPr>
          <w:rFonts w:asciiTheme="majorBidi" w:hAnsiTheme="majorBidi" w:cstheme="majorBidi"/>
          <w:b/>
          <w:bCs/>
          <w:sz w:val="22"/>
          <w:szCs w:val="22"/>
          <w:lang w:bidi="fa-IR"/>
        </w:rPr>
        <w:t xml:space="preserve"> </w:t>
      </w:r>
      <w:r w:rsidR="00C85421" w:rsidRPr="00615455">
        <w:t xml:space="preserve"> M</w:t>
      </w:r>
      <w:r w:rsidR="00197434" w:rsidRPr="00615455">
        <w:t xml:space="preserve">Sc </w:t>
      </w:r>
      <w:r w:rsidR="00C85421" w:rsidRPr="00615455">
        <w:t xml:space="preserve">of critical care nursing. </w:t>
      </w:r>
      <w:r w:rsidR="00F03117" w:rsidRPr="00615455">
        <w:t xml:space="preserve">Lecturer. </w:t>
      </w:r>
      <w:r w:rsidR="00C85421" w:rsidRPr="00615455">
        <w:t>Kermanshah University of Medical Sciences. Kermanshah-IRAN.</w:t>
      </w:r>
      <w:r w:rsidR="00323FB6" w:rsidRPr="00615455">
        <w:t xml:space="preserve"> Mojdeh.tajari@yahoo.com</w:t>
      </w:r>
    </w:p>
    <w:p w:rsidR="00C85421" w:rsidRPr="00615455" w:rsidRDefault="00C85421">
      <w:pPr>
        <w:jc w:val="both"/>
        <w:rPr>
          <w:rFonts w:asciiTheme="majorBidi" w:hAnsiTheme="majorBidi" w:cstheme="majorBidi"/>
          <w:b/>
          <w:bCs/>
          <w:sz w:val="24"/>
          <w:szCs w:val="24"/>
          <w:lang w:bidi="fa-IR"/>
        </w:rPr>
      </w:pPr>
    </w:p>
    <w:p w:rsidR="00C85421" w:rsidRPr="00615455" w:rsidRDefault="00B02755" w:rsidP="00F03117">
      <w:pPr>
        <w:jc w:val="both"/>
        <w:rPr>
          <w:rFonts w:asciiTheme="majorBidi" w:hAnsiTheme="majorBidi" w:cstheme="majorBidi"/>
          <w:b/>
          <w:bCs/>
          <w:sz w:val="24"/>
          <w:szCs w:val="24"/>
          <w:lang w:bidi="fa-IR"/>
        </w:rPr>
      </w:pPr>
      <w:r w:rsidRPr="00615455">
        <w:rPr>
          <w:rFonts w:asciiTheme="majorBidi" w:hAnsiTheme="majorBidi" w:cstheme="majorBidi"/>
          <w:b/>
          <w:bCs/>
          <w:lang w:bidi="fa-IR"/>
        </w:rPr>
        <w:t>Rostam Jalali</w:t>
      </w:r>
      <w:r w:rsidR="00C85421" w:rsidRPr="00615455">
        <w:rPr>
          <w:rFonts w:asciiTheme="majorBidi" w:hAnsiTheme="majorBidi" w:cstheme="majorBidi"/>
          <w:b/>
          <w:bCs/>
          <w:sz w:val="24"/>
          <w:szCs w:val="24"/>
          <w:lang w:bidi="fa-IR"/>
        </w:rPr>
        <w:t xml:space="preserve"> </w:t>
      </w:r>
      <w:r w:rsidR="00C85421" w:rsidRPr="00615455">
        <w:t>BSc, MSc, PhD in Nursing. Head of Postgraduate department Associate Professor. Kermanshah University of Medical Sciences. Kermanshah-IRAN.</w:t>
      </w:r>
      <w:r w:rsidR="00323FB6" w:rsidRPr="00615455">
        <w:t xml:space="preserve"> </w:t>
      </w:r>
      <w:hyperlink r:id="rId7" w:history="1">
        <w:r w:rsidR="00F03117" w:rsidRPr="00615455">
          <w:rPr>
            <w:rStyle w:val="Hyperlink"/>
            <w:color w:val="auto"/>
          </w:rPr>
          <w:t>Ks_jalali@yahoo.com</w:t>
        </w:r>
      </w:hyperlink>
      <w:r w:rsidR="00F03117" w:rsidRPr="00615455">
        <w:t xml:space="preserve"> Corresponding Author</w:t>
      </w:r>
    </w:p>
    <w:p w:rsidR="00C85421" w:rsidRPr="00615455" w:rsidRDefault="00F03117" w:rsidP="00197434">
      <w:pPr>
        <w:pStyle w:val="FootnoteText"/>
      </w:pPr>
      <w:r w:rsidRPr="00615455">
        <w:rPr>
          <w:rFonts w:asciiTheme="majorBidi" w:hAnsiTheme="majorBidi" w:cstheme="majorBidi"/>
          <w:b/>
          <w:bCs/>
          <w:sz w:val="22"/>
          <w:szCs w:val="22"/>
          <w:lang w:bidi="fa-IR"/>
        </w:rPr>
        <w:t>Ka</w:t>
      </w:r>
      <w:r w:rsidR="00B02755" w:rsidRPr="00615455">
        <w:rPr>
          <w:rFonts w:asciiTheme="majorBidi" w:hAnsiTheme="majorBidi" w:cstheme="majorBidi"/>
          <w:b/>
          <w:bCs/>
          <w:sz w:val="22"/>
          <w:szCs w:val="22"/>
          <w:lang w:bidi="fa-IR"/>
        </w:rPr>
        <w:t>mran Vafaee</w:t>
      </w:r>
      <w:r w:rsidR="00323FB6" w:rsidRPr="00615455">
        <w:t xml:space="preserve"> </w:t>
      </w:r>
      <w:r w:rsidR="00197434" w:rsidRPr="00615455">
        <w:t>MSc</w:t>
      </w:r>
      <w:r w:rsidR="00C85421" w:rsidRPr="00615455">
        <w:t xml:space="preserve"> of critical care nursing. Imam </w:t>
      </w:r>
      <w:r w:rsidRPr="00615455">
        <w:t>R</w:t>
      </w:r>
      <w:r w:rsidR="00C85421" w:rsidRPr="00615455">
        <w:t>eza hospital. Kermanshah-IRAN</w:t>
      </w:r>
    </w:p>
    <w:p w:rsidR="00AA6FC7" w:rsidRPr="00197434" w:rsidRDefault="00AA6FC7">
      <w:pPr>
        <w:jc w:val="both"/>
        <w:rPr>
          <w:rFonts w:asciiTheme="majorBidi" w:hAnsiTheme="majorBidi" w:cstheme="majorBidi"/>
          <w:b/>
          <w:bCs/>
          <w:sz w:val="24"/>
          <w:szCs w:val="24"/>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Abstract</w:t>
      </w:r>
    </w:p>
    <w:p w:rsidR="00AA6FC7" w:rsidRDefault="0007494B" w:rsidP="00197434">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INTRODUCTION AND OBJECTIVE: </w:t>
      </w:r>
      <w:r w:rsidRPr="0007494B">
        <w:rPr>
          <w:rFonts w:asciiTheme="majorBidi" w:hAnsiTheme="majorBidi" w:cstheme="majorBidi"/>
          <w:sz w:val="24"/>
          <w:szCs w:val="24"/>
          <w:lang w:bidi="fa-IR"/>
        </w:rPr>
        <w:t xml:space="preserve">The do not resuscitate (DNR) order is a decision taken by the patient or other people about medical care in the </w:t>
      </w:r>
      <w:r w:rsidR="00197434">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stages of life to prevent resuscitation from causing cardiac or respiratory arrest. This study was conducted to evaluate the attitudes of patients’ relatives in the </w:t>
      </w:r>
      <w:r w:rsidR="00197434">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stages about DNR order.</w:t>
      </w:r>
    </w:p>
    <w:p w:rsidR="00AA6FC7" w:rsidRDefault="0007494B" w:rsidP="00197434">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Materials and Methods: </w:t>
      </w:r>
      <w:r w:rsidRPr="0007494B">
        <w:rPr>
          <w:rFonts w:asciiTheme="majorBidi" w:hAnsiTheme="majorBidi" w:cstheme="majorBidi"/>
          <w:sz w:val="24"/>
          <w:szCs w:val="24"/>
          <w:lang w:bidi="fa-IR"/>
        </w:rPr>
        <w:t>In a cross-sectional study, 150 relatives of patients who had been prescribed DNR orders were included in the educational hospitals affiliated to Kermanshah University of Medical Sciences. The data collection tool was a researcher-developed questionnaire consisting of 29 attitudes questions related to DNR orders</w:t>
      </w:r>
      <w:r w:rsidR="00197434">
        <w:rPr>
          <w:rFonts w:asciiTheme="majorBidi" w:hAnsiTheme="majorBidi" w:cstheme="majorBidi"/>
          <w:sz w:val="24"/>
          <w:szCs w:val="24"/>
          <w:lang w:bidi="fa-IR"/>
        </w:rPr>
        <w:t>. T</w:t>
      </w:r>
      <w:r w:rsidRPr="0007494B">
        <w:rPr>
          <w:rFonts w:asciiTheme="majorBidi" w:hAnsiTheme="majorBidi" w:cstheme="majorBidi"/>
          <w:sz w:val="24"/>
          <w:szCs w:val="24"/>
          <w:lang w:bidi="fa-IR"/>
        </w:rPr>
        <w:t>he data were collected and analyzed in SPSS software version 19 using descriptive tests.</w:t>
      </w:r>
    </w:p>
    <w:p w:rsidR="00AA6FC7" w:rsidRDefault="0007494B" w:rsidP="005955D0">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Findings: </w:t>
      </w:r>
      <w:r w:rsidRPr="0007494B">
        <w:rPr>
          <w:rFonts w:asciiTheme="majorBidi" w:hAnsiTheme="majorBidi" w:cstheme="majorBidi"/>
          <w:sz w:val="24"/>
          <w:szCs w:val="24"/>
          <w:lang w:bidi="fa-IR"/>
        </w:rPr>
        <w:t xml:space="preserve">The results of this study showed that despite the fact that relatives of patients consider the main responsibility of the DNR decision to be </w:t>
      </w:r>
      <w:r w:rsidR="00284203" w:rsidRPr="0007494B">
        <w:rPr>
          <w:rFonts w:asciiTheme="majorBidi" w:hAnsiTheme="majorBidi" w:cstheme="majorBidi"/>
          <w:sz w:val="24"/>
          <w:szCs w:val="24"/>
          <w:lang w:bidi="fa-IR"/>
        </w:rPr>
        <w:t>on physicians</w:t>
      </w:r>
      <w:r w:rsidRPr="0007494B">
        <w:rPr>
          <w:rFonts w:asciiTheme="majorBidi" w:hAnsiTheme="majorBidi" w:cstheme="majorBidi"/>
          <w:sz w:val="24"/>
          <w:szCs w:val="24"/>
          <w:lang w:bidi="fa-IR"/>
        </w:rPr>
        <w:t xml:space="preserve"> and in most cases agree to follow the doctor's order for a DNR order, they strongly oppose individually making a decision. They believe that the patient and their relatives should be engaged in this decision. Although most participants tended to stay as close as possible to the </w:t>
      </w:r>
      <w:r w:rsidRPr="00197434">
        <w:rPr>
          <w:rFonts w:asciiTheme="majorBidi" w:hAnsiTheme="majorBidi" w:cstheme="majorBidi"/>
          <w:sz w:val="24"/>
          <w:szCs w:val="24"/>
          <w:lang w:bidi="fa-IR"/>
        </w:rPr>
        <w:t>patient</w:t>
      </w:r>
      <w:r w:rsidR="00CD50FB">
        <w:rPr>
          <w:rFonts w:asciiTheme="majorBidi" w:hAnsiTheme="majorBidi" w:cstheme="majorBidi"/>
          <w:sz w:val="24"/>
          <w:szCs w:val="24"/>
          <w:lang w:bidi="fa-IR"/>
        </w:rPr>
        <w:t>s</w:t>
      </w:r>
      <w:r w:rsidR="00DB5806" w:rsidRPr="00197434">
        <w:rPr>
          <w:rFonts w:asciiTheme="majorBidi" w:hAnsiTheme="majorBidi" w:cstheme="majorBidi"/>
          <w:sz w:val="24"/>
          <w:szCs w:val="24"/>
          <w:lang w:bidi="fa-IR"/>
        </w:rPr>
        <w:t xml:space="preserve"> and</w:t>
      </w:r>
      <w:r w:rsidRPr="0007494B">
        <w:rPr>
          <w:rFonts w:asciiTheme="majorBidi" w:hAnsiTheme="majorBidi" w:cstheme="majorBidi"/>
          <w:sz w:val="24"/>
          <w:szCs w:val="24"/>
          <w:lang w:bidi="fa-IR"/>
        </w:rPr>
        <w:t xml:space="preserve"> </w:t>
      </w:r>
      <w:r w:rsidR="005955D0" w:rsidRPr="0007494B">
        <w:rPr>
          <w:rFonts w:asciiTheme="majorBidi" w:hAnsiTheme="majorBidi" w:cstheme="majorBidi"/>
          <w:sz w:val="24"/>
          <w:szCs w:val="24"/>
          <w:lang w:bidi="fa-IR"/>
        </w:rPr>
        <w:t>engage</w:t>
      </w:r>
      <w:r w:rsidRPr="0007494B">
        <w:rPr>
          <w:rFonts w:asciiTheme="majorBidi" w:hAnsiTheme="majorBidi" w:cstheme="majorBidi"/>
          <w:sz w:val="24"/>
          <w:szCs w:val="24"/>
          <w:lang w:bidi="fa-IR"/>
        </w:rPr>
        <w:t xml:space="preserve"> in patient care.</w:t>
      </w:r>
    </w:p>
    <w:p w:rsidR="00AA6FC7" w:rsidRPr="00197434" w:rsidRDefault="0007494B" w:rsidP="00D50357">
      <w:pPr>
        <w:jc w:val="both"/>
        <w:rPr>
          <w:rFonts w:asciiTheme="majorBidi" w:hAnsiTheme="majorBidi" w:cstheme="majorBidi"/>
          <w:sz w:val="24"/>
          <w:szCs w:val="24"/>
          <w:lang w:bidi="fa-IR"/>
        </w:rPr>
      </w:pPr>
      <w:r w:rsidRPr="0007494B">
        <w:rPr>
          <w:rFonts w:asciiTheme="majorBidi" w:hAnsiTheme="majorBidi" w:cstheme="majorBidi"/>
          <w:b/>
          <w:bCs/>
          <w:sz w:val="24"/>
          <w:szCs w:val="24"/>
          <w:lang w:bidi="fa-IR"/>
        </w:rPr>
        <w:t xml:space="preserve">Conclusion: </w:t>
      </w:r>
      <w:r w:rsidRPr="0007494B">
        <w:rPr>
          <w:rFonts w:asciiTheme="majorBidi" w:hAnsiTheme="majorBidi" w:cstheme="majorBidi"/>
          <w:sz w:val="24"/>
          <w:szCs w:val="24"/>
          <w:lang w:bidi="fa-IR"/>
        </w:rPr>
        <w:t>Given that there are few studies in Iran on the attitudes of patients and their relatives about DNR, and there are no specific rules and guidelines in this regard, it is recommended that further studies be conducted on the subject</w:t>
      </w:r>
      <w:r w:rsidRPr="00197434">
        <w:rPr>
          <w:rFonts w:asciiTheme="majorBidi" w:hAnsiTheme="majorBidi" w:cstheme="majorBidi"/>
          <w:sz w:val="24"/>
          <w:szCs w:val="24"/>
          <w:lang w:bidi="fa-IR"/>
        </w:rPr>
        <w:t xml:space="preserve">. </w:t>
      </w:r>
      <w:r w:rsidR="00DB5806" w:rsidRPr="00197434">
        <w:rPr>
          <w:rFonts w:asciiTheme="majorBidi" w:hAnsiTheme="majorBidi" w:cstheme="majorBidi"/>
          <w:sz w:val="24"/>
          <w:szCs w:val="24"/>
          <w:lang w:bidi="fa-IR"/>
        </w:rPr>
        <w:t>Engaging of p</w:t>
      </w:r>
      <w:r w:rsidRPr="00197434">
        <w:rPr>
          <w:rFonts w:asciiTheme="majorBidi" w:hAnsiTheme="majorBidi" w:cstheme="majorBidi"/>
          <w:sz w:val="24"/>
          <w:szCs w:val="24"/>
          <w:lang w:bidi="fa-IR"/>
        </w:rPr>
        <w:t xml:space="preserve">atients and families </w:t>
      </w:r>
      <w:r w:rsidR="00DB5806" w:rsidRPr="00197434">
        <w:rPr>
          <w:rFonts w:asciiTheme="majorBidi" w:hAnsiTheme="majorBidi" w:cstheme="majorBidi"/>
          <w:sz w:val="24"/>
          <w:szCs w:val="24"/>
          <w:lang w:bidi="fa-IR"/>
        </w:rPr>
        <w:t>in this</w:t>
      </w:r>
      <w:r w:rsidRPr="00197434">
        <w:rPr>
          <w:rFonts w:asciiTheme="majorBidi" w:hAnsiTheme="majorBidi" w:cstheme="majorBidi"/>
          <w:sz w:val="24"/>
          <w:szCs w:val="24"/>
          <w:lang w:bidi="fa-IR"/>
        </w:rPr>
        <w:t xml:space="preserve"> important decision</w:t>
      </w:r>
      <w:r w:rsidR="00DB5806" w:rsidRPr="00197434">
        <w:rPr>
          <w:rFonts w:asciiTheme="majorBidi" w:hAnsiTheme="majorBidi" w:cstheme="majorBidi"/>
          <w:sz w:val="24"/>
          <w:szCs w:val="24"/>
          <w:lang w:bidi="fa-IR"/>
        </w:rPr>
        <w:t xml:space="preserve"> is necessary</w:t>
      </w:r>
      <w:r w:rsidRPr="00197434">
        <w:rPr>
          <w:rFonts w:asciiTheme="majorBidi" w:hAnsiTheme="majorBidi" w:cstheme="majorBidi"/>
          <w:sz w:val="24"/>
          <w:szCs w:val="24"/>
          <w:lang w:bidi="fa-IR"/>
        </w:rPr>
        <w:t>.</w:t>
      </w:r>
    </w:p>
    <w:p w:rsidR="00AA6FC7" w:rsidRDefault="0007494B" w:rsidP="000F4DAF">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Key words: </w:t>
      </w:r>
      <w:r w:rsidRPr="0007494B">
        <w:rPr>
          <w:rFonts w:asciiTheme="majorBidi" w:hAnsiTheme="majorBidi" w:cstheme="majorBidi"/>
          <w:sz w:val="24"/>
          <w:szCs w:val="24"/>
          <w:lang w:bidi="fa-IR"/>
        </w:rPr>
        <w:t xml:space="preserve">Attitude, DNR order, Relatives </w:t>
      </w:r>
    </w:p>
    <w:p w:rsidR="00AA6FC7" w:rsidRDefault="00AA6FC7">
      <w:pPr>
        <w:jc w:val="both"/>
        <w:rPr>
          <w:rFonts w:asciiTheme="majorBidi" w:hAnsiTheme="majorBidi" w:cstheme="majorBidi"/>
          <w:b/>
          <w:bCs/>
          <w:sz w:val="24"/>
          <w:szCs w:val="24"/>
          <w:lang w:bidi="fa-IR"/>
        </w:rPr>
      </w:pPr>
    </w:p>
    <w:p w:rsidR="00323FB6" w:rsidRDefault="00323FB6">
      <w:pPr>
        <w:jc w:val="both"/>
        <w:rPr>
          <w:rFonts w:asciiTheme="majorBidi" w:hAnsiTheme="majorBidi" w:cstheme="majorBidi"/>
          <w:b/>
          <w:bCs/>
          <w:sz w:val="24"/>
          <w:szCs w:val="24"/>
          <w:lang w:bidi="fa-IR"/>
        </w:rPr>
      </w:pPr>
    </w:p>
    <w:p w:rsidR="00576B9B" w:rsidRDefault="00576B9B">
      <w:pPr>
        <w:jc w:val="both"/>
        <w:rPr>
          <w:rFonts w:asciiTheme="majorBidi" w:hAnsiTheme="majorBidi" w:cstheme="majorBidi"/>
          <w:b/>
          <w:bCs/>
          <w:sz w:val="24"/>
          <w:szCs w:val="24"/>
          <w:lang w:bidi="fa-IR"/>
        </w:rPr>
      </w:pPr>
    </w:p>
    <w:p w:rsidR="00AA6FC7" w:rsidRDefault="00AA6FC7">
      <w:pPr>
        <w:jc w:val="both"/>
        <w:rPr>
          <w:rFonts w:asciiTheme="majorBidi" w:hAnsiTheme="majorBidi" w:cstheme="majorBidi"/>
          <w:b/>
          <w:bCs/>
          <w:sz w:val="24"/>
          <w:szCs w:val="24"/>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lastRenderedPageBreak/>
        <w:t>Introduction</w:t>
      </w:r>
    </w:p>
    <w:p w:rsidR="00AA6FC7"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DNR is a decision taken by the patient or other people about the medical care at the end of life to prevent resuscitation from causing cardiac or respiratory </w:t>
      </w:r>
      <w:r w:rsidR="00CD50FB" w:rsidRPr="0007494B">
        <w:rPr>
          <w:rFonts w:asciiTheme="majorBidi" w:hAnsiTheme="majorBidi" w:cstheme="majorBidi"/>
          <w:sz w:val="24"/>
          <w:szCs w:val="24"/>
          <w:lang w:bidi="fa-IR"/>
        </w:rPr>
        <w:t xml:space="preserve">arrest </w:t>
      </w:r>
      <w:r w:rsidR="00CA319A">
        <w:rPr>
          <w:rFonts w:asciiTheme="majorBidi" w:hAnsiTheme="majorBidi" w:cstheme="majorBidi"/>
          <w:sz w:val="24"/>
          <w:szCs w:val="24"/>
          <w:lang w:bidi="fa-IR"/>
        </w:rPr>
        <w:fldChar w:fldCharType="begin">
          <w:fldData xml:space="preserve">PEVuZE5vdGU+PENpdGU+PEF1dGhvcj5BbCBTaGVlZjwvQXV0aG9yPjxZZWFyPjIwMTc8L1llYXI+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</w:fldData>
        </w:fldChar>
      </w:r>
      <w:r w:rsidR="00F8090A">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PEVuZE5vdGU+PENpdGU+PEF1dGhvcj5BbCBTaGVlZjwvQXV0aG9yPjxZZWFyPjIwMTc8L1llYXI+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</w:fldData>
        </w:fldChar>
      </w:r>
      <w:r w:rsidR="00F8090A">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1" w:tooltip="Al Sheef, 2017 #201" w:history="1">
        <w:r w:rsidR="001F5299">
          <w:rPr>
            <w:rFonts w:asciiTheme="majorBidi" w:hAnsiTheme="majorBidi" w:cstheme="majorBidi"/>
            <w:noProof/>
            <w:sz w:val="24"/>
            <w:szCs w:val="24"/>
            <w:lang w:bidi="fa-IR"/>
          </w:rPr>
          <w:t>1</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w:t>
      </w:r>
      <w:r w:rsidR="00197434">
        <w:rPr>
          <w:rFonts w:asciiTheme="majorBidi" w:hAnsiTheme="majorBidi" w:cstheme="majorBidi"/>
          <w:sz w:val="24"/>
          <w:szCs w:val="24"/>
          <w:lang w:bidi="fa-IR"/>
        </w:rPr>
        <w:t xml:space="preserve">End </w:t>
      </w:r>
      <w:r w:rsidR="001E49A8" w:rsidRPr="0007494B">
        <w:rPr>
          <w:rFonts w:asciiTheme="majorBidi" w:hAnsiTheme="majorBidi" w:cstheme="majorBidi"/>
          <w:sz w:val="24"/>
          <w:szCs w:val="24"/>
          <w:lang w:bidi="fa-IR"/>
        </w:rPr>
        <w:t>of care were</w:t>
      </w:r>
      <w:r w:rsidRPr="0007494B">
        <w:rPr>
          <w:rFonts w:asciiTheme="majorBidi" w:hAnsiTheme="majorBidi" w:cstheme="majorBidi"/>
          <w:sz w:val="24"/>
          <w:szCs w:val="24"/>
          <w:lang w:bidi="fa-IR"/>
        </w:rPr>
        <w:t xml:space="preserve"> defined by the National Institutes of Health in 2004 as the special care provided to the person at the end of life. These cares are also called palliative cares. Care is different in the </w:t>
      </w:r>
      <w:r w:rsidR="00632BFC">
        <w:rPr>
          <w:rFonts w:asciiTheme="majorBidi" w:hAnsiTheme="majorBidi" w:cstheme="majorBidi"/>
          <w:sz w:val="24"/>
          <w:szCs w:val="24"/>
          <w:lang w:bidi="fa-IR"/>
        </w:rPr>
        <w:t xml:space="preserve">end </w:t>
      </w:r>
      <w:r w:rsidRPr="0007494B">
        <w:rPr>
          <w:rFonts w:asciiTheme="majorBidi" w:hAnsiTheme="majorBidi" w:cstheme="majorBidi"/>
          <w:sz w:val="24"/>
          <w:szCs w:val="24"/>
          <w:lang w:bidi="fa-IR"/>
        </w:rPr>
        <w:t xml:space="preserve">stages of life around the world and is </w:t>
      </w:r>
      <w:r w:rsidR="00632BFC">
        <w:t>extensively</w:t>
      </w:r>
      <w:r w:rsidRPr="0007494B">
        <w:rPr>
          <w:rFonts w:asciiTheme="majorBidi" w:hAnsiTheme="majorBidi" w:cstheme="majorBidi"/>
          <w:sz w:val="24"/>
          <w:szCs w:val="24"/>
          <w:lang w:bidi="fa-IR"/>
        </w:rPr>
        <w:t xml:space="preserve"> influenced by legal, social, cultural, and religious factors</w:t>
      </w:r>
      <w:r w:rsidR="00CA319A">
        <w:rPr>
          <w:rFonts w:asciiTheme="majorBidi" w:hAnsiTheme="majorBidi" w:cstheme="majorBidi"/>
          <w:sz w:val="24"/>
          <w:szCs w:val="24"/>
          <w:lang w:bidi="fa-IR"/>
        </w:rPr>
        <w:fldChar w:fldCharType="begin">
          <w:fldData xml:space="preserve">PEVuZE5vdGU+PENpdGU+PEF1dGhvcj5Hb3VkYTwvQXV0aG9yPjxZZWFyPjIwMTA8L1llYXI+PFJl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PGZ1bGwtdGl0bGU+QW0gSiBSZXNwaXIgQ3JpdCBDYXJlIE1lZDwvZnVsbC10aXRsZT48YWJici0x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</w:fldData>
        </w:fldChar>
      </w:r>
      <w:r w:rsidR="00111BC4">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PEVuZE5vdGU+PENpdGU+PEF1dGhvcj5Hb3VkYTwvQXV0aG9yPjxZZWFyPjIwMTA8L1llYXI+PFJl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</w:fldData>
        </w:fldChar>
      </w:r>
      <w:r w:rsidR="00111BC4">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2" w:tooltip="Gouda, 2010 #88" w:history="1">
        <w:r w:rsidR="001F5299">
          <w:rPr>
            <w:rFonts w:asciiTheme="majorBidi" w:hAnsiTheme="majorBidi" w:cstheme="majorBidi"/>
            <w:noProof/>
            <w:sz w:val="24"/>
            <w:szCs w:val="24"/>
            <w:lang w:bidi="fa-IR"/>
          </w:rPr>
          <w:t>2</w:t>
        </w:r>
      </w:hyperlink>
      <w:r w:rsidR="00F8090A">
        <w:rPr>
          <w:rFonts w:asciiTheme="majorBidi" w:hAnsiTheme="majorBidi" w:cstheme="majorBidi"/>
          <w:noProof/>
          <w:sz w:val="24"/>
          <w:szCs w:val="24"/>
          <w:lang w:bidi="fa-IR"/>
        </w:rPr>
        <w:t xml:space="preserve">, </w:t>
      </w:r>
      <w:hyperlink w:anchor="_ENREF_3" w:tooltip="Luce, 2010 #202" w:history="1">
        <w:r w:rsidR="001F5299">
          <w:rPr>
            <w:rFonts w:asciiTheme="majorBidi" w:hAnsiTheme="majorBidi" w:cstheme="majorBidi"/>
            <w:noProof/>
            <w:sz w:val="24"/>
            <w:szCs w:val="24"/>
            <w:lang w:bidi="fa-IR"/>
          </w:rPr>
          <w:t>3</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According to Saiyad, the study of Islamic religious texts suggests that, despite the lack of a rule for DNR, this command is not in conflict with the fundamental principles of the Islamic teachings</w:t>
      </w:r>
      <w:r w:rsidR="00CA319A">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&lt;EndNote&gt;&lt;Cite&gt;&lt;Author&gt;Saiyad&lt;/Author&gt;&lt;Year&gt;2009&lt;/Year&gt;&lt;RecNum&gt;203&lt;/RecNum&gt;&lt;DisplayText&gt;(4)&lt;/DisplayText&gt;&lt;record&gt;&lt;rec-number&gt;203&lt;/rec-number&gt;&lt;foreign-keys&gt;&lt;key app="EN" db-id="wpvve2t0ldfs97eff22v5peeprptw99dz0ts"&gt;203&lt;/key&gt;&lt;/foreign-keys&gt;&lt;ref-type name="Journal Article"&gt;17&lt;/ref-type&gt;&lt;contributors&gt;&lt;authors&gt;&lt;author&gt;Saiyad, Saleem&lt;/author&gt;&lt;/authors&gt;&lt;/contributors&gt;&lt;titles&gt;&lt;title&gt;Do not resuscitate: a case study from the Islamic viewpoint&lt;/title&gt;&lt;secondary-title&gt;Journal of the Islamic Medical Association of North America&lt;/secondary-title&gt;&lt;/titles&gt;&lt;periodical&gt;&lt;full-title&gt;Journal of the Islamic Medical Association of North America&lt;/full-title&gt;&lt;/periodical&gt;&lt;volume&gt;41&lt;/volume&gt;&lt;number&gt;3&lt;/number&gt;&lt;dates&gt;&lt;year&gt;2009&lt;/year&gt;&lt;/dates&gt;&lt;isbn&gt;2160-9829&lt;/isbn&gt;&lt;urls&gt;&lt;/urls&gt;&lt;/record&gt;&lt;/Cite&gt;&lt;/EndNote&gt;</w:instrText>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4" w:tooltip="Saiyad, 2009 #203" w:history="1">
        <w:r w:rsidR="001F5299">
          <w:rPr>
            <w:rFonts w:asciiTheme="majorBidi" w:hAnsiTheme="majorBidi" w:cstheme="majorBidi"/>
            <w:noProof/>
            <w:sz w:val="24"/>
            <w:szCs w:val="24"/>
            <w:lang w:bidi="fa-IR"/>
          </w:rPr>
          <w:t>4</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Alber also states that it is not recommended to take action that is useless and does not lead to a change in the conditions of the patients</w:t>
      </w:r>
      <w:r w:rsidR="00CA319A">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&lt;EndNote&gt;&lt;Cite&gt;&lt;Author&gt;Albar&lt;/Author&gt;&lt;Year&gt;2007&lt;/Year&gt;&lt;RecNum&gt;204&lt;/RecNum&gt;&lt;DisplayText&gt;(5)&lt;/DisplayText&gt;&lt;record&gt;&lt;rec-number&gt;204&lt;/rec-number&gt;&lt;foreign-keys&gt;&lt;key app="EN" db-id="wpvve2t0ldfs97eff22v5peeprptw99dz0ts"&gt;204&lt;/key&gt;&lt;/foreign-keys&gt;&lt;ref-type name="Journal Article"&gt;17&lt;/ref-type&gt;&lt;contributors&gt;&lt;authors&gt;&lt;author&gt;Albar, M. A.&lt;/author&gt;&lt;/authors&gt;&lt;/contributors&gt;&lt;auth-address&gt;Bioethics Center, International Medical Center, Jeddah, Saudi Arabia.&lt;/auth-address&gt;&lt;titles&gt;&lt;title&gt;Seeking remedy, abstaining from therapy and resuscitation: an islamic perspective&lt;/title&gt;&lt;secondary-title&gt;Saudi J Kidney Dis Transpl&lt;/secondary-title&gt;&lt;alt-title&gt;Saudi journal of kidney diseases and transplantation : an official publication of the Saudi Center for Organ Transplantation, Saudi Arabia&lt;/alt-title&gt;&lt;/titles&gt;&lt;periodical&gt;&lt;full-title&gt;Saudi J Kidney Dis Transpl&lt;/full-title&gt;&lt;abbr-1&gt;Saudi journal of kidney diseases and transplantation : an official publication of the Saudi Center for Organ Transplantation, Saudi Arabia&lt;/abbr-1&gt;&lt;/periodical&gt;&lt;alt-periodical&gt;&lt;full-title&gt;Saudi J Kidney Dis Transpl&lt;/full-title&gt;&lt;abbr-1&gt;Saudi journal of kidney diseases and transplantation : an official publication of the Saudi Center for Organ Transplantation, Saudi Arabia&lt;/abbr-1&gt;&lt;/alt-periodical&gt;&lt;pages&gt;629-37&lt;/pages&gt;&lt;volume&gt;18&lt;/volume&gt;&lt;number&gt;4&lt;/number&gt;&lt;edition&gt;2007/10/24&lt;/edition&gt;&lt;keywords&gt;&lt;keyword&gt;Decision Making/ethics&lt;/keyword&gt;&lt;keyword&gt;Humans&lt;/keyword&gt;&lt;keyword&gt;*Islam&lt;/keyword&gt;&lt;keyword&gt;Physician-Patient Relations/*ethics&lt;/keyword&gt;&lt;keyword&gt;*Religion and Medicine&lt;/keyword&gt;&lt;keyword&gt;Resuscitation/*psychology&lt;/keyword&gt;&lt;keyword&gt;Resuscitation Orders/*legislation &amp;amp; jurisprudence&lt;/keyword&gt;&lt;/keywords&gt;&lt;dates&gt;&lt;year&gt;2007&lt;/year&gt;&lt;pub-dates&gt;&lt;date&gt;Nov&lt;/date&gt;&lt;/pub-dates&gt;&lt;/dates&gt;&lt;isbn&gt;1319-2442 (Print)&amp;#xD;1319-2442&lt;/isbn&gt;&lt;accession-num&gt;17951958&lt;/accession-num&gt;&lt;urls&gt;&lt;/urls&gt;&lt;remote-database-provider&gt;Nlm&lt;/remote-database-provider&gt;&lt;language&gt;eng&lt;/language&gt;&lt;/record&gt;&lt;/Cite&gt;&lt;/EndNote&gt;</w:instrText>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5" w:tooltip="Albar, 2007 #204" w:history="1">
        <w:r w:rsidR="001F5299">
          <w:rPr>
            <w:rFonts w:asciiTheme="majorBidi" w:hAnsiTheme="majorBidi" w:cstheme="majorBidi"/>
            <w:noProof/>
            <w:sz w:val="24"/>
            <w:szCs w:val="24"/>
            <w:lang w:bidi="fa-IR"/>
          </w:rPr>
          <w:t>5</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w:t>
      </w:r>
    </w:p>
    <w:p w:rsidR="003622E8" w:rsidRPr="00F06A68" w:rsidRDefault="0007494B" w:rsidP="00632BFC">
      <w:pPr>
        <w:jc w:val="both"/>
        <w:rPr>
          <w:rFonts w:asciiTheme="majorBidi" w:hAnsiTheme="majorBidi" w:cstheme="majorBidi"/>
          <w:sz w:val="24"/>
          <w:szCs w:val="24"/>
          <w:rtl/>
          <w:lang w:bidi="fa-IR"/>
        </w:rPr>
      </w:pPr>
      <w:r w:rsidRPr="0007494B">
        <w:rPr>
          <w:rFonts w:asciiTheme="majorBidi" w:hAnsiTheme="majorBidi" w:cstheme="majorBidi"/>
          <w:sz w:val="24"/>
          <w:szCs w:val="24"/>
          <w:lang w:bidi="fa-IR"/>
        </w:rPr>
        <w:t>Factors influencing patients' decisions to accept or reject lifesaving treatments include accepting the inevitable progress of the disease, trusting doctors, feeling attached to others, tolerating symptoms and complications of the disease, a willingness to live, and giving priority to natural death</w:t>
      </w:r>
      <w:r w:rsidR="00CA319A">
        <w:rPr>
          <w:rFonts w:asciiTheme="majorBidi" w:hAnsiTheme="majorBidi" w:cstheme="majorBidi"/>
          <w:sz w:val="24"/>
          <w:szCs w:val="24"/>
          <w:lang w:bidi="fa-IR"/>
        </w:rPr>
        <w:fldChar w:fldCharType="begin"/>
      </w:r>
      <w:r w:rsidR="00F8090A">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6" w:tooltip="Amoudi, 2016 #205" w:history="1">
        <w:r w:rsidR="001F5299">
          <w:rPr>
            <w:rFonts w:asciiTheme="majorBidi" w:hAnsiTheme="majorBidi" w:cstheme="majorBidi"/>
            <w:noProof/>
            <w:sz w:val="24"/>
            <w:szCs w:val="24"/>
            <w:lang w:bidi="fa-IR"/>
          </w:rPr>
          <w:t>6</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Many studies have been conducted on the attitudes of medical personnel on the order of DNR, and these people have expressed different </w:t>
      </w:r>
      <w:r w:rsidR="00F337D6" w:rsidRPr="0007494B">
        <w:rPr>
          <w:rFonts w:asciiTheme="majorBidi" w:hAnsiTheme="majorBidi" w:cstheme="majorBidi"/>
          <w:sz w:val="24"/>
          <w:szCs w:val="24"/>
          <w:lang w:bidi="fa-IR"/>
        </w:rPr>
        <w:t xml:space="preserve">views </w:t>
      </w:r>
      <w:r w:rsidR="00CA319A">
        <w:rPr>
          <w:rFonts w:asciiTheme="majorBidi" w:hAnsiTheme="majorBidi" w:cstheme="majorBidi"/>
          <w:sz w:val="24"/>
          <w:szCs w:val="24"/>
          <w:lang w:bidi="fa-IR"/>
        </w:rPr>
        <w:fldChar w:fldCharType="begin">
          <w:fldData xml:space="preserve">PEVuZE5vdGU+PENpdGU+PEF1dGhvcj5BbW91ZGk8L0F1dGhvcj48WWVhcj4yMDE2PC9ZZWFyPjxS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</w:fldData>
        </w:fldChar>
      </w:r>
      <w:r w:rsidR="00F8090A">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PEVuZE5vdGU+PENpdGU+PEF1dGhvcj5BbW91ZGk8L0F1dGhvcj48WWVhcj4yMDE2PC9ZZWFyPjxS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</w:fldData>
        </w:fldChar>
      </w:r>
      <w:r w:rsidR="00F8090A">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F8090A">
        <w:rPr>
          <w:rFonts w:asciiTheme="majorBidi" w:hAnsiTheme="majorBidi" w:cstheme="majorBidi"/>
          <w:noProof/>
          <w:sz w:val="24"/>
          <w:szCs w:val="24"/>
          <w:lang w:bidi="fa-IR"/>
        </w:rPr>
        <w:t>(</w:t>
      </w:r>
      <w:hyperlink w:anchor="_ENREF_6" w:tooltip="Amoudi, 2016 #205" w:history="1">
        <w:r w:rsidR="001F5299">
          <w:rPr>
            <w:rFonts w:asciiTheme="majorBidi" w:hAnsiTheme="majorBidi" w:cstheme="majorBidi"/>
            <w:noProof/>
            <w:sz w:val="24"/>
            <w:szCs w:val="24"/>
            <w:lang w:bidi="fa-IR"/>
          </w:rPr>
          <w:t>6-10</w:t>
        </w:r>
      </w:hyperlink>
      <w:r w:rsidR="00F8090A">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However, the number of studies conducted to investigate the attitudes of family and relatives toward DNR orders is low</w:t>
      </w:r>
      <w:r w:rsidR="004A46D0">
        <w:rPr>
          <w:rFonts w:asciiTheme="majorBidi" w:hAnsiTheme="majorBidi" w:cstheme="majorBidi"/>
          <w:sz w:val="24"/>
          <w:szCs w:val="24"/>
          <w:lang w:bidi="fa-IR"/>
        </w:rPr>
        <w:t xml:space="preserve"> </w:t>
      </w:r>
      <w:r w:rsidR="00CA319A">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ZWNOdW0+MjA3PC9SZWNOdW0+PERpc3BsYXlUZXh0PigxMSwgMTIpPC9EaXNwbGF5VGV4dD48cmVj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</w:fldData>
        </w:fldChar>
      </w:r>
      <w:r w:rsidR="006D1C36">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ZWNOdW0+MjA3PC9SZWNOdW0+PERpc3BsYXlUZXh0PigxMSwgMTIpPC9EaXNwbGF5VGV4dD48cmVj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</w:fldData>
        </w:fldChar>
      </w:r>
      <w:r w:rsidR="006D1C36">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1" w:tooltip="Sudore, 2014 #207" w:history="1">
        <w:r w:rsidR="001F5299">
          <w:rPr>
            <w:rFonts w:asciiTheme="majorBidi" w:hAnsiTheme="majorBidi" w:cstheme="majorBidi"/>
            <w:noProof/>
            <w:sz w:val="24"/>
            <w:szCs w:val="24"/>
            <w:lang w:bidi="fa-IR"/>
          </w:rPr>
          <w:t>11</w:t>
        </w:r>
      </w:hyperlink>
      <w:r w:rsidR="006D1C36">
        <w:rPr>
          <w:rFonts w:asciiTheme="majorBidi" w:hAnsiTheme="majorBidi" w:cstheme="majorBidi"/>
          <w:noProof/>
          <w:sz w:val="24"/>
          <w:szCs w:val="24"/>
          <w:lang w:bidi="fa-IR"/>
        </w:rPr>
        <w:t xml:space="preserve">, </w:t>
      </w:r>
      <w:hyperlink w:anchor="_ENREF_12" w:tooltip="Lofmark R, 2001 #208" w:history="1">
        <w:r w:rsidR="001F5299">
          <w:rPr>
            <w:rFonts w:asciiTheme="majorBidi" w:hAnsiTheme="majorBidi" w:cstheme="majorBidi"/>
            <w:noProof/>
            <w:sz w:val="24"/>
            <w:szCs w:val="24"/>
            <w:lang w:bidi="fa-IR"/>
          </w:rPr>
          <w:t>12</w:t>
        </w:r>
      </w:hyperlink>
      <w:r w:rsidR="006D1C36">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while 25% to 75% of patients are estimated to lose their decision-making capacity about medical problems </w:t>
      </w:r>
      <w:r w:rsidR="00CA319A">
        <w:rPr>
          <w:rFonts w:asciiTheme="majorBidi" w:hAnsiTheme="majorBidi" w:cstheme="majorBidi"/>
          <w:sz w:val="24"/>
          <w:szCs w:val="24"/>
          <w:lang w:bidi="fa-IR"/>
        </w:rPr>
        <w:fldChar w:fldCharType="begin">
          <w:fldData xml:space="preserve">PEVuZE5vdGU+PENpdGU+PEF1dGhvcj5TaWx2ZWlyYTwvQXV0aG9yPjxZZWFyPjIwMDM8L1llYXI+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</w:fldData>
        </w:fldChar>
      </w:r>
      <w:r w:rsidR="006D1C36">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PEVuZE5vdGU+PENpdGU+PEF1dGhvcj5TaWx2ZWlyYTwvQXV0aG9yPjxZZWFyPjIwMDM8L1llYXI+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</w:fldData>
        </w:fldChar>
      </w:r>
      <w:r w:rsidR="006D1C36">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3" w:tooltip="Silveira, 2003 #165" w:history="1">
        <w:r w:rsidR="001F5299">
          <w:rPr>
            <w:rFonts w:asciiTheme="majorBidi" w:hAnsiTheme="majorBidi" w:cstheme="majorBidi"/>
            <w:noProof/>
            <w:sz w:val="24"/>
            <w:szCs w:val="24"/>
            <w:lang w:bidi="fa-IR"/>
          </w:rPr>
          <w:t>13-15</w:t>
        </w:r>
      </w:hyperlink>
      <w:r w:rsidR="006D1C36">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such cases, the moral and legal standard requires the family or relatives to act as alternative decision makers. Family members who work with a patient's clinical team should help interpret the proposed guidelines and prescriptive care goals and take medical decisions in accordance with the patient’s preferences at the appropriate time</w:t>
      </w:r>
      <w:r w:rsidR="00CA319A">
        <w:rPr>
          <w:rFonts w:asciiTheme="majorBidi" w:hAnsiTheme="majorBidi" w:cstheme="majorBidi"/>
          <w:sz w:val="24"/>
          <w:szCs w:val="24"/>
          <w:lang w:bidi="fa-IR"/>
        </w:rPr>
        <w:fldChar w:fldCharType="begin">
          <w:fldData xml:space="preserve">PEVuZE5vdGU+PENpdGU+PEF1dGhvcj5TdWxtYXN5PC9BdXRob3I+PFllYXI+MjAxMDwvWWVhcj48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</w:fldData>
        </w:fldChar>
      </w:r>
      <w:r w:rsidR="006D1C36">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PEVuZE5vdGU+PENpdGU+PEF1dGhvcj5TdWxtYXN5PC9BdXRob3I+PFllYXI+MjAxMDwvWWVhcj48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</w:fldData>
        </w:fldChar>
      </w:r>
      <w:r w:rsidR="006D1C36">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6" w:tooltip="Sulmasy, 2010 #211" w:history="1">
        <w:r w:rsidR="001F5299">
          <w:rPr>
            <w:rFonts w:asciiTheme="majorBidi" w:hAnsiTheme="majorBidi" w:cstheme="majorBidi"/>
            <w:noProof/>
            <w:sz w:val="24"/>
            <w:szCs w:val="24"/>
            <w:lang w:bidi="fa-IR"/>
          </w:rPr>
          <w:t>16</w:t>
        </w:r>
      </w:hyperlink>
      <w:r w:rsidR="006D1C36">
        <w:rPr>
          <w:rFonts w:asciiTheme="majorBidi" w:hAnsiTheme="majorBidi" w:cstheme="majorBidi"/>
          <w:noProof/>
          <w:sz w:val="24"/>
          <w:szCs w:val="24"/>
          <w:lang w:bidi="fa-IR"/>
        </w:rPr>
        <w:t xml:space="preserve">, </w:t>
      </w:r>
      <w:hyperlink w:anchor="_ENREF_17" w:tooltip="Kushel, 2006 #215" w:history="1">
        <w:r w:rsidR="001F5299">
          <w:rPr>
            <w:rFonts w:asciiTheme="majorBidi" w:hAnsiTheme="majorBidi" w:cstheme="majorBidi"/>
            <w:noProof/>
            <w:sz w:val="24"/>
            <w:szCs w:val="24"/>
            <w:lang w:bidi="fa-IR"/>
          </w:rPr>
          <w:t>17</w:t>
        </w:r>
      </w:hyperlink>
      <w:r w:rsidR="006D1C36">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There are also concerns that patients without a family member may not receive high-quality care, including palliative care or counseling. Therefore, the presence of a family member is necessary to support the provision of the necessary services, and the family cannot be considered as a legal person to obtain consent for the termination of the patient's </w:t>
      </w:r>
      <w:r w:rsidR="00F337D6" w:rsidRPr="0007494B">
        <w:rPr>
          <w:rFonts w:asciiTheme="majorBidi" w:hAnsiTheme="majorBidi" w:cstheme="majorBidi"/>
          <w:sz w:val="24"/>
          <w:szCs w:val="24"/>
          <w:lang w:bidi="fa-IR"/>
        </w:rPr>
        <w:t xml:space="preserve">life </w:t>
      </w:r>
      <w:r w:rsidR="00CA319A">
        <w:rPr>
          <w:rFonts w:asciiTheme="majorBidi" w:hAnsiTheme="majorBidi" w:cstheme="majorBidi"/>
          <w:sz w:val="24"/>
          <w:szCs w:val="24"/>
          <w:lang w:bidi="fa-IR"/>
        </w:rPr>
        <w:fldChar w:fldCharType="begin">
          <w:fldData xml:space="preserve">PEVuZE5vdGU+PENpdGU+PEF1dGhvcj5DYXNhcmV0dDwvQXV0aG9yPjxZZWFyPjIwMDg8L1llYXI+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</w:fldData>
        </w:fldChar>
      </w:r>
      <w:r w:rsidR="006D1C36">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PEVuZE5vdGU+PENpdGU+PEF1dGhvcj5DYXNhcmV0dDwvQXV0aG9yPjxZZWFyPjIwMDg8L1llYXI+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</w:fldData>
        </w:fldChar>
      </w:r>
      <w:r w:rsidR="006D1C36">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6D1C36">
        <w:rPr>
          <w:rFonts w:asciiTheme="majorBidi" w:hAnsiTheme="majorBidi" w:cstheme="majorBidi"/>
          <w:noProof/>
          <w:sz w:val="24"/>
          <w:szCs w:val="24"/>
          <w:lang w:bidi="fa-IR"/>
        </w:rPr>
        <w:t>(</w:t>
      </w:r>
      <w:hyperlink w:anchor="_ENREF_18" w:tooltip="Casarett, 2008 #216" w:history="1">
        <w:r w:rsidR="001F5299">
          <w:rPr>
            <w:rFonts w:asciiTheme="majorBidi" w:hAnsiTheme="majorBidi" w:cstheme="majorBidi"/>
            <w:noProof/>
            <w:sz w:val="24"/>
            <w:szCs w:val="24"/>
            <w:lang w:bidi="fa-IR"/>
          </w:rPr>
          <w:t>18</w:t>
        </w:r>
      </w:hyperlink>
      <w:r w:rsidR="006D1C36">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It is also important, after careful planning and interviewing, that relatives of patients participate in making decisions on the DNR order</w:t>
      </w:r>
      <w:r w:rsidR="00CA319A">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ZWNOdW0+MjA3PC9SZWNOdW0+PERpc3BsYXlUZXh0PigxMSk8L0Rpc3BsYXlUZXh0PjxyZWNvcmQ+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</w:fldData>
        </w:fldChar>
      </w:r>
      <w:r w:rsidR="00975183">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PEVuZE5vdGU+PENpdGU+PEF1dGhvcj5TdWRvcmU8L0F1dGhvcj48WWVhcj4yMDE0PC9ZZWFyPjxS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</w:fldData>
        </w:fldChar>
      </w:r>
      <w:r w:rsidR="00975183">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11" w:tooltip="Sudore, 2014 #207" w:history="1">
        <w:r w:rsidR="001F5299">
          <w:rPr>
            <w:rFonts w:asciiTheme="majorBidi" w:hAnsiTheme="majorBidi" w:cstheme="majorBidi"/>
            <w:noProof/>
            <w:sz w:val="24"/>
            <w:szCs w:val="24"/>
            <w:lang w:bidi="fa-IR"/>
          </w:rPr>
          <w:t>11</w:t>
        </w:r>
      </w:hyperlink>
      <w:r w:rsidR="00975183">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a study in the UK, it was found that decisions on DNR include various aspects of ethical, emotional, psychological, and medical care, and that better communication between physicians and patients and their relatives plays an important role in accepting DNR</w:t>
      </w:r>
      <w:r w:rsidR="00975183">
        <w:rPr>
          <w:rFonts w:asciiTheme="majorBidi" w:hAnsiTheme="majorBidi" w:cstheme="majorBidi"/>
          <w:sz w:val="24"/>
          <w:szCs w:val="24"/>
          <w:lang w:bidi="fa-IR"/>
        </w:rPr>
        <w:t xml:space="preserve"> </w:t>
      </w:r>
      <w:r w:rsidR="00CA319A">
        <w:rPr>
          <w:rFonts w:asciiTheme="majorBidi" w:hAnsiTheme="majorBidi" w:cstheme="majorBidi"/>
          <w:sz w:val="24"/>
          <w:szCs w:val="24"/>
          <w:lang w:bidi="fa-IR"/>
        </w:rPr>
        <w:fldChar w:fldCharType="begin"/>
      </w:r>
      <w:r w:rsidR="00975183">
        <w:rPr>
          <w:rFonts w:asciiTheme="majorBidi" w:hAnsiTheme="majorBidi" w:cstheme="majorBidi"/>
          <w:sz w:val="24"/>
          <w:szCs w:val="24"/>
          <w:lang w:bidi="fa-IR"/>
        </w:rPr>
        <w:instrText xml:space="preserve"> ADDIN EN.CITE &lt;EndNote&gt;&lt;Cite&gt;&lt;Author&gt;Fallahi&lt;/Author&gt;&lt;Year&gt;2016&lt;/Year&gt;&lt;RecNum&gt;11&lt;/RecNum&gt;&lt;DisplayText&gt;(19)&lt;/DisplayText&gt;&lt;record&gt;&lt;rec-number&gt;11&lt;/rec-number&gt;&lt;foreign-keys&gt;&lt;key app="EN" db-id="wpvve2t0ldfs97eff22v5peeprptw99dz0ts"&gt;11&lt;/key&gt;&lt;/foreign-keys&gt;&lt;ref-type name="Journal Article"&gt;17&lt;/ref-type&gt;&lt;contributors&gt;&lt;authors&gt;&lt;author&gt;Fallahi, M.&lt;/author&gt;&lt;author&gt;Banaderakhshan, H.&lt;/author&gt;&lt;author&gt;Abdi, A.&lt;/author&gt;&lt;author&gt;Borhani, F.&lt;/author&gt;&lt;author&gt;Kaviannezhad, R.&lt;/author&gt;&lt;author&gt;Karimpour, H. A.&lt;/author&gt;&lt;/authors&gt;&lt;/contributors&gt;&lt;auth-address&gt;School of Nursing and Midwifery.&amp;#xD;Medical Ethics and Law Research Center, Medical Surgical Nursing Department, School of Nursing and Midwifery, Shahid Beheshti University of Medical Sciences, Tehran.&amp;#xD;Department of Anesthesia, Paramedical School, Kermanshah University of Medical Sciences.&amp;#xD;Critical Care, School of Medicine, Imam Reza Hospital, Kermanshah University of Medical Sciences, Kermanshah, Iran.&lt;/auth-address&gt;&lt;titles&gt;&lt;title&gt;The Iranian physicians attitude toward the do not resuscitate order&lt;/title&gt;&lt;secondary-title&gt;J Multidiscip Healthc&lt;/secondary-title&gt;&lt;alt-title&gt;Journal of multidisciplinary healthcare&lt;/alt-title&gt;&lt;/titles&gt;&lt;pages&gt;279-84&lt;/pages&gt;&lt;volume&gt;9&lt;/volume&gt;&lt;dates&gt;&lt;year&gt;2016&lt;/year&gt;&lt;/dates&gt;&lt;isbn&gt;1178-2390 (Print)&amp;#xD;1178-2390 (Linking)&lt;/isbn&gt;&lt;accession-num&gt;27418832&lt;/accession-num&gt;&lt;urls&gt;&lt;related-urls&gt;&lt;url&gt;http://www.ncbi.nlm.nih.gov/pubmed/27418832&lt;/url&gt;&lt;/related-urls&gt;&lt;/urls&gt;&lt;custom2&gt;4935161&lt;/custom2&gt;&lt;electronic-resource-num&gt;10.2147/JMDH.S105002&lt;/electronic-resource-num&gt;&lt;/record&gt;&lt;/Cite&gt;&lt;/EndNote&gt;</w:instrText>
      </w:r>
      <w:r w:rsidR="00CA319A">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19" w:tooltip="Fallahi, 2016 #11" w:history="1">
        <w:r w:rsidR="001F5299">
          <w:rPr>
            <w:rFonts w:asciiTheme="majorBidi" w:hAnsiTheme="majorBidi" w:cstheme="majorBidi"/>
            <w:noProof/>
            <w:sz w:val="24"/>
            <w:szCs w:val="24"/>
            <w:lang w:bidi="fa-IR"/>
          </w:rPr>
          <w:t>19</w:t>
        </w:r>
      </w:hyperlink>
      <w:r w:rsidR="00975183">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There is little information about the attitudes of families and relatives of patients regarding the DNR order in Iran, and the existing studies have examined the view of doctors in quantitative and qualitative ways</w:t>
      </w:r>
      <w:r w:rsidR="00CA319A">
        <w:rPr>
          <w:rFonts w:asciiTheme="majorBidi" w:hAnsiTheme="majorBidi" w:cstheme="majorBidi"/>
          <w:sz w:val="24"/>
          <w:szCs w:val="24"/>
          <w:lang w:bidi="fa-IR"/>
        </w:rPr>
        <w:fldChar w:fldCharType="begin">
          <w:fldData xml:space="preserve">PEVuZE5vdGU+PENpdGU+PEF1dGhvcj5DaGVyYWdoaTwvQXV0aG9yPjxZZWFyPjIwMTY8L1llYXI+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</w:fldData>
        </w:fldChar>
      </w:r>
      <w:r w:rsidR="00975183">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PEVuZE5vdGU+PENpdGU+PEF1dGhvcj5DaGVyYWdoaTwvQXV0aG9yPjxZZWFyPjIwMTY8L1llYXI+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</w:fldData>
        </w:fldChar>
      </w:r>
      <w:r w:rsidR="00975183">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975183">
        <w:rPr>
          <w:rFonts w:asciiTheme="majorBidi" w:hAnsiTheme="majorBidi" w:cstheme="majorBidi"/>
          <w:noProof/>
          <w:sz w:val="24"/>
          <w:szCs w:val="24"/>
          <w:lang w:bidi="fa-IR"/>
        </w:rPr>
        <w:t>(</w:t>
      </w:r>
      <w:hyperlink w:anchor="_ENREF_20" w:tooltip="Cheraghi, 2016 #217" w:history="1">
        <w:r w:rsidR="001F5299">
          <w:rPr>
            <w:rFonts w:asciiTheme="majorBidi" w:hAnsiTheme="majorBidi" w:cstheme="majorBidi"/>
            <w:noProof/>
            <w:sz w:val="24"/>
            <w:szCs w:val="24"/>
            <w:lang w:bidi="fa-IR"/>
          </w:rPr>
          <w:t>20</w:t>
        </w:r>
      </w:hyperlink>
      <w:r w:rsidR="00975183">
        <w:rPr>
          <w:rFonts w:asciiTheme="majorBidi" w:hAnsiTheme="majorBidi" w:cstheme="majorBidi"/>
          <w:noProof/>
          <w:sz w:val="24"/>
          <w:szCs w:val="24"/>
          <w:lang w:bidi="fa-IR"/>
        </w:rPr>
        <w:t xml:space="preserve">, </w:t>
      </w:r>
      <w:hyperlink w:anchor="_ENREF_21" w:tooltip="Abdallah, 2016 #14" w:history="1">
        <w:r w:rsidR="001F5299">
          <w:rPr>
            <w:rFonts w:asciiTheme="majorBidi" w:hAnsiTheme="majorBidi" w:cstheme="majorBidi"/>
            <w:noProof/>
            <w:sz w:val="24"/>
            <w:szCs w:val="24"/>
            <w:lang w:bidi="fa-IR"/>
          </w:rPr>
          <w:t>21</w:t>
        </w:r>
      </w:hyperlink>
      <w:r w:rsidR="00975183">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Therefore, this study was conducted to determine the attitudes of the family of patients in the </w:t>
      </w:r>
      <w:r w:rsidR="00632BFC">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of life in relation to the DNR order</w:t>
      </w:r>
      <w:r w:rsidRPr="0007494B">
        <w:rPr>
          <w:rFonts w:asciiTheme="majorBidi" w:hAnsiTheme="majorBidi" w:cstheme="majorBidi"/>
          <w:sz w:val="24"/>
          <w:szCs w:val="24"/>
          <w:rtl/>
          <w:lang w:bidi="fa-IR"/>
        </w:rPr>
        <w:t>.</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Materials and methods</w:t>
      </w:r>
    </w:p>
    <w:p w:rsidR="003622E8" w:rsidRPr="00F06A68" w:rsidRDefault="0007494B" w:rsidP="00F337D6">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This study is a cross-sectional study aiming at evaluating the attitudes of relatives of patients in the</w:t>
      </w:r>
      <w:r w:rsidR="00632BFC">
        <w:rPr>
          <w:rFonts w:asciiTheme="majorBidi" w:hAnsiTheme="majorBidi" w:cstheme="majorBidi"/>
          <w:sz w:val="24"/>
          <w:szCs w:val="24"/>
          <w:lang w:bidi="fa-IR"/>
        </w:rPr>
        <w:t xml:space="preserve"> end</w:t>
      </w:r>
      <w:r w:rsidRPr="0007494B">
        <w:rPr>
          <w:rFonts w:asciiTheme="majorBidi" w:hAnsiTheme="majorBidi" w:cstheme="majorBidi"/>
          <w:sz w:val="24"/>
          <w:szCs w:val="24"/>
          <w:lang w:bidi="fa-IR"/>
        </w:rPr>
        <w:t xml:space="preserve"> of life about the DNR order, conducted from the beginning of October to the end of December 2017. The community and research environment included all the relatives of patients in the </w:t>
      </w:r>
      <w:r w:rsidR="00632BFC">
        <w:rPr>
          <w:rFonts w:asciiTheme="majorBidi" w:hAnsiTheme="majorBidi" w:cstheme="majorBidi"/>
          <w:sz w:val="24"/>
          <w:szCs w:val="24"/>
          <w:lang w:bidi="fa-IR"/>
        </w:rPr>
        <w:t>end</w:t>
      </w:r>
      <w:r w:rsidRPr="0007494B">
        <w:rPr>
          <w:rFonts w:asciiTheme="majorBidi" w:hAnsiTheme="majorBidi" w:cstheme="majorBidi"/>
          <w:sz w:val="24"/>
          <w:szCs w:val="24"/>
          <w:lang w:bidi="fa-IR"/>
        </w:rPr>
        <w:t xml:space="preserve"> of life who were admitted to the educational hospitals affiliated to Kermanshah University of Medical Sciences and who were ordered to DNR. The research sample consisted of 150 relatives of patients in the final stages of life </w:t>
      </w:r>
      <w:r w:rsidR="00F337D6">
        <w:rPr>
          <w:rFonts w:asciiTheme="majorBidi" w:hAnsiTheme="majorBidi" w:cstheme="majorBidi"/>
          <w:sz w:val="24"/>
          <w:szCs w:val="24"/>
          <w:lang w:bidi="fa-IR"/>
        </w:rPr>
        <w:t>that</w:t>
      </w:r>
      <w:r w:rsidRPr="0007494B">
        <w:rPr>
          <w:rFonts w:asciiTheme="majorBidi" w:hAnsiTheme="majorBidi" w:cstheme="majorBidi"/>
          <w:sz w:val="24"/>
          <w:szCs w:val="24"/>
          <w:lang w:bidi="fa-IR"/>
        </w:rPr>
        <w:t xml:space="preserve"> were hospitalized in different wards of the hospitals and were ordered </w:t>
      </w:r>
      <w:r w:rsidR="00F337D6">
        <w:rPr>
          <w:rFonts w:asciiTheme="majorBidi" w:hAnsiTheme="majorBidi" w:cstheme="majorBidi"/>
          <w:sz w:val="24"/>
          <w:szCs w:val="24"/>
          <w:lang w:bidi="fa-IR"/>
        </w:rPr>
        <w:t>as</w:t>
      </w:r>
      <w:r w:rsidRPr="0007494B">
        <w:rPr>
          <w:rFonts w:asciiTheme="majorBidi" w:hAnsiTheme="majorBidi" w:cstheme="majorBidi"/>
          <w:sz w:val="24"/>
          <w:szCs w:val="24"/>
          <w:lang w:bidi="fa-IR"/>
        </w:rPr>
        <w:t xml:space="preserve"> DNR. The criteria for entering the study were being over the age of 18 years and being next of keen and those in close contact with the patient. If people were dropped out of the questionnaire for any reason, they would be excluded. After giving explanations about the research and the purpose of the study, those who were satisfied with the study entered the study. The data collecting tool was a researcher-developed questionnaire which was designed after </w:t>
      </w:r>
      <w:r w:rsidR="003F07B3" w:rsidRPr="0007494B">
        <w:rPr>
          <w:rFonts w:asciiTheme="majorBidi" w:hAnsiTheme="majorBidi" w:cstheme="majorBidi"/>
          <w:sz w:val="24"/>
          <w:szCs w:val="24"/>
          <w:lang w:bidi="fa-IR"/>
        </w:rPr>
        <w:t>revi</w:t>
      </w:r>
      <w:r w:rsidR="003F07B3">
        <w:rPr>
          <w:rFonts w:asciiTheme="majorBidi" w:hAnsiTheme="majorBidi" w:cstheme="majorBidi"/>
          <w:sz w:val="24"/>
          <w:szCs w:val="24"/>
          <w:lang w:bidi="fa-IR"/>
        </w:rPr>
        <w:t>e</w:t>
      </w:r>
      <w:r w:rsidR="003F07B3" w:rsidRPr="0007494B">
        <w:rPr>
          <w:rFonts w:asciiTheme="majorBidi" w:hAnsiTheme="majorBidi" w:cstheme="majorBidi"/>
          <w:sz w:val="24"/>
          <w:szCs w:val="24"/>
          <w:lang w:bidi="fa-IR"/>
        </w:rPr>
        <w:t>wing</w:t>
      </w:r>
      <w:r w:rsidRPr="0007494B">
        <w:rPr>
          <w:rFonts w:asciiTheme="majorBidi" w:hAnsiTheme="majorBidi" w:cstheme="majorBidi"/>
          <w:sz w:val="24"/>
          <w:szCs w:val="24"/>
          <w:lang w:bidi="fa-IR"/>
        </w:rPr>
        <w:t xml:space="preserve"> various </w:t>
      </w:r>
      <w:r w:rsidR="00F337D6" w:rsidRPr="0007494B">
        <w:rPr>
          <w:rFonts w:asciiTheme="majorBidi" w:hAnsiTheme="majorBidi" w:cstheme="majorBidi"/>
          <w:sz w:val="24"/>
          <w:szCs w:val="24"/>
          <w:lang w:bidi="fa-IR"/>
        </w:rPr>
        <w:t xml:space="preserve">studies </w:t>
      </w:r>
      <w:r w:rsidR="00CA319A">
        <w:rPr>
          <w:rFonts w:asciiTheme="majorBidi" w:hAnsiTheme="majorBidi" w:cstheme="majorBidi"/>
          <w:sz w:val="24"/>
          <w:szCs w:val="24"/>
          <w:lang w:bidi="fa-IR"/>
        </w:rPr>
        <w:fldChar w:fldCharType="begin">
          <w:fldData xml:space="preserve">PEVuZE5vdGU+PENpdGU+PEF1dGhvcj5BYmRhbGxhaDwvQXV0aG9yPjxZZWFyPjIwMTY8L1llYXI+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</w:fldData>
        </w:fldChar>
      </w:r>
      <w:r w:rsidR="00111BC4">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PEVuZE5vdGU+PENpdGU+PEF1dGhvcj5BYmRhbGxhaDwvQXV0aG9yPjxZZWFyPjIwMTY8L1llYXI+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</w:fldData>
        </w:fldChar>
      </w:r>
      <w:r w:rsidR="00111BC4">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1" w:tooltip="Abdallah, 2016 #14" w:history="1">
        <w:r w:rsidR="001F5299">
          <w:rPr>
            <w:rFonts w:asciiTheme="majorBidi" w:hAnsiTheme="majorBidi" w:cstheme="majorBidi"/>
            <w:noProof/>
            <w:sz w:val="24"/>
            <w:szCs w:val="24"/>
            <w:lang w:bidi="fa-IR"/>
          </w:rPr>
          <w:t>21-24</w:t>
        </w:r>
      </w:hyperlink>
      <w:r w:rsidR="00111BC4">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The questionnaire consists of seven demographic questions including age, sex, education, marital status,</w:t>
      </w:r>
      <w:r w:rsidR="00906389">
        <w:rPr>
          <w:rFonts w:asciiTheme="majorBidi" w:hAnsiTheme="majorBidi" w:cstheme="majorBidi"/>
          <w:sz w:val="24"/>
          <w:szCs w:val="24"/>
          <w:lang w:bidi="fa-IR"/>
        </w:rPr>
        <w:t xml:space="preserve"> </w:t>
      </w:r>
      <w:r w:rsidR="004108F4">
        <w:rPr>
          <w:rFonts w:asciiTheme="majorBidi" w:hAnsiTheme="majorBidi" w:cstheme="majorBidi"/>
          <w:sz w:val="24"/>
          <w:szCs w:val="24"/>
          <w:lang w:bidi="fa-IR"/>
        </w:rPr>
        <w:t xml:space="preserve">the type of relationship with </w:t>
      </w:r>
      <w:r w:rsidR="00F337D6">
        <w:rPr>
          <w:rFonts w:asciiTheme="majorBidi" w:hAnsiTheme="majorBidi" w:cstheme="majorBidi"/>
          <w:sz w:val="24"/>
          <w:szCs w:val="24"/>
          <w:lang w:bidi="fa-IR"/>
        </w:rPr>
        <w:t>patients</w:t>
      </w:r>
      <w:r w:rsidRPr="0007494B">
        <w:rPr>
          <w:rFonts w:asciiTheme="majorBidi" w:hAnsiTheme="majorBidi" w:cstheme="majorBidi"/>
          <w:sz w:val="24"/>
          <w:szCs w:val="24"/>
          <w:lang w:bidi="fa-IR"/>
        </w:rPr>
        <w:t xml:space="preserve">, </w:t>
      </w:r>
      <w:r w:rsidR="00632BFC">
        <w:t>Ward of hospitalization</w:t>
      </w:r>
      <w:r w:rsidRPr="0007494B">
        <w:rPr>
          <w:rFonts w:asciiTheme="majorBidi" w:hAnsiTheme="majorBidi" w:cstheme="majorBidi"/>
          <w:sz w:val="24"/>
          <w:szCs w:val="24"/>
          <w:lang w:bidi="fa-IR"/>
        </w:rPr>
        <w:t xml:space="preserve"> and</w:t>
      </w:r>
      <w:r w:rsidR="004108F4">
        <w:rPr>
          <w:rFonts w:asciiTheme="majorBidi" w:hAnsiTheme="majorBidi" w:cstheme="majorBidi"/>
          <w:sz w:val="24"/>
          <w:szCs w:val="24"/>
          <w:lang w:bidi="fa-IR"/>
        </w:rPr>
        <w:t xml:space="preserve"> patient</w:t>
      </w:r>
      <w:r w:rsidR="004108F4">
        <w:t>’</w:t>
      </w:r>
      <w:r w:rsidR="004108F4">
        <w:rPr>
          <w:rFonts w:asciiTheme="majorBidi" w:hAnsiTheme="majorBidi" w:cstheme="majorBidi"/>
          <w:sz w:val="24"/>
          <w:szCs w:val="24"/>
          <w:lang w:bidi="fa-IR"/>
        </w:rPr>
        <w:t>s diagnosis</w:t>
      </w:r>
      <w:r w:rsidRPr="0007494B">
        <w:rPr>
          <w:rFonts w:asciiTheme="majorBidi" w:hAnsiTheme="majorBidi" w:cstheme="majorBidi"/>
          <w:sz w:val="24"/>
          <w:szCs w:val="24"/>
          <w:lang w:bidi="fa-IR"/>
        </w:rPr>
        <w:t xml:space="preserve">. It also has 29 questions related to DNR orders. For each item, a 5 points Likert </w:t>
      </w:r>
      <w:r w:rsidRPr="004108F4">
        <w:rPr>
          <w:rFonts w:asciiTheme="majorBidi" w:hAnsiTheme="majorBidi" w:cstheme="majorBidi"/>
          <w:sz w:val="24"/>
          <w:szCs w:val="24"/>
          <w:lang w:bidi="fa-IR"/>
        </w:rPr>
        <w:t>scale</w:t>
      </w:r>
      <w:r w:rsidR="00386B8F" w:rsidRPr="004108F4">
        <w:rPr>
          <w:rFonts w:asciiTheme="majorBidi" w:hAnsiTheme="majorBidi" w:cstheme="majorBidi"/>
          <w:sz w:val="24"/>
          <w:szCs w:val="24"/>
          <w:lang w:bidi="fa-IR"/>
        </w:rPr>
        <w:t xml:space="preserve"> was</w:t>
      </w:r>
      <w:r w:rsidRPr="0007494B">
        <w:rPr>
          <w:rFonts w:asciiTheme="majorBidi" w:hAnsiTheme="majorBidi" w:cstheme="majorBidi"/>
          <w:sz w:val="24"/>
          <w:szCs w:val="24"/>
          <w:lang w:bidi="fa-IR"/>
        </w:rPr>
        <w:t xml:space="preserve"> ranges from “I totally agree” to “I totally disagree”. Face validity and content were used to assess the validity of the questionnaire. To assess the face validity of the questionnaire, 11 relatives of the patients were provided with a copy of the questionnaire, and the questionnaire was evaluated </w:t>
      </w:r>
      <w:r w:rsidR="00386B8F" w:rsidRPr="004108F4">
        <w:rPr>
          <w:rFonts w:asciiTheme="majorBidi" w:hAnsiTheme="majorBidi" w:cstheme="majorBidi"/>
          <w:sz w:val="24"/>
          <w:szCs w:val="24"/>
          <w:lang w:bidi="fa-IR"/>
        </w:rPr>
        <w:t>for</w:t>
      </w:r>
      <w:r w:rsidRPr="004108F4">
        <w:rPr>
          <w:rFonts w:asciiTheme="majorBidi" w:hAnsiTheme="majorBidi" w:cstheme="majorBidi"/>
          <w:sz w:val="24"/>
          <w:szCs w:val="24"/>
          <w:lang w:bidi="fa-IR"/>
        </w:rPr>
        <w:t xml:space="preserve"> simpl</w:t>
      </w:r>
      <w:r w:rsidR="00386B8F" w:rsidRPr="004108F4">
        <w:rPr>
          <w:rFonts w:asciiTheme="majorBidi" w:hAnsiTheme="majorBidi" w:cstheme="majorBidi"/>
          <w:sz w:val="24"/>
          <w:szCs w:val="24"/>
          <w:lang w:bidi="fa-IR"/>
        </w:rPr>
        <w:t>icity</w:t>
      </w:r>
      <w:r w:rsidRPr="004108F4">
        <w:rPr>
          <w:rFonts w:asciiTheme="majorBidi" w:hAnsiTheme="majorBidi" w:cstheme="majorBidi"/>
          <w:sz w:val="24"/>
          <w:szCs w:val="24"/>
          <w:lang w:bidi="fa-IR"/>
        </w:rPr>
        <w:t>, cl</w:t>
      </w:r>
      <w:r w:rsidR="00386B8F" w:rsidRPr="004108F4">
        <w:rPr>
          <w:rFonts w:asciiTheme="majorBidi" w:hAnsiTheme="majorBidi" w:cstheme="majorBidi"/>
          <w:sz w:val="24"/>
          <w:szCs w:val="24"/>
          <w:lang w:bidi="fa-IR"/>
        </w:rPr>
        <w:t>arity</w:t>
      </w:r>
      <w:r w:rsidRPr="004108F4">
        <w:rPr>
          <w:rFonts w:asciiTheme="majorBidi" w:hAnsiTheme="majorBidi" w:cstheme="majorBidi"/>
          <w:sz w:val="24"/>
          <w:szCs w:val="24"/>
          <w:lang w:bidi="fa-IR"/>
        </w:rPr>
        <w:t xml:space="preserve">, and </w:t>
      </w:r>
      <w:r w:rsidR="00386B8F" w:rsidRPr="004108F4">
        <w:rPr>
          <w:rFonts w:asciiTheme="majorBidi" w:hAnsiTheme="majorBidi" w:cstheme="majorBidi"/>
          <w:sz w:val="24"/>
          <w:szCs w:val="24"/>
          <w:lang w:bidi="fa-IR"/>
        </w:rPr>
        <w:t>comprehensibility</w:t>
      </w:r>
      <w:r w:rsidRPr="004108F4">
        <w:rPr>
          <w:rFonts w:asciiTheme="majorBidi" w:hAnsiTheme="majorBidi" w:cstheme="majorBidi"/>
          <w:sz w:val="24"/>
          <w:szCs w:val="24"/>
          <w:lang w:bidi="fa-IR"/>
        </w:rPr>
        <w:t>. To assess the content validity, a copy of the questionnaire was provided to 15 nursing faculty members, two psychiatrists, two anesthetists and, one oncolog</w:t>
      </w:r>
      <w:r w:rsidR="00B93023" w:rsidRPr="004108F4">
        <w:rPr>
          <w:rFonts w:asciiTheme="majorBidi" w:hAnsiTheme="majorBidi" w:cstheme="majorBidi"/>
          <w:sz w:val="24"/>
          <w:szCs w:val="24"/>
          <w:lang w:bidi="fa-IR"/>
        </w:rPr>
        <w:t>ist</w:t>
      </w:r>
      <w:r w:rsidRPr="0007494B">
        <w:rPr>
          <w:rFonts w:asciiTheme="majorBidi" w:hAnsiTheme="majorBidi" w:cstheme="majorBidi"/>
          <w:sz w:val="24"/>
          <w:szCs w:val="24"/>
          <w:lang w:bidi="fa-IR"/>
        </w:rPr>
        <w:t xml:space="preserve"> and their opinions were considered.</w:t>
      </w:r>
      <w:r w:rsidR="00906389">
        <w:rPr>
          <w:rFonts w:asciiTheme="majorBidi" w:hAnsiTheme="majorBidi" w:cstheme="majorBidi"/>
          <w:sz w:val="24"/>
          <w:szCs w:val="24"/>
          <w:lang w:bidi="fa-IR"/>
        </w:rPr>
        <w:t xml:space="preserve"> </w:t>
      </w:r>
      <w:r w:rsidR="00906389" w:rsidRPr="00C947E8">
        <w:rPr>
          <w:rFonts w:asciiTheme="majorBidi" w:hAnsiTheme="majorBidi" w:cstheme="majorBidi"/>
          <w:sz w:val="24"/>
          <w:szCs w:val="24"/>
          <w:lang w:bidi="fa-IR"/>
        </w:rPr>
        <w:t xml:space="preserve">However for measuring construct validity, factor analysis was done and revealed </w:t>
      </w:r>
      <w:r w:rsidR="00B85141" w:rsidRPr="00C947E8">
        <w:rPr>
          <w:rFonts w:asciiTheme="majorBidi" w:hAnsiTheme="majorBidi" w:cstheme="majorBidi"/>
          <w:sz w:val="24"/>
          <w:szCs w:val="24"/>
          <w:lang w:bidi="fa-IR"/>
        </w:rPr>
        <w:t>eight</w:t>
      </w:r>
      <w:r w:rsidR="00906389" w:rsidRPr="00C947E8">
        <w:rPr>
          <w:rFonts w:asciiTheme="majorBidi" w:hAnsiTheme="majorBidi" w:cstheme="majorBidi"/>
          <w:sz w:val="24"/>
          <w:szCs w:val="24"/>
          <w:lang w:bidi="fa-IR"/>
        </w:rPr>
        <w:t xml:space="preserve"> </w:t>
      </w:r>
      <w:r w:rsidR="0096016E" w:rsidRPr="00C947E8">
        <w:rPr>
          <w:rFonts w:asciiTheme="majorBidi" w:hAnsiTheme="majorBidi" w:cstheme="majorBidi"/>
          <w:sz w:val="24"/>
          <w:szCs w:val="24"/>
          <w:lang w:bidi="fa-IR"/>
        </w:rPr>
        <w:t>factors</w:t>
      </w:r>
      <w:r w:rsidR="00906389" w:rsidRPr="00C947E8">
        <w:rPr>
          <w:rFonts w:asciiTheme="majorBidi" w:hAnsiTheme="majorBidi" w:cstheme="majorBidi"/>
          <w:sz w:val="24"/>
          <w:szCs w:val="24"/>
          <w:lang w:bidi="fa-IR"/>
        </w:rPr>
        <w:t xml:space="preserve"> that </w:t>
      </w:r>
      <w:r w:rsidR="0096016E" w:rsidRPr="00C947E8">
        <w:rPr>
          <w:rFonts w:asciiTheme="majorBidi" w:hAnsiTheme="majorBidi" w:cstheme="majorBidi"/>
          <w:sz w:val="24"/>
          <w:szCs w:val="24"/>
          <w:lang w:bidi="fa-IR"/>
        </w:rPr>
        <w:t xml:space="preserve">were explained </w:t>
      </w:r>
      <w:r w:rsidR="00395808" w:rsidRPr="00C947E8">
        <w:rPr>
          <w:rFonts w:asciiTheme="majorBidi" w:hAnsiTheme="majorBidi" w:cstheme="majorBidi"/>
          <w:sz w:val="24"/>
          <w:szCs w:val="24"/>
          <w:lang w:bidi="fa-IR"/>
        </w:rPr>
        <w:t>61</w:t>
      </w:r>
      <w:r w:rsidR="00C07F25" w:rsidRPr="00C947E8">
        <w:rPr>
          <w:rFonts w:asciiTheme="majorBidi" w:hAnsiTheme="majorBidi" w:cstheme="majorBidi"/>
          <w:sz w:val="24"/>
          <w:szCs w:val="24"/>
          <w:lang w:bidi="fa-IR"/>
        </w:rPr>
        <w:t>% of</w:t>
      </w:r>
      <w:r w:rsidR="0096016E" w:rsidRPr="00C947E8">
        <w:rPr>
          <w:rFonts w:asciiTheme="majorBidi" w:hAnsiTheme="majorBidi" w:cstheme="majorBidi"/>
          <w:sz w:val="24"/>
          <w:szCs w:val="24"/>
          <w:lang w:bidi="fa-IR"/>
        </w:rPr>
        <w:t xml:space="preserve"> </w:t>
      </w:r>
      <w:r w:rsidR="00395808" w:rsidRPr="00C947E8">
        <w:rPr>
          <w:rFonts w:asciiTheme="majorBidi" w:hAnsiTheme="majorBidi" w:cstheme="majorBidi"/>
          <w:sz w:val="24"/>
          <w:szCs w:val="24"/>
          <w:lang w:bidi="fa-IR"/>
        </w:rPr>
        <w:t>variance.</w:t>
      </w:r>
      <w:r w:rsidRPr="00C947E8">
        <w:rPr>
          <w:rFonts w:asciiTheme="majorBidi" w:hAnsiTheme="majorBidi" w:cstheme="majorBidi"/>
          <w:sz w:val="24"/>
          <w:szCs w:val="24"/>
          <w:lang w:bidi="fa-IR"/>
        </w:rPr>
        <w:t xml:space="preserve"> To assess the reliability of the questionnaire, ten relatives of patients suffering from end stage disorders responded to the questionnaire, and the test-retest scores had a correlation of 87% in the Spearman correlation coefficient</w:t>
      </w:r>
      <w:r w:rsidR="00C07F25" w:rsidRPr="00C947E8">
        <w:rPr>
          <w:rFonts w:asciiTheme="majorBidi" w:hAnsiTheme="majorBidi" w:cstheme="majorBidi"/>
          <w:sz w:val="24"/>
          <w:szCs w:val="24"/>
          <w:lang w:bidi="fa-IR"/>
        </w:rPr>
        <w:t xml:space="preserve"> and split half correlation was 76.3%</w:t>
      </w:r>
      <w:r w:rsidRPr="00C947E8">
        <w:rPr>
          <w:rFonts w:asciiTheme="majorBidi" w:hAnsiTheme="majorBidi" w:cstheme="majorBidi"/>
          <w:sz w:val="24"/>
          <w:szCs w:val="24"/>
          <w:lang w:bidi="fa-IR"/>
        </w:rPr>
        <w:t>.</w:t>
      </w:r>
      <w:r w:rsidRPr="0007494B">
        <w:rPr>
          <w:rFonts w:asciiTheme="majorBidi" w:hAnsiTheme="majorBidi" w:cstheme="majorBidi"/>
          <w:sz w:val="24"/>
          <w:szCs w:val="24"/>
          <w:lang w:bidi="fa-IR"/>
        </w:rPr>
        <w:t xml:space="preserve"> The questionnaires were completed by the researcher (first author) through the interview. Data were analyzed in SPSS software version 19 using descriptive tests</w:t>
      </w:r>
      <w:r w:rsidRPr="0007494B">
        <w:rPr>
          <w:rFonts w:asciiTheme="majorBidi" w:hAnsiTheme="majorBidi" w:cstheme="majorBidi"/>
          <w:sz w:val="24"/>
          <w:szCs w:val="24"/>
          <w:rtl/>
          <w:lang w:bidi="fa-IR"/>
        </w:rPr>
        <w:t>.</w:t>
      </w:r>
    </w:p>
    <w:p w:rsidR="00CB0AE5" w:rsidRPr="00F06A68" w:rsidRDefault="00B93023" w:rsidP="00323FB6">
      <w:pPr>
        <w:jc w:val="both"/>
        <w:rPr>
          <w:rFonts w:asciiTheme="majorBidi" w:hAnsiTheme="majorBidi" w:cstheme="majorBidi"/>
          <w:b/>
          <w:bCs/>
          <w:sz w:val="24"/>
          <w:szCs w:val="24"/>
          <w:lang w:bidi="fa-IR"/>
        </w:rPr>
      </w:pPr>
      <w:r>
        <w:rPr>
          <w:rFonts w:asciiTheme="majorBidi" w:hAnsiTheme="majorBidi" w:cstheme="majorBidi"/>
          <w:b/>
          <w:bCs/>
          <w:sz w:val="24"/>
          <w:szCs w:val="24"/>
          <w:lang w:bidi="fa-IR"/>
        </w:rPr>
        <w:t xml:space="preserve">Findings </w:t>
      </w:r>
    </w:p>
    <w:p w:rsidR="00AA6FC7" w:rsidRDefault="0007494B" w:rsidP="00C07F2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results showed that 150 patients with an age range of 19-72 </w:t>
      </w:r>
      <w:r w:rsidR="00C07F25" w:rsidRPr="0007494B">
        <w:rPr>
          <w:rFonts w:asciiTheme="majorBidi" w:hAnsiTheme="majorBidi" w:cstheme="majorBidi"/>
          <w:sz w:val="24"/>
          <w:szCs w:val="24"/>
          <w:lang w:bidi="fa-IR"/>
        </w:rPr>
        <w:t>yrs.</w:t>
      </w:r>
      <w:r w:rsidRPr="0007494B">
        <w:rPr>
          <w:rFonts w:asciiTheme="majorBidi" w:hAnsiTheme="majorBidi" w:cstheme="majorBidi"/>
          <w:sz w:val="24"/>
          <w:szCs w:val="24"/>
          <w:lang w:bidi="fa-IR"/>
        </w:rPr>
        <w:t xml:space="preserve"> and a mean age of 40.53 ± 11.9 years completed the questionnaires (Table 1).</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Table 1: Demographic characteristics of relatives of patients in the end stages of life</w:t>
      </w:r>
    </w:p>
    <w:tbl>
      <w:tblPr>
        <w:tblStyle w:val="TableGrid"/>
        <w:tblW w:w="0" w:type="auto"/>
        <w:tblLook w:val="04A0" w:firstRow="1" w:lastRow="0" w:firstColumn="1" w:lastColumn="0" w:noHBand="0" w:noVBand="1"/>
      </w:tblPr>
      <w:tblGrid>
        <w:gridCol w:w="1683"/>
        <w:gridCol w:w="1377"/>
        <w:gridCol w:w="1377"/>
        <w:gridCol w:w="1377"/>
      </w:tblGrid>
      <w:tr w:rsidR="00AA6FC7" w:rsidTr="001C5B6F">
        <w:tc>
          <w:tcPr>
            <w:tcW w:w="1683" w:type="dxa"/>
          </w:tcPr>
          <w:p w:rsidR="00AA6FC7" w:rsidRPr="00615455" w:rsidRDefault="00AA6FC7" w:rsidP="00AA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Bidi" w:eastAsia="Times New Roman" w:hAnsiTheme="majorBidi" w:cstheme="majorBidi"/>
                <w:b/>
                <w:bCs/>
                <w:sz w:val="24"/>
                <w:szCs w:val="24"/>
              </w:rPr>
            </w:pPr>
            <w:r w:rsidRPr="00615455">
              <w:rPr>
                <w:rFonts w:asciiTheme="majorBidi" w:eastAsia="Times New Roman" w:hAnsiTheme="majorBidi" w:cstheme="majorBidi"/>
                <w:b/>
                <w:bCs/>
                <w:sz w:val="24"/>
                <w:szCs w:val="24"/>
              </w:rPr>
              <w:t>Characteristic</w:t>
            </w:r>
          </w:p>
          <w:p w:rsidR="00AA6FC7" w:rsidRPr="00615455" w:rsidRDefault="00AA6FC7" w:rsidP="00AA6FC7">
            <w:pPr>
              <w:bidi/>
              <w:jc w:val="center"/>
              <w:rPr>
                <w:rFonts w:asciiTheme="majorBidi" w:hAnsiTheme="majorBidi" w:cstheme="majorBidi"/>
                <w:b/>
                <w:bCs/>
                <w:sz w:val="24"/>
                <w:szCs w:val="24"/>
                <w:rtl/>
                <w:lang w:bidi="fa-IR"/>
              </w:rPr>
            </w:pPr>
          </w:p>
        </w:tc>
        <w:tc>
          <w:tcPr>
            <w:tcW w:w="1377" w:type="dxa"/>
          </w:tcPr>
          <w:p w:rsidR="00AA6FC7" w:rsidRPr="00615455" w:rsidRDefault="00AA6FC7" w:rsidP="00AA6FC7">
            <w:pPr>
              <w:bidi/>
              <w:jc w:val="center"/>
              <w:rPr>
                <w:rFonts w:asciiTheme="majorBidi" w:hAnsiTheme="majorBidi" w:cstheme="majorBidi"/>
                <w:b/>
                <w:bCs/>
                <w:sz w:val="24"/>
                <w:szCs w:val="24"/>
                <w:rtl/>
                <w:lang w:bidi="fa-IR"/>
              </w:rPr>
            </w:pPr>
            <w:r w:rsidRPr="00615455">
              <w:rPr>
                <w:rFonts w:asciiTheme="majorBidi" w:hAnsiTheme="majorBidi" w:cstheme="majorBidi"/>
                <w:b/>
                <w:bCs/>
                <w:sz w:val="24"/>
                <w:szCs w:val="24"/>
                <w:lang w:bidi="fa-IR"/>
              </w:rPr>
              <w:t>groups</w:t>
            </w:r>
          </w:p>
        </w:tc>
        <w:tc>
          <w:tcPr>
            <w:tcW w:w="1377" w:type="dxa"/>
          </w:tcPr>
          <w:p w:rsidR="00AA6FC7" w:rsidRPr="00615455" w:rsidRDefault="00B93023" w:rsidP="00AA6FC7">
            <w:pPr>
              <w:bidi/>
              <w:jc w:val="center"/>
              <w:rPr>
                <w:rFonts w:asciiTheme="majorBidi" w:hAnsiTheme="majorBidi" w:cstheme="majorBidi"/>
                <w:b/>
                <w:bCs/>
                <w:sz w:val="24"/>
                <w:szCs w:val="24"/>
                <w:lang w:bidi="fa-IR"/>
              </w:rPr>
            </w:pPr>
            <w:r w:rsidRPr="00615455">
              <w:rPr>
                <w:rFonts w:asciiTheme="majorBidi" w:hAnsiTheme="majorBidi" w:cstheme="majorBidi"/>
                <w:b/>
                <w:bCs/>
                <w:sz w:val="24"/>
                <w:szCs w:val="24"/>
                <w:lang w:bidi="fa-IR"/>
              </w:rPr>
              <w:t xml:space="preserve">Frequency </w:t>
            </w:r>
          </w:p>
        </w:tc>
        <w:tc>
          <w:tcPr>
            <w:tcW w:w="1377" w:type="dxa"/>
          </w:tcPr>
          <w:p w:rsidR="00AA6FC7" w:rsidRPr="00615455" w:rsidRDefault="00AA6FC7" w:rsidP="00AA6FC7">
            <w:pPr>
              <w:bidi/>
              <w:jc w:val="center"/>
              <w:rPr>
                <w:rFonts w:asciiTheme="majorBidi" w:hAnsiTheme="majorBidi" w:cstheme="majorBidi"/>
                <w:b/>
                <w:bCs/>
                <w:sz w:val="24"/>
                <w:szCs w:val="24"/>
                <w:rtl/>
                <w:lang w:bidi="fa-IR"/>
              </w:rPr>
            </w:pPr>
            <w:r w:rsidRPr="00615455">
              <w:rPr>
                <w:rFonts w:asciiTheme="majorBidi" w:hAnsiTheme="majorBidi" w:cstheme="majorBidi"/>
                <w:b/>
                <w:bCs/>
                <w:sz w:val="24"/>
                <w:szCs w:val="24"/>
                <w:lang w:bidi="fa-IR"/>
              </w:rPr>
              <w:t>percent</w:t>
            </w:r>
          </w:p>
        </w:tc>
      </w:tr>
      <w:tr w:rsidR="00AA6FC7" w:rsidTr="001C5B6F">
        <w:trPr>
          <w:trHeight w:val="323"/>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sex</w:t>
            </w: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Female</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78</w:t>
            </w:r>
          </w:p>
        </w:tc>
        <w:tc>
          <w:tcPr>
            <w:tcW w:w="1377" w:type="dxa"/>
          </w:tcPr>
          <w:p w:rsidR="00AA6FC7" w:rsidRPr="00615455" w:rsidRDefault="00AA6FC7" w:rsidP="00AA6FC7">
            <w:pPr>
              <w:bidi/>
              <w:jc w:val="both"/>
              <w:rPr>
                <w:rFonts w:cs="B Mitra"/>
                <w:rtl/>
                <w:lang w:bidi="fa-IR"/>
              </w:rPr>
            </w:pPr>
            <w:r w:rsidRPr="00615455">
              <w:rPr>
                <w:rFonts w:cs="B Mitra"/>
                <w:lang w:bidi="fa-IR"/>
              </w:rPr>
              <w:t>52</w:t>
            </w:r>
          </w:p>
        </w:tc>
      </w:tr>
      <w:tr w:rsidR="00AA6FC7" w:rsidTr="001C5B6F">
        <w:trPr>
          <w:trHeight w:val="305"/>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rPr>
              <w:t>Male</w:t>
            </w:r>
          </w:p>
        </w:tc>
        <w:tc>
          <w:tcPr>
            <w:tcW w:w="1377" w:type="dxa"/>
          </w:tcPr>
          <w:p w:rsidR="00AA6FC7" w:rsidRPr="00615455" w:rsidRDefault="00AA6FC7" w:rsidP="00AA6FC7">
            <w:pPr>
              <w:bidi/>
              <w:jc w:val="both"/>
              <w:rPr>
                <w:rFonts w:cs="B Mitra"/>
                <w:rtl/>
                <w:lang w:bidi="fa-IR"/>
              </w:rPr>
            </w:pPr>
            <w:r w:rsidRPr="00615455">
              <w:rPr>
                <w:rFonts w:cs="B Mitra"/>
                <w:lang w:bidi="fa-IR"/>
              </w:rPr>
              <w:t>72</w:t>
            </w:r>
          </w:p>
        </w:tc>
        <w:tc>
          <w:tcPr>
            <w:tcW w:w="1377" w:type="dxa"/>
          </w:tcPr>
          <w:p w:rsidR="00AA6FC7" w:rsidRPr="00615455" w:rsidRDefault="00AA6FC7" w:rsidP="00AA6FC7">
            <w:pPr>
              <w:bidi/>
              <w:jc w:val="both"/>
              <w:rPr>
                <w:rFonts w:cs="B Mitra"/>
                <w:rtl/>
                <w:lang w:bidi="fa-IR"/>
              </w:rPr>
            </w:pPr>
            <w:r w:rsidRPr="00615455">
              <w:rPr>
                <w:rFonts w:cs="B Mitra"/>
                <w:lang w:bidi="fa-IR"/>
              </w:rPr>
              <w:t>48</w:t>
            </w:r>
          </w:p>
        </w:tc>
      </w:tr>
      <w:tr w:rsidR="00AA6FC7" w:rsidTr="001C5B6F">
        <w:trPr>
          <w:trHeight w:val="26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Tr="001C5B6F">
        <w:trPr>
          <w:trHeight w:val="26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pStyle w:val="HTMLPreformatted"/>
              <w:rPr>
                <w:rFonts w:asciiTheme="majorBidi" w:hAnsiTheme="majorBidi" w:cstheme="majorBidi"/>
                <w:sz w:val="24"/>
                <w:szCs w:val="24"/>
              </w:rPr>
            </w:pPr>
            <w:r w:rsidRPr="00615455">
              <w:rPr>
                <w:rFonts w:asciiTheme="majorBidi" w:hAnsiTheme="majorBidi" w:cstheme="majorBidi"/>
                <w:sz w:val="24"/>
                <w:szCs w:val="24"/>
              </w:rPr>
              <w:t>Marital status</w:t>
            </w:r>
          </w:p>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Married</w:t>
            </w:r>
          </w:p>
        </w:tc>
        <w:tc>
          <w:tcPr>
            <w:tcW w:w="1377" w:type="dxa"/>
          </w:tcPr>
          <w:p w:rsidR="00AA6FC7" w:rsidRPr="00615455" w:rsidRDefault="00AA6FC7" w:rsidP="00AA6FC7">
            <w:pPr>
              <w:bidi/>
              <w:jc w:val="both"/>
              <w:rPr>
                <w:rFonts w:cs="B Mitra"/>
                <w:rtl/>
                <w:lang w:bidi="fa-IR"/>
              </w:rPr>
            </w:pPr>
            <w:r w:rsidRPr="00615455">
              <w:rPr>
                <w:rFonts w:cs="B Mitra"/>
                <w:lang w:bidi="fa-IR"/>
              </w:rPr>
              <w:t>113</w:t>
            </w:r>
          </w:p>
        </w:tc>
        <w:tc>
          <w:tcPr>
            <w:tcW w:w="1377" w:type="dxa"/>
          </w:tcPr>
          <w:p w:rsidR="00AA6FC7" w:rsidRPr="00615455" w:rsidRDefault="00AA6FC7" w:rsidP="00AA6FC7">
            <w:pPr>
              <w:bidi/>
              <w:jc w:val="both"/>
              <w:rPr>
                <w:rFonts w:cs="B Mitra"/>
                <w:rtl/>
                <w:lang w:bidi="fa-IR"/>
              </w:rPr>
            </w:pPr>
            <w:r w:rsidRPr="00615455">
              <w:rPr>
                <w:rFonts w:cs="B Mitra"/>
                <w:lang w:bidi="fa-IR"/>
              </w:rPr>
              <w:t>75.3</w:t>
            </w:r>
          </w:p>
        </w:tc>
      </w:tr>
      <w:tr w:rsidR="00AA6FC7" w:rsidTr="001C5B6F">
        <w:trPr>
          <w:trHeight w:val="26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Single</w:t>
            </w:r>
          </w:p>
        </w:tc>
        <w:tc>
          <w:tcPr>
            <w:tcW w:w="1377" w:type="dxa"/>
          </w:tcPr>
          <w:p w:rsidR="00AA6FC7" w:rsidRPr="00615455" w:rsidRDefault="00AA6FC7" w:rsidP="00AA6FC7">
            <w:pPr>
              <w:bidi/>
              <w:jc w:val="both"/>
              <w:rPr>
                <w:rFonts w:cs="B Mitra"/>
                <w:rtl/>
                <w:lang w:bidi="fa-IR"/>
              </w:rPr>
            </w:pPr>
            <w:r w:rsidRPr="00615455">
              <w:rPr>
                <w:rFonts w:cs="B Mitra"/>
                <w:lang w:bidi="fa-IR"/>
              </w:rPr>
              <w:t>37</w:t>
            </w:r>
          </w:p>
        </w:tc>
        <w:tc>
          <w:tcPr>
            <w:tcW w:w="1377" w:type="dxa"/>
          </w:tcPr>
          <w:p w:rsidR="00AA6FC7" w:rsidRPr="00615455" w:rsidRDefault="00AA6FC7" w:rsidP="00AA6FC7">
            <w:pPr>
              <w:bidi/>
              <w:jc w:val="both"/>
              <w:rPr>
                <w:rFonts w:cs="B Mitra"/>
                <w:rtl/>
                <w:lang w:bidi="fa-IR"/>
              </w:rPr>
            </w:pPr>
            <w:r w:rsidRPr="00615455">
              <w:rPr>
                <w:rFonts w:cs="B Mitra"/>
                <w:lang w:bidi="fa-IR"/>
              </w:rPr>
              <w:t>24.7</w:t>
            </w:r>
          </w:p>
        </w:tc>
      </w:tr>
      <w:tr w:rsidR="00AA6FC7" w:rsidTr="001C5B6F">
        <w:trPr>
          <w:trHeight w:val="332"/>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Tr="001C5B6F">
        <w:trPr>
          <w:trHeight w:val="35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Education</w:t>
            </w: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Illiterate</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14</w:t>
            </w:r>
          </w:p>
        </w:tc>
        <w:tc>
          <w:tcPr>
            <w:tcW w:w="1377" w:type="dxa"/>
          </w:tcPr>
          <w:p w:rsidR="00AA6FC7" w:rsidRPr="00615455" w:rsidRDefault="00AA6FC7" w:rsidP="00AA6FC7">
            <w:pPr>
              <w:bidi/>
              <w:jc w:val="both"/>
              <w:rPr>
                <w:rFonts w:cs="B Mitra"/>
                <w:rtl/>
                <w:lang w:bidi="fa-IR"/>
              </w:rPr>
            </w:pPr>
            <w:r w:rsidRPr="00615455">
              <w:rPr>
                <w:rFonts w:cs="B Mitra"/>
                <w:lang w:bidi="fa-IR"/>
              </w:rPr>
              <w:t>9.3</w:t>
            </w:r>
          </w:p>
        </w:tc>
      </w:tr>
      <w:tr w:rsidR="00AA6FC7" w:rsidTr="001C5B6F">
        <w:trPr>
          <w:trHeight w:val="630"/>
        </w:trPr>
        <w:tc>
          <w:tcPr>
            <w:tcW w:w="1683" w:type="dxa"/>
            <w:vMerge/>
          </w:tcPr>
          <w:p w:rsidR="00AA6FC7" w:rsidRPr="00323FB6" w:rsidRDefault="00AA6FC7" w:rsidP="00AA6FC7">
            <w:pPr>
              <w:bidi/>
              <w:jc w:val="right"/>
              <w:rPr>
                <w:rFonts w:asciiTheme="majorBidi" w:hAnsiTheme="majorBidi" w:cstheme="majorBidi"/>
                <w:color w:val="0070C0"/>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Under diploma</w:t>
            </w:r>
          </w:p>
        </w:tc>
        <w:tc>
          <w:tcPr>
            <w:tcW w:w="1377" w:type="dxa"/>
          </w:tcPr>
          <w:p w:rsidR="00AA6FC7" w:rsidRPr="00B74400" w:rsidRDefault="00AA6FC7" w:rsidP="00AA6FC7">
            <w:pPr>
              <w:bidi/>
              <w:jc w:val="both"/>
              <w:rPr>
                <w:rFonts w:cs="B Mitra"/>
                <w:rtl/>
                <w:lang w:bidi="fa-IR"/>
              </w:rPr>
            </w:pPr>
            <w:r w:rsidRPr="00B74400">
              <w:rPr>
                <w:rFonts w:cs="B Mitra"/>
                <w:lang w:bidi="fa-IR"/>
              </w:rPr>
              <w:t>31</w:t>
            </w:r>
          </w:p>
        </w:tc>
        <w:tc>
          <w:tcPr>
            <w:tcW w:w="1377" w:type="dxa"/>
          </w:tcPr>
          <w:p w:rsidR="00AA6FC7" w:rsidRPr="00B74400" w:rsidRDefault="00AA6FC7" w:rsidP="00AA6FC7">
            <w:pPr>
              <w:bidi/>
              <w:jc w:val="both"/>
              <w:rPr>
                <w:rFonts w:cs="B Mitra"/>
                <w:rtl/>
                <w:lang w:bidi="fa-IR"/>
              </w:rPr>
            </w:pPr>
            <w:r w:rsidRPr="00B74400">
              <w:rPr>
                <w:rFonts w:cs="B Mitra"/>
                <w:lang w:bidi="fa-IR"/>
              </w:rPr>
              <w:t>20.7</w:t>
            </w:r>
          </w:p>
        </w:tc>
      </w:tr>
      <w:tr w:rsidR="00AA6FC7" w:rsidRPr="00615455" w:rsidTr="001C5B6F">
        <w:trPr>
          <w:trHeight w:val="395"/>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Diploma</w:t>
            </w:r>
          </w:p>
        </w:tc>
        <w:tc>
          <w:tcPr>
            <w:tcW w:w="1377" w:type="dxa"/>
          </w:tcPr>
          <w:p w:rsidR="00AA6FC7" w:rsidRPr="00615455" w:rsidRDefault="00AA6FC7" w:rsidP="00AA6FC7">
            <w:pPr>
              <w:bidi/>
              <w:jc w:val="both"/>
              <w:rPr>
                <w:rFonts w:cs="B Mitra"/>
                <w:rtl/>
                <w:lang w:bidi="fa-IR"/>
              </w:rPr>
            </w:pPr>
            <w:r w:rsidRPr="00615455">
              <w:rPr>
                <w:rFonts w:cs="B Mitra"/>
                <w:lang w:bidi="fa-IR"/>
              </w:rPr>
              <w:t>45</w:t>
            </w:r>
          </w:p>
        </w:tc>
        <w:tc>
          <w:tcPr>
            <w:tcW w:w="1377" w:type="dxa"/>
          </w:tcPr>
          <w:p w:rsidR="00AA6FC7" w:rsidRPr="00615455" w:rsidRDefault="00AA6FC7" w:rsidP="00AA6FC7">
            <w:pPr>
              <w:bidi/>
              <w:jc w:val="both"/>
              <w:rPr>
                <w:rFonts w:cs="B Mitra"/>
                <w:rtl/>
                <w:lang w:bidi="fa-IR"/>
              </w:rPr>
            </w:pPr>
            <w:r w:rsidRPr="00615455">
              <w:rPr>
                <w:rFonts w:cs="B Mitra"/>
                <w:lang w:bidi="fa-IR"/>
              </w:rPr>
              <w:t>30</w:t>
            </w:r>
          </w:p>
        </w:tc>
      </w:tr>
      <w:tr w:rsidR="00AA6FC7" w:rsidRPr="00615455" w:rsidTr="001C5B6F">
        <w:trPr>
          <w:trHeight w:val="35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Academic</w:t>
            </w:r>
          </w:p>
        </w:tc>
        <w:tc>
          <w:tcPr>
            <w:tcW w:w="1377" w:type="dxa"/>
          </w:tcPr>
          <w:p w:rsidR="00AA6FC7" w:rsidRPr="00615455" w:rsidRDefault="00AA6FC7" w:rsidP="00AA6FC7">
            <w:pPr>
              <w:bidi/>
              <w:jc w:val="both"/>
              <w:rPr>
                <w:rFonts w:cs="B Mitra"/>
                <w:rtl/>
                <w:lang w:bidi="fa-IR"/>
              </w:rPr>
            </w:pPr>
            <w:r w:rsidRPr="00615455">
              <w:rPr>
                <w:rFonts w:cs="B Mitra"/>
                <w:lang w:bidi="fa-IR"/>
              </w:rPr>
              <w:t>60</w:t>
            </w:r>
          </w:p>
        </w:tc>
        <w:tc>
          <w:tcPr>
            <w:tcW w:w="1377" w:type="dxa"/>
          </w:tcPr>
          <w:p w:rsidR="00AA6FC7" w:rsidRPr="00615455" w:rsidRDefault="00AA6FC7" w:rsidP="00AA6FC7">
            <w:pPr>
              <w:bidi/>
              <w:jc w:val="both"/>
              <w:rPr>
                <w:rFonts w:cs="B Mitra"/>
                <w:rtl/>
                <w:lang w:bidi="fa-IR"/>
              </w:rPr>
            </w:pPr>
            <w:r w:rsidRPr="00615455">
              <w:rPr>
                <w:rFonts w:cs="B Mitra"/>
                <w:lang w:bidi="fa-IR"/>
              </w:rPr>
              <w:t>40</w:t>
            </w:r>
          </w:p>
        </w:tc>
      </w:tr>
      <w:tr w:rsidR="00AA6FC7" w:rsidRPr="00615455" w:rsidTr="001C5B6F">
        <w:trPr>
          <w:trHeight w:val="350"/>
        </w:trPr>
        <w:tc>
          <w:tcPr>
            <w:tcW w:w="1683" w:type="dxa"/>
            <w:vMerge/>
          </w:tcPr>
          <w:p w:rsidR="00AA6FC7" w:rsidRPr="00615455" w:rsidRDefault="00AA6FC7" w:rsidP="00AA6FC7">
            <w:pPr>
              <w:bidi/>
              <w:jc w:val="right"/>
              <w:rPr>
                <w:rFonts w:asciiTheme="majorBidi" w:hAnsiTheme="majorBidi" w:cstheme="majorBidi"/>
                <w:sz w:val="24"/>
                <w:szCs w:val="24"/>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r w:rsidR="00AA6FC7" w:rsidRPr="00615455" w:rsidTr="001C5B6F">
        <w:trPr>
          <w:trHeight w:val="350"/>
        </w:trPr>
        <w:tc>
          <w:tcPr>
            <w:tcW w:w="1683" w:type="dxa"/>
            <w:vMerge w:val="restart"/>
          </w:tcPr>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AA6FC7">
            <w:pPr>
              <w:bidi/>
              <w:jc w:val="right"/>
              <w:rPr>
                <w:rFonts w:asciiTheme="majorBidi" w:hAnsiTheme="majorBidi" w:cstheme="majorBidi"/>
                <w:sz w:val="24"/>
                <w:szCs w:val="24"/>
                <w:rtl/>
                <w:lang w:bidi="fa-IR"/>
              </w:rPr>
            </w:pPr>
          </w:p>
          <w:p w:rsidR="00AA6FC7" w:rsidRPr="00615455" w:rsidRDefault="00AA6FC7" w:rsidP="00632BFC">
            <w:pPr>
              <w:bidi/>
              <w:jc w:val="right"/>
              <w:rPr>
                <w:rFonts w:asciiTheme="majorBidi" w:hAnsiTheme="majorBidi" w:cstheme="majorBidi"/>
                <w:sz w:val="24"/>
                <w:szCs w:val="24"/>
                <w:rtl/>
                <w:lang w:bidi="fa-IR"/>
              </w:rPr>
            </w:pPr>
            <w:r w:rsidRPr="00615455">
              <w:rPr>
                <w:rFonts w:asciiTheme="majorBidi" w:hAnsiTheme="majorBidi" w:cstheme="majorBidi"/>
                <w:sz w:val="24"/>
                <w:szCs w:val="24"/>
                <w:lang w:bidi="fa-IR"/>
              </w:rPr>
              <w:t>Relation</w:t>
            </w:r>
            <w:r w:rsidR="00B93023" w:rsidRPr="00615455">
              <w:rPr>
                <w:rFonts w:asciiTheme="majorBidi" w:hAnsiTheme="majorBidi" w:cstheme="majorBidi"/>
                <w:sz w:val="24"/>
                <w:szCs w:val="24"/>
                <w:lang w:bidi="fa-IR"/>
              </w:rPr>
              <w:t>ship wit</w:t>
            </w:r>
            <w:r w:rsidR="00632BFC" w:rsidRPr="00615455">
              <w:rPr>
                <w:rFonts w:asciiTheme="majorBidi" w:hAnsiTheme="majorBidi" w:cstheme="majorBidi"/>
                <w:sz w:val="24"/>
                <w:szCs w:val="24"/>
                <w:lang w:bidi="fa-IR"/>
              </w:rPr>
              <w:t xml:space="preserve">h </w:t>
            </w:r>
            <w:r w:rsidR="00B93023" w:rsidRPr="00615455">
              <w:rPr>
                <w:rFonts w:asciiTheme="majorBidi" w:hAnsiTheme="majorBidi" w:cstheme="majorBidi"/>
                <w:sz w:val="24"/>
                <w:szCs w:val="24"/>
                <w:lang w:bidi="fa-IR"/>
              </w:rPr>
              <w:t xml:space="preserve"> patient</w:t>
            </w: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Husband</w:t>
            </w:r>
          </w:p>
        </w:tc>
        <w:tc>
          <w:tcPr>
            <w:tcW w:w="1377" w:type="dxa"/>
          </w:tcPr>
          <w:p w:rsidR="00AA6FC7" w:rsidRPr="00615455" w:rsidRDefault="00AA6FC7" w:rsidP="00AA6FC7">
            <w:pPr>
              <w:bidi/>
              <w:jc w:val="both"/>
              <w:rPr>
                <w:rFonts w:cs="B Mitra"/>
                <w:rtl/>
                <w:lang w:bidi="fa-IR"/>
              </w:rPr>
            </w:pPr>
            <w:r w:rsidRPr="00615455">
              <w:rPr>
                <w:rFonts w:cs="B Mitra"/>
                <w:lang w:bidi="fa-IR"/>
              </w:rPr>
              <w:t>9</w:t>
            </w:r>
          </w:p>
        </w:tc>
        <w:tc>
          <w:tcPr>
            <w:tcW w:w="1377" w:type="dxa"/>
          </w:tcPr>
          <w:p w:rsidR="00AA6FC7" w:rsidRPr="00615455" w:rsidRDefault="00AA6FC7" w:rsidP="00AA6FC7">
            <w:pPr>
              <w:bidi/>
              <w:jc w:val="both"/>
              <w:rPr>
                <w:rFonts w:cs="B Mitra"/>
                <w:rtl/>
                <w:lang w:bidi="fa-IR"/>
              </w:rPr>
            </w:pPr>
            <w:r w:rsidRPr="00615455">
              <w:rPr>
                <w:rFonts w:cs="B Mitra"/>
                <w:lang w:bidi="fa-IR"/>
              </w:rPr>
              <w:t>6</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Wife</w:t>
            </w:r>
          </w:p>
        </w:tc>
        <w:tc>
          <w:tcPr>
            <w:tcW w:w="1377" w:type="dxa"/>
          </w:tcPr>
          <w:p w:rsidR="00AA6FC7" w:rsidRPr="00615455" w:rsidRDefault="00AA6FC7" w:rsidP="00AA6FC7">
            <w:pPr>
              <w:bidi/>
              <w:jc w:val="both"/>
              <w:rPr>
                <w:rFonts w:cs="B Mitra"/>
                <w:rtl/>
                <w:lang w:bidi="fa-IR"/>
              </w:rPr>
            </w:pPr>
            <w:r w:rsidRPr="00615455">
              <w:rPr>
                <w:rFonts w:cs="B Mitra"/>
                <w:lang w:bidi="fa-IR"/>
              </w:rPr>
              <w:t>17</w:t>
            </w:r>
          </w:p>
        </w:tc>
        <w:tc>
          <w:tcPr>
            <w:tcW w:w="1377" w:type="dxa"/>
          </w:tcPr>
          <w:p w:rsidR="00AA6FC7" w:rsidRPr="00615455" w:rsidRDefault="00AA6FC7" w:rsidP="00AA6FC7">
            <w:pPr>
              <w:bidi/>
              <w:jc w:val="both"/>
              <w:rPr>
                <w:rFonts w:cs="B Mitra"/>
                <w:rtl/>
                <w:lang w:bidi="fa-IR"/>
              </w:rPr>
            </w:pPr>
            <w:r w:rsidRPr="00615455">
              <w:rPr>
                <w:rFonts w:cs="B Mitra"/>
                <w:lang w:bidi="fa-IR"/>
              </w:rPr>
              <w:t>11.3</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Son</w:t>
            </w:r>
          </w:p>
        </w:tc>
        <w:tc>
          <w:tcPr>
            <w:tcW w:w="1377" w:type="dxa"/>
          </w:tcPr>
          <w:p w:rsidR="00AA6FC7" w:rsidRPr="00615455" w:rsidRDefault="00AA6FC7" w:rsidP="00AA6FC7">
            <w:pPr>
              <w:bidi/>
              <w:jc w:val="both"/>
              <w:rPr>
                <w:rFonts w:cs="B Mitra"/>
                <w:rtl/>
                <w:lang w:bidi="fa-IR"/>
              </w:rPr>
            </w:pPr>
            <w:r w:rsidRPr="00615455">
              <w:rPr>
                <w:rFonts w:cs="B Mitra"/>
                <w:lang w:bidi="fa-IR"/>
              </w:rPr>
              <w:t>28</w:t>
            </w:r>
          </w:p>
        </w:tc>
        <w:tc>
          <w:tcPr>
            <w:tcW w:w="1377" w:type="dxa"/>
          </w:tcPr>
          <w:p w:rsidR="00AA6FC7" w:rsidRPr="00615455" w:rsidRDefault="00AA6FC7" w:rsidP="00AA6FC7">
            <w:pPr>
              <w:bidi/>
              <w:jc w:val="both"/>
              <w:rPr>
                <w:rFonts w:cs="B Mitra"/>
                <w:rtl/>
                <w:lang w:bidi="fa-IR"/>
              </w:rPr>
            </w:pPr>
            <w:r w:rsidRPr="00615455">
              <w:rPr>
                <w:rFonts w:cs="B Mitra"/>
                <w:lang w:bidi="fa-IR"/>
              </w:rPr>
              <w:t>18.7</w:t>
            </w:r>
          </w:p>
        </w:tc>
      </w:tr>
      <w:tr w:rsidR="00AA6FC7" w:rsidRPr="00615455" w:rsidTr="001C5B6F">
        <w:trPr>
          <w:trHeight w:val="350"/>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pStyle w:val="HTMLPreformatted"/>
              <w:jc w:val="center"/>
              <w:rPr>
                <w:rFonts w:asciiTheme="majorBidi" w:hAnsiTheme="majorBidi" w:cstheme="majorBidi"/>
                <w:sz w:val="24"/>
                <w:szCs w:val="24"/>
              </w:rPr>
            </w:pPr>
            <w:r w:rsidRPr="00615455">
              <w:rPr>
                <w:rFonts w:asciiTheme="majorBidi" w:hAnsiTheme="majorBidi" w:cstheme="majorBidi"/>
                <w:sz w:val="24"/>
                <w:szCs w:val="24"/>
              </w:rPr>
              <w:t>Daughter</w:t>
            </w:r>
          </w:p>
          <w:p w:rsidR="00AA6FC7" w:rsidRPr="00615455" w:rsidRDefault="00AA6FC7" w:rsidP="00AA6FC7">
            <w:pPr>
              <w:jc w:val="center"/>
              <w:rPr>
                <w:rFonts w:asciiTheme="majorBidi" w:hAnsiTheme="majorBidi" w:cstheme="majorBidi"/>
                <w:sz w:val="24"/>
                <w:szCs w:val="24"/>
                <w:rtl/>
                <w:lang w:bidi="fa-IR"/>
              </w:rPr>
            </w:pPr>
          </w:p>
        </w:tc>
        <w:tc>
          <w:tcPr>
            <w:tcW w:w="1377" w:type="dxa"/>
          </w:tcPr>
          <w:p w:rsidR="00AA6FC7" w:rsidRPr="00615455" w:rsidRDefault="00AA6FC7" w:rsidP="00AA6FC7">
            <w:pPr>
              <w:bidi/>
              <w:jc w:val="both"/>
              <w:rPr>
                <w:rFonts w:cs="B Mitra"/>
                <w:rtl/>
                <w:lang w:bidi="fa-IR"/>
              </w:rPr>
            </w:pPr>
            <w:r w:rsidRPr="00615455">
              <w:rPr>
                <w:rFonts w:cs="B Mitra"/>
                <w:lang w:bidi="fa-IR"/>
              </w:rPr>
              <w:t>35</w:t>
            </w:r>
          </w:p>
        </w:tc>
        <w:tc>
          <w:tcPr>
            <w:tcW w:w="1377" w:type="dxa"/>
          </w:tcPr>
          <w:p w:rsidR="00AA6FC7" w:rsidRPr="00615455" w:rsidRDefault="00AA6FC7" w:rsidP="00AA6FC7">
            <w:pPr>
              <w:bidi/>
              <w:jc w:val="both"/>
              <w:rPr>
                <w:rFonts w:cs="B Mitra"/>
                <w:rtl/>
                <w:lang w:bidi="fa-IR"/>
              </w:rPr>
            </w:pPr>
            <w:r w:rsidRPr="00615455">
              <w:rPr>
                <w:rFonts w:cs="B Mitra"/>
                <w:lang w:bidi="fa-IR"/>
              </w:rPr>
              <w:t>23.3</w:t>
            </w:r>
          </w:p>
        </w:tc>
      </w:tr>
      <w:tr w:rsidR="00AA6FC7" w:rsidRPr="00615455" w:rsidTr="001C5B6F">
        <w:trPr>
          <w:trHeight w:val="377"/>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Father</w:t>
            </w:r>
          </w:p>
        </w:tc>
        <w:tc>
          <w:tcPr>
            <w:tcW w:w="1377" w:type="dxa"/>
          </w:tcPr>
          <w:p w:rsidR="00AA6FC7" w:rsidRPr="00615455" w:rsidRDefault="00AA6FC7" w:rsidP="00AA6FC7">
            <w:pPr>
              <w:bidi/>
              <w:jc w:val="both"/>
              <w:rPr>
                <w:rFonts w:cs="B Mitra"/>
                <w:rtl/>
                <w:lang w:bidi="fa-IR"/>
              </w:rPr>
            </w:pPr>
            <w:r w:rsidRPr="00615455">
              <w:rPr>
                <w:rFonts w:cs="B Mitra"/>
                <w:lang w:bidi="fa-IR"/>
              </w:rPr>
              <w:t>14</w:t>
            </w:r>
          </w:p>
        </w:tc>
        <w:tc>
          <w:tcPr>
            <w:tcW w:w="1377" w:type="dxa"/>
          </w:tcPr>
          <w:p w:rsidR="00AA6FC7" w:rsidRPr="00615455" w:rsidRDefault="00AA6FC7" w:rsidP="00AA6FC7">
            <w:pPr>
              <w:bidi/>
              <w:jc w:val="both"/>
              <w:rPr>
                <w:rFonts w:cs="B Mitra"/>
                <w:rtl/>
                <w:lang w:bidi="fa-IR"/>
              </w:rPr>
            </w:pPr>
            <w:r w:rsidRPr="00615455">
              <w:rPr>
                <w:rFonts w:cs="B Mitra"/>
                <w:lang w:bidi="fa-IR"/>
              </w:rPr>
              <w:t>9.3</w:t>
            </w:r>
          </w:p>
        </w:tc>
      </w:tr>
      <w:tr w:rsidR="00AA6FC7" w:rsidRPr="00615455" w:rsidTr="001C5B6F">
        <w:trPr>
          <w:trHeight w:val="368"/>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Mother</w:t>
            </w:r>
          </w:p>
        </w:tc>
        <w:tc>
          <w:tcPr>
            <w:tcW w:w="1377" w:type="dxa"/>
          </w:tcPr>
          <w:p w:rsidR="00AA6FC7" w:rsidRPr="00615455" w:rsidRDefault="00AA6FC7" w:rsidP="00AA6FC7">
            <w:pPr>
              <w:bidi/>
              <w:jc w:val="both"/>
              <w:rPr>
                <w:rFonts w:cs="B Mitra"/>
                <w:rtl/>
                <w:lang w:bidi="fa-IR"/>
              </w:rPr>
            </w:pPr>
            <w:r w:rsidRPr="00615455">
              <w:rPr>
                <w:rFonts w:cs="B Mitra"/>
                <w:lang w:bidi="fa-IR"/>
              </w:rPr>
              <w:t>9</w:t>
            </w:r>
          </w:p>
        </w:tc>
        <w:tc>
          <w:tcPr>
            <w:tcW w:w="1377" w:type="dxa"/>
          </w:tcPr>
          <w:p w:rsidR="00AA6FC7" w:rsidRPr="00615455" w:rsidRDefault="00AA6FC7" w:rsidP="00AA6FC7">
            <w:pPr>
              <w:bidi/>
              <w:jc w:val="both"/>
              <w:rPr>
                <w:rFonts w:cs="B Mitra"/>
                <w:rtl/>
                <w:lang w:bidi="fa-IR"/>
              </w:rPr>
            </w:pPr>
            <w:r w:rsidRPr="00615455">
              <w:rPr>
                <w:rFonts w:cs="B Mitra"/>
                <w:lang w:bidi="fa-IR"/>
              </w:rPr>
              <w:t>6</w:t>
            </w:r>
          </w:p>
        </w:tc>
      </w:tr>
      <w:tr w:rsidR="00AA6FC7" w:rsidRPr="00615455" w:rsidTr="001C5B6F">
        <w:trPr>
          <w:trHeight w:val="332"/>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Other</w:t>
            </w:r>
          </w:p>
        </w:tc>
        <w:tc>
          <w:tcPr>
            <w:tcW w:w="1377" w:type="dxa"/>
          </w:tcPr>
          <w:p w:rsidR="00AA6FC7" w:rsidRPr="00615455" w:rsidRDefault="00AA6FC7" w:rsidP="00AA6FC7">
            <w:pPr>
              <w:bidi/>
              <w:jc w:val="both"/>
              <w:rPr>
                <w:rFonts w:cs="B Mitra"/>
                <w:rtl/>
                <w:lang w:bidi="fa-IR"/>
              </w:rPr>
            </w:pPr>
            <w:r w:rsidRPr="00615455">
              <w:rPr>
                <w:rFonts w:cs="B Mitra"/>
                <w:lang w:bidi="fa-IR"/>
              </w:rPr>
              <w:t>38</w:t>
            </w:r>
          </w:p>
        </w:tc>
        <w:tc>
          <w:tcPr>
            <w:tcW w:w="1377" w:type="dxa"/>
          </w:tcPr>
          <w:p w:rsidR="00AA6FC7" w:rsidRPr="00615455" w:rsidRDefault="00AA6FC7" w:rsidP="00AA6FC7">
            <w:pPr>
              <w:bidi/>
              <w:jc w:val="both"/>
              <w:rPr>
                <w:rFonts w:cs="B Mitra"/>
                <w:rtl/>
                <w:lang w:bidi="fa-IR"/>
              </w:rPr>
            </w:pPr>
            <w:r w:rsidRPr="00615455">
              <w:rPr>
                <w:rFonts w:cs="B Mitra"/>
                <w:lang w:bidi="fa-IR"/>
              </w:rPr>
              <w:t>25.3</w:t>
            </w:r>
          </w:p>
        </w:tc>
      </w:tr>
      <w:tr w:rsidR="00AA6FC7" w:rsidRPr="00615455" w:rsidTr="001C5B6F">
        <w:trPr>
          <w:trHeight w:val="368"/>
        </w:trPr>
        <w:tc>
          <w:tcPr>
            <w:tcW w:w="1683" w:type="dxa"/>
            <w:vMerge/>
          </w:tcPr>
          <w:p w:rsidR="00AA6FC7" w:rsidRPr="00615455" w:rsidRDefault="00AA6FC7" w:rsidP="00AA6FC7">
            <w:pPr>
              <w:bidi/>
              <w:jc w:val="both"/>
              <w:rPr>
                <w:rFonts w:cs="B Mitra"/>
                <w:b/>
                <w:bCs/>
                <w:rtl/>
                <w:lang w:bidi="fa-IR"/>
              </w:rPr>
            </w:pPr>
          </w:p>
        </w:tc>
        <w:tc>
          <w:tcPr>
            <w:tcW w:w="1377" w:type="dxa"/>
          </w:tcPr>
          <w:p w:rsidR="00AA6FC7" w:rsidRPr="00615455" w:rsidRDefault="00AA6FC7" w:rsidP="00AA6FC7">
            <w:pPr>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150</w:t>
            </w:r>
          </w:p>
        </w:tc>
        <w:tc>
          <w:tcPr>
            <w:tcW w:w="1377" w:type="dxa"/>
          </w:tcPr>
          <w:p w:rsidR="00AA6FC7" w:rsidRPr="00615455" w:rsidRDefault="00AA6FC7" w:rsidP="00AA6FC7">
            <w:pPr>
              <w:bidi/>
              <w:jc w:val="both"/>
              <w:rPr>
                <w:rFonts w:cs="B Mitra"/>
                <w:b/>
                <w:bCs/>
                <w:rtl/>
                <w:lang w:bidi="fa-IR"/>
              </w:rPr>
            </w:pPr>
            <w:r w:rsidRPr="00615455">
              <w:rPr>
                <w:rFonts w:cs="B Mitra"/>
                <w:b/>
                <w:bCs/>
                <w:lang w:bidi="fa-IR"/>
              </w:rPr>
              <w:t>100</w:t>
            </w:r>
          </w:p>
        </w:tc>
      </w:tr>
    </w:tbl>
    <w:p w:rsidR="001C5B6F" w:rsidRPr="00615455" w:rsidRDefault="001C5B6F">
      <w:pPr>
        <w:jc w:val="both"/>
        <w:rPr>
          <w:rFonts w:asciiTheme="majorBidi" w:hAnsiTheme="majorBidi" w:cstheme="majorBidi"/>
          <w:sz w:val="24"/>
          <w:szCs w:val="24"/>
          <w:lang w:bidi="fa-IR"/>
        </w:rPr>
      </w:pPr>
    </w:p>
    <w:p w:rsidR="00AA6FC7" w:rsidRPr="00632BFC" w:rsidRDefault="001C5B6F" w:rsidP="001C5B6F">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Most of patients were hospitalized in the intensive care unit (table 2). </w:t>
      </w:r>
    </w:p>
    <w:p w:rsidR="001C5B6F" w:rsidRDefault="001C5B6F">
      <w:pPr>
        <w:jc w:val="both"/>
        <w:rPr>
          <w:rFonts w:asciiTheme="majorBidi" w:hAnsiTheme="majorBidi" w:cstheme="majorBidi"/>
          <w:sz w:val="24"/>
          <w:szCs w:val="24"/>
          <w:lang w:bidi="fa-IR"/>
        </w:rPr>
      </w:pP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Table 2: The patients’ hospital ward</w:t>
      </w:r>
    </w:p>
    <w:tbl>
      <w:tblPr>
        <w:tblStyle w:val="TableGrid"/>
        <w:bidiVisual/>
        <w:tblW w:w="0" w:type="auto"/>
        <w:tblLayout w:type="fixed"/>
        <w:tblLook w:val="04A0" w:firstRow="1" w:lastRow="0" w:firstColumn="1" w:lastColumn="0" w:noHBand="0" w:noVBand="1"/>
      </w:tblPr>
      <w:tblGrid>
        <w:gridCol w:w="659"/>
        <w:gridCol w:w="649"/>
        <w:gridCol w:w="600"/>
        <w:gridCol w:w="630"/>
        <w:gridCol w:w="630"/>
        <w:gridCol w:w="630"/>
        <w:gridCol w:w="540"/>
        <w:gridCol w:w="540"/>
        <w:gridCol w:w="630"/>
        <w:gridCol w:w="630"/>
        <w:gridCol w:w="450"/>
        <w:gridCol w:w="450"/>
        <w:gridCol w:w="540"/>
        <w:gridCol w:w="630"/>
        <w:gridCol w:w="720"/>
        <w:gridCol w:w="648"/>
      </w:tblGrid>
      <w:tr w:rsidR="00AA6FC7" w:rsidTr="00AA6FC7">
        <w:tc>
          <w:tcPr>
            <w:tcW w:w="9576" w:type="dxa"/>
            <w:gridSpan w:val="16"/>
          </w:tcPr>
          <w:p w:rsidR="00AA6FC7" w:rsidRPr="00323FB6" w:rsidRDefault="004108F4" w:rsidP="00AA6FC7">
            <w:pPr>
              <w:bidi/>
              <w:jc w:val="center"/>
              <w:rPr>
                <w:rFonts w:asciiTheme="majorBidi" w:hAnsiTheme="majorBidi" w:cstheme="majorBidi"/>
                <w:color w:val="0070C0"/>
                <w:sz w:val="24"/>
                <w:szCs w:val="24"/>
                <w:rtl/>
                <w:lang w:bidi="fa-IR"/>
              </w:rPr>
            </w:pPr>
            <w:r w:rsidRPr="0007494B">
              <w:rPr>
                <w:rFonts w:asciiTheme="majorBidi" w:hAnsiTheme="majorBidi" w:cstheme="majorBidi"/>
                <w:b/>
                <w:bCs/>
                <w:sz w:val="24"/>
                <w:szCs w:val="24"/>
                <w:lang w:bidi="fa-IR"/>
              </w:rPr>
              <w:t>hospital ward</w:t>
            </w:r>
          </w:p>
        </w:tc>
      </w:tr>
      <w:tr w:rsidR="00AA6FC7" w:rsidTr="00AA6FC7">
        <w:tc>
          <w:tcPr>
            <w:tcW w:w="1308"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ICU</w:t>
            </w:r>
          </w:p>
        </w:tc>
        <w:tc>
          <w:tcPr>
            <w:tcW w:w="123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CCU</w:t>
            </w:r>
          </w:p>
        </w:tc>
        <w:tc>
          <w:tcPr>
            <w:tcW w:w="126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Oncology</w:t>
            </w:r>
          </w:p>
        </w:tc>
        <w:tc>
          <w:tcPr>
            <w:tcW w:w="108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Emergency</w:t>
            </w:r>
          </w:p>
        </w:tc>
        <w:tc>
          <w:tcPr>
            <w:tcW w:w="126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Internal</w:t>
            </w:r>
          </w:p>
        </w:tc>
        <w:tc>
          <w:tcPr>
            <w:tcW w:w="90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Neurology</w:t>
            </w:r>
          </w:p>
        </w:tc>
        <w:tc>
          <w:tcPr>
            <w:tcW w:w="1170"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Other</w:t>
            </w:r>
          </w:p>
        </w:tc>
        <w:tc>
          <w:tcPr>
            <w:tcW w:w="1368" w:type="dxa"/>
            <w:gridSpan w:val="2"/>
          </w:tcPr>
          <w:p w:rsidR="00AA6FC7" w:rsidRPr="00615455" w:rsidRDefault="00AA6FC7" w:rsidP="00AA6FC7">
            <w:pPr>
              <w:bidi/>
              <w:jc w:val="center"/>
              <w:rPr>
                <w:rFonts w:asciiTheme="majorBidi" w:hAnsiTheme="majorBidi" w:cstheme="majorBidi"/>
                <w:sz w:val="24"/>
                <w:szCs w:val="24"/>
                <w:rtl/>
                <w:lang w:bidi="fa-IR"/>
              </w:rPr>
            </w:pPr>
            <w:r w:rsidRPr="00615455">
              <w:rPr>
                <w:rFonts w:asciiTheme="majorBidi" w:hAnsiTheme="majorBidi" w:cstheme="majorBidi"/>
                <w:sz w:val="24"/>
                <w:szCs w:val="24"/>
                <w:lang w:bidi="fa-IR"/>
              </w:rPr>
              <w:t>Total</w:t>
            </w:r>
          </w:p>
        </w:tc>
      </w:tr>
      <w:tr w:rsidR="00AA6FC7" w:rsidTr="00AA6FC7">
        <w:trPr>
          <w:cantSplit/>
          <w:trHeight w:val="1134"/>
        </w:trPr>
        <w:tc>
          <w:tcPr>
            <w:tcW w:w="659"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49"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0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45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45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54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3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c>
          <w:tcPr>
            <w:tcW w:w="720"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number</w:t>
            </w:r>
          </w:p>
        </w:tc>
        <w:tc>
          <w:tcPr>
            <w:tcW w:w="648" w:type="dxa"/>
            <w:textDirection w:val="btLr"/>
          </w:tcPr>
          <w:p w:rsidR="00AA6FC7" w:rsidRPr="00AA6FC7" w:rsidRDefault="00AA6FC7" w:rsidP="00AA6FC7">
            <w:pPr>
              <w:bidi/>
              <w:ind w:left="113" w:right="113"/>
              <w:jc w:val="both"/>
              <w:rPr>
                <w:rFonts w:asciiTheme="majorBidi" w:hAnsiTheme="majorBidi" w:cstheme="majorBidi"/>
                <w:sz w:val="20"/>
                <w:szCs w:val="20"/>
                <w:rtl/>
                <w:lang w:bidi="fa-IR"/>
              </w:rPr>
            </w:pPr>
            <w:r w:rsidRPr="00AA6FC7">
              <w:rPr>
                <w:rFonts w:asciiTheme="majorBidi" w:hAnsiTheme="majorBidi" w:cstheme="majorBidi"/>
                <w:sz w:val="20"/>
                <w:szCs w:val="20"/>
                <w:lang w:bidi="fa-IR"/>
              </w:rPr>
              <w:t>percent</w:t>
            </w:r>
          </w:p>
        </w:tc>
      </w:tr>
      <w:tr w:rsidR="00AA6FC7" w:rsidTr="00AA6FC7">
        <w:tc>
          <w:tcPr>
            <w:tcW w:w="659" w:type="dxa"/>
          </w:tcPr>
          <w:p w:rsidR="00AA6FC7" w:rsidRPr="00341121" w:rsidRDefault="00AA6FC7" w:rsidP="00AA6FC7">
            <w:pPr>
              <w:bidi/>
              <w:jc w:val="both"/>
              <w:rPr>
                <w:rFonts w:cs="B Mitra"/>
                <w:rtl/>
                <w:lang w:bidi="fa-IR"/>
              </w:rPr>
            </w:pPr>
            <w:r w:rsidRPr="00341121">
              <w:rPr>
                <w:rFonts w:cs="B Mitra"/>
                <w:lang w:bidi="fa-IR"/>
              </w:rPr>
              <w:t>70</w:t>
            </w:r>
          </w:p>
        </w:tc>
        <w:tc>
          <w:tcPr>
            <w:tcW w:w="649" w:type="dxa"/>
          </w:tcPr>
          <w:p w:rsidR="00AA6FC7" w:rsidRPr="00341121" w:rsidRDefault="00AA6FC7" w:rsidP="00AA6FC7">
            <w:pPr>
              <w:bidi/>
              <w:jc w:val="both"/>
              <w:rPr>
                <w:rFonts w:cs="B Mitra"/>
                <w:rtl/>
                <w:lang w:bidi="fa-IR"/>
              </w:rPr>
            </w:pPr>
            <w:r w:rsidRPr="00341121">
              <w:rPr>
                <w:rFonts w:cs="B Mitra"/>
                <w:lang w:bidi="fa-IR"/>
              </w:rPr>
              <w:t>46.7</w:t>
            </w:r>
          </w:p>
        </w:tc>
        <w:tc>
          <w:tcPr>
            <w:tcW w:w="600" w:type="dxa"/>
          </w:tcPr>
          <w:p w:rsidR="00AA6FC7" w:rsidRPr="00341121" w:rsidRDefault="00AA6FC7" w:rsidP="00AA6FC7">
            <w:pPr>
              <w:bidi/>
              <w:jc w:val="both"/>
              <w:rPr>
                <w:rFonts w:cs="B Mitra"/>
                <w:rtl/>
                <w:lang w:bidi="fa-IR"/>
              </w:rPr>
            </w:pPr>
            <w:r w:rsidRPr="00341121">
              <w:rPr>
                <w:rFonts w:cs="B Mitra"/>
                <w:lang w:bidi="fa-IR"/>
              </w:rPr>
              <w:t>10</w:t>
            </w:r>
          </w:p>
        </w:tc>
        <w:tc>
          <w:tcPr>
            <w:tcW w:w="630" w:type="dxa"/>
          </w:tcPr>
          <w:p w:rsidR="00AA6FC7" w:rsidRPr="00341121" w:rsidRDefault="00AA6FC7" w:rsidP="00AA6FC7">
            <w:pPr>
              <w:bidi/>
              <w:jc w:val="both"/>
              <w:rPr>
                <w:rFonts w:cs="B Mitra"/>
                <w:rtl/>
                <w:lang w:bidi="fa-IR"/>
              </w:rPr>
            </w:pPr>
            <w:r w:rsidRPr="00341121">
              <w:rPr>
                <w:rFonts w:cs="B Mitra"/>
                <w:lang w:bidi="fa-IR"/>
              </w:rPr>
              <w:t>6.7</w:t>
            </w:r>
          </w:p>
        </w:tc>
        <w:tc>
          <w:tcPr>
            <w:tcW w:w="630" w:type="dxa"/>
          </w:tcPr>
          <w:p w:rsidR="00AA6FC7" w:rsidRPr="00341121" w:rsidRDefault="00AA6FC7" w:rsidP="00AA6FC7">
            <w:pPr>
              <w:bidi/>
              <w:jc w:val="both"/>
              <w:rPr>
                <w:rFonts w:cs="B Mitra"/>
                <w:rtl/>
                <w:lang w:bidi="fa-IR"/>
              </w:rPr>
            </w:pPr>
            <w:r w:rsidRPr="00341121">
              <w:rPr>
                <w:rFonts w:cs="B Mitra"/>
                <w:lang w:bidi="fa-IR"/>
              </w:rPr>
              <w:t>16</w:t>
            </w:r>
          </w:p>
        </w:tc>
        <w:tc>
          <w:tcPr>
            <w:tcW w:w="630" w:type="dxa"/>
          </w:tcPr>
          <w:p w:rsidR="00AA6FC7" w:rsidRPr="00341121" w:rsidRDefault="00AA6FC7" w:rsidP="00AA6FC7">
            <w:pPr>
              <w:bidi/>
              <w:jc w:val="both"/>
              <w:rPr>
                <w:rFonts w:cs="B Mitra"/>
                <w:rtl/>
                <w:lang w:bidi="fa-IR"/>
              </w:rPr>
            </w:pPr>
            <w:r w:rsidRPr="00341121">
              <w:rPr>
                <w:rFonts w:cs="B Mitra"/>
                <w:lang w:bidi="fa-IR"/>
              </w:rPr>
              <w:t>10.7</w:t>
            </w:r>
          </w:p>
        </w:tc>
        <w:tc>
          <w:tcPr>
            <w:tcW w:w="540" w:type="dxa"/>
          </w:tcPr>
          <w:p w:rsidR="00AA6FC7" w:rsidRPr="00341121" w:rsidRDefault="00AA6FC7" w:rsidP="00AA6FC7">
            <w:pPr>
              <w:bidi/>
              <w:jc w:val="both"/>
              <w:rPr>
                <w:rFonts w:cs="B Mitra"/>
                <w:rtl/>
                <w:lang w:bidi="fa-IR"/>
              </w:rPr>
            </w:pPr>
            <w:r w:rsidRPr="00341121">
              <w:rPr>
                <w:rFonts w:cs="B Mitra"/>
                <w:lang w:bidi="fa-IR"/>
              </w:rPr>
              <w:t>14</w:t>
            </w:r>
          </w:p>
        </w:tc>
        <w:tc>
          <w:tcPr>
            <w:tcW w:w="540" w:type="dxa"/>
          </w:tcPr>
          <w:p w:rsidR="00AA6FC7" w:rsidRPr="00341121" w:rsidRDefault="00AA6FC7" w:rsidP="00AA6FC7">
            <w:pPr>
              <w:bidi/>
              <w:jc w:val="both"/>
              <w:rPr>
                <w:rFonts w:cs="B Mitra"/>
                <w:rtl/>
                <w:lang w:bidi="fa-IR"/>
              </w:rPr>
            </w:pPr>
            <w:r w:rsidRPr="00341121">
              <w:rPr>
                <w:rFonts w:cs="B Mitra"/>
                <w:lang w:bidi="fa-IR"/>
              </w:rPr>
              <w:t>9.3</w:t>
            </w:r>
          </w:p>
        </w:tc>
        <w:tc>
          <w:tcPr>
            <w:tcW w:w="630" w:type="dxa"/>
          </w:tcPr>
          <w:p w:rsidR="00AA6FC7" w:rsidRPr="00341121" w:rsidRDefault="00AA6FC7" w:rsidP="00AA6FC7">
            <w:pPr>
              <w:bidi/>
              <w:jc w:val="both"/>
              <w:rPr>
                <w:rFonts w:cs="B Mitra"/>
                <w:rtl/>
                <w:lang w:bidi="fa-IR"/>
              </w:rPr>
            </w:pPr>
            <w:r w:rsidRPr="00341121">
              <w:rPr>
                <w:rFonts w:cs="B Mitra"/>
                <w:lang w:bidi="fa-IR"/>
              </w:rPr>
              <w:t>23</w:t>
            </w:r>
          </w:p>
        </w:tc>
        <w:tc>
          <w:tcPr>
            <w:tcW w:w="630" w:type="dxa"/>
          </w:tcPr>
          <w:p w:rsidR="00AA6FC7" w:rsidRPr="00341121" w:rsidRDefault="00AA6FC7" w:rsidP="00AA6FC7">
            <w:pPr>
              <w:bidi/>
              <w:jc w:val="both"/>
              <w:rPr>
                <w:rFonts w:cs="B Mitra"/>
                <w:rtl/>
                <w:lang w:bidi="fa-IR"/>
              </w:rPr>
            </w:pPr>
            <w:r w:rsidRPr="00341121">
              <w:rPr>
                <w:rFonts w:cs="B Mitra"/>
                <w:lang w:bidi="fa-IR"/>
              </w:rPr>
              <w:t>15.3</w:t>
            </w:r>
          </w:p>
        </w:tc>
        <w:tc>
          <w:tcPr>
            <w:tcW w:w="450" w:type="dxa"/>
          </w:tcPr>
          <w:p w:rsidR="00AA6FC7" w:rsidRPr="00341121" w:rsidRDefault="00AA6FC7" w:rsidP="00AA6FC7">
            <w:pPr>
              <w:bidi/>
              <w:jc w:val="both"/>
              <w:rPr>
                <w:rFonts w:cs="B Mitra"/>
                <w:rtl/>
                <w:lang w:bidi="fa-IR"/>
              </w:rPr>
            </w:pPr>
            <w:r w:rsidRPr="00341121">
              <w:rPr>
                <w:rFonts w:cs="B Mitra"/>
                <w:lang w:bidi="fa-IR"/>
              </w:rPr>
              <w:t>9</w:t>
            </w:r>
          </w:p>
        </w:tc>
        <w:tc>
          <w:tcPr>
            <w:tcW w:w="450" w:type="dxa"/>
          </w:tcPr>
          <w:p w:rsidR="00AA6FC7" w:rsidRPr="00341121" w:rsidRDefault="00AA6FC7" w:rsidP="00AA6FC7">
            <w:pPr>
              <w:bidi/>
              <w:jc w:val="both"/>
              <w:rPr>
                <w:rFonts w:cs="B Mitra"/>
                <w:rtl/>
                <w:lang w:bidi="fa-IR"/>
              </w:rPr>
            </w:pPr>
            <w:r w:rsidRPr="00341121">
              <w:rPr>
                <w:rFonts w:cs="B Mitra"/>
                <w:lang w:bidi="fa-IR"/>
              </w:rPr>
              <w:t>6</w:t>
            </w:r>
          </w:p>
        </w:tc>
        <w:tc>
          <w:tcPr>
            <w:tcW w:w="540" w:type="dxa"/>
          </w:tcPr>
          <w:p w:rsidR="00AA6FC7" w:rsidRPr="00341121" w:rsidRDefault="00AA6FC7" w:rsidP="00AA6FC7">
            <w:pPr>
              <w:bidi/>
              <w:jc w:val="both"/>
              <w:rPr>
                <w:rFonts w:cs="B Mitra"/>
                <w:rtl/>
                <w:lang w:bidi="fa-IR"/>
              </w:rPr>
            </w:pPr>
            <w:r w:rsidRPr="00341121">
              <w:rPr>
                <w:rFonts w:cs="B Mitra"/>
                <w:lang w:bidi="fa-IR"/>
              </w:rPr>
              <w:t>8</w:t>
            </w:r>
          </w:p>
        </w:tc>
        <w:tc>
          <w:tcPr>
            <w:tcW w:w="630" w:type="dxa"/>
          </w:tcPr>
          <w:p w:rsidR="00AA6FC7" w:rsidRPr="00341121" w:rsidRDefault="00AA6FC7" w:rsidP="00AA6FC7">
            <w:pPr>
              <w:bidi/>
              <w:jc w:val="both"/>
              <w:rPr>
                <w:rFonts w:cs="B Mitra"/>
                <w:rtl/>
                <w:lang w:bidi="fa-IR"/>
              </w:rPr>
            </w:pPr>
            <w:r w:rsidRPr="00341121">
              <w:rPr>
                <w:rFonts w:cs="B Mitra"/>
                <w:lang w:bidi="fa-IR"/>
              </w:rPr>
              <w:t>5.3</w:t>
            </w:r>
          </w:p>
        </w:tc>
        <w:tc>
          <w:tcPr>
            <w:tcW w:w="720" w:type="dxa"/>
          </w:tcPr>
          <w:p w:rsidR="00AA6FC7" w:rsidRPr="00341121" w:rsidRDefault="00AA6FC7" w:rsidP="00AA6FC7">
            <w:pPr>
              <w:bidi/>
              <w:jc w:val="both"/>
              <w:rPr>
                <w:rFonts w:cs="B Mitra"/>
                <w:rtl/>
                <w:lang w:bidi="fa-IR"/>
              </w:rPr>
            </w:pPr>
            <w:r w:rsidRPr="00341121">
              <w:rPr>
                <w:rFonts w:cs="B Mitra"/>
                <w:lang w:bidi="fa-IR"/>
              </w:rPr>
              <w:t>150</w:t>
            </w:r>
          </w:p>
        </w:tc>
        <w:tc>
          <w:tcPr>
            <w:tcW w:w="648" w:type="dxa"/>
          </w:tcPr>
          <w:p w:rsidR="00AA6FC7" w:rsidRPr="00341121" w:rsidRDefault="00AA6FC7" w:rsidP="00AA6FC7">
            <w:pPr>
              <w:bidi/>
              <w:jc w:val="both"/>
              <w:rPr>
                <w:rFonts w:cs="B Mitra"/>
                <w:rtl/>
                <w:lang w:bidi="fa-IR"/>
              </w:rPr>
            </w:pPr>
            <w:r w:rsidRPr="00341121">
              <w:rPr>
                <w:rFonts w:cs="B Mitra"/>
                <w:lang w:bidi="fa-IR"/>
              </w:rPr>
              <w:t>100</w:t>
            </w:r>
          </w:p>
        </w:tc>
      </w:tr>
    </w:tbl>
    <w:p w:rsidR="00AA6FC7" w:rsidRDefault="00AA6FC7">
      <w:pPr>
        <w:jc w:val="both"/>
        <w:rPr>
          <w:rFonts w:asciiTheme="majorBidi" w:hAnsiTheme="majorBidi" w:cstheme="majorBidi"/>
          <w:b/>
          <w:bCs/>
          <w:sz w:val="24"/>
          <w:szCs w:val="24"/>
          <w:lang w:bidi="fa-IR"/>
        </w:rPr>
      </w:pPr>
    </w:p>
    <w:p w:rsidR="00835343" w:rsidRDefault="0007494B" w:rsidP="00632BFC">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Participants in the study showed their attitude towards </w:t>
      </w:r>
      <w:r w:rsidR="001C5B6F"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xml:space="preserve"> as follows</w:t>
      </w:r>
      <w:r w:rsidR="001C5B6F" w:rsidRPr="00632BFC">
        <w:rPr>
          <w:rFonts w:asciiTheme="majorBidi" w:hAnsiTheme="majorBidi" w:cstheme="majorBidi"/>
          <w:sz w:val="24"/>
          <w:szCs w:val="24"/>
          <w:lang w:bidi="fa-IR"/>
        </w:rPr>
        <w:t xml:space="preserve"> (table 3).</w:t>
      </w:r>
    </w:p>
    <w:p w:rsidR="00B02755" w:rsidRDefault="00B02755" w:rsidP="00F06A68">
      <w:pPr>
        <w:jc w:val="both"/>
        <w:rPr>
          <w:rFonts w:asciiTheme="majorBidi" w:hAnsiTheme="majorBidi" w:cstheme="majorBidi"/>
          <w:sz w:val="24"/>
          <w:szCs w:val="24"/>
          <w:lang w:bidi="fa-IR"/>
        </w:rPr>
      </w:pPr>
    </w:p>
    <w:p w:rsidR="001C5B6F" w:rsidRDefault="001C5B6F" w:rsidP="00F06A68">
      <w:pPr>
        <w:jc w:val="both"/>
        <w:rPr>
          <w:rFonts w:asciiTheme="majorBidi" w:hAnsiTheme="majorBidi" w:cstheme="majorBidi"/>
          <w:sz w:val="24"/>
          <w:szCs w:val="24"/>
          <w:lang w:bidi="fa-IR"/>
        </w:rPr>
      </w:pPr>
    </w:p>
    <w:p w:rsidR="001C5B6F" w:rsidRDefault="001C5B6F" w:rsidP="00F06A68">
      <w:pPr>
        <w:jc w:val="both"/>
        <w:rPr>
          <w:rFonts w:asciiTheme="majorBidi" w:hAnsiTheme="majorBidi" w:cstheme="majorBidi"/>
          <w:sz w:val="24"/>
          <w:szCs w:val="24"/>
          <w:lang w:bidi="fa-IR"/>
        </w:rPr>
      </w:pPr>
    </w:p>
    <w:p w:rsidR="004108F4" w:rsidRDefault="004108F4" w:rsidP="00F06A68">
      <w:pPr>
        <w:jc w:val="both"/>
        <w:rPr>
          <w:rFonts w:asciiTheme="majorBidi" w:hAnsiTheme="majorBidi" w:cstheme="majorBidi"/>
          <w:sz w:val="24"/>
          <w:szCs w:val="24"/>
          <w:lang w:bidi="fa-IR"/>
        </w:rPr>
      </w:pPr>
    </w:p>
    <w:p w:rsidR="004108F4" w:rsidRDefault="004108F4" w:rsidP="00F06A68">
      <w:pPr>
        <w:jc w:val="both"/>
        <w:rPr>
          <w:rFonts w:asciiTheme="majorBidi" w:hAnsiTheme="majorBidi" w:cstheme="majorBidi"/>
          <w:sz w:val="24"/>
          <w:szCs w:val="24"/>
          <w:lang w:bidi="fa-IR"/>
        </w:rPr>
      </w:pPr>
    </w:p>
    <w:p w:rsidR="001C5B6F" w:rsidRPr="00F06A68" w:rsidRDefault="001C5B6F" w:rsidP="00F06A68">
      <w:pPr>
        <w:jc w:val="both"/>
        <w:rPr>
          <w:rFonts w:asciiTheme="majorBidi" w:hAnsiTheme="majorBidi" w:cstheme="majorBidi"/>
          <w:sz w:val="24"/>
          <w:szCs w:val="24"/>
          <w:rtl/>
          <w:lang w:bidi="fa-IR"/>
        </w:rPr>
      </w:pPr>
    </w:p>
    <w:p w:rsidR="008969C8" w:rsidRDefault="0007494B" w:rsidP="00632BFC">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Table 3:</w:t>
      </w:r>
      <w:r w:rsidR="008969C8" w:rsidRPr="008969C8">
        <w:rPr>
          <w:rFonts w:asciiTheme="majorBidi" w:hAnsiTheme="majorBidi" w:cstheme="majorBidi"/>
          <w:b/>
          <w:bCs/>
          <w:sz w:val="24"/>
          <w:szCs w:val="24"/>
          <w:lang w:bidi="fa-IR"/>
        </w:rPr>
        <w:t xml:space="preserve"> </w:t>
      </w:r>
      <w:r w:rsidR="008969C8" w:rsidRPr="0007494B">
        <w:rPr>
          <w:rFonts w:asciiTheme="majorBidi" w:hAnsiTheme="majorBidi" w:cstheme="majorBidi"/>
          <w:b/>
          <w:bCs/>
          <w:sz w:val="24"/>
          <w:szCs w:val="24"/>
          <w:lang w:bidi="fa-IR"/>
        </w:rPr>
        <w:t xml:space="preserve">Attitudes of Patients’ Relatives in the </w:t>
      </w:r>
      <w:r w:rsidR="00632BFC">
        <w:rPr>
          <w:rFonts w:asciiTheme="majorBidi" w:hAnsiTheme="majorBidi" w:cstheme="majorBidi"/>
          <w:b/>
          <w:bCs/>
          <w:sz w:val="24"/>
          <w:szCs w:val="24"/>
          <w:lang w:bidi="fa-IR"/>
        </w:rPr>
        <w:t xml:space="preserve">end </w:t>
      </w:r>
      <w:r w:rsidR="008969C8" w:rsidRPr="0007494B">
        <w:rPr>
          <w:rFonts w:asciiTheme="majorBidi" w:hAnsiTheme="majorBidi" w:cstheme="majorBidi"/>
          <w:b/>
          <w:bCs/>
          <w:sz w:val="24"/>
          <w:szCs w:val="24"/>
          <w:lang w:bidi="fa-IR"/>
        </w:rPr>
        <w:t>Stages about DNR Order</w:t>
      </w:r>
    </w:p>
    <w:p w:rsidR="00531849" w:rsidRDefault="00531849" w:rsidP="00632BFC">
      <w:pPr>
        <w:jc w:val="both"/>
        <w:rPr>
          <w:rFonts w:asciiTheme="majorBidi" w:hAnsiTheme="majorBidi" w:cstheme="majorBidi"/>
          <w:b/>
          <w:bCs/>
          <w:sz w:val="24"/>
          <w:szCs w:val="24"/>
          <w:lang w:bidi="fa-IR"/>
        </w:rPr>
      </w:pPr>
    </w:p>
    <w:tbl>
      <w:tblPr>
        <w:tblStyle w:val="TableGrid"/>
        <w:tblW w:w="10260" w:type="dxa"/>
        <w:tblInd w:w="-522" w:type="dxa"/>
        <w:tblLayout w:type="fixed"/>
        <w:tblLook w:val="04A0" w:firstRow="1" w:lastRow="0" w:firstColumn="1" w:lastColumn="0" w:noHBand="0" w:noVBand="1"/>
      </w:tblPr>
      <w:tblGrid>
        <w:gridCol w:w="990"/>
        <w:gridCol w:w="2790"/>
        <w:gridCol w:w="810"/>
        <w:gridCol w:w="630"/>
        <w:gridCol w:w="540"/>
        <w:gridCol w:w="630"/>
        <w:gridCol w:w="630"/>
        <w:gridCol w:w="720"/>
        <w:gridCol w:w="630"/>
        <w:gridCol w:w="630"/>
        <w:gridCol w:w="540"/>
        <w:gridCol w:w="720"/>
      </w:tblGrid>
      <w:tr w:rsidR="006F0753" w:rsidRPr="00F06A68" w:rsidTr="00240382">
        <w:tc>
          <w:tcPr>
            <w:tcW w:w="990" w:type="dxa"/>
            <w:vMerge w:val="restart"/>
          </w:tcPr>
          <w:p w:rsidR="006F0753" w:rsidRDefault="006F0753" w:rsidP="006A22B3">
            <w:pPr>
              <w:bidi/>
              <w:jc w:val="both"/>
              <w:rPr>
                <w:rFonts w:asciiTheme="majorBidi" w:hAnsiTheme="majorBidi" w:cstheme="majorBidi"/>
                <w:b/>
                <w:bCs/>
                <w:sz w:val="24"/>
                <w:szCs w:val="24"/>
                <w:lang w:bidi="fa-IR"/>
              </w:rPr>
            </w:pPr>
            <w:r w:rsidRPr="0007494B">
              <w:rPr>
                <w:rFonts w:asciiTheme="majorBidi" w:hAnsiTheme="majorBidi" w:cstheme="majorBidi"/>
                <w:sz w:val="24"/>
                <w:szCs w:val="24"/>
                <w:rtl/>
                <w:lang w:bidi="fa-IR"/>
              </w:rPr>
              <w:t xml:space="preserve">              </w:t>
            </w:r>
            <w:r w:rsidRPr="00E33030">
              <w:rPr>
                <w:rFonts w:asciiTheme="majorBidi" w:hAnsiTheme="majorBidi" w:cstheme="majorBidi"/>
                <w:color w:val="FF0000"/>
                <w:sz w:val="24"/>
                <w:szCs w:val="24"/>
                <w:rtl/>
                <w:lang w:bidi="fa-IR"/>
              </w:rPr>
              <w:t xml:space="preserve"> </w:t>
            </w:r>
            <w:r w:rsidRPr="00632BFC">
              <w:rPr>
                <w:rFonts w:asciiTheme="majorBidi" w:hAnsiTheme="majorBidi" w:cstheme="majorBidi"/>
                <w:sz w:val="24"/>
                <w:szCs w:val="24"/>
                <w:rtl/>
                <w:lang w:bidi="fa-IR"/>
              </w:rPr>
              <w:t xml:space="preserve"> </w:t>
            </w:r>
          </w:p>
          <w:p w:rsidR="006F0753" w:rsidRDefault="006F0753" w:rsidP="006A22B3">
            <w:pPr>
              <w:bidi/>
              <w:jc w:val="right"/>
              <w:rPr>
                <w:rFonts w:asciiTheme="majorBidi" w:hAnsiTheme="majorBidi" w:cstheme="majorBidi"/>
                <w:b/>
                <w:bCs/>
                <w:sz w:val="24"/>
                <w:szCs w:val="24"/>
                <w:rtl/>
              </w:rPr>
            </w:pPr>
          </w:p>
          <w:p w:rsidR="006F0753" w:rsidRPr="00843D91" w:rsidRDefault="006F0753" w:rsidP="006A22B3">
            <w:pPr>
              <w:bidi/>
              <w:spacing w:after="200" w:line="276" w:lineRule="auto"/>
              <w:jc w:val="both"/>
              <w:rPr>
                <w:rFonts w:asciiTheme="majorBidi" w:hAnsiTheme="majorBidi" w:cstheme="majorBidi"/>
                <w:b/>
                <w:bCs/>
                <w:rtl/>
                <w:lang w:bidi="fa-IR"/>
              </w:rPr>
            </w:pPr>
            <w:r w:rsidRPr="00843D91">
              <w:rPr>
                <w:rFonts w:asciiTheme="majorBidi" w:hAnsiTheme="majorBidi" w:cstheme="majorBidi"/>
                <w:b/>
                <w:bCs/>
                <w:lang w:bidi="fa-IR"/>
              </w:rPr>
              <w:t>Factor</w:t>
            </w:r>
          </w:p>
        </w:tc>
        <w:tc>
          <w:tcPr>
            <w:tcW w:w="2790" w:type="dxa"/>
            <w:vMerge w:val="restart"/>
            <w:tcBorders>
              <w:tl2br w:val="single" w:sz="4" w:space="0" w:color="auto"/>
            </w:tcBorders>
          </w:tcPr>
          <w:p w:rsidR="006F0753" w:rsidRDefault="006F0753" w:rsidP="006A22B3">
            <w:pPr>
              <w:bidi/>
              <w:jc w:val="both"/>
              <w:rPr>
                <w:rFonts w:asciiTheme="majorBidi" w:hAnsiTheme="majorBidi" w:cstheme="majorBidi"/>
                <w:b/>
                <w:bCs/>
                <w:sz w:val="24"/>
                <w:szCs w:val="24"/>
                <w:lang w:bidi="fa-IR"/>
              </w:rPr>
            </w:pPr>
          </w:p>
          <w:p w:rsidR="006F0753" w:rsidRDefault="006F0753" w:rsidP="006A22B3">
            <w:pPr>
              <w:bidi/>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 </w:t>
            </w:r>
            <w:r>
              <w:rPr>
                <w:rFonts w:asciiTheme="majorBidi" w:hAnsiTheme="majorBidi" w:cstheme="majorBidi"/>
                <w:b/>
                <w:bCs/>
                <w:sz w:val="24"/>
                <w:szCs w:val="24"/>
                <w:lang w:bidi="fa-IR"/>
              </w:rPr>
              <w:t xml:space="preserve">           </w:t>
            </w:r>
            <w:r w:rsidRPr="00632BFC">
              <w:rPr>
                <w:rFonts w:asciiTheme="majorBidi" w:hAnsiTheme="majorBidi" w:cstheme="majorBidi"/>
                <w:b/>
                <w:bCs/>
                <w:sz w:val="24"/>
                <w:szCs w:val="24"/>
                <w:lang w:bidi="fa-IR"/>
              </w:rPr>
              <w:t>Frequency</w:t>
            </w:r>
            <w:r>
              <w:rPr>
                <w:rFonts w:asciiTheme="majorBidi" w:hAnsiTheme="majorBidi" w:cstheme="majorBidi"/>
                <w:b/>
                <w:bCs/>
                <w:sz w:val="24"/>
                <w:szCs w:val="24"/>
                <w:lang w:bidi="fa-IR"/>
              </w:rPr>
              <w:t xml:space="preserve">  </w:t>
            </w:r>
            <w:r w:rsidRPr="0007494B">
              <w:rPr>
                <w:rFonts w:asciiTheme="majorBidi" w:hAnsiTheme="majorBidi" w:cstheme="majorBidi"/>
                <w:b/>
                <w:bCs/>
                <w:sz w:val="24"/>
                <w:szCs w:val="24"/>
                <w:lang w:bidi="fa-IR"/>
              </w:rPr>
              <w:t xml:space="preserve">     and percent  </w:t>
            </w:r>
          </w:p>
          <w:p w:rsidR="006F0753" w:rsidRDefault="006F0753" w:rsidP="006A22B3">
            <w:pPr>
              <w:bidi/>
              <w:jc w:val="right"/>
              <w:rPr>
                <w:rFonts w:asciiTheme="majorBidi" w:hAnsiTheme="majorBidi" w:cstheme="majorBidi"/>
                <w:b/>
                <w:bCs/>
                <w:sz w:val="24"/>
                <w:szCs w:val="24"/>
              </w:rPr>
            </w:pPr>
          </w:p>
          <w:p w:rsidR="006F0753" w:rsidRPr="00F06A68" w:rsidRDefault="006F0753" w:rsidP="006A22B3">
            <w:pPr>
              <w:bidi/>
              <w:jc w:val="both"/>
              <w:rPr>
                <w:rFonts w:asciiTheme="majorBidi" w:hAnsiTheme="majorBidi" w:cstheme="majorBidi"/>
                <w:sz w:val="24"/>
                <w:szCs w:val="24"/>
                <w:rtl/>
                <w:lang w:bidi="fa-IR"/>
              </w:rPr>
            </w:pPr>
            <w:r w:rsidRPr="0007494B">
              <w:rPr>
                <w:rFonts w:asciiTheme="majorBidi" w:hAnsiTheme="majorBidi" w:cstheme="majorBidi"/>
                <w:b/>
                <w:bCs/>
                <w:sz w:val="24"/>
                <w:szCs w:val="24"/>
              </w:rPr>
              <w:t>Phrase</w:t>
            </w:r>
            <w:r>
              <w:rPr>
                <w:rFonts w:asciiTheme="majorBidi" w:hAnsiTheme="majorBidi" w:cstheme="majorBidi"/>
                <w:b/>
                <w:bCs/>
                <w:sz w:val="24"/>
                <w:szCs w:val="24"/>
              </w:rPr>
              <w:t xml:space="preserve">                       </w:t>
            </w:r>
            <w:r w:rsidRPr="0007494B">
              <w:rPr>
                <w:rFonts w:asciiTheme="majorBidi" w:hAnsiTheme="majorBidi" w:cstheme="majorBidi"/>
                <w:b/>
                <w:bCs/>
                <w:sz w:val="24"/>
                <w:szCs w:val="24"/>
              </w:rPr>
              <w:t xml:space="preserve"> </w:t>
            </w:r>
            <w:r>
              <w:rPr>
                <w:rFonts w:asciiTheme="majorBidi" w:hAnsiTheme="majorBidi" w:cstheme="majorBidi"/>
                <w:b/>
                <w:bCs/>
                <w:sz w:val="24"/>
                <w:szCs w:val="24"/>
              </w:rPr>
              <w:t xml:space="preserve">   </w:t>
            </w:r>
          </w:p>
        </w:tc>
        <w:tc>
          <w:tcPr>
            <w:tcW w:w="1440" w:type="dxa"/>
            <w:gridSpan w:val="2"/>
          </w:tcPr>
          <w:p w:rsidR="006F0753" w:rsidRDefault="006F0753" w:rsidP="006A22B3">
            <w:pPr>
              <w:bidi/>
              <w:jc w:val="center"/>
              <w:rPr>
                <w:rFonts w:asciiTheme="majorBidi" w:hAnsiTheme="majorBidi" w:cstheme="majorBidi"/>
                <w:sz w:val="24"/>
                <w:szCs w:val="24"/>
                <w:rtl/>
                <w:lang w:bidi="fa-IR"/>
              </w:rPr>
            </w:pPr>
            <w:r>
              <w:rPr>
                <w:rFonts w:asciiTheme="majorBidi" w:hAnsiTheme="majorBidi" w:cstheme="majorBidi"/>
                <w:sz w:val="24"/>
                <w:szCs w:val="24"/>
                <w:lang w:bidi="fa-IR"/>
              </w:rPr>
              <w:t>totally</w:t>
            </w:r>
            <w:r w:rsidRPr="0007494B">
              <w:rPr>
                <w:rFonts w:asciiTheme="majorBidi" w:hAnsiTheme="majorBidi" w:cstheme="majorBidi"/>
                <w:sz w:val="24"/>
                <w:szCs w:val="24"/>
                <w:lang w:bidi="fa-IR"/>
              </w:rPr>
              <w:t xml:space="preserve"> agree</w:t>
            </w:r>
          </w:p>
        </w:tc>
        <w:tc>
          <w:tcPr>
            <w:tcW w:w="1170" w:type="dxa"/>
            <w:gridSpan w:val="2"/>
          </w:tcPr>
          <w:p w:rsidR="006F0753" w:rsidRDefault="006F0753" w:rsidP="006A22B3">
            <w:pPr>
              <w:bidi/>
              <w:jc w:val="center"/>
              <w:rPr>
                <w:rFonts w:asciiTheme="majorBidi" w:hAnsiTheme="majorBidi" w:cstheme="majorBidi"/>
                <w:sz w:val="24"/>
                <w:szCs w:val="24"/>
                <w:rtl/>
                <w:lang w:bidi="fa-IR"/>
              </w:rPr>
            </w:pPr>
            <w:r w:rsidRPr="0007494B">
              <w:rPr>
                <w:rFonts w:asciiTheme="majorBidi" w:hAnsiTheme="majorBidi" w:cstheme="majorBidi"/>
                <w:sz w:val="24"/>
                <w:szCs w:val="24"/>
                <w:lang w:bidi="fa-IR"/>
              </w:rPr>
              <w:t>Agree</w:t>
            </w:r>
          </w:p>
        </w:tc>
        <w:tc>
          <w:tcPr>
            <w:tcW w:w="1350" w:type="dxa"/>
            <w:gridSpan w:val="2"/>
          </w:tcPr>
          <w:p w:rsidR="006F0753" w:rsidRDefault="006F0753" w:rsidP="006A22B3">
            <w:pPr>
              <w:bidi/>
              <w:jc w:val="center"/>
              <w:rPr>
                <w:rFonts w:asciiTheme="majorBidi" w:hAnsiTheme="majorBidi" w:cstheme="majorBidi"/>
                <w:sz w:val="24"/>
                <w:szCs w:val="24"/>
                <w:rtl/>
                <w:lang w:bidi="fa-IR"/>
              </w:rPr>
            </w:pPr>
            <w:r w:rsidRPr="0007494B">
              <w:rPr>
                <w:rFonts w:asciiTheme="majorBidi" w:hAnsiTheme="majorBidi" w:cstheme="majorBidi"/>
                <w:sz w:val="24"/>
                <w:szCs w:val="24"/>
                <w:lang w:bidi="fa-IR"/>
              </w:rPr>
              <w:t>No idea</w:t>
            </w:r>
          </w:p>
        </w:tc>
        <w:tc>
          <w:tcPr>
            <w:tcW w:w="1260" w:type="dxa"/>
            <w:gridSpan w:val="2"/>
          </w:tcPr>
          <w:p w:rsidR="006F0753" w:rsidRDefault="006F0753" w:rsidP="006A22B3">
            <w:pPr>
              <w:bidi/>
              <w:jc w:val="center"/>
              <w:rPr>
                <w:rFonts w:asciiTheme="majorBidi" w:hAnsiTheme="majorBidi" w:cstheme="majorBidi"/>
                <w:sz w:val="24"/>
                <w:szCs w:val="24"/>
                <w:rtl/>
                <w:lang w:bidi="fa-IR"/>
              </w:rPr>
            </w:pPr>
            <w:r w:rsidRPr="0007494B">
              <w:rPr>
                <w:rFonts w:asciiTheme="majorBidi" w:hAnsiTheme="majorBidi" w:cstheme="majorBidi"/>
                <w:sz w:val="24"/>
                <w:szCs w:val="24"/>
                <w:lang w:bidi="fa-IR"/>
              </w:rPr>
              <w:t>Disagree</w:t>
            </w:r>
          </w:p>
        </w:tc>
        <w:tc>
          <w:tcPr>
            <w:tcW w:w="1260" w:type="dxa"/>
            <w:gridSpan w:val="2"/>
          </w:tcPr>
          <w:p w:rsidR="006F0753" w:rsidRDefault="006F0753" w:rsidP="006A22B3">
            <w:pPr>
              <w:bidi/>
              <w:jc w:val="center"/>
              <w:rPr>
                <w:rFonts w:asciiTheme="majorBidi" w:hAnsiTheme="majorBidi" w:cstheme="majorBidi"/>
                <w:sz w:val="24"/>
                <w:szCs w:val="24"/>
                <w:rtl/>
                <w:lang w:bidi="fa-IR"/>
              </w:rPr>
            </w:pPr>
            <w:r>
              <w:rPr>
                <w:rFonts w:asciiTheme="majorBidi" w:hAnsiTheme="majorBidi" w:cstheme="majorBidi"/>
                <w:sz w:val="24"/>
                <w:szCs w:val="24"/>
                <w:lang w:bidi="fa-IR"/>
              </w:rPr>
              <w:t>totally</w:t>
            </w:r>
            <w:r w:rsidRPr="0007494B">
              <w:rPr>
                <w:rFonts w:asciiTheme="majorBidi" w:hAnsiTheme="majorBidi" w:cstheme="majorBidi"/>
                <w:sz w:val="24"/>
                <w:szCs w:val="24"/>
                <w:lang w:bidi="fa-IR"/>
              </w:rPr>
              <w:t xml:space="preserve"> disagree</w:t>
            </w:r>
          </w:p>
        </w:tc>
      </w:tr>
      <w:tr w:rsidR="006F0753" w:rsidRPr="00F06A68" w:rsidTr="00240382">
        <w:trPr>
          <w:cantSplit/>
          <w:trHeight w:val="1232"/>
        </w:trPr>
        <w:tc>
          <w:tcPr>
            <w:tcW w:w="990" w:type="dxa"/>
            <w:vMerge/>
          </w:tcPr>
          <w:p w:rsidR="006F0753" w:rsidRDefault="006F0753" w:rsidP="006A22B3">
            <w:pPr>
              <w:bidi/>
              <w:jc w:val="both"/>
              <w:rPr>
                <w:rFonts w:asciiTheme="majorBidi" w:hAnsiTheme="majorBidi" w:cstheme="majorBidi"/>
                <w:sz w:val="24"/>
                <w:szCs w:val="24"/>
                <w:rtl/>
                <w:lang w:bidi="fa-IR"/>
              </w:rPr>
            </w:pPr>
          </w:p>
        </w:tc>
        <w:tc>
          <w:tcPr>
            <w:tcW w:w="2790" w:type="dxa"/>
            <w:vMerge/>
          </w:tcPr>
          <w:p w:rsidR="006F0753" w:rsidRDefault="006F0753" w:rsidP="006A22B3">
            <w:pPr>
              <w:bidi/>
              <w:jc w:val="both"/>
              <w:rPr>
                <w:rFonts w:asciiTheme="majorBidi" w:hAnsiTheme="majorBidi" w:cstheme="majorBidi"/>
                <w:sz w:val="24"/>
                <w:szCs w:val="24"/>
                <w:rtl/>
                <w:lang w:bidi="fa-IR"/>
              </w:rPr>
            </w:pPr>
          </w:p>
        </w:tc>
        <w:tc>
          <w:tcPr>
            <w:tcW w:w="81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3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54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3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63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72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63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63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c>
          <w:tcPr>
            <w:tcW w:w="540" w:type="dxa"/>
            <w:textDirection w:val="btLr"/>
          </w:tcPr>
          <w:p w:rsidR="006F0753" w:rsidRPr="00632BFC" w:rsidRDefault="006F0753" w:rsidP="006A22B3">
            <w:pPr>
              <w:bidi/>
              <w:spacing w:after="200" w:line="276" w:lineRule="auto"/>
              <w:ind w:left="113" w:right="113"/>
              <w:jc w:val="both"/>
              <w:rPr>
                <w:rFonts w:asciiTheme="majorBidi" w:hAnsiTheme="majorBidi" w:cstheme="majorBidi"/>
                <w:rtl/>
                <w:lang w:bidi="fa-IR"/>
              </w:rPr>
            </w:pPr>
            <w:r w:rsidRPr="00632BFC">
              <w:rPr>
                <w:rFonts w:asciiTheme="majorBidi" w:hAnsiTheme="majorBidi" w:cstheme="majorBidi"/>
                <w:lang w:bidi="fa-IR"/>
              </w:rPr>
              <w:t>frequency</w:t>
            </w:r>
          </w:p>
        </w:tc>
        <w:tc>
          <w:tcPr>
            <w:tcW w:w="720" w:type="dxa"/>
            <w:textDirection w:val="btLr"/>
          </w:tcPr>
          <w:p w:rsidR="006F0753" w:rsidRPr="00632BFC" w:rsidRDefault="006F0753" w:rsidP="006A22B3">
            <w:pPr>
              <w:bidi/>
              <w:ind w:left="113" w:right="113"/>
              <w:jc w:val="both"/>
              <w:rPr>
                <w:rFonts w:asciiTheme="majorBidi" w:hAnsiTheme="majorBidi" w:cstheme="majorBidi"/>
                <w:rtl/>
                <w:lang w:bidi="fa-IR"/>
              </w:rPr>
            </w:pPr>
            <w:r w:rsidRPr="00632BFC">
              <w:rPr>
                <w:rFonts w:asciiTheme="majorBidi" w:hAnsiTheme="majorBidi" w:cstheme="majorBidi"/>
                <w:lang w:bidi="fa-IR"/>
              </w:rPr>
              <w:t>percent</w:t>
            </w:r>
          </w:p>
        </w:tc>
      </w:tr>
      <w:tr w:rsidR="006F0753" w:rsidRPr="00F06A68" w:rsidTr="00240382">
        <w:tc>
          <w:tcPr>
            <w:tcW w:w="990" w:type="dxa"/>
            <w:vMerge w:val="restart"/>
          </w:tcPr>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Pr="00240382" w:rsidRDefault="006F0753" w:rsidP="006A22B3">
            <w:pPr>
              <w:bidi/>
              <w:jc w:val="right"/>
              <w:rPr>
                <w:rFonts w:asciiTheme="majorBidi" w:hAnsiTheme="majorBidi" w:cstheme="majorBidi"/>
                <w:sz w:val="20"/>
                <w:szCs w:val="20"/>
                <w:lang w:bidi="fa-IR"/>
              </w:rPr>
            </w:pPr>
          </w:p>
          <w:p w:rsidR="006F0753" w:rsidRPr="00843D91" w:rsidRDefault="006F0753" w:rsidP="006A22B3">
            <w:pPr>
              <w:bidi/>
              <w:jc w:val="right"/>
              <w:rPr>
                <w:rFonts w:asciiTheme="majorBidi" w:hAnsiTheme="majorBidi" w:cstheme="majorBidi"/>
                <w:b/>
                <w:bCs/>
                <w:sz w:val="24"/>
                <w:szCs w:val="24"/>
                <w:lang w:bidi="fa-IR"/>
              </w:rPr>
            </w:pPr>
            <w:r w:rsidRPr="00240382">
              <w:rPr>
                <w:rFonts w:asciiTheme="majorBidi" w:hAnsiTheme="majorBidi" w:cstheme="majorBidi"/>
                <w:b/>
                <w:bCs/>
                <w:sz w:val="20"/>
                <w:szCs w:val="20"/>
                <w:lang w:bidi="fa-IR"/>
              </w:rPr>
              <w:t>logical</w:t>
            </w:r>
          </w:p>
        </w:tc>
        <w:tc>
          <w:tcPr>
            <w:tcW w:w="2790" w:type="dxa"/>
          </w:tcPr>
          <w:p w:rsidR="006F0753" w:rsidRDefault="006F0753" w:rsidP="006A22B3">
            <w:pPr>
              <w:bidi/>
              <w:jc w:val="right"/>
              <w:rPr>
                <w:rFonts w:asciiTheme="majorBidi" w:hAnsiTheme="majorBidi" w:cstheme="majorBidi"/>
                <w:sz w:val="24"/>
                <w:szCs w:val="24"/>
                <w:rtl/>
                <w:lang w:bidi="fa-IR"/>
              </w:rPr>
            </w:pPr>
            <w:r w:rsidRPr="0007494B">
              <w:rPr>
                <w:rFonts w:asciiTheme="majorBidi" w:hAnsiTheme="majorBidi" w:cstheme="majorBidi"/>
                <w:sz w:val="24"/>
                <w:szCs w:val="24"/>
                <w:lang w:bidi="fa-IR"/>
              </w:rPr>
              <w:t>DNR helps to clarify the patient's plan for end-</w:t>
            </w:r>
            <w:r w:rsidRPr="00615455">
              <w:rPr>
                <w:rFonts w:asciiTheme="majorBidi" w:hAnsiTheme="majorBidi" w:cstheme="majorBidi"/>
                <w:sz w:val="24"/>
                <w:szCs w:val="24"/>
                <w:lang w:bidi="fa-IR"/>
              </w:rPr>
              <w:t xml:space="preserve">stage of </w:t>
            </w:r>
            <w:r w:rsidRPr="0007494B">
              <w:rPr>
                <w:rFonts w:asciiTheme="majorBidi" w:hAnsiTheme="majorBidi" w:cstheme="majorBidi"/>
                <w:sz w:val="24"/>
                <w:szCs w:val="24"/>
                <w:lang w:bidi="fa-IR"/>
              </w:rPr>
              <w:t>life</w:t>
            </w:r>
          </w:p>
        </w:tc>
        <w:tc>
          <w:tcPr>
            <w:tcW w:w="810" w:type="dxa"/>
          </w:tcPr>
          <w:p w:rsidR="006F0753" w:rsidRPr="00AE5E24" w:rsidRDefault="006F0753" w:rsidP="006A22B3">
            <w:pPr>
              <w:bidi/>
              <w:jc w:val="center"/>
              <w:rPr>
                <w:rFonts w:cs="B Mitra"/>
                <w:rtl/>
                <w:lang w:bidi="fa-IR"/>
              </w:rPr>
            </w:pPr>
            <w:r w:rsidRPr="00AE5E24">
              <w:rPr>
                <w:rFonts w:cs="B Mitra"/>
                <w:lang w:bidi="fa-IR"/>
              </w:rPr>
              <w:t>35</w:t>
            </w:r>
          </w:p>
        </w:tc>
        <w:tc>
          <w:tcPr>
            <w:tcW w:w="630" w:type="dxa"/>
          </w:tcPr>
          <w:p w:rsidR="006F0753" w:rsidRPr="00AE5E24" w:rsidRDefault="006F0753" w:rsidP="006A22B3">
            <w:pPr>
              <w:bidi/>
              <w:jc w:val="center"/>
              <w:rPr>
                <w:rFonts w:cs="B Mitra"/>
                <w:rtl/>
                <w:lang w:bidi="fa-IR"/>
              </w:rPr>
            </w:pPr>
            <w:r w:rsidRPr="00AE5E24">
              <w:rPr>
                <w:rFonts w:cs="B Mitra"/>
                <w:lang w:bidi="fa-IR"/>
              </w:rPr>
              <w:t>23.3</w:t>
            </w:r>
          </w:p>
        </w:tc>
        <w:tc>
          <w:tcPr>
            <w:tcW w:w="540" w:type="dxa"/>
          </w:tcPr>
          <w:p w:rsidR="006F0753" w:rsidRPr="00AE5E24" w:rsidRDefault="006F0753" w:rsidP="006A22B3">
            <w:pPr>
              <w:bidi/>
              <w:jc w:val="center"/>
              <w:rPr>
                <w:rFonts w:cs="B Mitra"/>
                <w:rtl/>
                <w:lang w:bidi="fa-IR"/>
              </w:rPr>
            </w:pPr>
            <w:r w:rsidRPr="00AE5E24">
              <w:rPr>
                <w:rFonts w:cs="B Mitra"/>
                <w:lang w:bidi="fa-IR"/>
              </w:rPr>
              <w:t>66</w:t>
            </w:r>
          </w:p>
        </w:tc>
        <w:tc>
          <w:tcPr>
            <w:tcW w:w="630" w:type="dxa"/>
          </w:tcPr>
          <w:p w:rsidR="006F0753" w:rsidRPr="00AE5E24" w:rsidRDefault="006F0753" w:rsidP="006A22B3">
            <w:pPr>
              <w:bidi/>
              <w:jc w:val="center"/>
              <w:rPr>
                <w:rFonts w:cs="B Mitra"/>
                <w:rtl/>
                <w:lang w:bidi="fa-IR"/>
              </w:rPr>
            </w:pPr>
            <w:r w:rsidRPr="00AE5E24">
              <w:rPr>
                <w:rFonts w:cs="B Mitra"/>
                <w:lang w:bidi="fa-IR"/>
              </w:rPr>
              <w:t>44</w:t>
            </w:r>
          </w:p>
        </w:tc>
        <w:tc>
          <w:tcPr>
            <w:tcW w:w="630" w:type="dxa"/>
          </w:tcPr>
          <w:p w:rsidR="006F0753" w:rsidRPr="00AE5E24" w:rsidRDefault="006F0753" w:rsidP="006A22B3">
            <w:pPr>
              <w:bidi/>
              <w:jc w:val="center"/>
              <w:rPr>
                <w:rFonts w:cs="B Mitra"/>
                <w:rtl/>
                <w:lang w:bidi="fa-IR"/>
              </w:rPr>
            </w:pPr>
            <w:r w:rsidRPr="00AE5E24">
              <w:rPr>
                <w:rFonts w:cs="B Mitra"/>
                <w:lang w:bidi="fa-IR"/>
              </w:rPr>
              <w:t>6</w:t>
            </w:r>
          </w:p>
        </w:tc>
        <w:tc>
          <w:tcPr>
            <w:tcW w:w="720" w:type="dxa"/>
          </w:tcPr>
          <w:p w:rsidR="006F0753" w:rsidRPr="00AE5E24" w:rsidRDefault="006F0753" w:rsidP="006A22B3">
            <w:pPr>
              <w:bidi/>
              <w:jc w:val="center"/>
              <w:rPr>
                <w:rFonts w:cs="B Mitra"/>
                <w:rtl/>
                <w:lang w:bidi="fa-IR"/>
              </w:rPr>
            </w:pPr>
            <w:r w:rsidRPr="00AE5E24">
              <w:rPr>
                <w:rFonts w:cs="B Mitra"/>
                <w:lang w:bidi="fa-IR"/>
              </w:rPr>
              <w:t>4</w:t>
            </w:r>
          </w:p>
        </w:tc>
        <w:tc>
          <w:tcPr>
            <w:tcW w:w="630" w:type="dxa"/>
          </w:tcPr>
          <w:p w:rsidR="006F0753" w:rsidRPr="00AE5E24" w:rsidRDefault="006F0753" w:rsidP="006A22B3">
            <w:pPr>
              <w:bidi/>
              <w:jc w:val="center"/>
              <w:rPr>
                <w:rFonts w:cs="B Mitra"/>
                <w:rtl/>
                <w:lang w:bidi="fa-IR"/>
              </w:rPr>
            </w:pPr>
            <w:r w:rsidRPr="00AE5E24">
              <w:rPr>
                <w:rFonts w:cs="B Mitra"/>
                <w:lang w:bidi="fa-IR"/>
              </w:rPr>
              <w:t>30</w:t>
            </w:r>
          </w:p>
        </w:tc>
        <w:tc>
          <w:tcPr>
            <w:tcW w:w="630" w:type="dxa"/>
          </w:tcPr>
          <w:p w:rsidR="006F0753" w:rsidRPr="00AE5E24" w:rsidRDefault="006F0753" w:rsidP="006A22B3">
            <w:pPr>
              <w:bidi/>
              <w:jc w:val="center"/>
              <w:rPr>
                <w:rFonts w:cs="B Mitra"/>
                <w:rtl/>
                <w:lang w:bidi="fa-IR"/>
              </w:rPr>
            </w:pPr>
            <w:r w:rsidRPr="00AE5E24">
              <w:rPr>
                <w:rFonts w:cs="B Mitra"/>
                <w:lang w:bidi="fa-IR"/>
              </w:rPr>
              <w:t>20</w:t>
            </w:r>
          </w:p>
        </w:tc>
        <w:tc>
          <w:tcPr>
            <w:tcW w:w="540" w:type="dxa"/>
          </w:tcPr>
          <w:p w:rsidR="006F0753" w:rsidRPr="00AE5E24" w:rsidRDefault="006F0753" w:rsidP="006A22B3">
            <w:pPr>
              <w:bidi/>
              <w:jc w:val="center"/>
              <w:rPr>
                <w:rFonts w:cs="B Mitra"/>
                <w:rtl/>
                <w:lang w:bidi="fa-IR"/>
              </w:rPr>
            </w:pPr>
            <w:r w:rsidRPr="00AE5E24">
              <w:rPr>
                <w:rFonts w:cs="B Mitra"/>
                <w:lang w:bidi="fa-IR"/>
              </w:rPr>
              <w:t>13</w:t>
            </w:r>
          </w:p>
        </w:tc>
        <w:tc>
          <w:tcPr>
            <w:tcW w:w="720" w:type="dxa"/>
          </w:tcPr>
          <w:p w:rsidR="006F0753" w:rsidRPr="00AE5E24" w:rsidRDefault="006F0753" w:rsidP="006A22B3">
            <w:pPr>
              <w:bidi/>
              <w:jc w:val="center"/>
              <w:rPr>
                <w:rFonts w:cs="B Mitra"/>
                <w:rtl/>
                <w:lang w:bidi="fa-IR"/>
              </w:rPr>
            </w:pPr>
            <w:r w:rsidRPr="00AE5E24">
              <w:rPr>
                <w:rFonts w:cs="B Mitra"/>
                <w:lang w:bidi="fa-IR"/>
              </w:rPr>
              <w:t>8.7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Longer life </w:t>
            </w:r>
            <w:r w:rsidRPr="00632BFC">
              <w:rPr>
                <w:rFonts w:asciiTheme="majorBidi" w:hAnsiTheme="majorBidi" w:cstheme="majorBidi"/>
                <w:sz w:val="24"/>
                <w:szCs w:val="24"/>
                <w:lang w:bidi="fa-IR"/>
              </w:rPr>
              <w:t>of older and end stages patients are</w:t>
            </w:r>
            <w:r w:rsidRPr="0007494B">
              <w:rPr>
                <w:rFonts w:asciiTheme="majorBidi" w:hAnsiTheme="majorBidi" w:cstheme="majorBidi"/>
                <w:sz w:val="24"/>
                <w:szCs w:val="24"/>
                <w:lang w:bidi="fa-IR"/>
              </w:rPr>
              <w:t xml:space="preserve"> in vain. </w:t>
            </w:r>
          </w:p>
          <w:p w:rsidR="006F0753" w:rsidRDefault="006F0753" w:rsidP="006A22B3">
            <w:pPr>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26</w:t>
            </w:r>
          </w:p>
        </w:tc>
        <w:tc>
          <w:tcPr>
            <w:tcW w:w="630" w:type="dxa"/>
          </w:tcPr>
          <w:p w:rsidR="006F0753" w:rsidRPr="00AE5E24" w:rsidRDefault="006F0753" w:rsidP="006A22B3">
            <w:pPr>
              <w:bidi/>
              <w:jc w:val="center"/>
              <w:rPr>
                <w:rFonts w:cs="B Mitra"/>
                <w:rtl/>
                <w:lang w:bidi="fa-IR"/>
              </w:rPr>
            </w:pPr>
            <w:r w:rsidRPr="00AE5E24">
              <w:rPr>
                <w:rFonts w:cs="B Mitra"/>
                <w:lang w:bidi="fa-IR"/>
              </w:rPr>
              <w:t>17.3</w:t>
            </w:r>
          </w:p>
        </w:tc>
        <w:tc>
          <w:tcPr>
            <w:tcW w:w="540" w:type="dxa"/>
          </w:tcPr>
          <w:p w:rsidR="006F0753" w:rsidRPr="00AE5E24" w:rsidRDefault="006F0753" w:rsidP="006A22B3">
            <w:pPr>
              <w:bidi/>
              <w:jc w:val="center"/>
              <w:rPr>
                <w:rFonts w:cs="B Mitra"/>
                <w:rtl/>
                <w:lang w:bidi="fa-IR"/>
              </w:rPr>
            </w:pPr>
            <w:r w:rsidRPr="00AE5E24">
              <w:rPr>
                <w:rFonts w:cs="B Mitra"/>
                <w:lang w:bidi="fa-IR"/>
              </w:rPr>
              <w:t>47</w:t>
            </w:r>
          </w:p>
        </w:tc>
        <w:tc>
          <w:tcPr>
            <w:tcW w:w="630" w:type="dxa"/>
          </w:tcPr>
          <w:p w:rsidR="006F0753" w:rsidRPr="00AE5E24" w:rsidRDefault="006F0753" w:rsidP="006A22B3">
            <w:pPr>
              <w:bidi/>
              <w:jc w:val="center"/>
              <w:rPr>
                <w:rFonts w:cs="B Mitra"/>
                <w:rtl/>
                <w:lang w:bidi="fa-IR"/>
              </w:rPr>
            </w:pPr>
            <w:r w:rsidRPr="00AE5E24">
              <w:rPr>
                <w:rFonts w:cs="B Mitra"/>
                <w:lang w:bidi="fa-IR"/>
              </w:rPr>
              <w:t>31.3</w:t>
            </w:r>
          </w:p>
        </w:tc>
        <w:tc>
          <w:tcPr>
            <w:tcW w:w="630" w:type="dxa"/>
          </w:tcPr>
          <w:p w:rsidR="006F0753" w:rsidRPr="00AE5E24" w:rsidRDefault="006F0753" w:rsidP="006A22B3">
            <w:pPr>
              <w:bidi/>
              <w:jc w:val="center"/>
              <w:rPr>
                <w:rFonts w:cs="B Mitra"/>
                <w:rtl/>
                <w:lang w:bidi="fa-IR"/>
              </w:rPr>
            </w:pPr>
            <w:r w:rsidRPr="00AE5E24">
              <w:rPr>
                <w:rFonts w:cs="B Mitra"/>
                <w:lang w:bidi="fa-IR"/>
              </w:rPr>
              <w:t>43</w:t>
            </w:r>
          </w:p>
        </w:tc>
        <w:tc>
          <w:tcPr>
            <w:tcW w:w="720" w:type="dxa"/>
          </w:tcPr>
          <w:p w:rsidR="006F0753" w:rsidRPr="00AE5E24" w:rsidRDefault="006F0753" w:rsidP="006A22B3">
            <w:pPr>
              <w:bidi/>
              <w:jc w:val="center"/>
              <w:rPr>
                <w:rFonts w:cs="B Mitra"/>
                <w:rtl/>
                <w:lang w:bidi="fa-IR"/>
              </w:rPr>
            </w:pPr>
            <w:r w:rsidRPr="00AE5E24">
              <w:rPr>
                <w:rFonts w:cs="B Mitra"/>
                <w:lang w:bidi="fa-IR"/>
              </w:rPr>
              <w:t>28.7</w:t>
            </w:r>
          </w:p>
        </w:tc>
        <w:tc>
          <w:tcPr>
            <w:tcW w:w="630" w:type="dxa"/>
          </w:tcPr>
          <w:p w:rsidR="006F0753" w:rsidRPr="00AE5E24" w:rsidRDefault="006F0753" w:rsidP="006A22B3">
            <w:pPr>
              <w:bidi/>
              <w:jc w:val="center"/>
              <w:rPr>
                <w:rFonts w:cs="B Mitra"/>
                <w:rtl/>
                <w:lang w:bidi="fa-IR"/>
              </w:rPr>
            </w:pPr>
            <w:r w:rsidRPr="00AE5E24">
              <w:rPr>
                <w:rFonts w:cs="B Mitra"/>
                <w:lang w:bidi="fa-IR"/>
              </w:rPr>
              <w:t>24</w:t>
            </w:r>
          </w:p>
        </w:tc>
        <w:tc>
          <w:tcPr>
            <w:tcW w:w="630" w:type="dxa"/>
          </w:tcPr>
          <w:p w:rsidR="006F0753" w:rsidRPr="00AE5E24" w:rsidRDefault="006F0753" w:rsidP="006A22B3">
            <w:pPr>
              <w:bidi/>
              <w:jc w:val="center"/>
              <w:rPr>
                <w:rFonts w:cs="B Mitra"/>
                <w:rtl/>
                <w:lang w:bidi="fa-IR"/>
              </w:rPr>
            </w:pPr>
            <w:r w:rsidRPr="00AE5E24">
              <w:rPr>
                <w:rFonts w:cs="B Mitra"/>
                <w:lang w:bidi="fa-IR"/>
              </w:rPr>
              <w:t>16</w:t>
            </w:r>
          </w:p>
        </w:tc>
        <w:tc>
          <w:tcPr>
            <w:tcW w:w="540" w:type="dxa"/>
          </w:tcPr>
          <w:p w:rsidR="006F0753" w:rsidRPr="00AE5E24" w:rsidRDefault="006F0753" w:rsidP="006A22B3">
            <w:pPr>
              <w:bidi/>
              <w:jc w:val="center"/>
              <w:rPr>
                <w:rFonts w:cs="B Mitra"/>
                <w:rtl/>
                <w:lang w:bidi="fa-IR"/>
              </w:rPr>
            </w:pPr>
            <w:r w:rsidRPr="00AE5E24">
              <w:rPr>
                <w:rFonts w:cs="B Mitra"/>
                <w:lang w:bidi="fa-IR"/>
              </w:rPr>
              <w:t>10</w:t>
            </w:r>
          </w:p>
        </w:tc>
        <w:tc>
          <w:tcPr>
            <w:tcW w:w="720" w:type="dxa"/>
          </w:tcPr>
          <w:p w:rsidR="006F0753" w:rsidRPr="00AE5E24" w:rsidRDefault="006F0753" w:rsidP="006A22B3">
            <w:pPr>
              <w:bidi/>
              <w:jc w:val="center"/>
              <w:rPr>
                <w:rFonts w:cs="B Mitra"/>
                <w:rtl/>
                <w:lang w:bidi="fa-IR"/>
              </w:rPr>
            </w:pPr>
            <w:r w:rsidRPr="00AE5E24">
              <w:rPr>
                <w:rFonts w:cs="B Mitra"/>
                <w:lang w:bidi="fa-IR"/>
              </w:rPr>
              <w:t>6.7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DNR ends the patient’s pain and suffer. </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74</w:t>
            </w:r>
          </w:p>
        </w:tc>
        <w:tc>
          <w:tcPr>
            <w:tcW w:w="630" w:type="dxa"/>
          </w:tcPr>
          <w:p w:rsidR="006F0753" w:rsidRPr="00AE5E24" w:rsidRDefault="006F0753" w:rsidP="006A22B3">
            <w:pPr>
              <w:bidi/>
              <w:jc w:val="center"/>
              <w:rPr>
                <w:rFonts w:cs="B Mitra"/>
                <w:rtl/>
                <w:lang w:bidi="fa-IR"/>
              </w:rPr>
            </w:pPr>
            <w:r w:rsidRPr="00AE5E24">
              <w:rPr>
                <w:rFonts w:cs="B Mitra"/>
                <w:lang w:bidi="fa-IR"/>
              </w:rPr>
              <w:t>49.3</w:t>
            </w:r>
          </w:p>
        </w:tc>
        <w:tc>
          <w:tcPr>
            <w:tcW w:w="540" w:type="dxa"/>
          </w:tcPr>
          <w:p w:rsidR="006F0753" w:rsidRPr="00AE5E24" w:rsidRDefault="006F0753" w:rsidP="006A22B3">
            <w:pPr>
              <w:bidi/>
              <w:jc w:val="center"/>
              <w:rPr>
                <w:rFonts w:cs="B Mitra"/>
                <w:rtl/>
                <w:lang w:bidi="fa-IR"/>
              </w:rPr>
            </w:pPr>
            <w:r w:rsidRPr="00AE5E24">
              <w:rPr>
                <w:rFonts w:cs="B Mitra"/>
                <w:lang w:bidi="fa-IR"/>
              </w:rPr>
              <w:t>42</w:t>
            </w:r>
          </w:p>
        </w:tc>
        <w:tc>
          <w:tcPr>
            <w:tcW w:w="630" w:type="dxa"/>
          </w:tcPr>
          <w:p w:rsidR="006F0753" w:rsidRPr="00AE5E24" w:rsidRDefault="006F0753" w:rsidP="006A22B3">
            <w:pPr>
              <w:bidi/>
              <w:jc w:val="center"/>
              <w:rPr>
                <w:rFonts w:cs="B Mitra"/>
                <w:rtl/>
                <w:lang w:bidi="fa-IR"/>
              </w:rPr>
            </w:pPr>
            <w:r w:rsidRPr="00AE5E24">
              <w:rPr>
                <w:rFonts w:cs="B Mitra"/>
                <w:lang w:bidi="fa-IR"/>
              </w:rPr>
              <w:t>28</w:t>
            </w:r>
          </w:p>
        </w:tc>
        <w:tc>
          <w:tcPr>
            <w:tcW w:w="630" w:type="dxa"/>
          </w:tcPr>
          <w:p w:rsidR="006F0753" w:rsidRPr="00AE5E24" w:rsidRDefault="006F0753" w:rsidP="006A22B3">
            <w:pPr>
              <w:bidi/>
              <w:jc w:val="center"/>
              <w:rPr>
                <w:rFonts w:cs="B Mitra"/>
                <w:rtl/>
                <w:lang w:bidi="fa-IR"/>
              </w:rPr>
            </w:pPr>
            <w:r w:rsidRPr="00AE5E24">
              <w:rPr>
                <w:rFonts w:cs="B Mitra"/>
                <w:lang w:bidi="fa-IR"/>
              </w:rPr>
              <w:t>11</w:t>
            </w:r>
          </w:p>
        </w:tc>
        <w:tc>
          <w:tcPr>
            <w:tcW w:w="720" w:type="dxa"/>
          </w:tcPr>
          <w:p w:rsidR="006F0753" w:rsidRPr="00AE5E24" w:rsidRDefault="006F0753" w:rsidP="006A22B3">
            <w:pPr>
              <w:bidi/>
              <w:jc w:val="center"/>
              <w:rPr>
                <w:rFonts w:cs="B Mitra"/>
                <w:rtl/>
                <w:lang w:bidi="fa-IR"/>
              </w:rPr>
            </w:pPr>
            <w:r w:rsidRPr="00AE5E24">
              <w:rPr>
                <w:rFonts w:cs="B Mitra"/>
                <w:lang w:bidi="fa-IR"/>
              </w:rPr>
              <w:t>7.3</w:t>
            </w:r>
          </w:p>
        </w:tc>
        <w:tc>
          <w:tcPr>
            <w:tcW w:w="630" w:type="dxa"/>
          </w:tcPr>
          <w:p w:rsidR="006F0753" w:rsidRPr="00AE5E24" w:rsidRDefault="006F0753" w:rsidP="006A22B3">
            <w:pPr>
              <w:bidi/>
              <w:jc w:val="center"/>
              <w:rPr>
                <w:rFonts w:cs="B Mitra"/>
                <w:rtl/>
                <w:lang w:bidi="fa-IR"/>
              </w:rPr>
            </w:pPr>
            <w:r w:rsidRPr="00AE5E24">
              <w:rPr>
                <w:rFonts w:cs="B Mitra"/>
                <w:lang w:bidi="fa-IR"/>
              </w:rPr>
              <w:t>12</w:t>
            </w:r>
          </w:p>
        </w:tc>
        <w:tc>
          <w:tcPr>
            <w:tcW w:w="630" w:type="dxa"/>
          </w:tcPr>
          <w:p w:rsidR="006F0753" w:rsidRPr="00AE5E24" w:rsidRDefault="006F0753" w:rsidP="006A22B3">
            <w:pPr>
              <w:bidi/>
              <w:jc w:val="center"/>
              <w:rPr>
                <w:rFonts w:cs="B Mitra"/>
                <w:rtl/>
                <w:lang w:bidi="fa-IR"/>
              </w:rPr>
            </w:pPr>
            <w:r w:rsidRPr="00AE5E24">
              <w:rPr>
                <w:rFonts w:cs="B Mitra"/>
                <w:lang w:bidi="fa-IR"/>
              </w:rPr>
              <w:t>8</w:t>
            </w:r>
          </w:p>
        </w:tc>
        <w:tc>
          <w:tcPr>
            <w:tcW w:w="540" w:type="dxa"/>
          </w:tcPr>
          <w:p w:rsidR="006F0753" w:rsidRPr="00AE5E24" w:rsidRDefault="006F0753" w:rsidP="006A22B3">
            <w:pPr>
              <w:bidi/>
              <w:jc w:val="center"/>
              <w:rPr>
                <w:rFonts w:cs="B Mitra"/>
                <w:rtl/>
                <w:lang w:bidi="fa-IR"/>
              </w:rPr>
            </w:pPr>
            <w:r w:rsidRPr="00AE5E24">
              <w:rPr>
                <w:rFonts w:cs="B Mitra"/>
                <w:lang w:bidi="fa-IR"/>
              </w:rPr>
              <w:t>11</w:t>
            </w:r>
          </w:p>
        </w:tc>
        <w:tc>
          <w:tcPr>
            <w:tcW w:w="720" w:type="dxa"/>
          </w:tcPr>
          <w:p w:rsidR="006F0753" w:rsidRPr="00AE5E24" w:rsidRDefault="006F0753" w:rsidP="006A22B3">
            <w:pPr>
              <w:bidi/>
              <w:jc w:val="center"/>
              <w:rPr>
                <w:rFonts w:cs="B Mitra"/>
                <w:rtl/>
                <w:lang w:bidi="fa-IR"/>
              </w:rPr>
            </w:pPr>
            <w:r w:rsidRPr="00AE5E24">
              <w:rPr>
                <w:rFonts w:cs="B Mitra"/>
                <w:lang w:bidi="fa-IR"/>
              </w:rPr>
              <w:t>7.3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A concern about becoming a vegetative life affects the decision to affect DNR. </w:t>
            </w:r>
          </w:p>
          <w:p w:rsidR="006F0753" w:rsidRPr="00632BFC" w:rsidRDefault="006F0753" w:rsidP="006A22B3">
            <w:pPr>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96</w:t>
            </w:r>
          </w:p>
        </w:tc>
        <w:tc>
          <w:tcPr>
            <w:tcW w:w="630" w:type="dxa"/>
          </w:tcPr>
          <w:p w:rsidR="006F0753" w:rsidRPr="00AE5E24" w:rsidRDefault="006F0753" w:rsidP="006A22B3">
            <w:pPr>
              <w:bidi/>
              <w:jc w:val="center"/>
              <w:rPr>
                <w:rFonts w:cs="B Mitra"/>
                <w:rtl/>
                <w:lang w:bidi="fa-IR"/>
              </w:rPr>
            </w:pPr>
            <w:r w:rsidRPr="00AE5E24">
              <w:rPr>
                <w:rFonts w:cs="B Mitra"/>
                <w:lang w:bidi="fa-IR"/>
              </w:rPr>
              <w:t>64</w:t>
            </w:r>
          </w:p>
        </w:tc>
        <w:tc>
          <w:tcPr>
            <w:tcW w:w="540" w:type="dxa"/>
          </w:tcPr>
          <w:p w:rsidR="006F0753" w:rsidRPr="00AE5E24" w:rsidRDefault="006F0753" w:rsidP="006A22B3">
            <w:pPr>
              <w:bidi/>
              <w:jc w:val="center"/>
              <w:rPr>
                <w:rFonts w:cs="B Mitra"/>
                <w:rtl/>
                <w:lang w:bidi="fa-IR"/>
              </w:rPr>
            </w:pPr>
            <w:r w:rsidRPr="00AE5E24">
              <w:rPr>
                <w:rFonts w:cs="B Mitra"/>
                <w:lang w:bidi="fa-IR"/>
              </w:rPr>
              <w:t>25</w:t>
            </w:r>
          </w:p>
        </w:tc>
        <w:tc>
          <w:tcPr>
            <w:tcW w:w="630" w:type="dxa"/>
          </w:tcPr>
          <w:p w:rsidR="006F0753" w:rsidRPr="00AE5E24" w:rsidRDefault="006F0753" w:rsidP="006A22B3">
            <w:pPr>
              <w:bidi/>
              <w:jc w:val="center"/>
              <w:rPr>
                <w:rFonts w:cs="B Mitra"/>
                <w:rtl/>
                <w:lang w:bidi="fa-IR"/>
              </w:rPr>
            </w:pPr>
            <w:r w:rsidRPr="00AE5E24">
              <w:rPr>
                <w:rFonts w:cs="B Mitra"/>
                <w:lang w:bidi="fa-IR"/>
              </w:rPr>
              <w:t>16.7</w:t>
            </w:r>
          </w:p>
        </w:tc>
        <w:tc>
          <w:tcPr>
            <w:tcW w:w="630" w:type="dxa"/>
          </w:tcPr>
          <w:p w:rsidR="006F0753" w:rsidRPr="00AE5E24" w:rsidRDefault="006F0753" w:rsidP="006A22B3">
            <w:pPr>
              <w:bidi/>
              <w:jc w:val="center"/>
              <w:rPr>
                <w:rFonts w:cs="B Mitra"/>
                <w:rtl/>
                <w:lang w:bidi="fa-IR"/>
              </w:rPr>
            </w:pPr>
            <w:r w:rsidRPr="00AE5E24">
              <w:rPr>
                <w:rFonts w:cs="B Mitra"/>
                <w:lang w:bidi="fa-IR"/>
              </w:rPr>
              <w:t>5</w:t>
            </w:r>
          </w:p>
        </w:tc>
        <w:tc>
          <w:tcPr>
            <w:tcW w:w="720" w:type="dxa"/>
          </w:tcPr>
          <w:p w:rsidR="006F0753" w:rsidRPr="00AE5E24" w:rsidRDefault="006F0753" w:rsidP="006A22B3">
            <w:pPr>
              <w:bidi/>
              <w:jc w:val="center"/>
              <w:rPr>
                <w:rFonts w:cs="B Mitra"/>
                <w:rtl/>
                <w:lang w:bidi="fa-IR"/>
              </w:rPr>
            </w:pPr>
            <w:r w:rsidRPr="00AE5E24">
              <w:rPr>
                <w:rFonts w:cs="B Mitra"/>
                <w:lang w:bidi="fa-IR"/>
              </w:rPr>
              <w:t>3.3</w:t>
            </w:r>
          </w:p>
        </w:tc>
        <w:tc>
          <w:tcPr>
            <w:tcW w:w="630" w:type="dxa"/>
          </w:tcPr>
          <w:p w:rsidR="006F0753" w:rsidRPr="00AE5E24" w:rsidRDefault="006F0753" w:rsidP="006A22B3">
            <w:pPr>
              <w:bidi/>
              <w:jc w:val="center"/>
              <w:rPr>
                <w:rFonts w:cs="B Mitra"/>
                <w:rtl/>
                <w:lang w:bidi="fa-IR"/>
              </w:rPr>
            </w:pPr>
            <w:r w:rsidRPr="00AE5E24">
              <w:rPr>
                <w:rFonts w:cs="B Mitra"/>
                <w:lang w:bidi="fa-IR"/>
              </w:rPr>
              <w:t>15</w:t>
            </w:r>
          </w:p>
        </w:tc>
        <w:tc>
          <w:tcPr>
            <w:tcW w:w="630" w:type="dxa"/>
          </w:tcPr>
          <w:p w:rsidR="006F0753" w:rsidRPr="00AE5E24" w:rsidRDefault="006F0753" w:rsidP="006A22B3">
            <w:pPr>
              <w:bidi/>
              <w:jc w:val="center"/>
              <w:rPr>
                <w:rFonts w:cs="B Mitra"/>
                <w:rtl/>
                <w:lang w:bidi="fa-IR"/>
              </w:rPr>
            </w:pPr>
            <w:r w:rsidRPr="00AE5E24">
              <w:rPr>
                <w:rFonts w:cs="B Mitra"/>
                <w:lang w:bidi="fa-IR"/>
              </w:rPr>
              <w:t>10</w:t>
            </w:r>
          </w:p>
        </w:tc>
        <w:tc>
          <w:tcPr>
            <w:tcW w:w="540" w:type="dxa"/>
          </w:tcPr>
          <w:p w:rsidR="006F0753" w:rsidRPr="00AE5E24" w:rsidRDefault="006F0753" w:rsidP="006A22B3">
            <w:pPr>
              <w:bidi/>
              <w:jc w:val="center"/>
              <w:rPr>
                <w:rFonts w:cs="B Mitra"/>
                <w:rtl/>
                <w:lang w:bidi="fa-IR"/>
              </w:rPr>
            </w:pPr>
            <w:r w:rsidRPr="00AE5E24">
              <w:rPr>
                <w:rFonts w:cs="B Mitra"/>
                <w:lang w:bidi="fa-IR"/>
              </w:rPr>
              <w:t>9</w:t>
            </w:r>
          </w:p>
        </w:tc>
        <w:tc>
          <w:tcPr>
            <w:tcW w:w="720" w:type="dxa"/>
          </w:tcPr>
          <w:p w:rsidR="006F0753" w:rsidRPr="00AE5E24" w:rsidRDefault="006F0753" w:rsidP="006A22B3">
            <w:pPr>
              <w:bidi/>
              <w:jc w:val="center"/>
              <w:rPr>
                <w:rFonts w:cs="B Mitra"/>
                <w:rtl/>
                <w:lang w:bidi="fa-IR"/>
              </w:rPr>
            </w:pPr>
            <w:r w:rsidRPr="00AE5E24">
              <w:rPr>
                <w:rFonts w:cs="B Mitra"/>
                <w:lang w:bidi="fa-IR"/>
              </w:rPr>
              <w:t>6</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quality of life in the present and future of the patient is affect on DNR decision. </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75</w:t>
            </w:r>
          </w:p>
        </w:tc>
        <w:tc>
          <w:tcPr>
            <w:tcW w:w="630" w:type="dxa"/>
          </w:tcPr>
          <w:p w:rsidR="006F0753" w:rsidRPr="00AE5E24" w:rsidRDefault="006F0753" w:rsidP="006A22B3">
            <w:pPr>
              <w:bidi/>
              <w:jc w:val="center"/>
              <w:rPr>
                <w:rFonts w:cs="B Mitra"/>
                <w:rtl/>
                <w:lang w:bidi="fa-IR"/>
              </w:rPr>
            </w:pPr>
            <w:r w:rsidRPr="00AE5E24">
              <w:rPr>
                <w:rFonts w:cs="B Mitra"/>
                <w:lang w:bidi="fa-IR"/>
              </w:rPr>
              <w:t>50</w:t>
            </w:r>
          </w:p>
        </w:tc>
        <w:tc>
          <w:tcPr>
            <w:tcW w:w="540" w:type="dxa"/>
          </w:tcPr>
          <w:p w:rsidR="006F0753" w:rsidRPr="00AE5E24" w:rsidRDefault="006F0753" w:rsidP="006A22B3">
            <w:pPr>
              <w:bidi/>
              <w:jc w:val="center"/>
              <w:rPr>
                <w:rFonts w:cs="B Mitra"/>
                <w:rtl/>
                <w:lang w:bidi="fa-IR"/>
              </w:rPr>
            </w:pPr>
            <w:r w:rsidRPr="00AE5E24">
              <w:rPr>
                <w:rFonts w:cs="B Mitra"/>
                <w:lang w:bidi="fa-IR"/>
              </w:rPr>
              <w:t>49</w:t>
            </w:r>
          </w:p>
        </w:tc>
        <w:tc>
          <w:tcPr>
            <w:tcW w:w="630" w:type="dxa"/>
          </w:tcPr>
          <w:p w:rsidR="006F0753" w:rsidRPr="00AE5E24" w:rsidRDefault="006F0753" w:rsidP="006A22B3">
            <w:pPr>
              <w:bidi/>
              <w:jc w:val="center"/>
              <w:rPr>
                <w:rFonts w:cs="B Mitra"/>
                <w:rtl/>
                <w:lang w:bidi="fa-IR"/>
              </w:rPr>
            </w:pPr>
            <w:r w:rsidRPr="00AE5E24">
              <w:rPr>
                <w:rFonts w:cs="B Mitra"/>
                <w:lang w:bidi="fa-IR"/>
              </w:rPr>
              <w:t>32.7</w:t>
            </w:r>
          </w:p>
        </w:tc>
        <w:tc>
          <w:tcPr>
            <w:tcW w:w="630" w:type="dxa"/>
          </w:tcPr>
          <w:p w:rsidR="006F0753" w:rsidRPr="00AE5E24" w:rsidRDefault="006F0753" w:rsidP="006A22B3">
            <w:pPr>
              <w:bidi/>
              <w:jc w:val="center"/>
              <w:rPr>
                <w:rFonts w:cs="B Mitra"/>
                <w:rtl/>
                <w:lang w:bidi="fa-IR"/>
              </w:rPr>
            </w:pPr>
            <w:r w:rsidRPr="00AE5E24">
              <w:rPr>
                <w:rFonts w:cs="B Mitra"/>
                <w:lang w:bidi="fa-IR"/>
              </w:rPr>
              <w:t>7</w:t>
            </w:r>
          </w:p>
        </w:tc>
        <w:tc>
          <w:tcPr>
            <w:tcW w:w="720" w:type="dxa"/>
          </w:tcPr>
          <w:p w:rsidR="006F0753" w:rsidRPr="00AE5E24" w:rsidRDefault="006F0753" w:rsidP="006A22B3">
            <w:pPr>
              <w:bidi/>
              <w:jc w:val="center"/>
              <w:rPr>
                <w:rFonts w:cs="B Mitra"/>
                <w:rtl/>
                <w:lang w:bidi="fa-IR"/>
              </w:rPr>
            </w:pPr>
            <w:r w:rsidRPr="00AE5E24">
              <w:rPr>
                <w:rFonts w:cs="B Mitra"/>
                <w:lang w:bidi="fa-IR"/>
              </w:rPr>
              <w:t>4.7</w:t>
            </w:r>
          </w:p>
        </w:tc>
        <w:tc>
          <w:tcPr>
            <w:tcW w:w="630" w:type="dxa"/>
          </w:tcPr>
          <w:p w:rsidR="006F0753" w:rsidRPr="00AE5E24" w:rsidRDefault="006F0753" w:rsidP="006A22B3">
            <w:pPr>
              <w:bidi/>
              <w:jc w:val="center"/>
              <w:rPr>
                <w:rFonts w:cs="B Mitra"/>
                <w:rtl/>
                <w:lang w:bidi="fa-IR"/>
              </w:rPr>
            </w:pPr>
            <w:r w:rsidRPr="00AE5E24">
              <w:rPr>
                <w:rFonts w:cs="B Mitra"/>
                <w:lang w:bidi="fa-IR"/>
              </w:rPr>
              <w:t>15</w:t>
            </w:r>
          </w:p>
        </w:tc>
        <w:tc>
          <w:tcPr>
            <w:tcW w:w="630" w:type="dxa"/>
          </w:tcPr>
          <w:p w:rsidR="006F0753" w:rsidRPr="00AE5E24" w:rsidRDefault="006F0753" w:rsidP="006A22B3">
            <w:pPr>
              <w:bidi/>
              <w:jc w:val="center"/>
              <w:rPr>
                <w:rFonts w:cs="B Mitra"/>
                <w:rtl/>
                <w:lang w:bidi="fa-IR"/>
              </w:rPr>
            </w:pPr>
            <w:r w:rsidRPr="00AE5E24">
              <w:rPr>
                <w:rFonts w:cs="B Mitra"/>
                <w:lang w:bidi="fa-IR"/>
              </w:rPr>
              <w:t>10</w:t>
            </w:r>
          </w:p>
        </w:tc>
        <w:tc>
          <w:tcPr>
            <w:tcW w:w="540" w:type="dxa"/>
          </w:tcPr>
          <w:p w:rsidR="006F0753" w:rsidRPr="00AE5E24" w:rsidRDefault="006F0753" w:rsidP="006A22B3">
            <w:pPr>
              <w:bidi/>
              <w:jc w:val="center"/>
              <w:rPr>
                <w:rFonts w:cs="B Mitra"/>
                <w:rtl/>
                <w:lang w:bidi="fa-IR"/>
              </w:rPr>
            </w:pPr>
            <w:r w:rsidRPr="00AE5E24">
              <w:rPr>
                <w:rFonts w:cs="B Mitra"/>
                <w:lang w:bidi="fa-IR"/>
              </w:rPr>
              <w:t>4</w:t>
            </w:r>
          </w:p>
        </w:tc>
        <w:tc>
          <w:tcPr>
            <w:tcW w:w="720" w:type="dxa"/>
          </w:tcPr>
          <w:p w:rsidR="006F0753" w:rsidRPr="00AE5E24" w:rsidRDefault="006F0753" w:rsidP="006A22B3">
            <w:pPr>
              <w:bidi/>
              <w:jc w:val="center"/>
              <w:rPr>
                <w:rFonts w:cs="B Mitra"/>
                <w:rtl/>
                <w:lang w:bidi="fa-IR"/>
              </w:rPr>
            </w:pPr>
            <w:r w:rsidRPr="00AE5E24">
              <w:rPr>
                <w:rFonts w:cs="B Mitra"/>
                <w:lang w:bidi="fa-IR"/>
              </w:rPr>
              <w:t>2.7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 respect the decision of the patient about DNR.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54</w:t>
            </w:r>
          </w:p>
        </w:tc>
        <w:tc>
          <w:tcPr>
            <w:tcW w:w="630" w:type="dxa"/>
          </w:tcPr>
          <w:p w:rsidR="006F0753" w:rsidRPr="00AE5E24" w:rsidRDefault="006F0753" w:rsidP="006A22B3">
            <w:pPr>
              <w:bidi/>
              <w:jc w:val="center"/>
              <w:rPr>
                <w:rFonts w:cs="B Mitra"/>
                <w:rtl/>
                <w:lang w:bidi="fa-IR"/>
              </w:rPr>
            </w:pPr>
            <w:r w:rsidRPr="00AE5E24">
              <w:rPr>
                <w:rFonts w:cs="B Mitra"/>
                <w:lang w:bidi="fa-IR"/>
              </w:rPr>
              <w:t>36</w:t>
            </w:r>
          </w:p>
        </w:tc>
        <w:tc>
          <w:tcPr>
            <w:tcW w:w="540" w:type="dxa"/>
          </w:tcPr>
          <w:p w:rsidR="006F0753" w:rsidRPr="00AE5E24" w:rsidRDefault="006F0753" w:rsidP="006A22B3">
            <w:pPr>
              <w:bidi/>
              <w:jc w:val="center"/>
              <w:rPr>
                <w:rFonts w:cs="B Mitra"/>
                <w:rtl/>
                <w:lang w:bidi="fa-IR"/>
              </w:rPr>
            </w:pPr>
            <w:r w:rsidRPr="00AE5E24">
              <w:rPr>
                <w:rFonts w:cs="B Mitra"/>
                <w:lang w:bidi="fa-IR"/>
              </w:rPr>
              <w:t>59</w:t>
            </w:r>
          </w:p>
        </w:tc>
        <w:tc>
          <w:tcPr>
            <w:tcW w:w="630" w:type="dxa"/>
          </w:tcPr>
          <w:p w:rsidR="006F0753" w:rsidRPr="00AE5E24" w:rsidRDefault="006F0753" w:rsidP="006A22B3">
            <w:pPr>
              <w:bidi/>
              <w:jc w:val="center"/>
              <w:rPr>
                <w:rFonts w:cs="B Mitra"/>
                <w:rtl/>
                <w:lang w:bidi="fa-IR"/>
              </w:rPr>
            </w:pPr>
            <w:r w:rsidRPr="00AE5E24">
              <w:rPr>
                <w:rFonts w:cs="B Mitra"/>
                <w:lang w:bidi="fa-IR"/>
              </w:rPr>
              <w:t>39.3</w:t>
            </w:r>
          </w:p>
        </w:tc>
        <w:tc>
          <w:tcPr>
            <w:tcW w:w="630" w:type="dxa"/>
          </w:tcPr>
          <w:p w:rsidR="006F0753" w:rsidRPr="00AE5E24" w:rsidRDefault="006F0753" w:rsidP="006A22B3">
            <w:pPr>
              <w:bidi/>
              <w:jc w:val="center"/>
              <w:rPr>
                <w:rFonts w:cs="B Mitra"/>
                <w:rtl/>
                <w:lang w:bidi="fa-IR"/>
              </w:rPr>
            </w:pPr>
            <w:r w:rsidRPr="00AE5E24">
              <w:rPr>
                <w:rFonts w:cs="B Mitra"/>
                <w:lang w:bidi="fa-IR"/>
              </w:rPr>
              <w:t>15</w:t>
            </w:r>
          </w:p>
        </w:tc>
        <w:tc>
          <w:tcPr>
            <w:tcW w:w="720" w:type="dxa"/>
          </w:tcPr>
          <w:p w:rsidR="006F0753" w:rsidRPr="00AE5E24" w:rsidRDefault="006F0753" w:rsidP="006A22B3">
            <w:pPr>
              <w:bidi/>
              <w:jc w:val="center"/>
              <w:rPr>
                <w:rFonts w:cs="B Mitra"/>
                <w:rtl/>
                <w:lang w:bidi="fa-IR"/>
              </w:rPr>
            </w:pPr>
            <w:r w:rsidRPr="00AE5E24">
              <w:rPr>
                <w:rFonts w:cs="B Mitra"/>
                <w:lang w:bidi="fa-IR"/>
              </w:rPr>
              <w:t>10</w:t>
            </w:r>
          </w:p>
        </w:tc>
        <w:tc>
          <w:tcPr>
            <w:tcW w:w="630" w:type="dxa"/>
          </w:tcPr>
          <w:p w:rsidR="006F0753" w:rsidRPr="00AE5E24" w:rsidRDefault="006F0753" w:rsidP="006A22B3">
            <w:pPr>
              <w:bidi/>
              <w:jc w:val="center"/>
              <w:rPr>
                <w:rFonts w:cs="B Mitra"/>
                <w:rtl/>
                <w:lang w:bidi="fa-IR"/>
              </w:rPr>
            </w:pPr>
            <w:r w:rsidRPr="00AE5E24">
              <w:rPr>
                <w:rFonts w:cs="B Mitra"/>
                <w:lang w:bidi="fa-IR"/>
              </w:rPr>
              <w:t>7</w:t>
            </w:r>
          </w:p>
        </w:tc>
        <w:tc>
          <w:tcPr>
            <w:tcW w:w="630" w:type="dxa"/>
          </w:tcPr>
          <w:p w:rsidR="006F0753" w:rsidRPr="00AE5E24" w:rsidRDefault="006F0753" w:rsidP="006A22B3">
            <w:pPr>
              <w:bidi/>
              <w:jc w:val="center"/>
              <w:rPr>
                <w:rFonts w:cs="B Mitra"/>
                <w:rtl/>
                <w:lang w:bidi="fa-IR"/>
              </w:rPr>
            </w:pPr>
            <w:r w:rsidRPr="00AE5E24">
              <w:rPr>
                <w:rFonts w:cs="B Mitra"/>
                <w:lang w:bidi="fa-IR"/>
              </w:rPr>
              <w:t>4.7</w:t>
            </w:r>
          </w:p>
        </w:tc>
        <w:tc>
          <w:tcPr>
            <w:tcW w:w="540" w:type="dxa"/>
          </w:tcPr>
          <w:p w:rsidR="006F0753" w:rsidRPr="00AE5E24" w:rsidRDefault="006F0753" w:rsidP="006A22B3">
            <w:pPr>
              <w:bidi/>
              <w:jc w:val="center"/>
              <w:rPr>
                <w:rFonts w:cs="B Mitra"/>
                <w:rtl/>
                <w:lang w:bidi="fa-IR"/>
              </w:rPr>
            </w:pPr>
            <w:r w:rsidRPr="00AE5E24">
              <w:rPr>
                <w:rFonts w:cs="B Mitra"/>
                <w:lang w:bidi="fa-IR"/>
              </w:rPr>
              <w:t>15</w:t>
            </w:r>
          </w:p>
        </w:tc>
        <w:tc>
          <w:tcPr>
            <w:tcW w:w="720" w:type="dxa"/>
          </w:tcPr>
          <w:p w:rsidR="006F0753" w:rsidRPr="00AE5E24" w:rsidRDefault="006F0753" w:rsidP="006A22B3">
            <w:pPr>
              <w:bidi/>
              <w:jc w:val="center"/>
              <w:rPr>
                <w:rFonts w:cs="B Mitra"/>
                <w:rtl/>
                <w:lang w:bidi="fa-IR"/>
              </w:rPr>
            </w:pPr>
            <w:r w:rsidRPr="00AE5E24">
              <w:rPr>
                <w:rFonts w:cs="B Mitra"/>
                <w:lang w:bidi="fa-IR"/>
              </w:rPr>
              <w:t>10</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Life-saving equipment has disrupted normal death.</w:t>
            </w:r>
          </w:p>
          <w:p w:rsidR="006F0753" w:rsidRPr="00632BFC" w:rsidRDefault="006F0753" w:rsidP="006A22B3">
            <w:pPr>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12</w:t>
            </w:r>
          </w:p>
        </w:tc>
        <w:tc>
          <w:tcPr>
            <w:tcW w:w="630" w:type="dxa"/>
          </w:tcPr>
          <w:p w:rsidR="006F0753" w:rsidRPr="00AE5E24" w:rsidRDefault="006F0753" w:rsidP="006A22B3">
            <w:pPr>
              <w:bidi/>
              <w:jc w:val="center"/>
              <w:rPr>
                <w:rFonts w:cs="B Mitra"/>
                <w:rtl/>
                <w:lang w:bidi="fa-IR"/>
              </w:rPr>
            </w:pPr>
            <w:r w:rsidRPr="00AE5E24">
              <w:rPr>
                <w:rFonts w:cs="B Mitra"/>
                <w:lang w:bidi="fa-IR"/>
              </w:rPr>
              <w:t>8</w:t>
            </w:r>
          </w:p>
        </w:tc>
        <w:tc>
          <w:tcPr>
            <w:tcW w:w="540" w:type="dxa"/>
          </w:tcPr>
          <w:p w:rsidR="006F0753" w:rsidRPr="00AE5E24" w:rsidRDefault="006F0753" w:rsidP="006A22B3">
            <w:pPr>
              <w:bidi/>
              <w:jc w:val="center"/>
              <w:rPr>
                <w:rFonts w:cs="B Mitra"/>
                <w:rtl/>
                <w:lang w:bidi="fa-IR"/>
              </w:rPr>
            </w:pPr>
            <w:r w:rsidRPr="00AE5E24">
              <w:rPr>
                <w:rFonts w:cs="B Mitra"/>
                <w:lang w:bidi="fa-IR"/>
              </w:rPr>
              <w:t>52</w:t>
            </w:r>
          </w:p>
        </w:tc>
        <w:tc>
          <w:tcPr>
            <w:tcW w:w="630" w:type="dxa"/>
          </w:tcPr>
          <w:p w:rsidR="006F0753" w:rsidRPr="00AE5E24" w:rsidRDefault="006F0753" w:rsidP="006A22B3">
            <w:pPr>
              <w:bidi/>
              <w:jc w:val="center"/>
              <w:rPr>
                <w:rFonts w:cs="B Mitra"/>
                <w:rtl/>
                <w:lang w:bidi="fa-IR"/>
              </w:rPr>
            </w:pPr>
            <w:r w:rsidRPr="00AE5E24">
              <w:rPr>
                <w:rFonts w:cs="B Mitra"/>
                <w:lang w:bidi="fa-IR"/>
              </w:rPr>
              <w:t>34.7</w:t>
            </w:r>
          </w:p>
        </w:tc>
        <w:tc>
          <w:tcPr>
            <w:tcW w:w="630" w:type="dxa"/>
          </w:tcPr>
          <w:p w:rsidR="006F0753" w:rsidRPr="00AE5E24" w:rsidRDefault="006F0753" w:rsidP="006A22B3">
            <w:pPr>
              <w:bidi/>
              <w:jc w:val="center"/>
              <w:rPr>
                <w:rFonts w:cs="B Mitra"/>
                <w:rtl/>
                <w:lang w:bidi="fa-IR"/>
              </w:rPr>
            </w:pPr>
            <w:r w:rsidRPr="00AE5E24">
              <w:rPr>
                <w:rFonts w:cs="B Mitra"/>
                <w:lang w:bidi="fa-IR"/>
              </w:rPr>
              <w:t>11</w:t>
            </w:r>
          </w:p>
        </w:tc>
        <w:tc>
          <w:tcPr>
            <w:tcW w:w="720" w:type="dxa"/>
          </w:tcPr>
          <w:p w:rsidR="006F0753" w:rsidRPr="00AE5E24" w:rsidRDefault="006F0753" w:rsidP="006A22B3">
            <w:pPr>
              <w:bidi/>
              <w:jc w:val="center"/>
              <w:rPr>
                <w:rFonts w:cs="B Mitra"/>
                <w:rtl/>
                <w:lang w:bidi="fa-IR"/>
              </w:rPr>
            </w:pPr>
            <w:r w:rsidRPr="00AE5E24">
              <w:rPr>
                <w:rFonts w:cs="B Mitra"/>
                <w:lang w:bidi="fa-IR"/>
              </w:rPr>
              <w:t>7.3</w:t>
            </w:r>
          </w:p>
        </w:tc>
        <w:tc>
          <w:tcPr>
            <w:tcW w:w="630" w:type="dxa"/>
          </w:tcPr>
          <w:p w:rsidR="006F0753" w:rsidRPr="00AE5E24" w:rsidRDefault="006F0753" w:rsidP="006A22B3">
            <w:pPr>
              <w:bidi/>
              <w:jc w:val="center"/>
              <w:rPr>
                <w:rFonts w:cs="B Mitra"/>
                <w:rtl/>
                <w:lang w:bidi="fa-IR"/>
              </w:rPr>
            </w:pPr>
            <w:r w:rsidRPr="00AE5E24">
              <w:rPr>
                <w:rFonts w:cs="B Mitra"/>
                <w:lang w:bidi="fa-IR"/>
              </w:rPr>
              <w:t>42</w:t>
            </w:r>
          </w:p>
        </w:tc>
        <w:tc>
          <w:tcPr>
            <w:tcW w:w="630" w:type="dxa"/>
          </w:tcPr>
          <w:p w:rsidR="006F0753" w:rsidRPr="00AE5E24" w:rsidRDefault="006F0753" w:rsidP="006A22B3">
            <w:pPr>
              <w:bidi/>
              <w:jc w:val="center"/>
              <w:rPr>
                <w:rFonts w:cs="B Mitra"/>
                <w:rtl/>
                <w:lang w:bidi="fa-IR"/>
              </w:rPr>
            </w:pPr>
            <w:r w:rsidRPr="00AE5E24">
              <w:rPr>
                <w:rFonts w:cs="B Mitra"/>
                <w:lang w:bidi="fa-IR"/>
              </w:rPr>
              <w:t>28</w:t>
            </w:r>
          </w:p>
        </w:tc>
        <w:tc>
          <w:tcPr>
            <w:tcW w:w="540" w:type="dxa"/>
          </w:tcPr>
          <w:p w:rsidR="006F0753" w:rsidRPr="00AE5E24" w:rsidRDefault="006F0753" w:rsidP="006A22B3">
            <w:pPr>
              <w:bidi/>
              <w:jc w:val="center"/>
              <w:rPr>
                <w:rFonts w:cs="B Mitra"/>
                <w:rtl/>
                <w:lang w:bidi="fa-IR"/>
              </w:rPr>
            </w:pPr>
            <w:r w:rsidRPr="00AE5E24">
              <w:rPr>
                <w:rFonts w:cs="B Mitra"/>
                <w:lang w:bidi="fa-IR"/>
              </w:rPr>
              <w:t>33</w:t>
            </w:r>
          </w:p>
        </w:tc>
        <w:tc>
          <w:tcPr>
            <w:tcW w:w="720" w:type="dxa"/>
          </w:tcPr>
          <w:p w:rsidR="006F0753" w:rsidRPr="00AE5E24" w:rsidRDefault="006F0753" w:rsidP="006A22B3">
            <w:pPr>
              <w:bidi/>
              <w:jc w:val="center"/>
              <w:rPr>
                <w:rFonts w:cs="B Mitra"/>
                <w:rtl/>
                <w:lang w:bidi="fa-IR"/>
              </w:rPr>
            </w:pPr>
            <w:r w:rsidRPr="00AE5E24">
              <w:rPr>
                <w:rFonts w:cs="B Mitra"/>
                <w:lang w:bidi="fa-IR"/>
              </w:rPr>
              <w:t>22</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spacing w:after="200" w:line="276" w:lineRule="auto"/>
              <w:jc w:val="both"/>
              <w:rPr>
                <w:rFonts w:asciiTheme="majorBidi" w:hAnsiTheme="majorBidi" w:cstheme="majorBidi"/>
                <w:sz w:val="24"/>
                <w:szCs w:val="24"/>
                <w:lang w:bidi="fa-IR"/>
              </w:rPr>
            </w:pPr>
            <w:r w:rsidRPr="00632BFC">
              <w:rPr>
                <w:rFonts w:asciiTheme="majorBidi" w:hAnsiTheme="majorBidi" w:cstheme="majorBidi"/>
                <w:sz w:val="24"/>
                <w:szCs w:val="24"/>
                <w:lang w:bidi="fa-IR"/>
              </w:rPr>
              <w:t>DNR ends the family’s pain and suffer.</w:t>
            </w:r>
            <w:r w:rsidRPr="00632BFC">
              <w:rPr>
                <w:rFonts w:asciiTheme="majorBidi" w:hAnsiTheme="majorBidi" w:cs="Times New Roman"/>
                <w:sz w:val="24"/>
                <w:szCs w:val="24"/>
                <w:rtl/>
                <w:lang w:bidi="fa-IR"/>
              </w:rPr>
              <w:t xml:space="preserve"> </w:t>
            </w:r>
          </w:p>
        </w:tc>
        <w:tc>
          <w:tcPr>
            <w:tcW w:w="810" w:type="dxa"/>
          </w:tcPr>
          <w:p w:rsidR="006F0753" w:rsidRPr="00AE5E24" w:rsidRDefault="006F0753" w:rsidP="006A22B3">
            <w:pPr>
              <w:bidi/>
              <w:jc w:val="center"/>
              <w:rPr>
                <w:rFonts w:cs="B Mitra"/>
                <w:rtl/>
                <w:lang w:bidi="fa-IR"/>
              </w:rPr>
            </w:pPr>
            <w:r w:rsidRPr="00AE5E24">
              <w:rPr>
                <w:rFonts w:cs="B Mitra"/>
                <w:lang w:bidi="fa-IR"/>
              </w:rPr>
              <w:t>40</w:t>
            </w:r>
          </w:p>
        </w:tc>
        <w:tc>
          <w:tcPr>
            <w:tcW w:w="630" w:type="dxa"/>
          </w:tcPr>
          <w:p w:rsidR="006F0753" w:rsidRPr="00AE5E24" w:rsidRDefault="006F0753" w:rsidP="006A22B3">
            <w:pPr>
              <w:bidi/>
              <w:jc w:val="center"/>
              <w:rPr>
                <w:rFonts w:cs="B Mitra"/>
                <w:rtl/>
                <w:lang w:bidi="fa-IR"/>
              </w:rPr>
            </w:pPr>
            <w:r w:rsidRPr="00AE5E24">
              <w:rPr>
                <w:rFonts w:cs="B Mitra"/>
                <w:lang w:bidi="fa-IR"/>
              </w:rPr>
              <w:t>26.7</w:t>
            </w:r>
          </w:p>
        </w:tc>
        <w:tc>
          <w:tcPr>
            <w:tcW w:w="540" w:type="dxa"/>
          </w:tcPr>
          <w:p w:rsidR="006F0753" w:rsidRPr="00AE5E24" w:rsidRDefault="006F0753" w:rsidP="006A22B3">
            <w:pPr>
              <w:bidi/>
              <w:jc w:val="center"/>
              <w:rPr>
                <w:rFonts w:cs="B Mitra"/>
                <w:rtl/>
                <w:lang w:bidi="fa-IR"/>
              </w:rPr>
            </w:pPr>
            <w:r w:rsidRPr="00AE5E24">
              <w:rPr>
                <w:rFonts w:cs="B Mitra"/>
                <w:lang w:bidi="fa-IR"/>
              </w:rPr>
              <w:t>42</w:t>
            </w:r>
          </w:p>
        </w:tc>
        <w:tc>
          <w:tcPr>
            <w:tcW w:w="630" w:type="dxa"/>
          </w:tcPr>
          <w:p w:rsidR="006F0753" w:rsidRPr="00AE5E24" w:rsidRDefault="006F0753" w:rsidP="006A22B3">
            <w:pPr>
              <w:bidi/>
              <w:jc w:val="center"/>
              <w:rPr>
                <w:rFonts w:cs="B Mitra"/>
                <w:rtl/>
                <w:lang w:bidi="fa-IR"/>
              </w:rPr>
            </w:pPr>
            <w:r w:rsidRPr="00AE5E24">
              <w:rPr>
                <w:rFonts w:cs="B Mitra"/>
                <w:lang w:bidi="fa-IR"/>
              </w:rPr>
              <w:t>28</w:t>
            </w:r>
          </w:p>
        </w:tc>
        <w:tc>
          <w:tcPr>
            <w:tcW w:w="630" w:type="dxa"/>
          </w:tcPr>
          <w:p w:rsidR="006F0753" w:rsidRPr="00AE5E24" w:rsidRDefault="006F0753" w:rsidP="006A22B3">
            <w:pPr>
              <w:bidi/>
              <w:jc w:val="center"/>
              <w:rPr>
                <w:rFonts w:cs="B Mitra"/>
                <w:rtl/>
                <w:lang w:bidi="fa-IR"/>
              </w:rPr>
            </w:pPr>
            <w:r w:rsidRPr="00AE5E24">
              <w:rPr>
                <w:rFonts w:cs="B Mitra"/>
                <w:lang w:bidi="fa-IR"/>
              </w:rPr>
              <w:t>6</w:t>
            </w:r>
          </w:p>
        </w:tc>
        <w:tc>
          <w:tcPr>
            <w:tcW w:w="720" w:type="dxa"/>
          </w:tcPr>
          <w:p w:rsidR="006F0753" w:rsidRPr="00AE5E24" w:rsidRDefault="006F0753" w:rsidP="006A22B3">
            <w:pPr>
              <w:bidi/>
              <w:jc w:val="center"/>
              <w:rPr>
                <w:rFonts w:cs="B Mitra"/>
                <w:rtl/>
                <w:lang w:bidi="fa-IR"/>
              </w:rPr>
            </w:pPr>
            <w:r w:rsidRPr="00AE5E24">
              <w:rPr>
                <w:rFonts w:cs="B Mitra"/>
                <w:lang w:bidi="fa-IR"/>
              </w:rPr>
              <w:t>4</w:t>
            </w:r>
          </w:p>
        </w:tc>
        <w:tc>
          <w:tcPr>
            <w:tcW w:w="630" w:type="dxa"/>
          </w:tcPr>
          <w:p w:rsidR="006F0753" w:rsidRPr="00AE5E24" w:rsidRDefault="006F0753" w:rsidP="006A22B3">
            <w:pPr>
              <w:bidi/>
              <w:jc w:val="center"/>
              <w:rPr>
                <w:rFonts w:cs="B Mitra"/>
                <w:rtl/>
                <w:lang w:bidi="fa-IR"/>
              </w:rPr>
            </w:pPr>
            <w:r w:rsidRPr="00AE5E24">
              <w:rPr>
                <w:rFonts w:cs="B Mitra"/>
                <w:lang w:bidi="fa-IR"/>
              </w:rPr>
              <w:t>28</w:t>
            </w:r>
          </w:p>
        </w:tc>
        <w:tc>
          <w:tcPr>
            <w:tcW w:w="630" w:type="dxa"/>
          </w:tcPr>
          <w:p w:rsidR="006F0753" w:rsidRPr="00AE5E24" w:rsidRDefault="006F0753" w:rsidP="006A22B3">
            <w:pPr>
              <w:bidi/>
              <w:jc w:val="center"/>
              <w:rPr>
                <w:rFonts w:cs="B Mitra"/>
                <w:rtl/>
                <w:lang w:bidi="fa-IR"/>
              </w:rPr>
            </w:pPr>
            <w:r w:rsidRPr="00AE5E24">
              <w:rPr>
                <w:rFonts w:cs="B Mitra"/>
                <w:lang w:bidi="fa-IR"/>
              </w:rPr>
              <w:t>18.7</w:t>
            </w:r>
          </w:p>
        </w:tc>
        <w:tc>
          <w:tcPr>
            <w:tcW w:w="540" w:type="dxa"/>
          </w:tcPr>
          <w:p w:rsidR="006F0753" w:rsidRPr="00AE5E24" w:rsidRDefault="006F0753" w:rsidP="006A22B3">
            <w:pPr>
              <w:bidi/>
              <w:jc w:val="center"/>
              <w:rPr>
                <w:rFonts w:cs="B Mitra"/>
                <w:rtl/>
                <w:lang w:bidi="fa-IR"/>
              </w:rPr>
            </w:pPr>
            <w:r w:rsidRPr="00AE5E24">
              <w:rPr>
                <w:rFonts w:cs="B Mitra"/>
                <w:lang w:bidi="fa-IR"/>
              </w:rPr>
              <w:t>34</w:t>
            </w:r>
          </w:p>
        </w:tc>
        <w:tc>
          <w:tcPr>
            <w:tcW w:w="720" w:type="dxa"/>
          </w:tcPr>
          <w:p w:rsidR="006F0753" w:rsidRPr="00AE5E24" w:rsidRDefault="006F0753" w:rsidP="006A22B3">
            <w:pPr>
              <w:bidi/>
              <w:jc w:val="center"/>
              <w:rPr>
                <w:rFonts w:cs="B Mitra"/>
                <w:rtl/>
                <w:lang w:bidi="fa-IR"/>
              </w:rPr>
            </w:pPr>
            <w:r w:rsidRPr="00AE5E24">
              <w:rPr>
                <w:rFonts w:cs="B Mitra"/>
                <w:lang w:bidi="fa-IR"/>
              </w:rPr>
              <w:t>22.7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engagement of the family in care of DNR patients affects decision. </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78</w:t>
            </w:r>
          </w:p>
        </w:tc>
        <w:tc>
          <w:tcPr>
            <w:tcW w:w="630" w:type="dxa"/>
          </w:tcPr>
          <w:p w:rsidR="006F0753" w:rsidRPr="00AE5E24" w:rsidRDefault="006F0753" w:rsidP="006A22B3">
            <w:pPr>
              <w:bidi/>
              <w:jc w:val="center"/>
              <w:rPr>
                <w:rFonts w:cs="B Mitra"/>
                <w:rtl/>
                <w:lang w:bidi="fa-IR"/>
              </w:rPr>
            </w:pPr>
            <w:r w:rsidRPr="00AE5E24">
              <w:rPr>
                <w:rFonts w:cs="B Mitra"/>
                <w:lang w:bidi="fa-IR"/>
              </w:rPr>
              <w:t>52</w:t>
            </w:r>
          </w:p>
        </w:tc>
        <w:tc>
          <w:tcPr>
            <w:tcW w:w="540" w:type="dxa"/>
          </w:tcPr>
          <w:p w:rsidR="006F0753" w:rsidRPr="00AE5E24" w:rsidRDefault="006F0753" w:rsidP="006A22B3">
            <w:pPr>
              <w:bidi/>
              <w:jc w:val="center"/>
              <w:rPr>
                <w:rFonts w:cs="B Mitra"/>
                <w:rtl/>
                <w:lang w:bidi="fa-IR"/>
              </w:rPr>
            </w:pPr>
            <w:r w:rsidRPr="00AE5E24">
              <w:rPr>
                <w:rFonts w:cs="B Mitra"/>
                <w:lang w:bidi="fa-IR"/>
              </w:rPr>
              <w:t>46</w:t>
            </w:r>
          </w:p>
        </w:tc>
        <w:tc>
          <w:tcPr>
            <w:tcW w:w="630" w:type="dxa"/>
          </w:tcPr>
          <w:p w:rsidR="006F0753" w:rsidRPr="00AE5E24" w:rsidRDefault="006F0753" w:rsidP="006A22B3">
            <w:pPr>
              <w:bidi/>
              <w:jc w:val="center"/>
              <w:rPr>
                <w:rFonts w:cs="B Mitra"/>
                <w:rtl/>
                <w:lang w:bidi="fa-IR"/>
              </w:rPr>
            </w:pPr>
            <w:r w:rsidRPr="00AE5E24">
              <w:rPr>
                <w:rFonts w:cs="B Mitra"/>
                <w:lang w:bidi="fa-IR"/>
              </w:rPr>
              <w:t>30.7</w:t>
            </w:r>
          </w:p>
        </w:tc>
        <w:tc>
          <w:tcPr>
            <w:tcW w:w="63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c>
          <w:tcPr>
            <w:tcW w:w="630" w:type="dxa"/>
          </w:tcPr>
          <w:p w:rsidR="006F0753" w:rsidRPr="00AE5E24" w:rsidRDefault="006F0753" w:rsidP="006A22B3">
            <w:pPr>
              <w:bidi/>
              <w:jc w:val="center"/>
              <w:rPr>
                <w:rFonts w:cs="B Mitra"/>
                <w:rtl/>
                <w:lang w:bidi="fa-IR"/>
              </w:rPr>
            </w:pPr>
            <w:r w:rsidRPr="00AE5E24">
              <w:rPr>
                <w:rFonts w:cs="B Mitra"/>
                <w:lang w:bidi="fa-IR"/>
              </w:rPr>
              <w:t>15</w:t>
            </w:r>
          </w:p>
        </w:tc>
        <w:tc>
          <w:tcPr>
            <w:tcW w:w="630" w:type="dxa"/>
          </w:tcPr>
          <w:p w:rsidR="006F0753" w:rsidRPr="00AE5E24" w:rsidRDefault="006F0753" w:rsidP="006A22B3">
            <w:pPr>
              <w:bidi/>
              <w:jc w:val="center"/>
              <w:rPr>
                <w:rFonts w:cs="B Mitra"/>
                <w:rtl/>
                <w:lang w:bidi="fa-IR"/>
              </w:rPr>
            </w:pPr>
            <w:r w:rsidRPr="00AE5E24">
              <w:rPr>
                <w:rFonts w:cs="B Mitra"/>
                <w:lang w:bidi="fa-IR"/>
              </w:rPr>
              <w:t>10</w:t>
            </w:r>
          </w:p>
        </w:tc>
        <w:tc>
          <w:tcPr>
            <w:tcW w:w="540" w:type="dxa"/>
          </w:tcPr>
          <w:p w:rsidR="006F0753" w:rsidRPr="00AE5E24" w:rsidRDefault="006F0753" w:rsidP="006A22B3">
            <w:pPr>
              <w:bidi/>
              <w:jc w:val="center"/>
              <w:rPr>
                <w:rFonts w:cs="B Mitra"/>
                <w:rtl/>
                <w:lang w:bidi="fa-IR"/>
              </w:rPr>
            </w:pPr>
            <w:r w:rsidRPr="00AE5E24">
              <w:rPr>
                <w:rFonts w:cs="B Mitra"/>
                <w:lang w:bidi="fa-IR"/>
              </w:rPr>
              <w:t>9</w:t>
            </w:r>
          </w:p>
        </w:tc>
        <w:tc>
          <w:tcPr>
            <w:tcW w:w="720" w:type="dxa"/>
          </w:tcPr>
          <w:p w:rsidR="006F0753" w:rsidRPr="00AE5E24" w:rsidRDefault="006F0753" w:rsidP="006A22B3">
            <w:pPr>
              <w:bidi/>
              <w:jc w:val="center"/>
              <w:rPr>
                <w:rFonts w:cs="B Mitra"/>
                <w:rtl/>
                <w:lang w:bidi="fa-IR"/>
              </w:rPr>
            </w:pPr>
            <w:r w:rsidRPr="00AE5E24">
              <w:rPr>
                <w:rFonts w:cs="B Mitra"/>
                <w:lang w:bidi="fa-IR"/>
              </w:rPr>
              <w:t>6</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patient should stay for as long as possible in the </w:t>
            </w:r>
            <w:r>
              <w:rPr>
                <w:rFonts w:asciiTheme="majorBidi" w:hAnsiTheme="majorBidi" w:cstheme="majorBidi"/>
                <w:sz w:val="24"/>
                <w:szCs w:val="24"/>
                <w:lang w:bidi="fa-IR"/>
              </w:rPr>
              <w:t xml:space="preserve">end </w:t>
            </w:r>
            <w:r w:rsidRPr="0007494B">
              <w:rPr>
                <w:rFonts w:asciiTheme="majorBidi" w:hAnsiTheme="majorBidi" w:cstheme="majorBidi"/>
                <w:sz w:val="24"/>
                <w:szCs w:val="24"/>
                <w:lang w:bidi="fa-IR"/>
              </w:rPr>
              <w:t>stages.</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48</w:t>
            </w:r>
          </w:p>
        </w:tc>
        <w:tc>
          <w:tcPr>
            <w:tcW w:w="630" w:type="dxa"/>
          </w:tcPr>
          <w:p w:rsidR="006F0753" w:rsidRPr="00AE5E24" w:rsidRDefault="006F0753" w:rsidP="006A22B3">
            <w:pPr>
              <w:bidi/>
              <w:jc w:val="center"/>
              <w:rPr>
                <w:rFonts w:cs="B Mitra"/>
                <w:rtl/>
                <w:lang w:bidi="fa-IR"/>
              </w:rPr>
            </w:pPr>
            <w:r w:rsidRPr="00AE5E24">
              <w:rPr>
                <w:rFonts w:cs="B Mitra"/>
                <w:lang w:bidi="fa-IR"/>
              </w:rPr>
              <w:t>32</w:t>
            </w:r>
          </w:p>
        </w:tc>
        <w:tc>
          <w:tcPr>
            <w:tcW w:w="540" w:type="dxa"/>
          </w:tcPr>
          <w:p w:rsidR="006F0753" w:rsidRPr="00AE5E24" w:rsidRDefault="006F0753" w:rsidP="006A22B3">
            <w:pPr>
              <w:bidi/>
              <w:jc w:val="center"/>
              <w:rPr>
                <w:rFonts w:cs="B Mitra"/>
                <w:rtl/>
                <w:lang w:bidi="fa-IR"/>
              </w:rPr>
            </w:pPr>
            <w:r w:rsidRPr="00AE5E24">
              <w:rPr>
                <w:rFonts w:cs="B Mitra"/>
                <w:lang w:bidi="fa-IR"/>
              </w:rPr>
              <w:t>32</w:t>
            </w:r>
          </w:p>
        </w:tc>
        <w:tc>
          <w:tcPr>
            <w:tcW w:w="630" w:type="dxa"/>
          </w:tcPr>
          <w:p w:rsidR="006F0753" w:rsidRPr="00AE5E24" w:rsidRDefault="006F0753" w:rsidP="006A22B3">
            <w:pPr>
              <w:bidi/>
              <w:jc w:val="center"/>
              <w:rPr>
                <w:rFonts w:cs="B Mitra"/>
                <w:rtl/>
                <w:lang w:bidi="fa-IR"/>
              </w:rPr>
            </w:pPr>
            <w:r w:rsidRPr="00AE5E24">
              <w:rPr>
                <w:rFonts w:cs="B Mitra"/>
                <w:lang w:bidi="fa-IR"/>
              </w:rPr>
              <w:t>21.3</w:t>
            </w:r>
          </w:p>
        </w:tc>
        <w:tc>
          <w:tcPr>
            <w:tcW w:w="630" w:type="dxa"/>
          </w:tcPr>
          <w:p w:rsidR="006F0753" w:rsidRPr="00AE5E24" w:rsidRDefault="006F0753" w:rsidP="006A22B3">
            <w:pPr>
              <w:bidi/>
              <w:jc w:val="center"/>
              <w:rPr>
                <w:rFonts w:cs="B Mitra"/>
                <w:rtl/>
                <w:lang w:bidi="fa-IR"/>
              </w:rPr>
            </w:pPr>
            <w:r w:rsidRPr="00AE5E24">
              <w:rPr>
                <w:rFonts w:cs="B Mitra"/>
                <w:lang w:bidi="fa-IR"/>
              </w:rPr>
              <w:t>4</w:t>
            </w:r>
          </w:p>
        </w:tc>
        <w:tc>
          <w:tcPr>
            <w:tcW w:w="720" w:type="dxa"/>
          </w:tcPr>
          <w:p w:rsidR="006F0753" w:rsidRPr="00AE5E24" w:rsidRDefault="006F0753" w:rsidP="006A22B3">
            <w:pPr>
              <w:bidi/>
              <w:jc w:val="center"/>
              <w:rPr>
                <w:rFonts w:cs="B Mitra"/>
                <w:rtl/>
                <w:lang w:bidi="fa-IR"/>
              </w:rPr>
            </w:pPr>
            <w:r w:rsidRPr="00AE5E24">
              <w:rPr>
                <w:rFonts w:cs="B Mitra"/>
                <w:lang w:bidi="fa-IR"/>
              </w:rPr>
              <w:t>2.7</w:t>
            </w:r>
          </w:p>
        </w:tc>
        <w:tc>
          <w:tcPr>
            <w:tcW w:w="630" w:type="dxa"/>
          </w:tcPr>
          <w:p w:rsidR="006F0753" w:rsidRPr="00AE5E24" w:rsidRDefault="006F0753" w:rsidP="006A22B3">
            <w:pPr>
              <w:bidi/>
              <w:jc w:val="center"/>
              <w:rPr>
                <w:rFonts w:cs="B Mitra"/>
                <w:rtl/>
                <w:lang w:bidi="fa-IR"/>
              </w:rPr>
            </w:pPr>
            <w:r w:rsidRPr="00AE5E24">
              <w:rPr>
                <w:rFonts w:cs="B Mitra"/>
                <w:lang w:bidi="fa-IR"/>
              </w:rPr>
              <w:t>44</w:t>
            </w:r>
          </w:p>
        </w:tc>
        <w:tc>
          <w:tcPr>
            <w:tcW w:w="630" w:type="dxa"/>
          </w:tcPr>
          <w:p w:rsidR="006F0753" w:rsidRPr="00AE5E24" w:rsidRDefault="006F0753" w:rsidP="006A22B3">
            <w:pPr>
              <w:bidi/>
              <w:jc w:val="center"/>
              <w:rPr>
                <w:rFonts w:cs="B Mitra"/>
                <w:rtl/>
                <w:lang w:bidi="fa-IR"/>
              </w:rPr>
            </w:pPr>
            <w:r w:rsidRPr="00AE5E24">
              <w:rPr>
                <w:rFonts w:cs="B Mitra"/>
                <w:lang w:bidi="fa-IR"/>
              </w:rPr>
              <w:t>29.3</w:t>
            </w:r>
          </w:p>
        </w:tc>
        <w:tc>
          <w:tcPr>
            <w:tcW w:w="540" w:type="dxa"/>
          </w:tcPr>
          <w:p w:rsidR="006F0753" w:rsidRPr="00AE5E24" w:rsidRDefault="006F0753" w:rsidP="006A22B3">
            <w:pPr>
              <w:bidi/>
              <w:jc w:val="center"/>
              <w:rPr>
                <w:rFonts w:cs="B Mitra"/>
                <w:rtl/>
                <w:lang w:bidi="fa-IR"/>
              </w:rPr>
            </w:pPr>
            <w:r w:rsidRPr="00AE5E24">
              <w:rPr>
                <w:rFonts w:cs="B Mitra"/>
                <w:lang w:bidi="fa-IR"/>
              </w:rPr>
              <w:t>22</w:t>
            </w:r>
          </w:p>
        </w:tc>
        <w:tc>
          <w:tcPr>
            <w:tcW w:w="720" w:type="dxa"/>
          </w:tcPr>
          <w:p w:rsidR="006F0753" w:rsidRPr="00AE5E24" w:rsidRDefault="006F0753" w:rsidP="006A22B3">
            <w:pPr>
              <w:bidi/>
              <w:jc w:val="center"/>
              <w:rPr>
                <w:rFonts w:cs="B Mitra"/>
                <w:rtl/>
                <w:lang w:bidi="fa-IR"/>
              </w:rPr>
            </w:pPr>
            <w:r w:rsidRPr="00AE5E24">
              <w:rPr>
                <w:rFonts w:cs="B Mitra"/>
                <w:lang w:bidi="fa-IR"/>
              </w:rPr>
              <w:t>14.7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A22B3" w:rsidRDefault="006F0753" w:rsidP="006A22B3">
            <w:pPr>
              <w:jc w:val="both"/>
              <w:rPr>
                <w:rFonts w:asciiTheme="majorBidi" w:hAnsiTheme="majorBidi" w:cstheme="majorBidi"/>
                <w:sz w:val="24"/>
                <w:szCs w:val="24"/>
                <w:lang w:bidi="fa-IR"/>
              </w:rPr>
            </w:pPr>
            <w:r w:rsidRPr="006A22B3">
              <w:rPr>
                <w:rFonts w:asciiTheme="majorBidi" w:hAnsiTheme="majorBidi" w:cstheme="majorBidi"/>
                <w:sz w:val="24"/>
                <w:szCs w:val="24"/>
                <w:lang w:bidi="fa-IR"/>
              </w:rPr>
              <w:t xml:space="preserve">I should follow the doctor's decision about DNR. </w:t>
            </w:r>
          </w:p>
          <w:p w:rsidR="006F0753" w:rsidRPr="006A22B3"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6A22B3" w:rsidRDefault="006F0753" w:rsidP="006A22B3">
            <w:pPr>
              <w:bidi/>
              <w:jc w:val="center"/>
              <w:rPr>
                <w:rFonts w:cs="B Mitra"/>
                <w:rtl/>
                <w:lang w:bidi="fa-IR"/>
              </w:rPr>
            </w:pPr>
            <w:r w:rsidRPr="006A22B3">
              <w:rPr>
                <w:rFonts w:cs="B Mitra"/>
                <w:lang w:bidi="fa-IR"/>
              </w:rPr>
              <w:t>30</w:t>
            </w:r>
          </w:p>
        </w:tc>
        <w:tc>
          <w:tcPr>
            <w:tcW w:w="630" w:type="dxa"/>
          </w:tcPr>
          <w:p w:rsidR="006F0753" w:rsidRPr="006A22B3" w:rsidRDefault="006F0753" w:rsidP="006A22B3">
            <w:pPr>
              <w:bidi/>
              <w:jc w:val="center"/>
              <w:rPr>
                <w:rFonts w:cs="B Mitra"/>
                <w:rtl/>
                <w:lang w:bidi="fa-IR"/>
              </w:rPr>
            </w:pPr>
            <w:r w:rsidRPr="006A22B3">
              <w:rPr>
                <w:rFonts w:cs="B Mitra"/>
                <w:lang w:bidi="fa-IR"/>
              </w:rPr>
              <w:t>20</w:t>
            </w:r>
          </w:p>
        </w:tc>
        <w:tc>
          <w:tcPr>
            <w:tcW w:w="540" w:type="dxa"/>
          </w:tcPr>
          <w:p w:rsidR="006F0753" w:rsidRPr="006A22B3" w:rsidRDefault="006F0753" w:rsidP="006A22B3">
            <w:pPr>
              <w:bidi/>
              <w:jc w:val="center"/>
              <w:rPr>
                <w:rFonts w:cs="B Mitra"/>
                <w:rtl/>
                <w:lang w:bidi="fa-IR"/>
              </w:rPr>
            </w:pPr>
            <w:r w:rsidRPr="006A22B3">
              <w:rPr>
                <w:rFonts w:cs="B Mitra"/>
                <w:lang w:bidi="fa-IR"/>
              </w:rPr>
              <w:t>75</w:t>
            </w:r>
          </w:p>
        </w:tc>
        <w:tc>
          <w:tcPr>
            <w:tcW w:w="630" w:type="dxa"/>
          </w:tcPr>
          <w:p w:rsidR="006F0753" w:rsidRPr="006A22B3" w:rsidRDefault="006F0753" w:rsidP="006A22B3">
            <w:pPr>
              <w:bidi/>
              <w:jc w:val="center"/>
              <w:rPr>
                <w:rFonts w:cs="B Mitra"/>
                <w:rtl/>
                <w:lang w:bidi="fa-IR"/>
              </w:rPr>
            </w:pPr>
            <w:r w:rsidRPr="006A22B3">
              <w:rPr>
                <w:rFonts w:cs="B Mitra"/>
                <w:lang w:bidi="fa-IR"/>
              </w:rPr>
              <w:t>50</w:t>
            </w:r>
          </w:p>
        </w:tc>
        <w:tc>
          <w:tcPr>
            <w:tcW w:w="630" w:type="dxa"/>
          </w:tcPr>
          <w:p w:rsidR="006F0753" w:rsidRPr="006A22B3" w:rsidRDefault="006F0753" w:rsidP="006A22B3">
            <w:pPr>
              <w:bidi/>
              <w:jc w:val="center"/>
              <w:rPr>
                <w:rFonts w:cs="B Mitra"/>
                <w:rtl/>
                <w:lang w:bidi="fa-IR"/>
              </w:rPr>
            </w:pPr>
            <w:r w:rsidRPr="006A22B3">
              <w:rPr>
                <w:rFonts w:cs="B Mitra"/>
                <w:lang w:bidi="fa-IR"/>
              </w:rPr>
              <w:t>6</w:t>
            </w:r>
          </w:p>
        </w:tc>
        <w:tc>
          <w:tcPr>
            <w:tcW w:w="720" w:type="dxa"/>
          </w:tcPr>
          <w:p w:rsidR="006F0753" w:rsidRPr="006A22B3" w:rsidRDefault="006F0753" w:rsidP="006A22B3">
            <w:pPr>
              <w:bidi/>
              <w:jc w:val="center"/>
              <w:rPr>
                <w:rFonts w:cs="B Mitra"/>
                <w:rtl/>
                <w:lang w:bidi="fa-IR"/>
              </w:rPr>
            </w:pPr>
            <w:r w:rsidRPr="006A22B3">
              <w:rPr>
                <w:rFonts w:cs="B Mitra"/>
                <w:lang w:bidi="fa-IR"/>
              </w:rPr>
              <w:t>4</w:t>
            </w:r>
          </w:p>
        </w:tc>
        <w:tc>
          <w:tcPr>
            <w:tcW w:w="630" w:type="dxa"/>
          </w:tcPr>
          <w:p w:rsidR="006F0753" w:rsidRPr="006A22B3" w:rsidRDefault="006F0753" w:rsidP="006A22B3">
            <w:pPr>
              <w:bidi/>
              <w:jc w:val="center"/>
              <w:rPr>
                <w:rFonts w:cs="B Mitra"/>
                <w:rtl/>
                <w:lang w:bidi="fa-IR"/>
              </w:rPr>
            </w:pPr>
            <w:r w:rsidRPr="006A22B3">
              <w:rPr>
                <w:rFonts w:cs="B Mitra"/>
                <w:lang w:bidi="fa-IR"/>
              </w:rPr>
              <w:t>28</w:t>
            </w:r>
          </w:p>
        </w:tc>
        <w:tc>
          <w:tcPr>
            <w:tcW w:w="630" w:type="dxa"/>
          </w:tcPr>
          <w:p w:rsidR="006F0753" w:rsidRPr="006A22B3" w:rsidRDefault="006F0753" w:rsidP="006A22B3">
            <w:pPr>
              <w:bidi/>
              <w:jc w:val="center"/>
              <w:rPr>
                <w:rFonts w:cs="B Mitra"/>
                <w:rtl/>
                <w:lang w:bidi="fa-IR"/>
              </w:rPr>
            </w:pPr>
            <w:r w:rsidRPr="006A22B3">
              <w:rPr>
                <w:rFonts w:cs="B Mitra"/>
                <w:lang w:bidi="fa-IR"/>
              </w:rPr>
              <w:t>18.7</w:t>
            </w:r>
          </w:p>
        </w:tc>
        <w:tc>
          <w:tcPr>
            <w:tcW w:w="540" w:type="dxa"/>
          </w:tcPr>
          <w:p w:rsidR="006F0753" w:rsidRPr="006A22B3" w:rsidRDefault="006F0753" w:rsidP="006A22B3">
            <w:pPr>
              <w:bidi/>
              <w:jc w:val="center"/>
              <w:rPr>
                <w:rFonts w:cs="B Mitra"/>
                <w:rtl/>
                <w:lang w:bidi="fa-IR"/>
              </w:rPr>
            </w:pPr>
            <w:r w:rsidRPr="006A22B3">
              <w:rPr>
                <w:rFonts w:cs="B Mitra"/>
                <w:lang w:bidi="fa-IR"/>
              </w:rPr>
              <w:t>11</w:t>
            </w:r>
          </w:p>
        </w:tc>
        <w:tc>
          <w:tcPr>
            <w:tcW w:w="720" w:type="dxa"/>
          </w:tcPr>
          <w:p w:rsidR="006F0753" w:rsidRPr="006A22B3" w:rsidRDefault="006F0753" w:rsidP="006A22B3">
            <w:pPr>
              <w:bidi/>
              <w:jc w:val="center"/>
              <w:rPr>
                <w:rFonts w:cs="B Mitra"/>
                <w:rtl/>
                <w:lang w:bidi="fa-IR"/>
              </w:rPr>
            </w:pPr>
            <w:r w:rsidRPr="006A22B3">
              <w:rPr>
                <w:rFonts w:cs="B Mitra"/>
                <w:lang w:bidi="fa-IR"/>
              </w:rPr>
              <w:t>7.3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2F7F6C" w:rsidRDefault="006F0753" w:rsidP="006A22B3">
            <w:pPr>
              <w:jc w:val="both"/>
              <w:rPr>
                <w:rFonts w:asciiTheme="majorBidi" w:hAnsiTheme="majorBidi" w:cstheme="majorBidi"/>
                <w:sz w:val="24"/>
                <w:szCs w:val="24"/>
                <w:lang w:bidi="fa-IR"/>
              </w:rPr>
            </w:pPr>
            <w:r w:rsidRPr="002F7F6C">
              <w:rPr>
                <w:rFonts w:asciiTheme="majorBidi" w:hAnsiTheme="majorBidi" w:cstheme="majorBidi"/>
                <w:sz w:val="24"/>
                <w:szCs w:val="24"/>
                <w:lang w:bidi="fa-IR"/>
              </w:rPr>
              <w:t>I do not want DNR to be ordered to my beloved ones.</w:t>
            </w:r>
          </w:p>
          <w:p w:rsidR="006F0753" w:rsidRPr="002F7F6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2F7F6C" w:rsidRDefault="006F0753" w:rsidP="006A22B3">
            <w:pPr>
              <w:bidi/>
              <w:jc w:val="center"/>
              <w:rPr>
                <w:rFonts w:cs="B Mitra"/>
                <w:rtl/>
                <w:lang w:bidi="fa-IR"/>
              </w:rPr>
            </w:pPr>
            <w:r w:rsidRPr="002F7F6C">
              <w:rPr>
                <w:rFonts w:cs="B Mitra"/>
                <w:lang w:bidi="fa-IR"/>
              </w:rPr>
              <w:t>42</w:t>
            </w:r>
          </w:p>
        </w:tc>
        <w:tc>
          <w:tcPr>
            <w:tcW w:w="630" w:type="dxa"/>
          </w:tcPr>
          <w:p w:rsidR="006F0753" w:rsidRPr="002F7F6C" w:rsidRDefault="006F0753" w:rsidP="006A22B3">
            <w:pPr>
              <w:bidi/>
              <w:jc w:val="center"/>
              <w:rPr>
                <w:rFonts w:cs="B Mitra"/>
                <w:rtl/>
                <w:lang w:bidi="fa-IR"/>
              </w:rPr>
            </w:pPr>
            <w:r w:rsidRPr="002F7F6C">
              <w:rPr>
                <w:rFonts w:cs="B Mitra"/>
                <w:lang w:bidi="fa-IR"/>
              </w:rPr>
              <w:t>28</w:t>
            </w:r>
          </w:p>
        </w:tc>
        <w:tc>
          <w:tcPr>
            <w:tcW w:w="540" w:type="dxa"/>
          </w:tcPr>
          <w:p w:rsidR="006F0753" w:rsidRPr="002F7F6C" w:rsidRDefault="006F0753" w:rsidP="006A22B3">
            <w:pPr>
              <w:bidi/>
              <w:jc w:val="center"/>
              <w:rPr>
                <w:rFonts w:cs="B Mitra"/>
                <w:rtl/>
                <w:lang w:bidi="fa-IR"/>
              </w:rPr>
            </w:pPr>
            <w:r w:rsidRPr="002F7F6C">
              <w:rPr>
                <w:rFonts w:cs="B Mitra"/>
                <w:lang w:bidi="fa-IR"/>
              </w:rPr>
              <w:t>24</w:t>
            </w:r>
          </w:p>
        </w:tc>
        <w:tc>
          <w:tcPr>
            <w:tcW w:w="630" w:type="dxa"/>
          </w:tcPr>
          <w:p w:rsidR="006F0753" w:rsidRPr="002F7F6C" w:rsidRDefault="006F0753" w:rsidP="006A22B3">
            <w:pPr>
              <w:bidi/>
              <w:jc w:val="center"/>
              <w:rPr>
                <w:rFonts w:cs="B Mitra"/>
                <w:rtl/>
                <w:lang w:bidi="fa-IR"/>
              </w:rPr>
            </w:pPr>
            <w:r w:rsidRPr="002F7F6C">
              <w:rPr>
                <w:rFonts w:cs="B Mitra"/>
                <w:lang w:bidi="fa-IR"/>
              </w:rPr>
              <w:t>16</w:t>
            </w:r>
          </w:p>
        </w:tc>
        <w:tc>
          <w:tcPr>
            <w:tcW w:w="630" w:type="dxa"/>
          </w:tcPr>
          <w:p w:rsidR="006F0753" w:rsidRPr="002F7F6C" w:rsidRDefault="006F0753" w:rsidP="006A22B3">
            <w:pPr>
              <w:bidi/>
              <w:jc w:val="center"/>
              <w:rPr>
                <w:rFonts w:cs="B Mitra"/>
                <w:rtl/>
                <w:lang w:bidi="fa-IR"/>
              </w:rPr>
            </w:pPr>
            <w:r w:rsidRPr="002F7F6C">
              <w:rPr>
                <w:rFonts w:cs="B Mitra"/>
                <w:lang w:bidi="fa-IR"/>
              </w:rPr>
              <w:t>4</w:t>
            </w:r>
          </w:p>
        </w:tc>
        <w:tc>
          <w:tcPr>
            <w:tcW w:w="720" w:type="dxa"/>
          </w:tcPr>
          <w:p w:rsidR="006F0753" w:rsidRPr="002F7F6C" w:rsidRDefault="006F0753" w:rsidP="006A22B3">
            <w:pPr>
              <w:bidi/>
              <w:jc w:val="center"/>
              <w:rPr>
                <w:rFonts w:cs="B Mitra"/>
                <w:rtl/>
                <w:lang w:bidi="fa-IR"/>
              </w:rPr>
            </w:pPr>
            <w:r w:rsidRPr="002F7F6C">
              <w:rPr>
                <w:rFonts w:cs="B Mitra"/>
                <w:lang w:bidi="fa-IR"/>
              </w:rPr>
              <w:t>2.7</w:t>
            </w:r>
          </w:p>
        </w:tc>
        <w:tc>
          <w:tcPr>
            <w:tcW w:w="630" w:type="dxa"/>
          </w:tcPr>
          <w:p w:rsidR="006F0753" w:rsidRPr="002F7F6C" w:rsidRDefault="006F0753" w:rsidP="006A22B3">
            <w:pPr>
              <w:bidi/>
              <w:jc w:val="center"/>
              <w:rPr>
                <w:rFonts w:cs="B Mitra"/>
                <w:rtl/>
                <w:lang w:bidi="fa-IR"/>
              </w:rPr>
            </w:pPr>
            <w:r w:rsidRPr="002F7F6C">
              <w:rPr>
                <w:rFonts w:cs="B Mitra"/>
                <w:lang w:bidi="fa-IR"/>
              </w:rPr>
              <w:t>54</w:t>
            </w:r>
          </w:p>
        </w:tc>
        <w:tc>
          <w:tcPr>
            <w:tcW w:w="630" w:type="dxa"/>
          </w:tcPr>
          <w:p w:rsidR="006F0753" w:rsidRPr="002F7F6C" w:rsidRDefault="006F0753" w:rsidP="006A22B3">
            <w:pPr>
              <w:bidi/>
              <w:jc w:val="center"/>
              <w:rPr>
                <w:rFonts w:cs="B Mitra"/>
                <w:rtl/>
                <w:lang w:bidi="fa-IR"/>
              </w:rPr>
            </w:pPr>
            <w:r w:rsidRPr="002F7F6C">
              <w:rPr>
                <w:rFonts w:cs="B Mitra"/>
                <w:lang w:bidi="fa-IR"/>
              </w:rPr>
              <w:t>36</w:t>
            </w:r>
          </w:p>
        </w:tc>
        <w:tc>
          <w:tcPr>
            <w:tcW w:w="540" w:type="dxa"/>
          </w:tcPr>
          <w:p w:rsidR="006F0753" w:rsidRPr="002F7F6C" w:rsidRDefault="006F0753" w:rsidP="006A22B3">
            <w:pPr>
              <w:bidi/>
              <w:jc w:val="center"/>
              <w:rPr>
                <w:rFonts w:cs="B Mitra"/>
                <w:rtl/>
                <w:lang w:bidi="fa-IR"/>
              </w:rPr>
            </w:pPr>
            <w:r w:rsidRPr="002F7F6C">
              <w:rPr>
                <w:rFonts w:cs="B Mitra"/>
                <w:lang w:bidi="fa-IR"/>
              </w:rPr>
              <w:t>26</w:t>
            </w:r>
          </w:p>
        </w:tc>
        <w:tc>
          <w:tcPr>
            <w:tcW w:w="720" w:type="dxa"/>
          </w:tcPr>
          <w:p w:rsidR="006F0753" w:rsidRPr="002F7F6C" w:rsidRDefault="006F0753" w:rsidP="006A22B3">
            <w:pPr>
              <w:bidi/>
              <w:jc w:val="center"/>
              <w:rPr>
                <w:rFonts w:cs="B Mitra"/>
                <w:rtl/>
                <w:lang w:bidi="fa-IR"/>
              </w:rPr>
            </w:pPr>
            <w:r w:rsidRPr="002F7F6C">
              <w:rPr>
                <w:rFonts w:cs="B Mitra"/>
                <w:lang w:bidi="fa-IR"/>
              </w:rPr>
              <w:t>17.3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bidi/>
              <w:spacing w:after="200" w:line="276" w:lineRule="auto"/>
              <w:jc w:val="right"/>
              <w:rPr>
                <w:rFonts w:asciiTheme="majorBidi" w:hAnsiTheme="majorBidi" w:cstheme="majorBidi"/>
                <w:sz w:val="24"/>
                <w:szCs w:val="24"/>
                <w:lang w:bidi="fa-IR"/>
              </w:rPr>
            </w:pPr>
            <w:r w:rsidRPr="00632BFC">
              <w:rPr>
                <w:rFonts w:asciiTheme="majorBidi" w:hAnsiTheme="majorBidi" w:cstheme="majorBidi"/>
                <w:sz w:val="24"/>
                <w:szCs w:val="24"/>
                <w:lang w:bidi="fa-IR"/>
              </w:rPr>
              <w:t>Worldly issues make it difficult for patients to undergo treatment</w:t>
            </w:r>
            <w:r w:rsidRPr="00632BFC">
              <w:rPr>
                <w:rFonts w:asciiTheme="majorBidi" w:hAnsiTheme="majorBidi" w:cs="Times New Roman"/>
                <w:sz w:val="24"/>
                <w:szCs w:val="24"/>
                <w:rtl/>
                <w:lang w:bidi="fa-IR"/>
              </w:rPr>
              <w:t xml:space="preserve"> </w:t>
            </w:r>
          </w:p>
        </w:tc>
        <w:tc>
          <w:tcPr>
            <w:tcW w:w="810" w:type="dxa"/>
          </w:tcPr>
          <w:p w:rsidR="006F0753" w:rsidRPr="00AE5E24" w:rsidRDefault="006F0753" w:rsidP="006A22B3">
            <w:pPr>
              <w:bidi/>
              <w:jc w:val="center"/>
              <w:rPr>
                <w:rFonts w:cs="B Mitra"/>
                <w:rtl/>
                <w:lang w:bidi="fa-IR"/>
              </w:rPr>
            </w:pPr>
            <w:r w:rsidRPr="00AE5E24">
              <w:rPr>
                <w:rFonts w:cs="B Mitra"/>
                <w:lang w:bidi="fa-IR"/>
              </w:rPr>
              <w:t>54</w:t>
            </w:r>
          </w:p>
        </w:tc>
        <w:tc>
          <w:tcPr>
            <w:tcW w:w="630" w:type="dxa"/>
          </w:tcPr>
          <w:p w:rsidR="006F0753" w:rsidRPr="00AE5E24" w:rsidRDefault="006F0753" w:rsidP="006A22B3">
            <w:pPr>
              <w:bidi/>
              <w:jc w:val="center"/>
              <w:rPr>
                <w:rFonts w:cs="B Mitra"/>
                <w:rtl/>
                <w:lang w:bidi="fa-IR"/>
              </w:rPr>
            </w:pPr>
            <w:r w:rsidRPr="00AE5E24">
              <w:rPr>
                <w:rFonts w:cs="B Mitra"/>
                <w:lang w:bidi="fa-IR"/>
              </w:rPr>
              <w:t>36</w:t>
            </w:r>
          </w:p>
        </w:tc>
        <w:tc>
          <w:tcPr>
            <w:tcW w:w="540" w:type="dxa"/>
          </w:tcPr>
          <w:p w:rsidR="006F0753" w:rsidRPr="00AE5E24" w:rsidRDefault="006F0753" w:rsidP="006A22B3">
            <w:pPr>
              <w:bidi/>
              <w:jc w:val="center"/>
              <w:rPr>
                <w:rFonts w:cs="B Mitra"/>
                <w:rtl/>
                <w:lang w:bidi="fa-IR"/>
              </w:rPr>
            </w:pPr>
            <w:r w:rsidRPr="00AE5E24">
              <w:rPr>
                <w:rFonts w:cs="B Mitra"/>
                <w:lang w:bidi="fa-IR"/>
              </w:rPr>
              <w:t>62</w:t>
            </w:r>
          </w:p>
        </w:tc>
        <w:tc>
          <w:tcPr>
            <w:tcW w:w="630" w:type="dxa"/>
          </w:tcPr>
          <w:p w:rsidR="006F0753" w:rsidRPr="00AE5E24" w:rsidRDefault="006F0753" w:rsidP="006A22B3">
            <w:pPr>
              <w:bidi/>
              <w:jc w:val="center"/>
              <w:rPr>
                <w:rFonts w:cs="B Mitra"/>
                <w:rtl/>
                <w:lang w:bidi="fa-IR"/>
              </w:rPr>
            </w:pPr>
            <w:r w:rsidRPr="00AE5E24">
              <w:rPr>
                <w:rFonts w:cs="B Mitra"/>
                <w:lang w:bidi="fa-IR"/>
              </w:rPr>
              <w:t>41.3</w:t>
            </w:r>
          </w:p>
        </w:tc>
        <w:tc>
          <w:tcPr>
            <w:tcW w:w="630" w:type="dxa"/>
          </w:tcPr>
          <w:p w:rsidR="006F0753" w:rsidRPr="00AE5E24" w:rsidRDefault="006F0753" w:rsidP="006A22B3">
            <w:pPr>
              <w:bidi/>
              <w:jc w:val="center"/>
              <w:rPr>
                <w:rFonts w:cs="B Mitra"/>
                <w:rtl/>
                <w:lang w:bidi="fa-IR"/>
              </w:rPr>
            </w:pPr>
            <w:r w:rsidRPr="00AE5E24">
              <w:rPr>
                <w:rFonts w:cs="B Mitra"/>
                <w:lang w:bidi="fa-IR"/>
              </w:rPr>
              <w:t>22</w:t>
            </w:r>
          </w:p>
        </w:tc>
        <w:tc>
          <w:tcPr>
            <w:tcW w:w="720" w:type="dxa"/>
          </w:tcPr>
          <w:p w:rsidR="006F0753" w:rsidRPr="00AE5E24" w:rsidRDefault="006F0753" w:rsidP="006A22B3">
            <w:pPr>
              <w:bidi/>
              <w:jc w:val="center"/>
              <w:rPr>
                <w:rFonts w:cs="B Mitra"/>
                <w:rtl/>
                <w:lang w:bidi="fa-IR"/>
              </w:rPr>
            </w:pPr>
            <w:r w:rsidRPr="00AE5E24">
              <w:rPr>
                <w:rFonts w:cs="B Mitra"/>
                <w:lang w:bidi="fa-IR"/>
              </w:rPr>
              <w:t>14.7</w:t>
            </w:r>
          </w:p>
        </w:tc>
        <w:tc>
          <w:tcPr>
            <w:tcW w:w="630" w:type="dxa"/>
          </w:tcPr>
          <w:p w:rsidR="006F0753" w:rsidRPr="00AE5E24" w:rsidRDefault="006F0753" w:rsidP="006A22B3">
            <w:pPr>
              <w:bidi/>
              <w:jc w:val="center"/>
              <w:rPr>
                <w:rFonts w:cs="B Mitra"/>
                <w:rtl/>
                <w:lang w:bidi="fa-IR"/>
              </w:rPr>
            </w:pPr>
            <w:r w:rsidRPr="00AE5E24">
              <w:rPr>
                <w:rFonts w:cs="B Mitra"/>
                <w:lang w:bidi="fa-IR"/>
              </w:rPr>
              <w:t>10</w:t>
            </w:r>
          </w:p>
        </w:tc>
        <w:tc>
          <w:tcPr>
            <w:tcW w:w="630" w:type="dxa"/>
          </w:tcPr>
          <w:p w:rsidR="006F0753" w:rsidRPr="00AE5E24" w:rsidRDefault="006F0753" w:rsidP="006A22B3">
            <w:pPr>
              <w:bidi/>
              <w:jc w:val="center"/>
              <w:rPr>
                <w:rFonts w:cs="B Mitra"/>
                <w:rtl/>
                <w:lang w:bidi="fa-IR"/>
              </w:rPr>
            </w:pPr>
            <w:r w:rsidRPr="00AE5E24">
              <w:rPr>
                <w:rFonts w:cs="B Mitra"/>
                <w:lang w:bidi="fa-IR"/>
              </w:rPr>
              <w:t>6.7</w:t>
            </w:r>
          </w:p>
        </w:tc>
        <w:tc>
          <w:tcPr>
            <w:tcW w:w="54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r>
      <w:tr w:rsidR="006F0753" w:rsidRPr="00F06A68" w:rsidTr="00240382">
        <w:tc>
          <w:tcPr>
            <w:tcW w:w="990" w:type="dxa"/>
            <w:vMerge w:val="restart"/>
          </w:tcPr>
          <w:p w:rsidR="006F0753" w:rsidRDefault="006F0753" w:rsidP="006A22B3">
            <w:pPr>
              <w:bidi/>
              <w:jc w:val="right"/>
              <w:rPr>
                <w:rFonts w:asciiTheme="majorBidi" w:hAnsiTheme="majorBidi" w:cstheme="majorBidi"/>
                <w:sz w:val="24"/>
                <w:szCs w:val="24"/>
                <w:lang w:bidi="fa-IR"/>
              </w:rPr>
            </w:pPr>
            <w:r>
              <w:rPr>
                <w:rFonts w:asciiTheme="majorBidi" w:hAnsiTheme="majorBidi" w:cstheme="majorBidi"/>
                <w:sz w:val="24"/>
                <w:szCs w:val="24"/>
                <w:lang w:bidi="fa-IR"/>
              </w:rPr>
              <w:t xml:space="preserve">                          </w:t>
            </w:r>
          </w:p>
          <w:p w:rsidR="006F0753" w:rsidRDefault="006F0753" w:rsidP="006A22B3">
            <w:pPr>
              <w:bidi/>
              <w:jc w:val="right"/>
              <w:rPr>
                <w:rFonts w:asciiTheme="majorBidi" w:hAnsiTheme="majorBidi" w:cstheme="majorBidi"/>
                <w:sz w:val="24"/>
                <w:szCs w:val="24"/>
                <w:lang w:bidi="fa-IR"/>
              </w:rPr>
            </w:pPr>
          </w:p>
          <w:p w:rsidR="006F0753" w:rsidRDefault="006F0753" w:rsidP="006A22B3">
            <w:pPr>
              <w:bidi/>
              <w:jc w:val="right"/>
              <w:rPr>
                <w:rFonts w:asciiTheme="majorBidi" w:hAnsiTheme="majorBidi" w:cstheme="majorBidi"/>
                <w:sz w:val="24"/>
                <w:szCs w:val="24"/>
                <w:lang w:bidi="fa-IR"/>
              </w:rPr>
            </w:pPr>
          </w:p>
          <w:p w:rsidR="006F0753" w:rsidRPr="00240382" w:rsidRDefault="006F0753" w:rsidP="00287860">
            <w:pPr>
              <w:bidi/>
              <w:jc w:val="right"/>
              <w:rPr>
                <w:rFonts w:asciiTheme="majorBidi" w:hAnsiTheme="majorBidi" w:cstheme="majorBidi"/>
                <w:b/>
                <w:bCs/>
                <w:sz w:val="20"/>
                <w:szCs w:val="20"/>
                <w:lang w:bidi="fa-IR"/>
              </w:rPr>
            </w:pPr>
            <w:r>
              <w:rPr>
                <w:rFonts w:asciiTheme="majorBidi" w:hAnsiTheme="majorBidi" w:cstheme="majorBidi"/>
                <w:sz w:val="24"/>
                <w:szCs w:val="24"/>
                <w:lang w:bidi="fa-IR"/>
              </w:rPr>
              <w:t xml:space="preserve">     </w:t>
            </w:r>
            <w:r w:rsidRPr="00240382">
              <w:rPr>
                <w:rFonts w:asciiTheme="majorBidi" w:hAnsiTheme="majorBidi" w:cstheme="majorBidi"/>
                <w:b/>
                <w:bCs/>
                <w:sz w:val="20"/>
                <w:szCs w:val="20"/>
                <w:lang w:bidi="fa-IR"/>
              </w:rPr>
              <w:t>sp</w:t>
            </w:r>
            <w:r w:rsidR="00287860" w:rsidRPr="00240382">
              <w:rPr>
                <w:rFonts w:asciiTheme="majorBidi" w:hAnsiTheme="majorBidi" w:cstheme="majorBidi"/>
                <w:b/>
                <w:bCs/>
                <w:sz w:val="20"/>
                <w:szCs w:val="20"/>
                <w:lang w:bidi="fa-IR"/>
              </w:rPr>
              <w:t>i</w:t>
            </w:r>
            <w:r w:rsidRPr="00240382">
              <w:rPr>
                <w:rFonts w:asciiTheme="majorBidi" w:hAnsiTheme="majorBidi" w:cstheme="majorBidi"/>
                <w:b/>
                <w:bCs/>
                <w:sz w:val="20"/>
                <w:szCs w:val="20"/>
                <w:lang w:bidi="fa-IR"/>
              </w:rPr>
              <w:t>ritual</w:t>
            </w: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Religious beliefs affect my perception of DNR.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23</w:t>
            </w:r>
          </w:p>
        </w:tc>
        <w:tc>
          <w:tcPr>
            <w:tcW w:w="630" w:type="dxa"/>
          </w:tcPr>
          <w:p w:rsidR="006F0753" w:rsidRPr="00AE5E24" w:rsidRDefault="006F0753" w:rsidP="006A22B3">
            <w:pPr>
              <w:bidi/>
              <w:jc w:val="center"/>
              <w:rPr>
                <w:rFonts w:cs="B Mitra"/>
                <w:rtl/>
                <w:lang w:bidi="fa-IR"/>
              </w:rPr>
            </w:pPr>
            <w:r w:rsidRPr="00AE5E24">
              <w:rPr>
                <w:rFonts w:cs="B Mitra"/>
                <w:lang w:bidi="fa-IR"/>
              </w:rPr>
              <w:t>15.3</w:t>
            </w:r>
          </w:p>
        </w:tc>
        <w:tc>
          <w:tcPr>
            <w:tcW w:w="540" w:type="dxa"/>
          </w:tcPr>
          <w:p w:rsidR="006F0753" w:rsidRPr="00AE5E24" w:rsidRDefault="006F0753" w:rsidP="006A22B3">
            <w:pPr>
              <w:bidi/>
              <w:jc w:val="center"/>
              <w:rPr>
                <w:rFonts w:cs="B Mitra"/>
                <w:rtl/>
                <w:lang w:bidi="fa-IR"/>
              </w:rPr>
            </w:pPr>
            <w:r w:rsidRPr="00AE5E24">
              <w:rPr>
                <w:rFonts w:cs="B Mitra"/>
                <w:lang w:bidi="fa-IR"/>
              </w:rPr>
              <w:t>55</w:t>
            </w:r>
          </w:p>
        </w:tc>
        <w:tc>
          <w:tcPr>
            <w:tcW w:w="630" w:type="dxa"/>
          </w:tcPr>
          <w:p w:rsidR="006F0753" w:rsidRPr="00AE5E24" w:rsidRDefault="006F0753" w:rsidP="006A22B3">
            <w:pPr>
              <w:bidi/>
              <w:jc w:val="center"/>
              <w:rPr>
                <w:rFonts w:cs="B Mitra"/>
                <w:rtl/>
                <w:lang w:bidi="fa-IR"/>
              </w:rPr>
            </w:pPr>
            <w:r w:rsidRPr="00AE5E24">
              <w:rPr>
                <w:rFonts w:cs="B Mitra"/>
                <w:lang w:bidi="fa-IR"/>
              </w:rPr>
              <w:t>36.7</w:t>
            </w:r>
          </w:p>
        </w:tc>
        <w:tc>
          <w:tcPr>
            <w:tcW w:w="630" w:type="dxa"/>
          </w:tcPr>
          <w:p w:rsidR="006F0753" w:rsidRPr="00AE5E24" w:rsidRDefault="006F0753" w:rsidP="006A22B3">
            <w:pPr>
              <w:bidi/>
              <w:jc w:val="center"/>
              <w:rPr>
                <w:rFonts w:cs="B Mitra"/>
                <w:rtl/>
                <w:lang w:bidi="fa-IR"/>
              </w:rPr>
            </w:pPr>
            <w:r w:rsidRPr="00AE5E24">
              <w:rPr>
                <w:rFonts w:cs="B Mitra"/>
                <w:lang w:bidi="fa-IR"/>
              </w:rPr>
              <w:t>22</w:t>
            </w:r>
          </w:p>
        </w:tc>
        <w:tc>
          <w:tcPr>
            <w:tcW w:w="720" w:type="dxa"/>
          </w:tcPr>
          <w:p w:rsidR="006F0753" w:rsidRPr="00AE5E24" w:rsidRDefault="006F0753" w:rsidP="006A22B3">
            <w:pPr>
              <w:bidi/>
              <w:jc w:val="center"/>
              <w:rPr>
                <w:rFonts w:cs="B Mitra"/>
                <w:rtl/>
                <w:lang w:bidi="fa-IR"/>
              </w:rPr>
            </w:pPr>
            <w:r w:rsidRPr="00AE5E24">
              <w:rPr>
                <w:rFonts w:cs="B Mitra"/>
                <w:lang w:bidi="fa-IR"/>
              </w:rPr>
              <w:t>14.7</w:t>
            </w:r>
          </w:p>
        </w:tc>
        <w:tc>
          <w:tcPr>
            <w:tcW w:w="630" w:type="dxa"/>
          </w:tcPr>
          <w:p w:rsidR="006F0753" w:rsidRPr="00AE5E24" w:rsidRDefault="006F0753" w:rsidP="006A22B3">
            <w:pPr>
              <w:bidi/>
              <w:jc w:val="center"/>
              <w:rPr>
                <w:rFonts w:cs="B Mitra"/>
                <w:rtl/>
                <w:lang w:bidi="fa-IR"/>
              </w:rPr>
            </w:pPr>
            <w:r w:rsidRPr="00AE5E24">
              <w:rPr>
                <w:rFonts w:cs="B Mitra"/>
                <w:lang w:bidi="fa-IR"/>
              </w:rPr>
              <w:t>45</w:t>
            </w:r>
          </w:p>
        </w:tc>
        <w:tc>
          <w:tcPr>
            <w:tcW w:w="630" w:type="dxa"/>
          </w:tcPr>
          <w:p w:rsidR="006F0753" w:rsidRPr="00AE5E24" w:rsidRDefault="006F0753" w:rsidP="006A22B3">
            <w:pPr>
              <w:bidi/>
              <w:jc w:val="center"/>
              <w:rPr>
                <w:rFonts w:cs="B Mitra"/>
                <w:rtl/>
                <w:lang w:bidi="fa-IR"/>
              </w:rPr>
            </w:pPr>
            <w:r w:rsidRPr="00AE5E24">
              <w:rPr>
                <w:rFonts w:cs="B Mitra"/>
                <w:lang w:bidi="fa-IR"/>
              </w:rPr>
              <w:t>30</w:t>
            </w:r>
          </w:p>
        </w:tc>
        <w:tc>
          <w:tcPr>
            <w:tcW w:w="540" w:type="dxa"/>
          </w:tcPr>
          <w:p w:rsidR="006F0753" w:rsidRPr="00AE5E24" w:rsidRDefault="006F0753" w:rsidP="006A22B3">
            <w:pPr>
              <w:bidi/>
              <w:jc w:val="center"/>
              <w:rPr>
                <w:rFonts w:cs="B Mitra"/>
                <w:rtl/>
                <w:lang w:bidi="fa-IR"/>
              </w:rPr>
            </w:pPr>
            <w:r w:rsidRPr="00AE5E24">
              <w:rPr>
                <w:rFonts w:cs="B Mitra"/>
                <w:lang w:bidi="fa-IR"/>
              </w:rPr>
              <w:t>5</w:t>
            </w:r>
          </w:p>
        </w:tc>
        <w:tc>
          <w:tcPr>
            <w:tcW w:w="720" w:type="dxa"/>
          </w:tcPr>
          <w:p w:rsidR="006F0753" w:rsidRPr="00AE5E24" w:rsidRDefault="006F0753" w:rsidP="006A22B3">
            <w:pPr>
              <w:bidi/>
              <w:jc w:val="center"/>
              <w:rPr>
                <w:rFonts w:cs="B Mitra"/>
                <w:rtl/>
                <w:lang w:bidi="fa-IR"/>
              </w:rPr>
            </w:pPr>
            <w:r w:rsidRPr="00AE5E24">
              <w:rPr>
                <w:rFonts w:cs="B Mitra"/>
                <w:lang w:bidi="fa-IR"/>
              </w:rPr>
              <w:t>3.3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My culture makes me problematic for dealing with DNR.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28</w:t>
            </w:r>
          </w:p>
        </w:tc>
        <w:tc>
          <w:tcPr>
            <w:tcW w:w="630" w:type="dxa"/>
          </w:tcPr>
          <w:p w:rsidR="006F0753" w:rsidRPr="00AE5E24" w:rsidRDefault="006F0753" w:rsidP="006A22B3">
            <w:pPr>
              <w:bidi/>
              <w:jc w:val="center"/>
              <w:rPr>
                <w:rFonts w:cs="B Mitra"/>
                <w:rtl/>
                <w:lang w:bidi="fa-IR"/>
              </w:rPr>
            </w:pPr>
            <w:r w:rsidRPr="00AE5E24">
              <w:rPr>
                <w:rFonts w:cs="B Mitra"/>
                <w:lang w:bidi="fa-IR"/>
              </w:rPr>
              <w:t>18.7</w:t>
            </w:r>
          </w:p>
        </w:tc>
        <w:tc>
          <w:tcPr>
            <w:tcW w:w="540" w:type="dxa"/>
          </w:tcPr>
          <w:p w:rsidR="006F0753" w:rsidRPr="00AE5E24" w:rsidRDefault="006F0753" w:rsidP="006A22B3">
            <w:pPr>
              <w:bidi/>
              <w:jc w:val="center"/>
              <w:rPr>
                <w:rFonts w:cs="B Mitra"/>
                <w:rtl/>
                <w:lang w:bidi="fa-IR"/>
              </w:rPr>
            </w:pPr>
            <w:r w:rsidRPr="00AE5E24">
              <w:rPr>
                <w:rFonts w:cs="B Mitra"/>
                <w:lang w:bidi="fa-IR"/>
              </w:rPr>
              <w:t>70</w:t>
            </w:r>
          </w:p>
        </w:tc>
        <w:tc>
          <w:tcPr>
            <w:tcW w:w="630" w:type="dxa"/>
          </w:tcPr>
          <w:p w:rsidR="006F0753" w:rsidRPr="00AE5E24" w:rsidRDefault="006F0753" w:rsidP="006A22B3">
            <w:pPr>
              <w:bidi/>
              <w:jc w:val="center"/>
              <w:rPr>
                <w:rFonts w:cs="B Mitra"/>
                <w:rtl/>
                <w:lang w:bidi="fa-IR"/>
              </w:rPr>
            </w:pPr>
            <w:r w:rsidRPr="00AE5E24">
              <w:rPr>
                <w:rFonts w:cs="B Mitra"/>
                <w:lang w:bidi="fa-IR"/>
              </w:rPr>
              <w:t>46.7</w:t>
            </w:r>
          </w:p>
        </w:tc>
        <w:tc>
          <w:tcPr>
            <w:tcW w:w="630" w:type="dxa"/>
          </w:tcPr>
          <w:p w:rsidR="006F0753" w:rsidRPr="00AE5E24" w:rsidRDefault="006F0753" w:rsidP="006A22B3">
            <w:pPr>
              <w:bidi/>
              <w:jc w:val="center"/>
              <w:rPr>
                <w:rFonts w:cs="B Mitra"/>
                <w:rtl/>
                <w:lang w:bidi="fa-IR"/>
              </w:rPr>
            </w:pPr>
            <w:r w:rsidRPr="00AE5E24">
              <w:rPr>
                <w:rFonts w:cs="B Mitra"/>
                <w:lang w:bidi="fa-IR"/>
              </w:rPr>
              <w:t>13</w:t>
            </w:r>
          </w:p>
        </w:tc>
        <w:tc>
          <w:tcPr>
            <w:tcW w:w="720" w:type="dxa"/>
          </w:tcPr>
          <w:p w:rsidR="006F0753" w:rsidRPr="00AE5E24" w:rsidRDefault="006F0753" w:rsidP="006A22B3">
            <w:pPr>
              <w:bidi/>
              <w:jc w:val="center"/>
              <w:rPr>
                <w:rFonts w:cs="B Mitra"/>
                <w:rtl/>
                <w:lang w:bidi="fa-IR"/>
              </w:rPr>
            </w:pPr>
            <w:r w:rsidRPr="00AE5E24">
              <w:rPr>
                <w:rFonts w:cs="B Mitra"/>
                <w:lang w:bidi="fa-IR"/>
              </w:rPr>
              <w:t>8.7</w:t>
            </w:r>
          </w:p>
        </w:tc>
        <w:tc>
          <w:tcPr>
            <w:tcW w:w="630" w:type="dxa"/>
          </w:tcPr>
          <w:p w:rsidR="006F0753" w:rsidRPr="00AE5E24" w:rsidRDefault="006F0753" w:rsidP="006A22B3">
            <w:pPr>
              <w:bidi/>
              <w:jc w:val="center"/>
              <w:rPr>
                <w:rFonts w:cs="B Mitra"/>
                <w:rtl/>
                <w:lang w:bidi="fa-IR"/>
              </w:rPr>
            </w:pPr>
            <w:r w:rsidRPr="00AE5E24">
              <w:rPr>
                <w:rFonts w:cs="B Mitra"/>
                <w:lang w:bidi="fa-IR"/>
              </w:rPr>
              <w:t>33</w:t>
            </w:r>
          </w:p>
        </w:tc>
        <w:tc>
          <w:tcPr>
            <w:tcW w:w="630" w:type="dxa"/>
          </w:tcPr>
          <w:p w:rsidR="006F0753" w:rsidRPr="00AE5E24" w:rsidRDefault="006F0753" w:rsidP="006A22B3">
            <w:pPr>
              <w:bidi/>
              <w:jc w:val="center"/>
              <w:rPr>
                <w:rFonts w:cs="B Mitra"/>
                <w:rtl/>
                <w:lang w:bidi="fa-IR"/>
              </w:rPr>
            </w:pPr>
            <w:r w:rsidRPr="00AE5E24">
              <w:rPr>
                <w:rFonts w:cs="B Mitra"/>
                <w:lang w:bidi="fa-IR"/>
              </w:rPr>
              <w:t>22</w:t>
            </w:r>
          </w:p>
        </w:tc>
        <w:tc>
          <w:tcPr>
            <w:tcW w:w="540" w:type="dxa"/>
          </w:tcPr>
          <w:p w:rsidR="006F0753" w:rsidRPr="00AE5E24" w:rsidRDefault="006F0753" w:rsidP="006A22B3">
            <w:pPr>
              <w:bidi/>
              <w:jc w:val="center"/>
              <w:rPr>
                <w:rFonts w:cs="B Mitra"/>
                <w:rtl/>
                <w:lang w:bidi="fa-IR"/>
              </w:rPr>
            </w:pPr>
            <w:r w:rsidRPr="00AE5E24">
              <w:rPr>
                <w:rFonts w:cs="B Mitra"/>
                <w:lang w:bidi="fa-IR"/>
              </w:rPr>
              <w:t>6</w:t>
            </w:r>
          </w:p>
        </w:tc>
        <w:tc>
          <w:tcPr>
            <w:tcW w:w="720" w:type="dxa"/>
          </w:tcPr>
          <w:p w:rsidR="006F0753" w:rsidRPr="00AE5E24" w:rsidRDefault="006F0753" w:rsidP="006A22B3">
            <w:pPr>
              <w:bidi/>
              <w:jc w:val="center"/>
              <w:rPr>
                <w:rFonts w:cs="B Mitra"/>
                <w:rtl/>
                <w:lang w:bidi="fa-IR"/>
              </w:rPr>
            </w:pPr>
            <w:r w:rsidRPr="00AE5E24">
              <w:rPr>
                <w:rFonts w:cs="B Mitra"/>
                <w:lang w:bidi="fa-IR"/>
              </w:rPr>
              <w:t>4</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Believing in after death life affects decision making on DNR.</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26</w:t>
            </w:r>
          </w:p>
        </w:tc>
        <w:tc>
          <w:tcPr>
            <w:tcW w:w="630" w:type="dxa"/>
          </w:tcPr>
          <w:p w:rsidR="006F0753" w:rsidRPr="00AE5E24" w:rsidRDefault="006F0753" w:rsidP="006A22B3">
            <w:pPr>
              <w:bidi/>
              <w:jc w:val="center"/>
              <w:rPr>
                <w:rFonts w:cs="B Mitra"/>
                <w:rtl/>
                <w:lang w:bidi="fa-IR"/>
              </w:rPr>
            </w:pPr>
            <w:r w:rsidRPr="00AE5E24">
              <w:rPr>
                <w:rFonts w:cs="B Mitra"/>
                <w:lang w:bidi="fa-IR"/>
              </w:rPr>
              <w:t>17.3</w:t>
            </w:r>
          </w:p>
        </w:tc>
        <w:tc>
          <w:tcPr>
            <w:tcW w:w="540" w:type="dxa"/>
          </w:tcPr>
          <w:p w:rsidR="006F0753" w:rsidRPr="00AE5E24" w:rsidRDefault="006F0753" w:rsidP="006A22B3">
            <w:pPr>
              <w:bidi/>
              <w:jc w:val="center"/>
              <w:rPr>
                <w:rFonts w:cs="B Mitra"/>
                <w:rtl/>
                <w:lang w:bidi="fa-IR"/>
              </w:rPr>
            </w:pPr>
            <w:r w:rsidRPr="00AE5E24">
              <w:rPr>
                <w:rFonts w:cs="B Mitra"/>
                <w:lang w:bidi="fa-IR"/>
              </w:rPr>
              <w:t>62</w:t>
            </w:r>
          </w:p>
        </w:tc>
        <w:tc>
          <w:tcPr>
            <w:tcW w:w="630" w:type="dxa"/>
          </w:tcPr>
          <w:p w:rsidR="006F0753" w:rsidRPr="00AE5E24" w:rsidRDefault="006F0753" w:rsidP="006A22B3">
            <w:pPr>
              <w:bidi/>
              <w:jc w:val="center"/>
              <w:rPr>
                <w:rFonts w:cs="B Mitra"/>
                <w:rtl/>
                <w:lang w:bidi="fa-IR"/>
              </w:rPr>
            </w:pPr>
            <w:r w:rsidRPr="00AE5E24">
              <w:rPr>
                <w:rFonts w:cs="B Mitra"/>
                <w:lang w:bidi="fa-IR"/>
              </w:rPr>
              <w:t>41.3</w:t>
            </w:r>
          </w:p>
        </w:tc>
        <w:tc>
          <w:tcPr>
            <w:tcW w:w="630" w:type="dxa"/>
          </w:tcPr>
          <w:p w:rsidR="006F0753" w:rsidRPr="00AE5E24" w:rsidRDefault="006F0753" w:rsidP="006A22B3">
            <w:pPr>
              <w:bidi/>
              <w:jc w:val="center"/>
              <w:rPr>
                <w:rFonts w:cs="B Mitra"/>
                <w:rtl/>
                <w:lang w:bidi="fa-IR"/>
              </w:rPr>
            </w:pPr>
            <w:r w:rsidRPr="00AE5E24">
              <w:rPr>
                <w:rFonts w:cs="B Mitra"/>
                <w:lang w:bidi="fa-IR"/>
              </w:rPr>
              <w:t>30</w:t>
            </w:r>
          </w:p>
        </w:tc>
        <w:tc>
          <w:tcPr>
            <w:tcW w:w="720" w:type="dxa"/>
          </w:tcPr>
          <w:p w:rsidR="006F0753" w:rsidRPr="00AE5E24" w:rsidRDefault="006F0753" w:rsidP="006A22B3">
            <w:pPr>
              <w:bidi/>
              <w:jc w:val="center"/>
              <w:rPr>
                <w:rFonts w:cs="B Mitra"/>
                <w:rtl/>
                <w:lang w:bidi="fa-IR"/>
              </w:rPr>
            </w:pPr>
            <w:r w:rsidRPr="00AE5E24">
              <w:rPr>
                <w:rFonts w:cs="B Mitra"/>
                <w:lang w:bidi="fa-IR"/>
              </w:rPr>
              <w:t>20</w:t>
            </w:r>
          </w:p>
        </w:tc>
        <w:tc>
          <w:tcPr>
            <w:tcW w:w="630" w:type="dxa"/>
          </w:tcPr>
          <w:p w:rsidR="006F0753" w:rsidRPr="00AE5E24" w:rsidRDefault="006F0753" w:rsidP="006A22B3">
            <w:pPr>
              <w:bidi/>
              <w:jc w:val="center"/>
              <w:rPr>
                <w:rFonts w:cs="B Mitra"/>
                <w:rtl/>
                <w:lang w:bidi="fa-IR"/>
              </w:rPr>
            </w:pPr>
            <w:r w:rsidRPr="00AE5E24">
              <w:rPr>
                <w:rFonts w:cs="B Mitra"/>
                <w:lang w:bidi="fa-IR"/>
              </w:rPr>
              <w:t>30</w:t>
            </w:r>
          </w:p>
        </w:tc>
        <w:tc>
          <w:tcPr>
            <w:tcW w:w="630" w:type="dxa"/>
          </w:tcPr>
          <w:p w:rsidR="006F0753" w:rsidRPr="00AE5E24" w:rsidRDefault="006F0753" w:rsidP="006A22B3">
            <w:pPr>
              <w:bidi/>
              <w:jc w:val="center"/>
              <w:rPr>
                <w:rFonts w:cs="B Mitra"/>
                <w:rtl/>
                <w:lang w:bidi="fa-IR"/>
              </w:rPr>
            </w:pPr>
            <w:r w:rsidRPr="00AE5E24">
              <w:rPr>
                <w:rFonts w:cs="B Mitra"/>
                <w:lang w:bidi="fa-IR"/>
              </w:rPr>
              <w:t>20</w:t>
            </w:r>
          </w:p>
        </w:tc>
        <w:tc>
          <w:tcPr>
            <w:tcW w:w="54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r>
      <w:tr w:rsidR="006F0753" w:rsidRPr="00F06A68" w:rsidTr="00240382">
        <w:tc>
          <w:tcPr>
            <w:tcW w:w="990" w:type="dxa"/>
            <w:vMerge w:val="restart"/>
          </w:tcPr>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Pr="00240382" w:rsidRDefault="006F0753" w:rsidP="006A22B3">
            <w:pPr>
              <w:jc w:val="both"/>
              <w:rPr>
                <w:rFonts w:asciiTheme="majorBidi" w:hAnsiTheme="majorBidi" w:cstheme="majorBidi"/>
                <w:b/>
                <w:bCs/>
                <w:sz w:val="20"/>
                <w:szCs w:val="20"/>
                <w:lang w:bidi="fa-IR"/>
              </w:rPr>
            </w:pPr>
            <w:r w:rsidRPr="00240382">
              <w:rPr>
                <w:rFonts w:asciiTheme="majorBidi" w:hAnsiTheme="majorBidi" w:cstheme="majorBidi"/>
                <w:b/>
                <w:bCs/>
                <w:sz w:val="20"/>
                <w:szCs w:val="20"/>
                <w:lang w:bidi="fa-IR"/>
              </w:rPr>
              <w:t>Decision making</w:t>
            </w:r>
          </w:p>
        </w:tc>
        <w:tc>
          <w:tcPr>
            <w:tcW w:w="2790" w:type="dxa"/>
          </w:tcPr>
          <w:p w:rsidR="006F0753" w:rsidRPr="00632BFC" w:rsidRDefault="006F0753" w:rsidP="006A22B3">
            <w:pPr>
              <w:jc w:val="both"/>
              <w:rPr>
                <w:rFonts w:asciiTheme="majorBidi" w:hAnsiTheme="majorBidi" w:cstheme="majorBidi"/>
                <w:sz w:val="24"/>
                <w:szCs w:val="24"/>
                <w:lang w:bidi="fa-IR"/>
              </w:rPr>
            </w:pPr>
            <w:r>
              <w:rPr>
                <w:rFonts w:asciiTheme="majorBidi" w:hAnsiTheme="majorBidi" w:cstheme="majorBidi"/>
                <w:sz w:val="24"/>
                <w:szCs w:val="24"/>
                <w:lang w:bidi="fa-IR"/>
              </w:rPr>
              <w:t>`</w:t>
            </w:r>
            <w:r w:rsidRPr="00632BFC">
              <w:rPr>
                <w:rFonts w:asciiTheme="majorBidi" w:hAnsiTheme="majorBidi" w:cstheme="majorBidi"/>
                <w:sz w:val="24"/>
                <w:szCs w:val="24"/>
                <w:lang w:bidi="fa-IR"/>
              </w:rPr>
              <w:t>It is important to consult patients to decide on DNR.</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50</w:t>
            </w:r>
          </w:p>
        </w:tc>
        <w:tc>
          <w:tcPr>
            <w:tcW w:w="630" w:type="dxa"/>
          </w:tcPr>
          <w:p w:rsidR="006F0753" w:rsidRPr="00AE5E24" w:rsidRDefault="006F0753" w:rsidP="006A22B3">
            <w:pPr>
              <w:bidi/>
              <w:jc w:val="center"/>
              <w:rPr>
                <w:rFonts w:cs="B Mitra"/>
                <w:rtl/>
                <w:lang w:bidi="fa-IR"/>
              </w:rPr>
            </w:pPr>
            <w:r w:rsidRPr="00AE5E24">
              <w:rPr>
                <w:rFonts w:cs="B Mitra"/>
                <w:lang w:bidi="fa-IR"/>
              </w:rPr>
              <w:t>33.3</w:t>
            </w:r>
          </w:p>
        </w:tc>
        <w:tc>
          <w:tcPr>
            <w:tcW w:w="540" w:type="dxa"/>
          </w:tcPr>
          <w:p w:rsidR="006F0753" w:rsidRPr="00AE5E24" w:rsidRDefault="006F0753" w:rsidP="006A22B3">
            <w:pPr>
              <w:bidi/>
              <w:jc w:val="center"/>
              <w:rPr>
                <w:rFonts w:cs="B Mitra"/>
                <w:rtl/>
                <w:lang w:bidi="fa-IR"/>
              </w:rPr>
            </w:pPr>
            <w:r w:rsidRPr="00AE5E24">
              <w:rPr>
                <w:rFonts w:cs="B Mitra"/>
                <w:lang w:bidi="fa-IR"/>
              </w:rPr>
              <w:t>69</w:t>
            </w:r>
          </w:p>
        </w:tc>
        <w:tc>
          <w:tcPr>
            <w:tcW w:w="630" w:type="dxa"/>
          </w:tcPr>
          <w:p w:rsidR="006F0753" w:rsidRPr="00AE5E24" w:rsidRDefault="006F0753" w:rsidP="006A22B3">
            <w:pPr>
              <w:bidi/>
              <w:jc w:val="center"/>
              <w:rPr>
                <w:rFonts w:cs="B Mitra"/>
                <w:rtl/>
                <w:lang w:bidi="fa-IR"/>
              </w:rPr>
            </w:pPr>
            <w:r w:rsidRPr="00AE5E24">
              <w:rPr>
                <w:rFonts w:cs="B Mitra"/>
                <w:lang w:bidi="fa-IR"/>
              </w:rPr>
              <w:t>46</w:t>
            </w:r>
          </w:p>
        </w:tc>
        <w:tc>
          <w:tcPr>
            <w:tcW w:w="630" w:type="dxa"/>
          </w:tcPr>
          <w:p w:rsidR="006F0753" w:rsidRPr="00AE5E24" w:rsidRDefault="006F0753" w:rsidP="006A22B3">
            <w:pPr>
              <w:bidi/>
              <w:jc w:val="center"/>
              <w:rPr>
                <w:rFonts w:cs="B Mitra"/>
                <w:rtl/>
                <w:lang w:bidi="fa-IR"/>
              </w:rPr>
            </w:pPr>
            <w:r w:rsidRPr="00AE5E24">
              <w:rPr>
                <w:rFonts w:cs="B Mitra"/>
                <w:lang w:bidi="fa-IR"/>
              </w:rPr>
              <w:t>22</w:t>
            </w:r>
          </w:p>
        </w:tc>
        <w:tc>
          <w:tcPr>
            <w:tcW w:w="720" w:type="dxa"/>
          </w:tcPr>
          <w:p w:rsidR="006F0753" w:rsidRPr="00AE5E24" w:rsidRDefault="006F0753" w:rsidP="006A22B3">
            <w:pPr>
              <w:bidi/>
              <w:jc w:val="center"/>
              <w:rPr>
                <w:rFonts w:cs="B Mitra"/>
                <w:rtl/>
                <w:lang w:bidi="fa-IR"/>
              </w:rPr>
            </w:pPr>
            <w:r w:rsidRPr="00AE5E24">
              <w:rPr>
                <w:rFonts w:cs="B Mitra"/>
                <w:lang w:bidi="fa-IR"/>
              </w:rPr>
              <w:t>14.7</w:t>
            </w:r>
          </w:p>
        </w:tc>
        <w:tc>
          <w:tcPr>
            <w:tcW w:w="630" w:type="dxa"/>
          </w:tcPr>
          <w:p w:rsidR="006F0753" w:rsidRPr="00AE5E24" w:rsidRDefault="006F0753" w:rsidP="006A22B3">
            <w:pPr>
              <w:bidi/>
              <w:jc w:val="center"/>
              <w:rPr>
                <w:rFonts w:cs="B Mitra"/>
                <w:rtl/>
                <w:lang w:bidi="fa-IR"/>
              </w:rPr>
            </w:pPr>
            <w:r w:rsidRPr="00AE5E24">
              <w:rPr>
                <w:rFonts w:cs="B Mitra"/>
                <w:lang w:bidi="fa-IR"/>
              </w:rPr>
              <w:t>5</w:t>
            </w:r>
          </w:p>
        </w:tc>
        <w:tc>
          <w:tcPr>
            <w:tcW w:w="630" w:type="dxa"/>
          </w:tcPr>
          <w:p w:rsidR="006F0753" w:rsidRPr="00AE5E24" w:rsidRDefault="006F0753" w:rsidP="006A22B3">
            <w:pPr>
              <w:bidi/>
              <w:jc w:val="center"/>
              <w:rPr>
                <w:rFonts w:cs="B Mitra"/>
                <w:rtl/>
                <w:lang w:bidi="fa-IR"/>
              </w:rPr>
            </w:pPr>
            <w:r w:rsidRPr="00AE5E24">
              <w:rPr>
                <w:rFonts w:cs="B Mitra"/>
                <w:lang w:bidi="fa-IR"/>
              </w:rPr>
              <w:t>3.3</w:t>
            </w:r>
          </w:p>
        </w:tc>
        <w:tc>
          <w:tcPr>
            <w:tcW w:w="540" w:type="dxa"/>
          </w:tcPr>
          <w:p w:rsidR="006F0753" w:rsidRPr="00AE5E24" w:rsidRDefault="006F0753" w:rsidP="006A22B3">
            <w:pPr>
              <w:bidi/>
              <w:jc w:val="center"/>
              <w:rPr>
                <w:rFonts w:cs="B Mitra"/>
                <w:rtl/>
                <w:lang w:bidi="fa-IR"/>
              </w:rPr>
            </w:pPr>
            <w:r w:rsidRPr="00AE5E24">
              <w:rPr>
                <w:rFonts w:cs="B Mitra"/>
                <w:lang w:bidi="fa-IR"/>
              </w:rPr>
              <w:t>4</w:t>
            </w:r>
          </w:p>
        </w:tc>
        <w:tc>
          <w:tcPr>
            <w:tcW w:w="720" w:type="dxa"/>
          </w:tcPr>
          <w:p w:rsidR="006F0753" w:rsidRPr="00AE5E24" w:rsidRDefault="006F0753" w:rsidP="006A22B3">
            <w:pPr>
              <w:bidi/>
              <w:jc w:val="center"/>
              <w:rPr>
                <w:rFonts w:cs="B Mitra"/>
                <w:rtl/>
                <w:lang w:bidi="fa-IR"/>
              </w:rPr>
            </w:pPr>
            <w:r w:rsidRPr="00AE5E24">
              <w:rPr>
                <w:rFonts w:cs="B Mitra"/>
                <w:lang w:bidi="fa-IR"/>
              </w:rPr>
              <w:t>2.7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patient and his family should be </w:t>
            </w:r>
            <w:r w:rsidRPr="00632BFC">
              <w:rPr>
                <w:rFonts w:asciiTheme="majorBidi" w:hAnsiTheme="majorBidi" w:cstheme="majorBidi"/>
                <w:sz w:val="24"/>
                <w:szCs w:val="24"/>
                <w:lang w:bidi="fa-IR"/>
              </w:rPr>
              <w:t>permit for</w:t>
            </w:r>
            <w:r w:rsidRPr="0007494B">
              <w:rPr>
                <w:rFonts w:asciiTheme="majorBidi" w:hAnsiTheme="majorBidi" w:cstheme="majorBidi"/>
                <w:sz w:val="24"/>
                <w:szCs w:val="24"/>
                <w:lang w:bidi="fa-IR"/>
              </w:rPr>
              <w:t xml:space="preserve"> DNR.</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85</w:t>
            </w:r>
          </w:p>
        </w:tc>
        <w:tc>
          <w:tcPr>
            <w:tcW w:w="630" w:type="dxa"/>
          </w:tcPr>
          <w:p w:rsidR="006F0753" w:rsidRPr="00AE5E24" w:rsidRDefault="006F0753" w:rsidP="006A22B3">
            <w:pPr>
              <w:bidi/>
              <w:jc w:val="center"/>
              <w:rPr>
                <w:rFonts w:cs="B Mitra"/>
                <w:rtl/>
                <w:lang w:bidi="fa-IR"/>
              </w:rPr>
            </w:pPr>
            <w:r w:rsidRPr="00AE5E24">
              <w:rPr>
                <w:rFonts w:cs="B Mitra"/>
                <w:lang w:bidi="fa-IR"/>
              </w:rPr>
              <w:t>56.7</w:t>
            </w:r>
          </w:p>
        </w:tc>
        <w:tc>
          <w:tcPr>
            <w:tcW w:w="540" w:type="dxa"/>
          </w:tcPr>
          <w:p w:rsidR="006F0753" w:rsidRPr="00AE5E24" w:rsidRDefault="006F0753" w:rsidP="006A22B3">
            <w:pPr>
              <w:bidi/>
              <w:jc w:val="center"/>
              <w:rPr>
                <w:rFonts w:cs="B Mitra"/>
                <w:rtl/>
                <w:lang w:bidi="fa-IR"/>
              </w:rPr>
            </w:pPr>
            <w:r w:rsidRPr="00AE5E24">
              <w:rPr>
                <w:rFonts w:cs="B Mitra"/>
                <w:lang w:bidi="fa-IR"/>
              </w:rPr>
              <w:t>40</w:t>
            </w:r>
          </w:p>
        </w:tc>
        <w:tc>
          <w:tcPr>
            <w:tcW w:w="630" w:type="dxa"/>
          </w:tcPr>
          <w:p w:rsidR="006F0753" w:rsidRPr="00AE5E24" w:rsidRDefault="006F0753" w:rsidP="006A22B3">
            <w:pPr>
              <w:bidi/>
              <w:jc w:val="center"/>
              <w:rPr>
                <w:rFonts w:cs="B Mitra"/>
                <w:rtl/>
                <w:lang w:bidi="fa-IR"/>
              </w:rPr>
            </w:pPr>
            <w:r w:rsidRPr="00AE5E24">
              <w:rPr>
                <w:rFonts w:cs="B Mitra"/>
                <w:lang w:bidi="fa-IR"/>
              </w:rPr>
              <w:t>26.7</w:t>
            </w:r>
          </w:p>
        </w:tc>
        <w:tc>
          <w:tcPr>
            <w:tcW w:w="63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c>
          <w:tcPr>
            <w:tcW w:w="630" w:type="dxa"/>
          </w:tcPr>
          <w:p w:rsidR="006F0753" w:rsidRPr="00AE5E24" w:rsidRDefault="006F0753" w:rsidP="006A22B3">
            <w:pPr>
              <w:bidi/>
              <w:jc w:val="center"/>
              <w:rPr>
                <w:rFonts w:cs="B Mitra"/>
                <w:rtl/>
                <w:lang w:bidi="fa-IR"/>
              </w:rPr>
            </w:pPr>
            <w:r w:rsidRPr="00AE5E24">
              <w:rPr>
                <w:rFonts w:cs="B Mitra"/>
                <w:lang w:bidi="fa-IR"/>
              </w:rPr>
              <w:t>19</w:t>
            </w:r>
          </w:p>
        </w:tc>
        <w:tc>
          <w:tcPr>
            <w:tcW w:w="630" w:type="dxa"/>
          </w:tcPr>
          <w:p w:rsidR="006F0753" w:rsidRPr="00AE5E24" w:rsidRDefault="006F0753" w:rsidP="006A22B3">
            <w:pPr>
              <w:bidi/>
              <w:jc w:val="center"/>
              <w:rPr>
                <w:rFonts w:cs="B Mitra"/>
                <w:rtl/>
                <w:lang w:bidi="fa-IR"/>
              </w:rPr>
            </w:pPr>
            <w:r w:rsidRPr="00AE5E24">
              <w:rPr>
                <w:rFonts w:cs="B Mitra"/>
                <w:lang w:bidi="fa-IR"/>
              </w:rPr>
              <w:t>12.7</w:t>
            </w:r>
          </w:p>
        </w:tc>
        <w:tc>
          <w:tcPr>
            <w:tcW w:w="540" w:type="dxa"/>
          </w:tcPr>
          <w:p w:rsidR="006F0753" w:rsidRPr="00AE5E24" w:rsidRDefault="006F0753" w:rsidP="006A22B3">
            <w:pPr>
              <w:bidi/>
              <w:jc w:val="center"/>
              <w:rPr>
                <w:rFonts w:cs="B Mitra"/>
                <w:rtl/>
                <w:lang w:bidi="fa-IR"/>
              </w:rPr>
            </w:pPr>
            <w:r w:rsidRPr="00AE5E24">
              <w:rPr>
                <w:rFonts w:cs="B Mitra"/>
                <w:lang w:bidi="fa-IR"/>
              </w:rPr>
              <w:t>4</w:t>
            </w:r>
          </w:p>
        </w:tc>
        <w:tc>
          <w:tcPr>
            <w:tcW w:w="720" w:type="dxa"/>
          </w:tcPr>
          <w:p w:rsidR="006F0753" w:rsidRPr="00AE5E24" w:rsidRDefault="006F0753" w:rsidP="006A22B3">
            <w:pPr>
              <w:bidi/>
              <w:jc w:val="center"/>
              <w:rPr>
                <w:rFonts w:cs="B Mitra"/>
                <w:rtl/>
                <w:lang w:bidi="fa-IR"/>
              </w:rPr>
            </w:pPr>
            <w:r w:rsidRPr="00AE5E24">
              <w:rPr>
                <w:rFonts w:cs="B Mitra"/>
                <w:lang w:bidi="fa-IR"/>
              </w:rPr>
              <w:t>2.7</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patient and the patient's family are also involved in deciding on DNR.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76</w:t>
            </w:r>
          </w:p>
        </w:tc>
        <w:tc>
          <w:tcPr>
            <w:tcW w:w="630" w:type="dxa"/>
          </w:tcPr>
          <w:p w:rsidR="006F0753" w:rsidRPr="00AE5E24" w:rsidRDefault="006F0753" w:rsidP="006A22B3">
            <w:pPr>
              <w:bidi/>
              <w:jc w:val="center"/>
              <w:rPr>
                <w:rFonts w:cs="B Mitra"/>
                <w:rtl/>
                <w:lang w:bidi="fa-IR"/>
              </w:rPr>
            </w:pPr>
            <w:r w:rsidRPr="00AE5E24">
              <w:rPr>
                <w:rFonts w:cs="B Mitra"/>
                <w:lang w:bidi="fa-IR"/>
              </w:rPr>
              <w:t>50.7</w:t>
            </w:r>
          </w:p>
        </w:tc>
        <w:tc>
          <w:tcPr>
            <w:tcW w:w="540" w:type="dxa"/>
          </w:tcPr>
          <w:p w:rsidR="006F0753" w:rsidRPr="00AE5E24" w:rsidRDefault="006F0753" w:rsidP="006A22B3">
            <w:pPr>
              <w:bidi/>
              <w:jc w:val="center"/>
              <w:rPr>
                <w:rFonts w:cs="B Mitra"/>
                <w:rtl/>
                <w:lang w:bidi="fa-IR"/>
              </w:rPr>
            </w:pPr>
            <w:r w:rsidRPr="00AE5E24">
              <w:rPr>
                <w:rFonts w:cs="B Mitra"/>
                <w:lang w:bidi="fa-IR"/>
              </w:rPr>
              <w:t>48</w:t>
            </w:r>
          </w:p>
        </w:tc>
        <w:tc>
          <w:tcPr>
            <w:tcW w:w="630" w:type="dxa"/>
          </w:tcPr>
          <w:p w:rsidR="006F0753" w:rsidRPr="00AE5E24" w:rsidRDefault="006F0753" w:rsidP="006A22B3">
            <w:pPr>
              <w:bidi/>
              <w:jc w:val="center"/>
              <w:rPr>
                <w:rFonts w:cs="B Mitra"/>
                <w:rtl/>
                <w:lang w:bidi="fa-IR"/>
              </w:rPr>
            </w:pPr>
            <w:r w:rsidRPr="00AE5E24">
              <w:rPr>
                <w:rFonts w:cs="B Mitra"/>
                <w:lang w:bidi="fa-IR"/>
              </w:rPr>
              <w:t>32</w:t>
            </w:r>
          </w:p>
        </w:tc>
        <w:tc>
          <w:tcPr>
            <w:tcW w:w="630" w:type="dxa"/>
          </w:tcPr>
          <w:p w:rsidR="006F0753" w:rsidRPr="00AE5E24" w:rsidRDefault="006F0753" w:rsidP="006A22B3">
            <w:pPr>
              <w:bidi/>
              <w:jc w:val="center"/>
              <w:rPr>
                <w:rFonts w:cs="B Mitra"/>
                <w:rtl/>
                <w:lang w:bidi="fa-IR"/>
              </w:rPr>
            </w:pPr>
            <w:r w:rsidRPr="00AE5E24">
              <w:rPr>
                <w:rFonts w:cs="B Mitra"/>
                <w:lang w:bidi="fa-IR"/>
              </w:rPr>
              <w:t>3</w:t>
            </w:r>
          </w:p>
        </w:tc>
        <w:tc>
          <w:tcPr>
            <w:tcW w:w="720" w:type="dxa"/>
          </w:tcPr>
          <w:p w:rsidR="006F0753" w:rsidRPr="00AE5E24" w:rsidRDefault="006F0753" w:rsidP="006A22B3">
            <w:pPr>
              <w:bidi/>
              <w:jc w:val="center"/>
              <w:rPr>
                <w:rFonts w:cs="B Mitra"/>
                <w:rtl/>
                <w:lang w:bidi="fa-IR"/>
              </w:rPr>
            </w:pPr>
            <w:r w:rsidRPr="00AE5E24">
              <w:rPr>
                <w:rFonts w:cs="B Mitra"/>
                <w:lang w:bidi="fa-IR"/>
              </w:rPr>
              <w:t>2</w:t>
            </w:r>
          </w:p>
        </w:tc>
        <w:tc>
          <w:tcPr>
            <w:tcW w:w="630" w:type="dxa"/>
          </w:tcPr>
          <w:p w:rsidR="006F0753" w:rsidRPr="00AE5E24" w:rsidRDefault="006F0753" w:rsidP="006A22B3">
            <w:pPr>
              <w:bidi/>
              <w:jc w:val="center"/>
              <w:rPr>
                <w:rFonts w:cs="B Mitra"/>
                <w:rtl/>
                <w:lang w:bidi="fa-IR"/>
              </w:rPr>
            </w:pPr>
            <w:r w:rsidRPr="00AE5E24">
              <w:rPr>
                <w:rFonts w:cs="B Mitra"/>
                <w:lang w:bidi="fa-IR"/>
              </w:rPr>
              <w:t>18</w:t>
            </w:r>
          </w:p>
        </w:tc>
        <w:tc>
          <w:tcPr>
            <w:tcW w:w="630" w:type="dxa"/>
          </w:tcPr>
          <w:p w:rsidR="006F0753" w:rsidRPr="00AE5E24" w:rsidRDefault="006F0753" w:rsidP="006A22B3">
            <w:pPr>
              <w:bidi/>
              <w:jc w:val="center"/>
              <w:rPr>
                <w:rFonts w:cs="B Mitra"/>
                <w:rtl/>
                <w:lang w:bidi="fa-IR"/>
              </w:rPr>
            </w:pPr>
            <w:r w:rsidRPr="00AE5E24">
              <w:rPr>
                <w:rFonts w:cs="B Mitra"/>
                <w:lang w:bidi="fa-IR"/>
              </w:rPr>
              <w:t>12</w:t>
            </w:r>
          </w:p>
        </w:tc>
        <w:tc>
          <w:tcPr>
            <w:tcW w:w="540" w:type="dxa"/>
          </w:tcPr>
          <w:p w:rsidR="006F0753" w:rsidRPr="00AE5E24" w:rsidRDefault="006F0753" w:rsidP="006A22B3">
            <w:pPr>
              <w:bidi/>
              <w:jc w:val="center"/>
              <w:rPr>
                <w:rFonts w:cs="B Mitra"/>
                <w:rtl/>
                <w:lang w:bidi="fa-IR"/>
              </w:rPr>
            </w:pPr>
            <w:r w:rsidRPr="00AE5E24">
              <w:rPr>
                <w:rFonts w:cs="B Mitra"/>
                <w:lang w:bidi="fa-IR"/>
              </w:rPr>
              <w:t>5</w:t>
            </w:r>
          </w:p>
        </w:tc>
        <w:tc>
          <w:tcPr>
            <w:tcW w:w="720" w:type="dxa"/>
          </w:tcPr>
          <w:p w:rsidR="006F0753" w:rsidRPr="00AE5E24" w:rsidRDefault="006F0753" w:rsidP="006A22B3">
            <w:pPr>
              <w:bidi/>
              <w:jc w:val="center"/>
              <w:rPr>
                <w:rFonts w:cs="B Mitra"/>
                <w:rtl/>
                <w:lang w:bidi="fa-IR"/>
              </w:rPr>
            </w:pPr>
            <w:r w:rsidRPr="00AE5E24">
              <w:rPr>
                <w:rFonts w:cs="B Mitra"/>
                <w:lang w:bidi="fa-IR"/>
              </w:rPr>
              <w:t>3.3</w:t>
            </w:r>
          </w:p>
        </w:tc>
      </w:tr>
      <w:tr w:rsidR="002F7F6C" w:rsidRPr="00F06A68" w:rsidTr="00240382">
        <w:tc>
          <w:tcPr>
            <w:tcW w:w="990" w:type="dxa"/>
            <w:vMerge/>
          </w:tcPr>
          <w:p w:rsidR="002F7F6C" w:rsidRDefault="002F7F6C" w:rsidP="006A22B3">
            <w:pPr>
              <w:jc w:val="both"/>
              <w:rPr>
                <w:rFonts w:asciiTheme="majorBidi" w:hAnsiTheme="majorBidi" w:cstheme="majorBidi"/>
                <w:sz w:val="24"/>
                <w:szCs w:val="24"/>
                <w:lang w:bidi="fa-IR"/>
              </w:rPr>
            </w:pPr>
          </w:p>
        </w:tc>
        <w:tc>
          <w:tcPr>
            <w:tcW w:w="2790" w:type="dxa"/>
          </w:tcPr>
          <w:p w:rsidR="002F7F6C" w:rsidRPr="008D7756" w:rsidRDefault="002F7F6C" w:rsidP="006A22B3">
            <w:pPr>
              <w:jc w:val="both"/>
              <w:rPr>
                <w:rFonts w:asciiTheme="majorBidi" w:hAnsiTheme="majorBidi" w:cstheme="majorBidi"/>
                <w:sz w:val="24"/>
                <w:szCs w:val="24"/>
                <w:lang w:bidi="fa-IR"/>
              </w:rPr>
            </w:pPr>
            <w:r w:rsidRPr="008D7756">
              <w:rPr>
                <w:rFonts w:asciiTheme="majorBidi" w:hAnsiTheme="majorBidi" w:cstheme="majorBidi"/>
                <w:sz w:val="24"/>
                <w:szCs w:val="24"/>
                <w:lang w:bidi="fa-IR"/>
              </w:rPr>
              <w:t xml:space="preserve">Nurses, care team, family, physician, and patient should all participate in decision making on DNR. </w:t>
            </w:r>
          </w:p>
          <w:p w:rsidR="002F7F6C" w:rsidRPr="008D7756" w:rsidRDefault="002F7F6C" w:rsidP="006A22B3">
            <w:pPr>
              <w:bidi/>
              <w:spacing w:after="200" w:line="276" w:lineRule="auto"/>
              <w:jc w:val="both"/>
              <w:rPr>
                <w:rFonts w:asciiTheme="majorBidi" w:hAnsiTheme="majorBidi" w:cstheme="majorBidi"/>
                <w:sz w:val="24"/>
                <w:szCs w:val="24"/>
                <w:lang w:bidi="fa-IR"/>
              </w:rPr>
            </w:pPr>
          </w:p>
        </w:tc>
        <w:tc>
          <w:tcPr>
            <w:tcW w:w="810" w:type="dxa"/>
          </w:tcPr>
          <w:p w:rsidR="002F7F6C" w:rsidRPr="008D7756" w:rsidRDefault="002F7F6C" w:rsidP="006A22B3">
            <w:pPr>
              <w:bidi/>
              <w:jc w:val="center"/>
              <w:rPr>
                <w:rFonts w:cs="B Mitra"/>
                <w:rtl/>
                <w:lang w:bidi="fa-IR"/>
              </w:rPr>
            </w:pPr>
            <w:r w:rsidRPr="008D7756">
              <w:rPr>
                <w:rFonts w:cs="B Mitra"/>
                <w:lang w:bidi="fa-IR"/>
              </w:rPr>
              <w:t>44</w:t>
            </w:r>
          </w:p>
        </w:tc>
        <w:tc>
          <w:tcPr>
            <w:tcW w:w="630" w:type="dxa"/>
          </w:tcPr>
          <w:p w:rsidR="002F7F6C" w:rsidRPr="008D7756" w:rsidRDefault="002F7F6C" w:rsidP="006A22B3">
            <w:pPr>
              <w:bidi/>
              <w:jc w:val="center"/>
              <w:rPr>
                <w:rFonts w:cs="B Mitra"/>
                <w:rtl/>
                <w:lang w:bidi="fa-IR"/>
              </w:rPr>
            </w:pPr>
            <w:r w:rsidRPr="008D7756">
              <w:rPr>
                <w:rFonts w:cs="B Mitra"/>
                <w:lang w:bidi="fa-IR"/>
              </w:rPr>
              <w:t>29.3</w:t>
            </w:r>
          </w:p>
        </w:tc>
        <w:tc>
          <w:tcPr>
            <w:tcW w:w="540" w:type="dxa"/>
          </w:tcPr>
          <w:p w:rsidR="002F7F6C" w:rsidRPr="008D7756" w:rsidRDefault="002F7F6C" w:rsidP="006A22B3">
            <w:pPr>
              <w:bidi/>
              <w:jc w:val="center"/>
              <w:rPr>
                <w:rFonts w:cs="B Mitra"/>
                <w:rtl/>
                <w:lang w:bidi="fa-IR"/>
              </w:rPr>
            </w:pPr>
            <w:r w:rsidRPr="008D7756">
              <w:rPr>
                <w:rFonts w:cs="B Mitra"/>
                <w:lang w:bidi="fa-IR"/>
              </w:rPr>
              <w:t>72</w:t>
            </w:r>
          </w:p>
        </w:tc>
        <w:tc>
          <w:tcPr>
            <w:tcW w:w="630" w:type="dxa"/>
          </w:tcPr>
          <w:p w:rsidR="002F7F6C" w:rsidRPr="008D7756" w:rsidRDefault="002F7F6C" w:rsidP="006A22B3">
            <w:pPr>
              <w:bidi/>
              <w:jc w:val="center"/>
              <w:rPr>
                <w:rFonts w:cs="B Mitra"/>
                <w:rtl/>
                <w:lang w:bidi="fa-IR"/>
              </w:rPr>
            </w:pPr>
            <w:r w:rsidRPr="008D7756">
              <w:rPr>
                <w:rFonts w:cs="B Mitra"/>
                <w:lang w:bidi="fa-IR"/>
              </w:rPr>
              <w:t>48</w:t>
            </w:r>
          </w:p>
        </w:tc>
        <w:tc>
          <w:tcPr>
            <w:tcW w:w="630" w:type="dxa"/>
          </w:tcPr>
          <w:p w:rsidR="002F7F6C" w:rsidRPr="008D7756" w:rsidRDefault="002F7F6C" w:rsidP="006A22B3">
            <w:pPr>
              <w:bidi/>
              <w:jc w:val="center"/>
              <w:rPr>
                <w:rFonts w:cs="B Mitra"/>
                <w:rtl/>
                <w:lang w:bidi="fa-IR"/>
              </w:rPr>
            </w:pPr>
            <w:r w:rsidRPr="008D7756">
              <w:rPr>
                <w:rFonts w:cs="B Mitra"/>
                <w:lang w:bidi="fa-IR"/>
              </w:rPr>
              <w:t>10</w:t>
            </w:r>
          </w:p>
        </w:tc>
        <w:tc>
          <w:tcPr>
            <w:tcW w:w="720" w:type="dxa"/>
          </w:tcPr>
          <w:p w:rsidR="002F7F6C" w:rsidRPr="008D7756" w:rsidRDefault="002F7F6C" w:rsidP="006A22B3">
            <w:pPr>
              <w:bidi/>
              <w:jc w:val="center"/>
              <w:rPr>
                <w:rFonts w:cs="B Mitra"/>
                <w:rtl/>
                <w:lang w:bidi="fa-IR"/>
              </w:rPr>
            </w:pPr>
            <w:r w:rsidRPr="008D7756">
              <w:rPr>
                <w:rFonts w:cs="B Mitra"/>
                <w:lang w:bidi="fa-IR"/>
              </w:rPr>
              <w:t>6.7</w:t>
            </w:r>
          </w:p>
        </w:tc>
        <w:tc>
          <w:tcPr>
            <w:tcW w:w="630" w:type="dxa"/>
          </w:tcPr>
          <w:p w:rsidR="002F7F6C" w:rsidRPr="008D7756" w:rsidRDefault="002F7F6C" w:rsidP="006A22B3">
            <w:pPr>
              <w:bidi/>
              <w:jc w:val="center"/>
              <w:rPr>
                <w:rFonts w:cs="B Mitra"/>
                <w:rtl/>
                <w:lang w:bidi="fa-IR"/>
              </w:rPr>
            </w:pPr>
            <w:r w:rsidRPr="008D7756">
              <w:rPr>
                <w:rFonts w:cs="B Mitra"/>
                <w:lang w:bidi="fa-IR"/>
              </w:rPr>
              <w:t>22</w:t>
            </w:r>
          </w:p>
        </w:tc>
        <w:tc>
          <w:tcPr>
            <w:tcW w:w="630" w:type="dxa"/>
          </w:tcPr>
          <w:p w:rsidR="002F7F6C" w:rsidRPr="008D7756" w:rsidRDefault="002F7F6C" w:rsidP="006A22B3">
            <w:pPr>
              <w:bidi/>
              <w:jc w:val="center"/>
              <w:rPr>
                <w:rFonts w:cs="B Mitra"/>
                <w:rtl/>
                <w:lang w:bidi="fa-IR"/>
              </w:rPr>
            </w:pPr>
            <w:r w:rsidRPr="008D7756">
              <w:rPr>
                <w:rFonts w:cs="B Mitra"/>
                <w:lang w:bidi="fa-IR"/>
              </w:rPr>
              <w:t>14.7</w:t>
            </w:r>
          </w:p>
        </w:tc>
        <w:tc>
          <w:tcPr>
            <w:tcW w:w="540" w:type="dxa"/>
          </w:tcPr>
          <w:p w:rsidR="002F7F6C" w:rsidRPr="008D7756" w:rsidRDefault="002F7F6C" w:rsidP="006A22B3">
            <w:pPr>
              <w:bidi/>
              <w:jc w:val="center"/>
              <w:rPr>
                <w:rFonts w:cs="B Mitra"/>
                <w:rtl/>
                <w:lang w:bidi="fa-IR"/>
              </w:rPr>
            </w:pPr>
            <w:r w:rsidRPr="008D7756">
              <w:rPr>
                <w:rFonts w:cs="B Mitra"/>
                <w:lang w:bidi="fa-IR"/>
              </w:rPr>
              <w:t>2</w:t>
            </w:r>
          </w:p>
        </w:tc>
        <w:tc>
          <w:tcPr>
            <w:tcW w:w="720" w:type="dxa"/>
          </w:tcPr>
          <w:p w:rsidR="002F7F6C" w:rsidRPr="008D7756" w:rsidRDefault="002F7F6C" w:rsidP="006A22B3">
            <w:pPr>
              <w:bidi/>
              <w:jc w:val="center"/>
              <w:rPr>
                <w:rFonts w:cs="B Mitra"/>
                <w:rtl/>
                <w:lang w:bidi="fa-IR"/>
              </w:rPr>
            </w:pPr>
            <w:r w:rsidRPr="008D7756">
              <w:rPr>
                <w:rFonts w:cs="B Mitra"/>
                <w:lang w:bidi="fa-IR"/>
              </w:rPr>
              <w:t>1.3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Should not ask the patient's family and the patient about the DNR.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5</w:t>
            </w:r>
          </w:p>
        </w:tc>
        <w:tc>
          <w:tcPr>
            <w:tcW w:w="630" w:type="dxa"/>
          </w:tcPr>
          <w:p w:rsidR="006F0753" w:rsidRPr="00AE5E24" w:rsidRDefault="006F0753" w:rsidP="006A22B3">
            <w:pPr>
              <w:bidi/>
              <w:jc w:val="center"/>
              <w:rPr>
                <w:rFonts w:cs="B Mitra"/>
                <w:rtl/>
                <w:lang w:bidi="fa-IR"/>
              </w:rPr>
            </w:pPr>
            <w:r w:rsidRPr="00AE5E24">
              <w:rPr>
                <w:rFonts w:cs="B Mitra"/>
                <w:lang w:bidi="fa-IR"/>
              </w:rPr>
              <w:t>3.3</w:t>
            </w:r>
          </w:p>
        </w:tc>
        <w:tc>
          <w:tcPr>
            <w:tcW w:w="540" w:type="dxa"/>
          </w:tcPr>
          <w:p w:rsidR="006F0753" w:rsidRPr="00AE5E24" w:rsidRDefault="006F0753" w:rsidP="006A22B3">
            <w:pPr>
              <w:bidi/>
              <w:jc w:val="center"/>
              <w:rPr>
                <w:rFonts w:cs="B Mitra"/>
                <w:rtl/>
                <w:lang w:bidi="fa-IR"/>
              </w:rPr>
            </w:pPr>
            <w:r w:rsidRPr="00AE5E24">
              <w:rPr>
                <w:rFonts w:cs="B Mitra"/>
                <w:lang w:bidi="fa-IR"/>
              </w:rPr>
              <w:t>32</w:t>
            </w:r>
          </w:p>
        </w:tc>
        <w:tc>
          <w:tcPr>
            <w:tcW w:w="630" w:type="dxa"/>
          </w:tcPr>
          <w:p w:rsidR="006F0753" w:rsidRPr="00AE5E24" w:rsidRDefault="006F0753" w:rsidP="006A22B3">
            <w:pPr>
              <w:bidi/>
              <w:jc w:val="center"/>
              <w:rPr>
                <w:rFonts w:cs="B Mitra"/>
                <w:rtl/>
                <w:lang w:bidi="fa-IR"/>
              </w:rPr>
            </w:pPr>
            <w:r w:rsidRPr="00AE5E24">
              <w:rPr>
                <w:rFonts w:cs="B Mitra"/>
                <w:lang w:bidi="fa-IR"/>
              </w:rPr>
              <w:t>21.3</w:t>
            </w:r>
          </w:p>
        </w:tc>
        <w:tc>
          <w:tcPr>
            <w:tcW w:w="630" w:type="dxa"/>
          </w:tcPr>
          <w:p w:rsidR="006F0753" w:rsidRPr="00AE5E24" w:rsidRDefault="006F0753" w:rsidP="006A22B3">
            <w:pPr>
              <w:bidi/>
              <w:jc w:val="center"/>
              <w:rPr>
                <w:rFonts w:cs="B Mitra"/>
                <w:rtl/>
                <w:lang w:bidi="fa-IR"/>
              </w:rPr>
            </w:pPr>
            <w:r w:rsidRPr="00AE5E24">
              <w:rPr>
                <w:rFonts w:cs="B Mitra"/>
                <w:lang w:bidi="fa-IR"/>
              </w:rPr>
              <w:t>1</w:t>
            </w:r>
          </w:p>
        </w:tc>
        <w:tc>
          <w:tcPr>
            <w:tcW w:w="720" w:type="dxa"/>
          </w:tcPr>
          <w:p w:rsidR="006F0753" w:rsidRPr="00AE5E24" w:rsidRDefault="006F0753" w:rsidP="006A22B3">
            <w:pPr>
              <w:bidi/>
              <w:jc w:val="center"/>
              <w:rPr>
                <w:rFonts w:cs="B Mitra"/>
                <w:rtl/>
                <w:lang w:bidi="fa-IR"/>
              </w:rPr>
            </w:pPr>
            <w:r w:rsidRPr="00AE5E24">
              <w:rPr>
                <w:rFonts w:cs="B Mitra"/>
                <w:lang w:bidi="fa-IR"/>
              </w:rPr>
              <w:t>0.7</w:t>
            </w:r>
          </w:p>
        </w:tc>
        <w:tc>
          <w:tcPr>
            <w:tcW w:w="630" w:type="dxa"/>
          </w:tcPr>
          <w:p w:rsidR="006F0753" w:rsidRPr="00AE5E24" w:rsidRDefault="006F0753" w:rsidP="006A22B3">
            <w:pPr>
              <w:bidi/>
              <w:jc w:val="center"/>
              <w:rPr>
                <w:rFonts w:cs="B Mitra"/>
                <w:rtl/>
                <w:lang w:bidi="fa-IR"/>
              </w:rPr>
            </w:pPr>
            <w:r w:rsidRPr="00AE5E24">
              <w:rPr>
                <w:rFonts w:cs="B Mitra"/>
                <w:lang w:bidi="fa-IR"/>
              </w:rPr>
              <w:t>40</w:t>
            </w:r>
          </w:p>
        </w:tc>
        <w:tc>
          <w:tcPr>
            <w:tcW w:w="630" w:type="dxa"/>
          </w:tcPr>
          <w:p w:rsidR="006F0753" w:rsidRPr="00AE5E24" w:rsidRDefault="006F0753" w:rsidP="006A22B3">
            <w:pPr>
              <w:bidi/>
              <w:jc w:val="center"/>
              <w:rPr>
                <w:rFonts w:cs="B Mitra"/>
                <w:rtl/>
                <w:lang w:bidi="fa-IR"/>
              </w:rPr>
            </w:pPr>
            <w:r w:rsidRPr="00AE5E24">
              <w:rPr>
                <w:rFonts w:cs="B Mitra"/>
                <w:lang w:bidi="fa-IR"/>
              </w:rPr>
              <w:t>26.7</w:t>
            </w:r>
          </w:p>
        </w:tc>
        <w:tc>
          <w:tcPr>
            <w:tcW w:w="540" w:type="dxa"/>
          </w:tcPr>
          <w:p w:rsidR="006F0753" w:rsidRPr="00AE5E24" w:rsidRDefault="006F0753" w:rsidP="006A22B3">
            <w:pPr>
              <w:bidi/>
              <w:jc w:val="center"/>
              <w:rPr>
                <w:rFonts w:cs="B Mitra"/>
                <w:rtl/>
                <w:lang w:bidi="fa-IR"/>
              </w:rPr>
            </w:pPr>
            <w:r w:rsidRPr="00AE5E24">
              <w:rPr>
                <w:rFonts w:cs="B Mitra"/>
                <w:lang w:bidi="fa-IR"/>
              </w:rPr>
              <w:t>72</w:t>
            </w:r>
          </w:p>
        </w:tc>
        <w:tc>
          <w:tcPr>
            <w:tcW w:w="720" w:type="dxa"/>
          </w:tcPr>
          <w:p w:rsidR="006F0753" w:rsidRPr="00AE5E24" w:rsidRDefault="006F0753" w:rsidP="006A22B3">
            <w:pPr>
              <w:bidi/>
              <w:jc w:val="center"/>
              <w:rPr>
                <w:rFonts w:cs="B Mitra"/>
                <w:rtl/>
                <w:lang w:bidi="fa-IR"/>
              </w:rPr>
            </w:pPr>
            <w:r w:rsidRPr="00AE5E24">
              <w:rPr>
                <w:rFonts w:cs="B Mitra"/>
                <w:lang w:bidi="fa-IR"/>
              </w:rPr>
              <w:t>48</w:t>
            </w:r>
          </w:p>
        </w:tc>
      </w:tr>
      <w:tr w:rsidR="006F0753" w:rsidRPr="00F06A68" w:rsidTr="00240382">
        <w:tc>
          <w:tcPr>
            <w:tcW w:w="990" w:type="dxa"/>
            <w:vMerge w:val="restart"/>
          </w:tcPr>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6F0753" w:rsidRDefault="006F0753" w:rsidP="006A22B3">
            <w:pPr>
              <w:jc w:val="both"/>
              <w:rPr>
                <w:rFonts w:asciiTheme="majorBidi" w:hAnsiTheme="majorBidi" w:cstheme="majorBidi"/>
                <w:b/>
                <w:bCs/>
                <w:sz w:val="24"/>
                <w:szCs w:val="24"/>
                <w:lang w:bidi="fa-IR"/>
              </w:rPr>
            </w:pPr>
          </w:p>
          <w:p w:rsidR="002F7F6C" w:rsidRPr="00240382" w:rsidRDefault="002F7F6C" w:rsidP="006A22B3">
            <w:pPr>
              <w:jc w:val="both"/>
              <w:rPr>
                <w:rFonts w:asciiTheme="majorBidi" w:hAnsiTheme="majorBidi" w:cstheme="majorBidi"/>
                <w:b/>
                <w:bCs/>
                <w:sz w:val="20"/>
                <w:szCs w:val="20"/>
                <w:lang w:bidi="fa-IR"/>
              </w:rPr>
            </w:pPr>
            <w:r w:rsidRPr="00240382">
              <w:rPr>
                <w:rFonts w:asciiTheme="majorBidi" w:hAnsiTheme="majorBidi" w:cstheme="majorBidi"/>
                <w:b/>
                <w:bCs/>
                <w:sz w:val="20"/>
                <w:szCs w:val="20"/>
                <w:lang w:bidi="fa-IR"/>
              </w:rPr>
              <w:t>Based</w:t>
            </w:r>
          </w:p>
          <w:p w:rsidR="006F0753" w:rsidRPr="00843D91" w:rsidRDefault="002F7F6C" w:rsidP="006A22B3">
            <w:pPr>
              <w:jc w:val="both"/>
              <w:rPr>
                <w:rFonts w:asciiTheme="majorBidi" w:hAnsiTheme="majorBidi" w:cstheme="majorBidi"/>
                <w:b/>
                <w:bCs/>
                <w:sz w:val="24"/>
                <w:szCs w:val="24"/>
                <w:lang w:bidi="fa-IR"/>
              </w:rPr>
            </w:pPr>
            <w:r w:rsidRPr="00240382">
              <w:rPr>
                <w:rFonts w:asciiTheme="majorBidi" w:hAnsiTheme="majorBidi" w:cstheme="majorBidi"/>
                <w:b/>
                <w:bCs/>
                <w:sz w:val="20"/>
                <w:szCs w:val="20"/>
                <w:lang w:bidi="fa-IR"/>
              </w:rPr>
              <w:t>on duty</w:t>
            </w: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The quality of care for patients with and without DNR is the same.</w:t>
            </w:r>
          </w:p>
          <w:p w:rsidR="006F0753" w:rsidRDefault="006F0753" w:rsidP="006A22B3">
            <w:pPr>
              <w:bidi/>
              <w:jc w:val="both"/>
              <w:rPr>
                <w:rFonts w:asciiTheme="majorBidi" w:hAnsiTheme="majorBidi" w:cstheme="majorBidi"/>
                <w:sz w:val="24"/>
                <w:szCs w:val="24"/>
                <w:lang w:bidi="fa-IR"/>
              </w:rPr>
            </w:pPr>
          </w:p>
        </w:tc>
        <w:tc>
          <w:tcPr>
            <w:tcW w:w="81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21</w:t>
            </w:r>
          </w:p>
        </w:tc>
        <w:tc>
          <w:tcPr>
            <w:tcW w:w="63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14</w:t>
            </w:r>
          </w:p>
        </w:tc>
        <w:tc>
          <w:tcPr>
            <w:tcW w:w="54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54</w:t>
            </w:r>
          </w:p>
        </w:tc>
        <w:tc>
          <w:tcPr>
            <w:tcW w:w="63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36</w:t>
            </w:r>
          </w:p>
        </w:tc>
        <w:tc>
          <w:tcPr>
            <w:tcW w:w="63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9</w:t>
            </w:r>
          </w:p>
        </w:tc>
        <w:tc>
          <w:tcPr>
            <w:tcW w:w="72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6</w:t>
            </w:r>
          </w:p>
        </w:tc>
        <w:tc>
          <w:tcPr>
            <w:tcW w:w="63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46</w:t>
            </w:r>
          </w:p>
        </w:tc>
        <w:tc>
          <w:tcPr>
            <w:tcW w:w="630" w:type="dxa"/>
            <w:vAlign w:val="center"/>
          </w:tcPr>
          <w:p w:rsidR="006F0753" w:rsidRPr="00AE5E24" w:rsidRDefault="006F0753" w:rsidP="006A22B3">
            <w:pPr>
              <w:rPr>
                <w:rFonts w:ascii="Arial" w:hAnsi="Arial" w:cs="B Mitra"/>
              </w:rPr>
            </w:pPr>
            <w:r w:rsidRPr="00AE5E24">
              <w:rPr>
                <w:lang w:bidi="fa-IR"/>
              </w:rPr>
              <w:t>30.7</w:t>
            </w:r>
          </w:p>
        </w:tc>
        <w:tc>
          <w:tcPr>
            <w:tcW w:w="54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20</w:t>
            </w:r>
          </w:p>
        </w:tc>
        <w:tc>
          <w:tcPr>
            <w:tcW w:w="720" w:type="dxa"/>
            <w:vAlign w:val="center"/>
          </w:tcPr>
          <w:p w:rsidR="006F0753" w:rsidRPr="00AE5E24" w:rsidRDefault="006F0753" w:rsidP="006A22B3">
            <w:pPr>
              <w:spacing w:line="320" w:lineRule="atLeast"/>
              <w:jc w:val="center"/>
              <w:rPr>
                <w:rFonts w:ascii="Arial" w:hAnsi="Arial" w:cs="B Mitra"/>
              </w:rPr>
            </w:pPr>
            <w:r w:rsidRPr="00AE5E24">
              <w:rPr>
                <w:rFonts w:ascii="Arial" w:hAnsi="Arial" w:cs="B Mitra"/>
              </w:rPr>
              <w:t>13.3</w:t>
            </w:r>
          </w:p>
        </w:tc>
      </w:tr>
      <w:tr w:rsidR="006F0753" w:rsidRPr="00F06A68" w:rsidTr="00240382">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Continued life is the ultimate goal of the medical team.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23</w:t>
            </w:r>
          </w:p>
        </w:tc>
        <w:tc>
          <w:tcPr>
            <w:tcW w:w="630" w:type="dxa"/>
          </w:tcPr>
          <w:p w:rsidR="006F0753" w:rsidRPr="00AE5E24" w:rsidRDefault="006F0753" w:rsidP="006A22B3">
            <w:pPr>
              <w:bidi/>
              <w:jc w:val="center"/>
              <w:rPr>
                <w:rFonts w:cs="B Mitra"/>
                <w:rtl/>
                <w:lang w:bidi="fa-IR"/>
              </w:rPr>
            </w:pPr>
            <w:r w:rsidRPr="00AE5E24">
              <w:rPr>
                <w:rFonts w:cs="B Mitra"/>
                <w:lang w:bidi="fa-IR"/>
              </w:rPr>
              <w:t>15.3</w:t>
            </w:r>
          </w:p>
        </w:tc>
        <w:tc>
          <w:tcPr>
            <w:tcW w:w="540" w:type="dxa"/>
          </w:tcPr>
          <w:p w:rsidR="006F0753" w:rsidRPr="00AE5E24" w:rsidRDefault="006F0753" w:rsidP="006A22B3">
            <w:pPr>
              <w:bidi/>
              <w:jc w:val="center"/>
              <w:rPr>
                <w:rFonts w:cs="B Mitra"/>
                <w:rtl/>
                <w:lang w:bidi="fa-IR"/>
              </w:rPr>
            </w:pPr>
            <w:r w:rsidRPr="00AE5E24">
              <w:rPr>
                <w:rFonts w:cs="B Mitra"/>
                <w:lang w:bidi="fa-IR"/>
              </w:rPr>
              <w:t>70</w:t>
            </w:r>
          </w:p>
        </w:tc>
        <w:tc>
          <w:tcPr>
            <w:tcW w:w="630" w:type="dxa"/>
          </w:tcPr>
          <w:p w:rsidR="006F0753" w:rsidRPr="00AE5E24" w:rsidRDefault="006F0753" w:rsidP="006A22B3">
            <w:pPr>
              <w:bidi/>
              <w:jc w:val="center"/>
              <w:rPr>
                <w:rFonts w:cs="B Mitra"/>
                <w:rtl/>
                <w:lang w:bidi="fa-IR"/>
              </w:rPr>
            </w:pPr>
            <w:r w:rsidRPr="00AE5E24">
              <w:rPr>
                <w:rFonts w:cs="B Mitra"/>
                <w:lang w:bidi="fa-IR"/>
              </w:rPr>
              <w:t>46.7</w:t>
            </w:r>
          </w:p>
        </w:tc>
        <w:tc>
          <w:tcPr>
            <w:tcW w:w="630" w:type="dxa"/>
          </w:tcPr>
          <w:p w:rsidR="006F0753" w:rsidRPr="00AE5E24" w:rsidRDefault="006F0753" w:rsidP="006A22B3">
            <w:pPr>
              <w:bidi/>
              <w:jc w:val="center"/>
              <w:rPr>
                <w:rFonts w:cs="B Mitra"/>
                <w:rtl/>
                <w:lang w:bidi="fa-IR"/>
              </w:rPr>
            </w:pPr>
            <w:r w:rsidRPr="00AE5E24">
              <w:rPr>
                <w:rFonts w:cs="B Mitra"/>
                <w:lang w:bidi="fa-IR"/>
              </w:rPr>
              <w:t>18</w:t>
            </w:r>
          </w:p>
        </w:tc>
        <w:tc>
          <w:tcPr>
            <w:tcW w:w="720" w:type="dxa"/>
          </w:tcPr>
          <w:p w:rsidR="006F0753" w:rsidRPr="00AE5E24" w:rsidRDefault="006F0753" w:rsidP="006A22B3">
            <w:pPr>
              <w:bidi/>
              <w:jc w:val="center"/>
              <w:rPr>
                <w:rFonts w:cs="B Mitra"/>
                <w:rtl/>
                <w:lang w:bidi="fa-IR"/>
              </w:rPr>
            </w:pPr>
            <w:r w:rsidRPr="00AE5E24">
              <w:rPr>
                <w:rFonts w:cs="B Mitra"/>
                <w:lang w:bidi="fa-IR"/>
              </w:rPr>
              <w:t>12</w:t>
            </w:r>
          </w:p>
        </w:tc>
        <w:tc>
          <w:tcPr>
            <w:tcW w:w="630" w:type="dxa"/>
          </w:tcPr>
          <w:p w:rsidR="006F0753" w:rsidRPr="00AE5E24" w:rsidRDefault="006F0753" w:rsidP="006A22B3">
            <w:pPr>
              <w:bidi/>
              <w:jc w:val="center"/>
              <w:rPr>
                <w:rFonts w:cs="B Mitra"/>
                <w:rtl/>
                <w:lang w:bidi="fa-IR"/>
              </w:rPr>
            </w:pPr>
            <w:r w:rsidRPr="00AE5E24">
              <w:rPr>
                <w:rFonts w:cs="B Mitra"/>
                <w:lang w:bidi="fa-IR"/>
              </w:rPr>
              <w:t>25</w:t>
            </w:r>
          </w:p>
        </w:tc>
        <w:tc>
          <w:tcPr>
            <w:tcW w:w="630" w:type="dxa"/>
          </w:tcPr>
          <w:p w:rsidR="006F0753" w:rsidRPr="00AE5E24" w:rsidRDefault="006F0753" w:rsidP="006A22B3">
            <w:pPr>
              <w:bidi/>
              <w:jc w:val="center"/>
              <w:rPr>
                <w:rFonts w:cs="B Mitra"/>
                <w:rtl/>
                <w:lang w:bidi="fa-IR"/>
              </w:rPr>
            </w:pPr>
            <w:r w:rsidRPr="00AE5E24">
              <w:rPr>
                <w:rFonts w:cs="B Mitra"/>
                <w:lang w:bidi="fa-IR"/>
              </w:rPr>
              <w:t>16.7</w:t>
            </w:r>
          </w:p>
        </w:tc>
        <w:tc>
          <w:tcPr>
            <w:tcW w:w="540" w:type="dxa"/>
          </w:tcPr>
          <w:p w:rsidR="006F0753" w:rsidRPr="00AE5E24" w:rsidRDefault="006F0753" w:rsidP="006A22B3">
            <w:pPr>
              <w:bidi/>
              <w:jc w:val="center"/>
              <w:rPr>
                <w:rFonts w:cs="B Mitra"/>
                <w:rtl/>
                <w:lang w:bidi="fa-IR"/>
              </w:rPr>
            </w:pPr>
            <w:r w:rsidRPr="00AE5E24">
              <w:rPr>
                <w:rFonts w:cs="B Mitra"/>
                <w:lang w:bidi="fa-IR"/>
              </w:rPr>
              <w:t>14</w:t>
            </w:r>
          </w:p>
        </w:tc>
        <w:tc>
          <w:tcPr>
            <w:tcW w:w="720" w:type="dxa"/>
          </w:tcPr>
          <w:p w:rsidR="006F0753" w:rsidRPr="00AE5E24" w:rsidRDefault="006F0753" w:rsidP="006A22B3">
            <w:pPr>
              <w:bidi/>
              <w:jc w:val="center"/>
              <w:rPr>
                <w:rFonts w:cs="B Mitra"/>
                <w:rtl/>
                <w:lang w:bidi="fa-IR"/>
              </w:rPr>
            </w:pPr>
            <w:r w:rsidRPr="00AE5E24">
              <w:rPr>
                <w:rFonts w:cs="B Mitra"/>
                <w:lang w:bidi="fa-IR"/>
              </w:rPr>
              <w:t>9.3</w:t>
            </w:r>
          </w:p>
        </w:tc>
      </w:tr>
      <w:tr w:rsidR="006F0753" w:rsidRPr="00F06A68" w:rsidTr="00240382">
        <w:tc>
          <w:tcPr>
            <w:tcW w:w="990" w:type="dxa"/>
            <w:vMerge w:val="restart"/>
          </w:tcPr>
          <w:p w:rsidR="006F0753" w:rsidRPr="00240382" w:rsidRDefault="006F0753" w:rsidP="006A22B3">
            <w:pPr>
              <w:jc w:val="both"/>
              <w:rPr>
                <w:rFonts w:asciiTheme="majorBidi" w:hAnsiTheme="majorBidi" w:cstheme="majorBidi"/>
                <w:sz w:val="20"/>
                <w:szCs w:val="20"/>
                <w:lang w:bidi="fa-IR"/>
              </w:rPr>
            </w:pPr>
            <w:r w:rsidRPr="00240382">
              <w:rPr>
                <w:rFonts w:asciiTheme="majorBidi" w:hAnsiTheme="majorBidi" w:cstheme="majorBidi"/>
                <w:sz w:val="20"/>
                <w:szCs w:val="20"/>
                <w:lang w:bidi="fa-IR"/>
              </w:rPr>
              <w:t xml:space="preserve">    </w:t>
            </w:r>
          </w:p>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b/>
                <w:bCs/>
                <w:sz w:val="20"/>
                <w:szCs w:val="20"/>
                <w:lang w:bidi="fa-IR"/>
              </w:rPr>
            </w:pPr>
            <w:r w:rsidRPr="00240382">
              <w:rPr>
                <w:rFonts w:asciiTheme="majorBidi" w:hAnsiTheme="majorBidi" w:cstheme="majorBidi"/>
                <w:sz w:val="20"/>
                <w:szCs w:val="20"/>
                <w:lang w:bidi="fa-IR"/>
              </w:rPr>
              <w:t xml:space="preserve">           </w:t>
            </w:r>
            <w:r w:rsidRPr="00240382">
              <w:rPr>
                <w:rFonts w:asciiTheme="majorBidi" w:hAnsiTheme="majorBidi" w:cstheme="majorBidi"/>
                <w:b/>
                <w:bCs/>
                <w:sz w:val="20"/>
                <w:szCs w:val="20"/>
                <w:lang w:bidi="fa-IR"/>
              </w:rPr>
              <w:t>Dignity</w:t>
            </w: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 cannot </w:t>
            </w:r>
            <w:r w:rsidRPr="00632BFC">
              <w:rPr>
                <w:rFonts w:asciiTheme="majorBidi" w:hAnsiTheme="majorBidi" w:cstheme="majorBidi"/>
                <w:sz w:val="24"/>
                <w:szCs w:val="24"/>
                <w:lang w:bidi="fa-IR"/>
              </w:rPr>
              <w:t>accept coercing</w:t>
            </w:r>
            <w:r>
              <w:rPr>
                <w:rFonts w:asciiTheme="majorBidi" w:hAnsiTheme="majorBidi" w:cstheme="majorBidi"/>
                <w:sz w:val="24"/>
                <w:szCs w:val="24"/>
                <w:lang w:bidi="fa-IR"/>
              </w:rPr>
              <w:t xml:space="preserve"> </w:t>
            </w:r>
            <w:r w:rsidRPr="0007494B">
              <w:rPr>
                <w:rFonts w:asciiTheme="majorBidi" w:hAnsiTheme="majorBidi" w:cstheme="majorBidi"/>
                <w:sz w:val="24"/>
                <w:szCs w:val="24"/>
                <w:lang w:bidi="fa-IR"/>
              </w:rPr>
              <w:t>DNR</w:t>
            </w:r>
          </w:p>
          <w:p w:rsidR="006F0753" w:rsidRPr="00F06A68" w:rsidRDefault="006F0753" w:rsidP="006A22B3">
            <w:pPr>
              <w:bidi/>
              <w:spacing w:after="200" w:line="276" w:lineRule="auto"/>
              <w:jc w:val="both"/>
              <w:rPr>
                <w:rFonts w:asciiTheme="majorBidi" w:hAnsiTheme="majorBidi" w:cstheme="majorBidi"/>
                <w:sz w:val="24"/>
                <w:szCs w:val="24"/>
                <w:rtl/>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91</w:t>
            </w:r>
          </w:p>
        </w:tc>
        <w:tc>
          <w:tcPr>
            <w:tcW w:w="630" w:type="dxa"/>
          </w:tcPr>
          <w:p w:rsidR="006F0753" w:rsidRPr="00AE5E24" w:rsidRDefault="006F0753" w:rsidP="006A22B3">
            <w:pPr>
              <w:bidi/>
              <w:jc w:val="center"/>
              <w:rPr>
                <w:rFonts w:cs="B Mitra"/>
                <w:rtl/>
                <w:lang w:bidi="fa-IR"/>
              </w:rPr>
            </w:pPr>
            <w:r w:rsidRPr="00AE5E24">
              <w:rPr>
                <w:rFonts w:cs="B Mitra"/>
                <w:lang w:bidi="fa-IR"/>
              </w:rPr>
              <w:t>60.7</w:t>
            </w:r>
          </w:p>
        </w:tc>
        <w:tc>
          <w:tcPr>
            <w:tcW w:w="540" w:type="dxa"/>
          </w:tcPr>
          <w:p w:rsidR="006F0753" w:rsidRPr="00AE5E24" w:rsidRDefault="006F0753" w:rsidP="006A22B3">
            <w:pPr>
              <w:bidi/>
              <w:jc w:val="center"/>
              <w:rPr>
                <w:rFonts w:cs="B Mitra"/>
                <w:rtl/>
                <w:lang w:bidi="fa-IR"/>
              </w:rPr>
            </w:pPr>
            <w:r w:rsidRPr="00AE5E24">
              <w:rPr>
                <w:rFonts w:cs="B Mitra"/>
                <w:lang w:bidi="fa-IR"/>
              </w:rPr>
              <w:t>31</w:t>
            </w:r>
          </w:p>
        </w:tc>
        <w:tc>
          <w:tcPr>
            <w:tcW w:w="630" w:type="dxa"/>
          </w:tcPr>
          <w:p w:rsidR="006F0753" w:rsidRPr="00AE5E24" w:rsidRDefault="006F0753" w:rsidP="006A22B3">
            <w:pPr>
              <w:bidi/>
              <w:jc w:val="center"/>
              <w:rPr>
                <w:rFonts w:cs="B Mitra"/>
                <w:rtl/>
                <w:lang w:bidi="fa-IR"/>
              </w:rPr>
            </w:pPr>
            <w:r w:rsidRPr="00AE5E24">
              <w:rPr>
                <w:rFonts w:cs="B Mitra"/>
                <w:lang w:bidi="fa-IR"/>
              </w:rPr>
              <w:t>20.7</w:t>
            </w:r>
          </w:p>
        </w:tc>
        <w:tc>
          <w:tcPr>
            <w:tcW w:w="630" w:type="dxa"/>
          </w:tcPr>
          <w:p w:rsidR="006F0753" w:rsidRPr="00AE5E24" w:rsidRDefault="006F0753" w:rsidP="006A22B3">
            <w:pPr>
              <w:bidi/>
              <w:jc w:val="center"/>
              <w:rPr>
                <w:rFonts w:cs="B Mitra"/>
                <w:rtl/>
                <w:lang w:bidi="fa-IR"/>
              </w:rPr>
            </w:pPr>
            <w:r w:rsidRPr="00AE5E24">
              <w:rPr>
                <w:rFonts w:cs="B Mitra"/>
                <w:lang w:bidi="fa-IR"/>
              </w:rPr>
              <w:t>3</w:t>
            </w:r>
          </w:p>
        </w:tc>
        <w:tc>
          <w:tcPr>
            <w:tcW w:w="720" w:type="dxa"/>
          </w:tcPr>
          <w:p w:rsidR="006F0753" w:rsidRPr="00AE5E24" w:rsidRDefault="006F0753" w:rsidP="006A22B3">
            <w:pPr>
              <w:bidi/>
              <w:jc w:val="center"/>
              <w:rPr>
                <w:rFonts w:cs="B Mitra"/>
                <w:rtl/>
                <w:lang w:bidi="fa-IR"/>
              </w:rPr>
            </w:pPr>
            <w:r w:rsidRPr="00AE5E24">
              <w:rPr>
                <w:rFonts w:cs="B Mitra"/>
                <w:lang w:bidi="fa-IR"/>
              </w:rPr>
              <w:t>2</w:t>
            </w:r>
          </w:p>
        </w:tc>
        <w:tc>
          <w:tcPr>
            <w:tcW w:w="630" w:type="dxa"/>
          </w:tcPr>
          <w:p w:rsidR="006F0753" w:rsidRPr="00AE5E24" w:rsidRDefault="006F0753" w:rsidP="006A22B3">
            <w:pPr>
              <w:bidi/>
              <w:jc w:val="center"/>
              <w:rPr>
                <w:rFonts w:cs="B Mitra"/>
                <w:rtl/>
                <w:lang w:bidi="fa-IR"/>
              </w:rPr>
            </w:pPr>
            <w:r w:rsidRPr="00AE5E24">
              <w:rPr>
                <w:rFonts w:cs="B Mitra"/>
                <w:lang w:bidi="fa-IR"/>
              </w:rPr>
              <w:t>17</w:t>
            </w:r>
          </w:p>
        </w:tc>
        <w:tc>
          <w:tcPr>
            <w:tcW w:w="630" w:type="dxa"/>
          </w:tcPr>
          <w:p w:rsidR="006F0753" w:rsidRPr="00AE5E24" w:rsidRDefault="006F0753" w:rsidP="006A22B3">
            <w:pPr>
              <w:bidi/>
              <w:jc w:val="center"/>
              <w:rPr>
                <w:rFonts w:cs="B Mitra"/>
                <w:rtl/>
                <w:lang w:bidi="fa-IR"/>
              </w:rPr>
            </w:pPr>
            <w:r w:rsidRPr="00AE5E24">
              <w:rPr>
                <w:rFonts w:cs="B Mitra"/>
                <w:lang w:bidi="fa-IR"/>
              </w:rPr>
              <w:t>11.3</w:t>
            </w:r>
          </w:p>
        </w:tc>
        <w:tc>
          <w:tcPr>
            <w:tcW w:w="540" w:type="dxa"/>
          </w:tcPr>
          <w:p w:rsidR="006F0753" w:rsidRPr="00AE5E24" w:rsidRDefault="006F0753" w:rsidP="006A22B3">
            <w:pPr>
              <w:bidi/>
              <w:jc w:val="center"/>
              <w:rPr>
                <w:rFonts w:cs="B Mitra"/>
                <w:rtl/>
                <w:lang w:bidi="fa-IR"/>
              </w:rPr>
            </w:pPr>
            <w:r w:rsidRPr="00AE5E24">
              <w:rPr>
                <w:rFonts w:cs="B Mitra"/>
                <w:lang w:bidi="fa-IR"/>
              </w:rPr>
              <w:t>8</w:t>
            </w:r>
          </w:p>
        </w:tc>
        <w:tc>
          <w:tcPr>
            <w:tcW w:w="720" w:type="dxa"/>
          </w:tcPr>
          <w:p w:rsidR="006F0753" w:rsidRPr="00AE5E24" w:rsidRDefault="006F0753" w:rsidP="006A22B3">
            <w:pPr>
              <w:bidi/>
              <w:jc w:val="center"/>
              <w:rPr>
                <w:rFonts w:cs="B Mitra"/>
                <w:rtl/>
                <w:lang w:bidi="fa-IR"/>
              </w:rPr>
            </w:pPr>
            <w:r w:rsidRPr="00AE5E24">
              <w:rPr>
                <w:rFonts w:cs="B Mitra"/>
                <w:lang w:bidi="fa-IR"/>
              </w:rPr>
              <w:t>5.3</w:t>
            </w:r>
          </w:p>
        </w:tc>
      </w:tr>
      <w:tr w:rsidR="002F7F6C" w:rsidRPr="00F06A68" w:rsidTr="00240382">
        <w:trPr>
          <w:trHeight w:val="1358"/>
        </w:trPr>
        <w:tc>
          <w:tcPr>
            <w:tcW w:w="990" w:type="dxa"/>
            <w:vMerge/>
          </w:tcPr>
          <w:p w:rsidR="002F7F6C" w:rsidRPr="00240382" w:rsidRDefault="002F7F6C" w:rsidP="006A22B3">
            <w:pPr>
              <w:jc w:val="both"/>
              <w:rPr>
                <w:rFonts w:asciiTheme="majorBidi" w:hAnsiTheme="majorBidi" w:cstheme="majorBidi"/>
                <w:sz w:val="20"/>
                <w:szCs w:val="20"/>
                <w:lang w:bidi="fa-IR"/>
              </w:rPr>
            </w:pPr>
          </w:p>
        </w:tc>
        <w:tc>
          <w:tcPr>
            <w:tcW w:w="2790" w:type="dxa"/>
          </w:tcPr>
          <w:p w:rsidR="002F7F6C" w:rsidRPr="00632BFC" w:rsidRDefault="002F7F6C"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The patients’ dignity is not adhered during resuscitating in DNR patients.</w:t>
            </w:r>
          </w:p>
        </w:tc>
        <w:tc>
          <w:tcPr>
            <w:tcW w:w="810" w:type="dxa"/>
          </w:tcPr>
          <w:p w:rsidR="002F7F6C" w:rsidRPr="00AE5E24" w:rsidRDefault="002F7F6C" w:rsidP="006A22B3">
            <w:pPr>
              <w:bidi/>
              <w:jc w:val="center"/>
              <w:rPr>
                <w:rFonts w:cs="B Mitra"/>
                <w:rtl/>
                <w:lang w:bidi="fa-IR"/>
              </w:rPr>
            </w:pPr>
            <w:r w:rsidRPr="00AE5E24">
              <w:rPr>
                <w:rFonts w:cs="B Mitra"/>
                <w:lang w:bidi="fa-IR"/>
              </w:rPr>
              <w:t>8</w:t>
            </w:r>
          </w:p>
        </w:tc>
        <w:tc>
          <w:tcPr>
            <w:tcW w:w="630" w:type="dxa"/>
          </w:tcPr>
          <w:p w:rsidR="002F7F6C" w:rsidRPr="00AE5E24" w:rsidRDefault="002F7F6C" w:rsidP="006A22B3">
            <w:pPr>
              <w:bidi/>
              <w:jc w:val="center"/>
              <w:rPr>
                <w:rFonts w:cs="B Mitra"/>
                <w:rtl/>
                <w:lang w:bidi="fa-IR"/>
              </w:rPr>
            </w:pPr>
            <w:r w:rsidRPr="00AE5E24">
              <w:rPr>
                <w:rFonts w:cs="B Mitra"/>
                <w:lang w:bidi="fa-IR"/>
              </w:rPr>
              <w:t>5.3</w:t>
            </w:r>
          </w:p>
        </w:tc>
        <w:tc>
          <w:tcPr>
            <w:tcW w:w="540" w:type="dxa"/>
          </w:tcPr>
          <w:p w:rsidR="002F7F6C" w:rsidRPr="00AE5E24" w:rsidRDefault="002F7F6C" w:rsidP="006A22B3">
            <w:pPr>
              <w:bidi/>
              <w:jc w:val="center"/>
              <w:rPr>
                <w:rFonts w:cs="B Mitra"/>
                <w:rtl/>
                <w:lang w:bidi="fa-IR"/>
              </w:rPr>
            </w:pPr>
            <w:r w:rsidRPr="00AE5E24">
              <w:rPr>
                <w:rFonts w:cs="B Mitra"/>
                <w:lang w:bidi="fa-IR"/>
              </w:rPr>
              <w:t>20</w:t>
            </w:r>
          </w:p>
        </w:tc>
        <w:tc>
          <w:tcPr>
            <w:tcW w:w="630" w:type="dxa"/>
          </w:tcPr>
          <w:p w:rsidR="002F7F6C" w:rsidRPr="00AE5E24" w:rsidRDefault="002F7F6C" w:rsidP="006A22B3">
            <w:pPr>
              <w:bidi/>
              <w:jc w:val="center"/>
              <w:rPr>
                <w:rFonts w:cs="B Mitra"/>
                <w:rtl/>
                <w:lang w:bidi="fa-IR"/>
              </w:rPr>
            </w:pPr>
            <w:r w:rsidRPr="00AE5E24">
              <w:rPr>
                <w:rFonts w:cs="B Mitra"/>
                <w:lang w:bidi="fa-IR"/>
              </w:rPr>
              <w:t>13.3</w:t>
            </w:r>
          </w:p>
        </w:tc>
        <w:tc>
          <w:tcPr>
            <w:tcW w:w="630" w:type="dxa"/>
          </w:tcPr>
          <w:p w:rsidR="002F7F6C" w:rsidRPr="00AE5E24" w:rsidRDefault="002F7F6C" w:rsidP="006A22B3">
            <w:pPr>
              <w:bidi/>
              <w:jc w:val="center"/>
              <w:rPr>
                <w:rFonts w:cs="B Mitra"/>
                <w:rtl/>
                <w:lang w:bidi="fa-IR"/>
              </w:rPr>
            </w:pPr>
            <w:r w:rsidRPr="00AE5E24">
              <w:rPr>
                <w:rFonts w:cs="B Mitra"/>
                <w:lang w:bidi="fa-IR"/>
              </w:rPr>
              <w:t>21</w:t>
            </w:r>
          </w:p>
        </w:tc>
        <w:tc>
          <w:tcPr>
            <w:tcW w:w="720" w:type="dxa"/>
          </w:tcPr>
          <w:p w:rsidR="002F7F6C" w:rsidRPr="00AE5E24" w:rsidRDefault="002F7F6C" w:rsidP="006A22B3">
            <w:pPr>
              <w:bidi/>
              <w:jc w:val="center"/>
              <w:rPr>
                <w:rFonts w:cs="B Mitra"/>
                <w:rtl/>
                <w:lang w:bidi="fa-IR"/>
              </w:rPr>
            </w:pPr>
            <w:r w:rsidRPr="00AE5E24">
              <w:rPr>
                <w:rFonts w:cs="B Mitra"/>
                <w:lang w:bidi="fa-IR"/>
              </w:rPr>
              <w:t>14</w:t>
            </w:r>
          </w:p>
        </w:tc>
        <w:tc>
          <w:tcPr>
            <w:tcW w:w="630" w:type="dxa"/>
          </w:tcPr>
          <w:p w:rsidR="002F7F6C" w:rsidRPr="00AE5E24" w:rsidRDefault="002F7F6C" w:rsidP="006A22B3">
            <w:pPr>
              <w:bidi/>
              <w:jc w:val="center"/>
              <w:rPr>
                <w:rFonts w:cs="B Mitra"/>
                <w:rtl/>
                <w:lang w:bidi="fa-IR"/>
              </w:rPr>
            </w:pPr>
            <w:r w:rsidRPr="00AE5E24">
              <w:rPr>
                <w:rFonts w:cs="B Mitra"/>
                <w:lang w:bidi="fa-IR"/>
              </w:rPr>
              <w:t>58</w:t>
            </w:r>
          </w:p>
        </w:tc>
        <w:tc>
          <w:tcPr>
            <w:tcW w:w="630" w:type="dxa"/>
          </w:tcPr>
          <w:p w:rsidR="002F7F6C" w:rsidRPr="00AE5E24" w:rsidRDefault="002F7F6C" w:rsidP="006A22B3">
            <w:pPr>
              <w:bidi/>
              <w:jc w:val="center"/>
              <w:rPr>
                <w:rFonts w:cs="B Mitra"/>
                <w:rtl/>
                <w:lang w:bidi="fa-IR"/>
              </w:rPr>
            </w:pPr>
            <w:r w:rsidRPr="00AE5E24">
              <w:rPr>
                <w:rFonts w:cs="B Mitra"/>
                <w:lang w:bidi="fa-IR"/>
              </w:rPr>
              <w:t>38.7</w:t>
            </w:r>
          </w:p>
        </w:tc>
        <w:tc>
          <w:tcPr>
            <w:tcW w:w="540" w:type="dxa"/>
          </w:tcPr>
          <w:p w:rsidR="002F7F6C" w:rsidRPr="00AE5E24" w:rsidRDefault="002F7F6C" w:rsidP="006A22B3">
            <w:pPr>
              <w:bidi/>
              <w:jc w:val="center"/>
              <w:rPr>
                <w:rFonts w:cs="B Mitra"/>
                <w:rtl/>
                <w:lang w:bidi="fa-IR"/>
              </w:rPr>
            </w:pPr>
            <w:r w:rsidRPr="00AE5E24">
              <w:rPr>
                <w:rFonts w:cs="B Mitra"/>
                <w:lang w:bidi="fa-IR"/>
              </w:rPr>
              <w:t>43</w:t>
            </w:r>
          </w:p>
        </w:tc>
        <w:tc>
          <w:tcPr>
            <w:tcW w:w="720" w:type="dxa"/>
          </w:tcPr>
          <w:p w:rsidR="002F7F6C" w:rsidRPr="00AE5E24" w:rsidRDefault="002F7F6C" w:rsidP="006A22B3">
            <w:pPr>
              <w:bidi/>
              <w:jc w:val="center"/>
              <w:rPr>
                <w:rFonts w:cs="B Mitra"/>
                <w:rtl/>
                <w:lang w:bidi="fa-IR"/>
              </w:rPr>
            </w:pPr>
            <w:r w:rsidRPr="00AE5E24">
              <w:rPr>
                <w:rFonts w:cs="B Mitra"/>
                <w:lang w:bidi="fa-IR"/>
              </w:rPr>
              <w:t>28.7</w:t>
            </w:r>
          </w:p>
        </w:tc>
      </w:tr>
      <w:tr w:rsidR="006F0753" w:rsidRPr="00632BFC" w:rsidTr="00240382">
        <w:tc>
          <w:tcPr>
            <w:tcW w:w="990" w:type="dxa"/>
          </w:tcPr>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b/>
                <w:bCs/>
                <w:sz w:val="20"/>
                <w:szCs w:val="20"/>
                <w:lang w:bidi="fa-IR"/>
              </w:rPr>
            </w:pPr>
            <w:r w:rsidRPr="00240382">
              <w:rPr>
                <w:rFonts w:asciiTheme="majorBidi" w:hAnsiTheme="majorBidi" w:cstheme="majorBidi"/>
                <w:b/>
                <w:bCs/>
                <w:sz w:val="20"/>
                <w:szCs w:val="20"/>
                <w:lang w:bidi="fa-IR"/>
              </w:rPr>
              <w:t>support</w:t>
            </w:r>
            <w:r w:rsidR="002F7F6C" w:rsidRPr="00240382">
              <w:rPr>
                <w:rFonts w:asciiTheme="majorBidi" w:hAnsiTheme="majorBidi" w:cstheme="majorBidi"/>
                <w:b/>
                <w:bCs/>
                <w:sz w:val="20"/>
                <w:szCs w:val="20"/>
                <w:lang w:bidi="fa-IR"/>
              </w:rPr>
              <w:t>ive</w:t>
            </w:r>
          </w:p>
        </w:tc>
        <w:tc>
          <w:tcPr>
            <w:tcW w:w="2790" w:type="dxa"/>
          </w:tcPr>
          <w:p w:rsidR="006F0753" w:rsidRPr="00632BFC" w:rsidRDefault="006F0753" w:rsidP="006A22B3">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Perception support for family affects</w:t>
            </w:r>
            <w:r w:rsidRPr="00632BFC">
              <w:t xml:space="preserve"> </w:t>
            </w:r>
            <w:r w:rsidRPr="00632BFC">
              <w:rPr>
                <w:rFonts w:asciiTheme="majorBidi" w:hAnsiTheme="majorBidi" w:cstheme="majorBidi"/>
                <w:sz w:val="24"/>
                <w:szCs w:val="24"/>
                <w:lang w:bidi="fa-IR"/>
              </w:rPr>
              <w:t xml:space="preserve">decision on DNR. </w:t>
            </w:r>
          </w:p>
          <w:p w:rsidR="006F0753" w:rsidRPr="00632BFC"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28</w:t>
            </w:r>
          </w:p>
        </w:tc>
        <w:tc>
          <w:tcPr>
            <w:tcW w:w="630" w:type="dxa"/>
          </w:tcPr>
          <w:p w:rsidR="006F0753" w:rsidRPr="00AE5E24" w:rsidRDefault="006F0753" w:rsidP="006A22B3">
            <w:pPr>
              <w:bidi/>
              <w:jc w:val="center"/>
              <w:rPr>
                <w:rFonts w:cs="B Mitra"/>
                <w:rtl/>
                <w:lang w:bidi="fa-IR"/>
              </w:rPr>
            </w:pPr>
            <w:r w:rsidRPr="00AE5E24">
              <w:rPr>
                <w:rFonts w:cs="B Mitra"/>
                <w:lang w:bidi="fa-IR"/>
              </w:rPr>
              <w:t>18.7</w:t>
            </w:r>
          </w:p>
        </w:tc>
        <w:tc>
          <w:tcPr>
            <w:tcW w:w="540" w:type="dxa"/>
          </w:tcPr>
          <w:p w:rsidR="006F0753" w:rsidRPr="00AE5E24" w:rsidRDefault="006F0753" w:rsidP="006A22B3">
            <w:pPr>
              <w:bidi/>
              <w:jc w:val="center"/>
              <w:rPr>
                <w:rFonts w:cs="B Mitra"/>
                <w:rtl/>
                <w:lang w:bidi="fa-IR"/>
              </w:rPr>
            </w:pPr>
            <w:r w:rsidRPr="00AE5E24">
              <w:rPr>
                <w:rFonts w:cs="B Mitra"/>
                <w:lang w:bidi="fa-IR"/>
              </w:rPr>
              <w:t>83</w:t>
            </w:r>
          </w:p>
        </w:tc>
        <w:tc>
          <w:tcPr>
            <w:tcW w:w="630" w:type="dxa"/>
          </w:tcPr>
          <w:p w:rsidR="006F0753" w:rsidRPr="00AE5E24" w:rsidRDefault="006F0753" w:rsidP="006A22B3">
            <w:pPr>
              <w:bidi/>
              <w:jc w:val="center"/>
              <w:rPr>
                <w:rFonts w:cs="B Mitra"/>
                <w:rtl/>
                <w:lang w:bidi="fa-IR"/>
              </w:rPr>
            </w:pPr>
            <w:r w:rsidRPr="00AE5E24">
              <w:rPr>
                <w:rFonts w:cs="B Mitra"/>
                <w:lang w:bidi="fa-IR"/>
              </w:rPr>
              <w:t>55.3</w:t>
            </w:r>
          </w:p>
        </w:tc>
        <w:tc>
          <w:tcPr>
            <w:tcW w:w="630" w:type="dxa"/>
          </w:tcPr>
          <w:p w:rsidR="006F0753" w:rsidRPr="00AE5E24" w:rsidRDefault="006F0753" w:rsidP="006A22B3">
            <w:pPr>
              <w:bidi/>
              <w:jc w:val="center"/>
              <w:rPr>
                <w:rFonts w:cs="B Mitra"/>
                <w:rtl/>
                <w:lang w:bidi="fa-IR"/>
              </w:rPr>
            </w:pPr>
            <w:r w:rsidRPr="00AE5E24">
              <w:rPr>
                <w:rFonts w:cs="B Mitra"/>
                <w:lang w:bidi="fa-IR"/>
              </w:rPr>
              <w:t>33</w:t>
            </w:r>
          </w:p>
        </w:tc>
        <w:tc>
          <w:tcPr>
            <w:tcW w:w="720" w:type="dxa"/>
          </w:tcPr>
          <w:p w:rsidR="006F0753" w:rsidRPr="00AE5E24" w:rsidRDefault="006F0753" w:rsidP="006A22B3">
            <w:pPr>
              <w:bidi/>
              <w:jc w:val="center"/>
              <w:rPr>
                <w:rFonts w:cs="B Mitra"/>
                <w:rtl/>
                <w:lang w:bidi="fa-IR"/>
              </w:rPr>
            </w:pPr>
            <w:r w:rsidRPr="00AE5E24">
              <w:rPr>
                <w:rFonts w:cs="B Mitra"/>
                <w:lang w:bidi="fa-IR"/>
              </w:rPr>
              <w:t>22</w:t>
            </w:r>
          </w:p>
        </w:tc>
        <w:tc>
          <w:tcPr>
            <w:tcW w:w="630" w:type="dxa"/>
          </w:tcPr>
          <w:p w:rsidR="006F0753" w:rsidRPr="00AE5E24" w:rsidRDefault="006F0753" w:rsidP="006A22B3">
            <w:pPr>
              <w:bidi/>
              <w:jc w:val="center"/>
              <w:rPr>
                <w:rFonts w:cs="B Mitra"/>
                <w:rtl/>
                <w:lang w:bidi="fa-IR"/>
              </w:rPr>
            </w:pPr>
            <w:r w:rsidRPr="00AE5E24">
              <w:rPr>
                <w:rFonts w:cs="B Mitra"/>
                <w:lang w:bidi="fa-IR"/>
              </w:rPr>
              <w:t>5</w:t>
            </w:r>
          </w:p>
        </w:tc>
        <w:tc>
          <w:tcPr>
            <w:tcW w:w="630" w:type="dxa"/>
          </w:tcPr>
          <w:p w:rsidR="006F0753" w:rsidRPr="00AE5E24" w:rsidRDefault="006F0753" w:rsidP="006A22B3">
            <w:pPr>
              <w:bidi/>
              <w:jc w:val="center"/>
              <w:rPr>
                <w:rFonts w:cs="B Mitra"/>
                <w:rtl/>
                <w:lang w:bidi="fa-IR"/>
              </w:rPr>
            </w:pPr>
            <w:r w:rsidRPr="00AE5E24">
              <w:rPr>
                <w:rFonts w:cs="B Mitra"/>
                <w:lang w:bidi="fa-IR"/>
              </w:rPr>
              <w:t>3.3</w:t>
            </w:r>
          </w:p>
        </w:tc>
        <w:tc>
          <w:tcPr>
            <w:tcW w:w="540" w:type="dxa"/>
          </w:tcPr>
          <w:p w:rsidR="006F0753" w:rsidRPr="00AE5E24" w:rsidRDefault="006F0753" w:rsidP="006A22B3">
            <w:pPr>
              <w:bidi/>
              <w:jc w:val="center"/>
              <w:rPr>
                <w:rFonts w:cs="B Mitra"/>
                <w:rtl/>
                <w:lang w:bidi="fa-IR"/>
              </w:rPr>
            </w:pPr>
            <w:r w:rsidRPr="00AE5E24">
              <w:rPr>
                <w:rFonts w:cs="B Mitra"/>
                <w:lang w:bidi="fa-IR"/>
              </w:rPr>
              <w:t>1</w:t>
            </w:r>
          </w:p>
        </w:tc>
        <w:tc>
          <w:tcPr>
            <w:tcW w:w="720" w:type="dxa"/>
          </w:tcPr>
          <w:p w:rsidR="006F0753" w:rsidRPr="00AE5E24" w:rsidRDefault="006F0753" w:rsidP="006A22B3">
            <w:pPr>
              <w:bidi/>
              <w:jc w:val="center"/>
              <w:rPr>
                <w:rFonts w:cs="B Mitra"/>
                <w:rtl/>
                <w:lang w:bidi="fa-IR"/>
              </w:rPr>
            </w:pPr>
            <w:r w:rsidRPr="00AE5E24">
              <w:rPr>
                <w:rFonts w:cs="B Mitra"/>
                <w:lang w:bidi="fa-IR"/>
              </w:rPr>
              <w:t>0.7</w:t>
            </w:r>
          </w:p>
        </w:tc>
      </w:tr>
      <w:tr w:rsidR="006F0753" w:rsidRPr="00632BFC" w:rsidTr="00240382">
        <w:trPr>
          <w:trHeight w:val="782"/>
        </w:trPr>
        <w:tc>
          <w:tcPr>
            <w:tcW w:w="990" w:type="dxa"/>
            <w:vMerge w:val="restart"/>
          </w:tcPr>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sz w:val="20"/>
                <w:szCs w:val="20"/>
                <w:lang w:bidi="fa-IR"/>
              </w:rPr>
            </w:pPr>
          </w:p>
          <w:p w:rsidR="006F0753" w:rsidRPr="00240382" w:rsidRDefault="006F0753" w:rsidP="006A22B3">
            <w:pPr>
              <w:jc w:val="both"/>
              <w:rPr>
                <w:rFonts w:asciiTheme="majorBidi" w:hAnsiTheme="majorBidi" w:cstheme="majorBidi"/>
                <w:b/>
                <w:bCs/>
                <w:sz w:val="20"/>
                <w:szCs w:val="20"/>
                <w:lang w:bidi="fa-IR"/>
              </w:rPr>
            </w:pPr>
            <w:r w:rsidRPr="00240382">
              <w:rPr>
                <w:rFonts w:asciiTheme="majorBidi" w:hAnsiTheme="majorBidi" w:cstheme="majorBidi"/>
                <w:b/>
                <w:bCs/>
                <w:sz w:val="20"/>
                <w:szCs w:val="20"/>
                <w:lang w:bidi="fa-IR"/>
              </w:rPr>
              <w:t>Emotion</w:t>
            </w:r>
            <w:r w:rsidR="002F7F6C" w:rsidRPr="00240382">
              <w:rPr>
                <w:rFonts w:asciiTheme="majorBidi" w:hAnsiTheme="majorBidi" w:cstheme="majorBidi"/>
                <w:b/>
                <w:bCs/>
                <w:sz w:val="20"/>
                <w:szCs w:val="20"/>
                <w:lang w:bidi="fa-IR"/>
              </w:rPr>
              <w:t>al</w:t>
            </w: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It's hard to talk to the patient about death.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125</w:t>
            </w:r>
          </w:p>
        </w:tc>
        <w:tc>
          <w:tcPr>
            <w:tcW w:w="630" w:type="dxa"/>
          </w:tcPr>
          <w:p w:rsidR="006F0753" w:rsidRPr="00AE5E24" w:rsidRDefault="006F0753" w:rsidP="006A22B3">
            <w:pPr>
              <w:bidi/>
              <w:jc w:val="center"/>
              <w:rPr>
                <w:rFonts w:cs="B Mitra"/>
                <w:rtl/>
                <w:lang w:bidi="fa-IR"/>
              </w:rPr>
            </w:pPr>
            <w:r w:rsidRPr="00AE5E24">
              <w:rPr>
                <w:rFonts w:cs="B Mitra"/>
                <w:lang w:bidi="fa-IR"/>
              </w:rPr>
              <w:t>83.3</w:t>
            </w:r>
          </w:p>
        </w:tc>
        <w:tc>
          <w:tcPr>
            <w:tcW w:w="540" w:type="dxa"/>
          </w:tcPr>
          <w:p w:rsidR="006F0753" w:rsidRPr="00AE5E24" w:rsidRDefault="006F0753" w:rsidP="006A22B3">
            <w:pPr>
              <w:bidi/>
              <w:jc w:val="center"/>
              <w:rPr>
                <w:rFonts w:cs="B Mitra"/>
                <w:rtl/>
                <w:lang w:bidi="fa-IR"/>
              </w:rPr>
            </w:pPr>
            <w:r w:rsidRPr="00AE5E24">
              <w:rPr>
                <w:rFonts w:cs="B Mitra"/>
                <w:lang w:bidi="fa-IR"/>
              </w:rPr>
              <w:t>21</w:t>
            </w:r>
          </w:p>
        </w:tc>
        <w:tc>
          <w:tcPr>
            <w:tcW w:w="630" w:type="dxa"/>
          </w:tcPr>
          <w:p w:rsidR="006F0753" w:rsidRPr="00AE5E24" w:rsidRDefault="006F0753" w:rsidP="006A22B3">
            <w:pPr>
              <w:bidi/>
              <w:jc w:val="center"/>
              <w:rPr>
                <w:rFonts w:cs="B Mitra"/>
                <w:rtl/>
                <w:lang w:bidi="fa-IR"/>
              </w:rPr>
            </w:pPr>
            <w:r w:rsidRPr="00AE5E24">
              <w:rPr>
                <w:rFonts w:cs="B Mitra"/>
                <w:lang w:bidi="fa-IR"/>
              </w:rPr>
              <w:t>14</w:t>
            </w:r>
          </w:p>
        </w:tc>
        <w:tc>
          <w:tcPr>
            <w:tcW w:w="63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c>
          <w:tcPr>
            <w:tcW w:w="630" w:type="dxa"/>
          </w:tcPr>
          <w:p w:rsidR="006F0753" w:rsidRPr="00AE5E24" w:rsidRDefault="006F0753" w:rsidP="006A22B3">
            <w:pPr>
              <w:bidi/>
              <w:jc w:val="center"/>
              <w:rPr>
                <w:rFonts w:cs="B Mitra"/>
                <w:rtl/>
                <w:lang w:bidi="fa-IR"/>
              </w:rPr>
            </w:pPr>
            <w:r w:rsidRPr="00AE5E24">
              <w:rPr>
                <w:rFonts w:cs="B Mitra"/>
                <w:lang w:bidi="fa-IR"/>
              </w:rPr>
              <w:t>1</w:t>
            </w:r>
          </w:p>
        </w:tc>
        <w:tc>
          <w:tcPr>
            <w:tcW w:w="630" w:type="dxa"/>
          </w:tcPr>
          <w:p w:rsidR="006F0753" w:rsidRPr="00AE5E24" w:rsidRDefault="006F0753" w:rsidP="006A22B3">
            <w:pPr>
              <w:bidi/>
              <w:jc w:val="center"/>
              <w:rPr>
                <w:rFonts w:cs="B Mitra"/>
                <w:rtl/>
                <w:lang w:bidi="fa-IR"/>
              </w:rPr>
            </w:pPr>
            <w:r w:rsidRPr="00AE5E24">
              <w:rPr>
                <w:rFonts w:cs="B Mitra"/>
                <w:lang w:bidi="fa-IR"/>
              </w:rPr>
              <w:t>0.7</w:t>
            </w:r>
          </w:p>
        </w:tc>
        <w:tc>
          <w:tcPr>
            <w:tcW w:w="540" w:type="dxa"/>
          </w:tcPr>
          <w:p w:rsidR="006F0753" w:rsidRPr="00AE5E24" w:rsidRDefault="006F0753" w:rsidP="006A22B3">
            <w:pPr>
              <w:bidi/>
              <w:jc w:val="center"/>
              <w:rPr>
                <w:rFonts w:cs="B Mitra"/>
                <w:rtl/>
                <w:lang w:bidi="fa-IR"/>
              </w:rPr>
            </w:pPr>
            <w:r w:rsidRPr="00AE5E24">
              <w:rPr>
                <w:rFonts w:cs="B Mitra"/>
                <w:lang w:bidi="fa-IR"/>
              </w:rPr>
              <w:t>1</w:t>
            </w:r>
          </w:p>
        </w:tc>
        <w:tc>
          <w:tcPr>
            <w:tcW w:w="720" w:type="dxa"/>
          </w:tcPr>
          <w:p w:rsidR="006F0753" w:rsidRPr="00AE5E24" w:rsidRDefault="006F0753" w:rsidP="006A22B3">
            <w:pPr>
              <w:bidi/>
              <w:jc w:val="center"/>
              <w:rPr>
                <w:rFonts w:cs="B Mitra"/>
                <w:rtl/>
                <w:lang w:bidi="fa-IR"/>
              </w:rPr>
            </w:pPr>
            <w:r w:rsidRPr="00AE5E24">
              <w:rPr>
                <w:rFonts w:cs="B Mitra"/>
                <w:lang w:bidi="fa-IR"/>
              </w:rPr>
              <w:t>0.7</w:t>
            </w:r>
          </w:p>
        </w:tc>
      </w:tr>
      <w:tr w:rsidR="006F0753" w:rsidRPr="00632BFC" w:rsidTr="00240382">
        <w:trPr>
          <w:trHeight w:val="1250"/>
        </w:trPr>
        <w:tc>
          <w:tcPr>
            <w:tcW w:w="990" w:type="dxa"/>
            <w:vMerge/>
          </w:tcPr>
          <w:p w:rsidR="006F0753" w:rsidRDefault="006F0753" w:rsidP="006A22B3">
            <w:pPr>
              <w:jc w:val="both"/>
              <w:rPr>
                <w:rFonts w:asciiTheme="majorBidi" w:hAnsiTheme="majorBidi" w:cstheme="majorBidi"/>
                <w:sz w:val="24"/>
                <w:szCs w:val="24"/>
                <w:lang w:bidi="fa-IR"/>
              </w:rPr>
            </w:pPr>
          </w:p>
        </w:tc>
        <w:tc>
          <w:tcPr>
            <w:tcW w:w="2790" w:type="dxa"/>
          </w:tcPr>
          <w:p w:rsidR="006F0753" w:rsidRDefault="006F0753" w:rsidP="006A22B3">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medical team should also give patients hope at the time of death. </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88</w:t>
            </w:r>
          </w:p>
        </w:tc>
        <w:tc>
          <w:tcPr>
            <w:tcW w:w="630" w:type="dxa"/>
          </w:tcPr>
          <w:p w:rsidR="006F0753" w:rsidRPr="00AE5E24" w:rsidRDefault="006F0753" w:rsidP="006A22B3">
            <w:pPr>
              <w:bidi/>
              <w:jc w:val="center"/>
              <w:rPr>
                <w:rFonts w:cs="B Mitra"/>
                <w:rtl/>
                <w:lang w:bidi="fa-IR"/>
              </w:rPr>
            </w:pPr>
            <w:r w:rsidRPr="00AE5E24">
              <w:rPr>
                <w:rFonts w:cs="B Mitra"/>
                <w:lang w:bidi="fa-IR"/>
              </w:rPr>
              <w:t>58.7</w:t>
            </w:r>
          </w:p>
        </w:tc>
        <w:tc>
          <w:tcPr>
            <w:tcW w:w="540" w:type="dxa"/>
          </w:tcPr>
          <w:p w:rsidR="006F0753" w:rsidRPr="00AE5E24" w:rsidRDefault="006F0753" w:rsidP="006A22B3">
            <w:pPr>
              <w:bidi/>
              <w:jc w:val="center"/>
              <w:rPr>
                <w:rFonts w:cs="B Mitra"/>
                <w:rtl/>
                <w:lang w:bidi="fa-IR"/>
              </w:rPr>
            </w:pPr>
            <w:r w:rsidRPr="00AE5E24">
              <w:rPr>
                <w:rFonts w:cs="B Mitra"/>
                <w:lang w:bidi="fa-IR"/>
              </w:rPr>
              <w:t>50</w:t>
            </w:r>
          </w:p>
        </w:tc>
        <w:tc>
          <w:tcPr>
            <w:tcW w:w="630" w:type="dxa"/>
          </w:tcPr>
          <w:p w:rsidR="006F0753" w:rsidRPr="00AE5E24" w:rsidRDefault="006F0753" w:rsidP="006A22B3">
            <w:pPr>
              <w:bidi/>
              <w:jc w:val="center"/>
              <w:rPr>
                <w:rFonts w:cs="B Mitra"/>
                <w:rtl/>
                <w:lang w:bidi="fa-IR"/>
              </w:rPr>
            </w:pPr>
            <w:r w:rsidRPr="00AE5E24">
              <w:rPr>
                <w:rFonts w:cs="B Mitra"/>
                <w:lang w:bidi="fa-IR"/>
              </w:rPr>
              <w:t>33.3</w:t>
            </w:r>
          </w:p>
        </w:tc>
        <w:tc>
          <w:tcPr>
            <w:tcW w:w="630" w:type="dxa"/>
          </w:tcPr>
          <w:p w:rsidR="006F0753" w:rsidRPr="00AE5E24" w:rsidRDefault="006F0753" w:rsidP="006A22B3">
            <w:pPr>
              <w:bidi/>
              <w:jc w:val="center"/>
              <w:rPr>
                <w:rFonts w:cs="B Mitra"/>
                <w:rtl/>
                <w:lang w:bidi="fa-IR"/>
              </w:rPr>
            </w:pPr>
            <w:r w:rsidRPr="00AE5E24">
              <w:rPr>
                <w:rFonts w:cs="B Mitra"/>
                <w:lang w:bidi="fa-IR"/>
              </w:rPr>
              <w:t>3</w:t>
            </w:r>
          </w:p>
        </w:tc>
        <w:tc>
          <w:tcPr>
            <w:tcW w:w="720" w:type="dxa"/>
          </w:tcPr>
          <w:p w:rsidR="006F0753" w:rsidRPr="00AE5E24" w:rsidRDefault="006F0753" w:rsidP="006A22B3">
            <w:pPr>
              <w:bidi/>
              <w:jc w:val="center"/>
              <w:rPr>
                <w:rFonts w:cs="B Mitra"/>
                <w:rtl/>
                <w:lang w:bidi="fa-IR"/>
              </w:rPr>
            </w:pPr>
            <w:r w:rsidRPr="00AE5E24">
              <w:rPr>
                <w:rFonts w:cs="B Mitra"/>
                <w:lang w:bidi="fa-IR"/>
              </w:rPr>
              <w:t>2</w:t>
            </w:r>
          </w:p>
        </w:tc>
        <w:tc>
          <w:tcPr>
            <w:tcW w:w="630" w:type="dxa"/>
          </w:tcPr>
          <w:p w:rsidR="006F0753" w:rsidRPr="00AE5E24" w:rsidRDefault="006F0753" w:rsidP="006A22B3">
            <w:pPr>
              <w:bidi/>
              <w:jc w:val="center"/>
              <w:rPr>
                <w:rFonts w:cs="B Mitra"/>
                <w:rtl/>
                <w:lang w:bidi="fa-IR"/>
              </w:rPr>
            </w:pPr>
            <w:r w:rsidRPr="00AE5E24">
              <w:rPr>
                <w:rFonts w:cs="B Mitra"/>
                <w:lang w:bidi="fa-IR"/>
              </w:rPr>
              <w:t>8</w:t>
            </w:r>
          </w:p>
        </w:tc>
        <w:tc>
          <w:tcPr>
            <w:tcW w:w="630" w:type="dxa"/>
          </w:tcPr>
          <w:p w:rsidR="006F0753" w:rsidRPr="00AE5E24" w:rsidRDefault="006F0753" w:rsidP="006A22B3">
            <w:pPr>
              <w:bidi/>
              <w:jc w:val="center"/>
              <w:rPr>
                <w:rFonts w:cs="B Mitra"/>
                <w:rtl/>
                <w:lang w:bidi="fa-IR"/>
              </w:rPr>
            </w:pPr>
            <w:r w:rsidRPr="00AE5E24">
              <w:rPr>
                <w:rFonts w:cs="B Mitra"/>
                <w:lang w:bidi="fa-IR"/>
              </w:rPr>
              <w:t>5.3</w:t>
            </w:r>
          </w:p>
        </w:tc>
        <w:tc>
          <w:tcPr>
            <w:tcW w:w="540" w:type="dxa"/>
          </w:tcPr>
          <w:p w:rsidR="006F0753" w:rsidRPr="00AE5E24" w:rsidRDefault="006F0753" w:rsidP="006A22B3">
            <w:pPr>
              <w:bidi/>
              <w:jc w:val="center"/>
              <w:rPr>
                <w:rFonts w:cs="B Mitra"/>
                <w:rtl/>
                <w:lang w:bidi="fa-IR"/>
              </w:rPr>
            </w:pPr>
            <w:r w:rsidRPr="00AE5E24">
              <w:rPr>
                <w:rFonts w:cs="B Mitra"/>
                <w:lang w:bidi="fa-IR"/>
              </w:rPr>
              <w:t>1</w:t>
            </w:r>
          </w:p>
        </w:tc>
        <w:tc>
          <w:tcPr>
            <w:tcW w:w="720" w:type="dxa"/>
          </w:tcPr>
          <w:p w:rsidR="006F0753" w:rsidRPr="00AE5E24" w:rsidRDefault="006F0753" w:rsidP="006A22B3">
            <w:pPr>
              <w:bidi/>
              <w:jc w:val="center"/>
              <w:rPr>
                <w:rFonts w:cs="B Mitra"/>
                <w:rtl/>
                <w:lang w:bidi="fa-IR"/>
              </w:rPr>
            </w:pPr>
            <w:r w:rsidRPr="00AE5E24">
              <w:rPr>
                <w:rFonts w:cs="B Mitra"/>
                <w:lang w:bidi="fa-IR"/>
              </w:rPr>
              <w:t>0.7</w:t>
            </w:r>
          </w:p>
        </w:tc>
      </w:tr>
      <w:tr w:rsidR="006F0753" w:rsidRPr="00632BFC" w:rsidTr="00240382">
        <w:tc>
          <w:tcPr>
            <w:tcW w:w="990" w:type="dxa"/>
          </w:tcPr>
          <w:p w:rsidR="00240382" w:rsidRPr="00240382" w:rsidRDefault="00240382" w:rsidP="006A22B3">
            <w:pPr>
              <w:jc w:val="both"/>
              <w:rPr>
                <w:rFonts w:asciiTheme="majorBidi" w:hAnsiTheme="majorBidi" w:cstheme="majorBidi"/>
                <w:b/>
                <w:bCs/>
                <w:sz w:val="20"/>
                <w:szCs w:val="20"/>
                <w:lang w:bidi="fa-IR"/>
              </w:rPr>
            </w:pPr>
          </w:p>
          <w:p w:rsidR="006F0753" w:rsidRPr="002F7F6C" w:rsidRDefault="002F7F6C" w:rsidP="006A22B3">
            <w:pPr>
              <w:jc w:val="both"/>
              <w:rPr>
                <w:rFonts w:asciiTheme="majorBidi" w:hAnsiTheme="majorBidi" w:cstheme="majorBidi"/>
                <w:b/>
                <w:bCs/>
                <w:sz w:val="24"/>
                <w:szCs w:val="24"/>
                <w:lang w:bidi="fa-IR"/>
              </w:rPr>
            </w:pPr>
            <w:r w:rsidRPr="00240382">
              <w:rPr>
                <w:rFonts w:asciiTheme="majorBidi" w:hAnsiTheme="majorBidi" w:cstheme="majorBidi"/>
                <w:b/>
                <w:bCs/>
                <w:sz w:val="20"/>
                <w:szCs w:val="20"/>
                <w:lang w:bidi="fa-IR"/>
              </w:rPr>
              <w:t>Responsibility</w:t>
            </w:r>
          </w:p>
        </w:tc>
        <w:tc>
          <w:tcPr>
            <w:tcW w:w="2790" w:type="dxa"/>
          </w:tcPr>
          <w:p w:rsidR="006F0753" w:rsidRDefault="006F0753" w:rsidP="00240382">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The</w:t>
            </w:r>
            <w:r w:rsidR="00240382">
              <w:rPr>
                <w:rFonts w:asciiTheme="majorBidi" w:hAnsiTheme="majorBidi" w:cstheme="majorBidi"/>
                <w:sz w:val="24"/>
                <w:szCs w:val="24"/>
                <w:lang w:bidi="fa-IR"/>
              </w:rPr>
              <w:t xml:space="preserve"> </w:t>
            </w:r>
            <w:r w:rsidRPr="0007494B">
              <w:rPr>
                <w:rFonts w:asciiTheme="majorBidi" w:hAnsiTheme="majorBidi" w:cstheme="majorBidi"/>
                <w:sz w:val="24"/>
                <w:szCs w:val="24"/>
                <w:lang w:bidi="fa-IR"/>
              </w:rPr>
              <w:t>primary responsibility</w:t>
            </w:r>
            <w:r w:rsidR="00240382">
              <w:rPr>
                <w:rFonts w:asciiTheme="majorBidi" w:hAnsiTheme="majorBidi" w:cstheme="majorBidi"/>
                <w:sz w:val="24"/>
                <w:szCs w:val="24"/>
                <w:lang w:bidi="fa-IR"/>
              </w:rPr>
              <w:t xml:space="preserve"> </w:t>
            </w:r>
            <w:r w:rsidRPr="0007494B">
              <w:rPr>
                <w:rFonts w:asciiTheme="majorBidi" w:hAnsiTheme="majorBidi" w:cstheme="majorBidi"/>
                <w:sz w:val="24"/>
                <w:szCs w:val="24"/>
                <w:lang w:bidi="fa-IR"/>
              </w:rPr>
              <w:t>for deciding on DNR lies with doctors.</w:t>
            </w:r>
          </w:p>
          <w:p w:rsidR="006F0753" w:rsidRPr="00F06A68" w:rsidRDefault="006F0753" w:rsidP="006A22B3">
            <w:pPr>
              <w:bidi/>
              <w:spacing w:after="200" w:line="276" w:lineRule="auto"/>
              <w:jc w:val="both"/>
              <w:rPr>
                <w:rFonts w:asciiTheme="majorBidi" w:hAnsiTheme="majorBidi" w:cstheme="majorBidi"/>
                <w:sz w:val="24"/>
                <w:szCs w:val="24"/>
                <w:lang w:bidi="fa-IR"/>
              </w:rPr>
            </w:pPr>
          </w:p>
        </w:tc>
        <w:tc>
          <w:tcPr>
            <w:tcW w:w="810" w:type="dxa"/>
          </w:tcPr>
          <w:p w:rsidR="006F0753" w:rsidRPr="00AE5E24" w:rsidRDefault="006F0753" w:rsidP="006A22B3">
            <w:pPr>
              <w:bidi/>
              <w:jc w:val="center"/>
              <w:rPr>
                <w:rFonts w:cs="B Mitra"/>
                <w:rtl/>
                <w:lang w:bidi="fa-IR"/>
              </w:rPr>
            </w:pPr>
            <w:r w:rsidRPr="00AE5E24">
              <w:rPr>
                <w:rFonts w:cs="B Mitra"/>
                <w:lang w:bidi="fa-IR"/>
              </w:rPr>
              <w:t>67</w:t>
            </w:r>
          </w:p>
        </w:tc>
        <w:tc>
          <w:tcPr>
            <w:tcW w:w="630" w:type="dxa"/>
          </w:tcPr>
          <w:p w:rsidR="006F0753" w:rsidRPr="00AE5E24" w:rsidRDefault="006F0753" w:rsidP="006A22B3">
            <w:pPr>
              <w:bidi/>
              <w:jc w:val="center"/>
              <w:rPr>
                <w:rFonts w:cs="B Mitra"/>
                <w:rtl/>
                <w:lang w:bidi="fa-IR"/>
              </w:rPr>
            </w:pPr>
            <w:r w:rsidRPr="00AE5E24">
              <w:rPr>
                <w:rFonts w:cs="B Mitra"/>
                <w:lang w:bidi="fa-IR"/>
              </w:rPr>
              <w:t>44.7</w:t>
            </w:r>
          </w:p>
        </w:tc>
        <w:tc>
          <w:tcPr>
            <w:tcW w:w="540" w:type="dxa"/>
          </w:tcPr>
          <w:p w:rsidR="006F0753" w:rsidRPr="00AE5E24" w:rsidRDefault="006F0753" w:rsidP="006A22B3">
            <w:pPr>
              <w:bidi/>
              <w:jc w:val="center"/>
              <w:rPr>
                <w:rFonts w:cs="B Mitra"/>
                <w:rtl/>
                <w:lang w:bidi="fa-IR"/>
              </w:rPr>
            </w:pPr>
            <w:r w:rsidRPr="00AE5E24">
              <w:rPr>
                <w:rFonts w:cs="B Mitra"/>
                <w:lang w:bidi="fa-IR"/>
              </w:rPr>
              <w:t>49</w:t>
            </w:r>
          </w:p>
        </w:tc>
        <w:tc>
          <w:tcPr>
            <w:tcW w:w="630" w:type="dxa"/>
          </w:tcPr>
          <w:p w:rsidR="006F0753" w:rsidRPr="00AE5E24" w:rsidRDefault="006F0753" w:rsidP="006A22B3">
            <w:pPr>
              <w:bidi/>
              <w:jc w:val="center"/>
              <w:rPr>
                <w:rFonts w:cs="B Mitra"/>
                <w:rtl/>
                <w:lang w:bidi="fa-IR"/>
              </w:rPr>
            </w:pPr>
            <w:r w:rsidRPr="00AE5E24">
              <w:rPr>
                <w:rFonts w:cs="B Mitra"/>
                <w:lang w:bidi="fa-IR"/>
              </w:rPr>
              <w:t>32.7</w:t>
            </w:r>
          </w:p>
        </w:tc>
        <w:tc>
          <w:tcPr>
            <w:tcW w:w="630" w:type="dxa"/>
          </w:tcPr>
          <w:p w:rsidR="006F0753" w:rsidRPr="00AE5E24" w:rsidRDefault="006F0753" w:rsidP="006A22B3">
            <w:pPr>
              <w:bidi/>
              <w:jc w:val="center"/>
              <w:rPr>
                <w:rFonts w:cs="B Mitra"/>
                <w:rtl/>
                <w:lang w:bidi="fa-IR"/>
              </w:rPr>
            </w:pPr>
            <w:r w:rsidRPr="00AE5E24">
              <w:rPr>
                <w:rFonts w:cs="B Mitra"/>
                <w:lang w:bidi="fa-IR"/>
              </w:rPr>
              <w:t>2</w:t>
            </w:r>
          </w:p>
        </w:tc>
        <w:tc>
          <w:tcPr>
            <w:tcW w:w="720" w:type="dxa"/>
          </w:tcPr>
          <w:p w:rsidR="006F0753" w:rsidRPr="00AE5E24" w:rsidRDefault="006F0753" w:rsidP="006A22B3">
            <w:pPr>
              <w:bidi/>
              <w:jc w:val="center"/>
              <w:rPr>
                <w:rFonts w:cs="B Mitra"/>
                <w:rtl/>
                <w:lang w:bidi="fa-IR"/>
              </w:rPr>
            </w:pPr>
            <w:r w:rsidRPr="00AE5E24">
              <w:rPr>
                <w:rFonts w:cs="B Mitra"/>
                <w:lang w:bidi="fa-IR"/>
              </w:rPr>
              <w:t>1.3</w:t>
            </w:r>
          </w:p>
        </w:tc>
        <w:tc>
          <w:tcPr>
            <w:tcW w:w="630" w:type="dxa"/>
          </w:tcPr>
          <w:p w:rsidR="006F0753" w:rsidRPr="00AE5E24" w:rsidRDefault="006F0753" w:rsidP="006A22B3">
            <w:pPr>
              <w:bidi/>
              <w:jc w:val="center"/>
              <w:rPr>
                <w:rFonts w:cs="B Mitra"/>
                <w:rtl/>
                <w:lang w:bidi="fa-IR"/>
              </w:rPr>
            </w:pPr>
            <w:r w:rsidRPr="00AE5E24">
              <w:rPr>
                <w:rFonts w:cs="B Mitra"/>
                <w:lang w:bidi="fa-IR"/>
              </w:rPr>
              <w:t>17</w:t>
            </w:r>
          </w:p>
        </w:tc>
        <w:tc>
          <w:tcPr>
            <w:tcW w:w="630" w:type="dxa"/>
          </w:tcPr>
          <w:p w:rsidR="006F0753" w:rsidRPr="00AE5E24" w:rsidRDefault="006F0753" w:rsidP="006A22B3">
            <w:pPr>
              <w:bidi/>
              <w:jc w:val="center"/>
              <w:rPr>
                <w:rFonts w:cs="B Mitra"/>
                <w:rtl/>
                <w:lang w:bidi="fa-IR"/>
              </w:rPr>
            </w:pPr>
            <w:r w:rsidRPr="00AE5E24">
              <w:rPr>
                <w:rFonts w:cs="B Mitra"/>
                <w:lang w:bidi="fa-IR"/>
              </w:rPr>
              <w:t>11.3</w:t>
            </w:r>
          </w:p>
        </w:tc>
        <w:tc>
          <w:tcPr>
            <w:tcW w:w="540" w:type="dxa"/>
          </w:tcPr>
          <w:p w:rsidR="006F0753" w:rsidRPr="00AE5E24" w:rsidRDefault="006F0753" w:rsidP="006A22B3">
            <w:pPr>
              <w:bidi/>
              <w:jc w:val="center"/>
              <w:rPr>
                <w:rFonts w:cs="B Mitra"/>
                <w:rtl/>
                <w:lang w:bidi="fa-IR"/>
              </w:rPr>
            </w:pPr>
            <w:r w:rsidRPr="00AE5E24">
              <w:rPr>
                <w:rFonts w:cs="B Mitra"/>
                <w:lang w:bidi="fa-IR"/>
              </w:rPr>
              <w:t>15</w:t>
            </w:r>
          </w:p>
        </w:tc>
        <w:tc>
          <w:tcPr>
            <w:tcW w:w="720" w:type="dxa"/>
          </w:tcPr>
          <w:p w:rsidR="006F0753" w:rsidRPr="00AE5E24" w:rsidRDefault="006F0753" w:rsidP="006A22B3">
            <w:pPr>
              <w:bidi/>
              <w:jc w:val="center"/>
              <w:rPr>
                <w:rFonts w:cs="B Mitra"/>
                <w:rtl/>
                <w:lang w:bidi="fa-IR"/>
              </w:rPr>
            </w:pPr>
            <w:r w:rsidRPr="00AE5E24">
              <w:rPr>
                <w:rFonts w:cs="B Mitra"/>
                <w:lang w:bidi="fa-IR"/>
              </w:rPr>
              <w:t>10</w:t>
            </w:r>
          </w:p>
        </w:tc>
      </w:tr>
    </w:tbl>
    <w:p w:rsidR="00632BFC" w:rsidRDefault="00632BFC" w:rsidP="00632BFC">
      <w:pPr>
        <w:jc w:val="both"/>
        <w:rPr>
          <w:ins w:id="1" w:author="Tarashe Mandegar" w:date="2018-02-03T11:15:00Z"/>
          <w:rFonts w:asciiTheme="majorBidi" w:hAnsiTheme="majorBidi" w:cstheme="majorBidi"/>
          <w:b/>
          <w:bCs/>
          <w:sz w:val="24"/>
          <w:szCs w:val="24"/>
          <w:lang w:bidi="fa-IR"/>
        </w:rPr>
      </w:pPr>
    </w:p>
    <w:p w:rsidR="00AA6FC7" w:rsidRPr="00632BFC" w:rsidRDefault="00AA6FC7">
      <w:pPr>
        <w:jc w:val="both"/>
        <w:rPr>
          <w:rFonts w:asciiTheme="majorBidi" w:hAnsiTheme="majorBidi" w:cstheme="majorBidi"/>
          <w:sz w:val="24"/>
          <w:szCs w:val="24"/>
          <w:lang w:bidi="fa-IR"/>
        </w:rPr>
      </w:pPr>
    </w:p>
    <w:p w:rsidR="00AA6FC7" w:rsidRPr="00632BFC" w:rsidRDefault="0007494B" w:rsidP="00323FB6">
      <w:pPr>
        <w:jc w:val="both"/>
        <w:rPr>
          <w:rFonts w:asciiTheme="majorBidi" w:hAnsiTheme="majorBidi" w:cstheme="majorBidi"/>
          <w:b/>
          <w:bCs/>
          <w:sz w:val="24"/>
          <w:szCs w:val="24"/>
          <w:lang w:bidi="fa-IR"/>
        </w:rPr>
      </w:pPr>
      <w:r w:rsidRPr="00632BFC">
        <w:rPr>
          <w:rFonts w:asciiTheme="majorBidi" w:hAnsiTheme="majorBidi" w:cstheme="majorBidi"/>
          <w:b/>
          <w:bCs/>
          <w:sz w:val="24"/>
          <w:szCs w:val="24"/>
          <w:lang w:bidi="fa-IR"/>
        </w:rPr>
        <w:t>Discussion</w:t>
      </w:r>
    </w:p>
    <w:p w:rsidR="00AA6FC7" w:rsidRDefault="0007494B" w:rsidP="00784436">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The current </w:t>
      </w:r>
      <w:r w:rsidR="005C5505" w:rsidRPr="00632BFC">
        <w:rPr>
          <w:rFonts w:asciiTheme="majorBidi" w:hAnsiTheme="majorBidi" w:cstheme="majorBidi"/>
          <w:sz w:val="24"/>
          <w:szCs w:val="24"/>
          <w:lang w:bidi="fa-IR"/>
        </w:rPr>
        <w:t>study</w:t>
      </w:r>
      <w:r w:rsidRPr="0007494B">
        <w:rPr>
          <w:rFonts w:asciiTheme="majorBidi" w:hAnsiTheme="majorBidi" w:cstheme="majorBidi"/>
          <w:sz w:val="24"/>
          <w:szCs w:val="24"/>
          <w:lang w:bidi="fa-IR"/>
        </w:rPr>
        <w:t xml:space="preserve"> is one of the few studies on the attitudes of relatives of patients about the DNR order. Based on the results of this study, despite the fact that most participants believed that the primary responsibility for ordering a DNR is on doctors, they were against asking any questions at the time of their decision. In a study conducted in 2007 reviewing 19 studies from the four countries of the United States, Canada, the Netherlands, and Belgium, it was found out that doctors do not pay enough attention to the role of the patients and their families when deciding on a DNR</w:t>
      </w:r>
      <w:r w:rsidR="00CA319A">
        <w:rPr>
          <w:rFonts w:asciiTheme="majorBidi" w:hAnsiTheme="majorBidi" w:cstheme="majorBidi"/>
          <w:sz w:val="24"/>
          <w:szCs w:val="24"/>
          <w:lang w:bidi="fa-IR"/>
        </w:rPr>
        <w:fldChar w:fldCharType="begin"/>
      </w:r>
      <w:r w:rsidR="00111BC4">
        <w:rPr>
          <w:rFonts w:asciiTheme="majorBidi" w:hAnsiTheme="majorBidi" w:cstheme="majorBidi"/>
          <w:sz w:val="24"/>
          <w:szCs w:val="24"/>
          <w:lang w:bidi="fa-IR"/>
        </w:rPr>
        <w:instrText xml:space="preserve"> ADDIN EN.CITE &lt;EndNote&gt;&lt;Cite&gt;&lt;Author&gt;Lemiengre&lt;/Author&gt;&lt;Year&gt;2007&lt;/Year&gt;&lt;RecNum&gt;221&lt;/RecNum&gt;&lt;DisplayText&gt;(25)&lt;/DisplayText&gt;&lt;record&gt;&lt;rec-number&gt;221&lt;/rec-number&gt;&lt;foreign-keys&gt;&lt;key app="EN" db-id="wpvve2t0ldfs97eff22v5peeprptw99dz0ts"&gt;221&lt;/key&gt;&lt;/foreign-keys&gt;&lt;ref-type name="Journal Article"&gt;17&lt;/ref-type&gt;&lt;contributors&gt;&lt;authors&gt;&lt;author&gt;Lemiengre, J.&lt;/author&gt;&lt;author&gt;de Casterle, B. D.&lt;/author&gt;&lt;author&gt;Van Craen, K.&lt;/author&gt;&lt;author&gt;Schotsmans, P.&lt;/author&gt;&lt;author&gt;Gastmans, C.&lt;/author&gt;&lt;/authors&gt;&lt;/contributors&gt;&lt;auth-address&gt;Center for Biomedical Ethics and Law, Faculty of Medicine, Katholieke Universiteit Leuven, Kapucijnenvoer 35, 3000 Leuven, Belgium. Joke.Lemiengre@med.kuleuven.be&lt;/auth-address&gt;&lt;titles&gt;&lt;title&gt;Institutional ethics policies on medical end-of-life decisions: a literature review&lt;/title&gt;&lt;secondary-title&gt;Health Policy&lt;/secondary-title&gt;&lt;alt-title&gt;Health policy (Amsterdam, Netherlands)&lt;/alt-title&gt;&lt;/titles&gt;&lt;periodical&gt;&lt;full-title&gt;Health Policy&lt;/full-title&gt;&lt;abbr-1&gt;Health policy (Amsterdam, Netherlands)&lt;/abbr-1&gt;&lt;/periodical&gt;&lt;alt-periodical&gt;&lt;full-title&gt;Health Policy&lt;/full-title&gt;&lt;abbr-1&gt;Health policy (Amsterdam, Netherlands)&lt;/abbr-1&gt;&lt;/alt-periodical&gt;&lt;pages&gt;131-43&lt;/pages&gt;&lt;volume&gt;83&lt;/volume&gt;&lt;number&gt;2-3&lt;/number&gt;&lt;edition&gt;2007/04/17&lt;/edition&gt;&lt;keywords&gt;&lt;keyword&gt;Decision Making, Organizational&lt;/keyword&gt;&lt;keyword&gt;*Ethics, Institutional&lt;/keyword&gt;&lt;keyword&gt;Euthanasia/ethics&lt;/keyword&gt;&lt;keyword&gt;Humans&lt;/keyword&gt;&lt;keyword&gt;*Organizational Policy&lt;/keyword&gt;&lt;keyword&gt;Resuscitation Orders/ethics&lt;/keyword&gt;&lt;keyword&gt;Terminal Care/*ethics/organization &amp;amp; administration&lt;/keyword&gt;&lt;keyword&gt;Withholding Treatment/ethics&lt;/keyword&gt;&lt;/keywords&gt;&lt;dates&gt;&lt;year&gt;2007&lt;/year&gt;&lt;pub-dates&gt;&lt;date&gt;Oct&lt;/date&gt;&lt;/pub-dates&gt;&lt;/dates&gt;&lt;isbn&gt;0168-8510 (Print)&amp;#xD;0168-8510&lt;/isbn&gt;&lt;accession-num&gt;17433489&lt;/accession-num&gt;&lt;urls&gt;&lt;/urls&gt;&lt;electronic-resource-num&gt;10.1016/j.healthpol.2007.02.013&lt;/electronic-resource-num&gt;&lt;remote-database-provider&gt;Nlm&lt;/remote-database-provider&gt;&lt;language&gt;eng&lt;/language&gt;&lt;/record&gt;&lt;/Cite&gt;&lt;/EndNote&gt;</w:instrText>
      </w:r>
      <w:r w:rsidR="00CA319A">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5" w:tooltip="Lemiengre, 2007 #221" w:history="1">
        <w:r w:rsidR="001F5299">
          <w:rPr>
            <w:rFonts w:asciiTheme="majorBidi" w:hAnsiTheme="majorBidi" w:cstheme="majorBidi"/>
            <w:noProof/>
            <w:sz w:val="24"/>
            <w:szCs w:val="24"/>
            <w:lang w:bidi="fa-IR"/>
          </w:rPr>
          <w:t>25</w:t>
        </w:r>
      </w:hyperlink>
      <w:r w:rsidR="00111BC4">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In the study by Granja in Portugal, it was also found out that the health care provider was less likely to pay attention to the role of families when deciding on a DNR </w:t>
      </w:r>
      <w:r w:rsidR="00CA319A">
        <w:rPr>
          <w:rFonts w:asciiTheme="majorBidi" w:hAnsiTheme="majorBidi" w:cstheme="majorBidi"/>
          <w:sz w:val="24"/>
          <w:szCs w:val="24"/>
          <w:lang w:bidi="fa-IR"/>
        </w:rPr>
        <w:fldChar w:fldCharType="begin">
          <w:fldData xml:space="preserve">PEVuZE5vdGU+PENpdGU+PEF1dGhvcj5HcmFuamE8L0F1dGhvcj48WWVhcj4yMDAxPC9ZZWFyPjxS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=
</w:fldData>
        </w:fldChar>
      </w:r>
      <w:r w:rsidR="00111BC4">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PEVuZE5vdGU+PENpdGU+PEF1dGhvcj5HcmFuamE8L0F1dGhvcj48WWVhcj4yMDAxPC9ZZWFyPjxS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=
</w:fldData>
        </w:fldChar>
      </w:r>
      <w:r w:rsidR="00111BC4">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111BC4">
        <w:rPr>
          <w:rFonts w:asciiTheme="majorBidi" w:hAnsiTheme="majorBidi" w:cstheme="majorBidi"/>
          <w:noProof/>
          <w:sz w:val="24"/>
          <w:szCs w:val="24"/>
          <w:lang w:bidi="fa-IR"/>
        </w:rPr>
        <w:t>(</w:t>
      </w:r>
      <w:hyperlink w:anchor="_ENREF_26" w:tooltip="Granja, 2001 #222" w:history="1">
        <w:r w:rsidR="001F5299">
          <w:rPr>
            <w:rFonts w:asciiTheme="majorBidi" w:hAnsiTheme="majorBidi" w:cstheme="majorBidi"/>
            <w:noProof/>
            <w:sz w:val="24"/>
            <w:szCs w:val="24"/>
            <w:lang w:bidi="fa-IR"/>
          </w:rPr>
          <w:t>26</w:t>
        </w:r>
      </w:hyperlink>
      <w:r w:rsidR="00111BC4">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In another study in Turkey, it was found out that </w:t>
      </w:r>
      <w:r w:rsidRPr="00632BFC">
        <w:rPr>
          <w:rFonts w:asciiTheme="majorBidi" w:hAnsiTheme="majorBidi" w:cstheme="majorBidi"/>
          <w:sz w:val="24"/>
          <w:szCs w:val="24"/>
          <w:lang w:bidi="fa-IR"/>
        </w:rPr>
        <w:t>doctors were</w:t>
      </w:r>
      <w:r w:rsidR="00A738AB" w:rsidRPr="00632BFC">
        <w:rPr>
          <w:rFonts w:asciiTheme="majorBidi" w:hAnsiTheme="majorBidi" w:cstheme="majorBidi"/>
          <w:sz w:val="24"/>
          <w:szCs w:val="24"/>
          <w:lang w:bidi="fa-IR"/>
        </w:rPr>
        <w:t>n’t</w:t>
      </w:r>
      <w:r w:rsidRPr="0007494B">
        <w:rPr>
          <w:rFonts w:asciiTheme="majorBidi" w:hAnsiTheme="majorBidi" w:cstheme="majorBidi"/>
          <w:sz w:val="24"/>
          <w:szCs w:val="24"/>
          <w:lang w:bidi="fa-IR"/>
        </w:rPr>
        <w:t xml:space="preserve"> paying attention to the role of the patient and the patient's family when deciding on a DNR, and often consulted their colleagues for decision making</w:t>
      </w:r>
      <w:r w:rsidR="00CA319A">
        <w:rPr>
          <w:rFonts w:asciiTheme="majorBidi" w:hAnsiTheme="majorBidi" w:cstheme="majorBidi"/>
          <w:sz w:val="24"/>
          <w:szCs w:val="24"/>
          <w:lang w:bidi="fa-IR"/>
        </w:rPr>
        <w:fldChar w:fldCharType="begin">
          <w:fldData xml:space="preserve">PEVuZE5vdGU+PENpdGU+PEF1dGhvcj5JeWlsaWtjaTwvQXV0aG9yPjxZZWFyPjIwMDQ8L1llYXI+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</w:fldData>
        </w:fldChar>
      </w:r>
      <w:r w:rsidR="004E60E9">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PEVuZE5vdGU+PENpdGU+PEF1dGhvcj5JeWlsaWtjaTwvQXV0aG9yPjxZZWFyPjIwMDQ8L1llYXI+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</w:fldData>
        </w:fldChar>
      </w:r>
      <w:r w:rsidR="004E60E9">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4E60E9">
        <w:rPr>
          <w:rFonts w:asciiTheme="majorBidi" w:hAnsiTheme="majorBidi" w:cstheme="majorBidi"/>
          <w:noProof/>
          <w:sz w:val="24"/>
          <w:szCs w:val="24"/>
          <w:lang w:bidi="fa-IR"/>
        </w:rPr>
        <w:t>(</w:t>
      </w:r>
      <w:hyperlink w:anchor="_ENREF_27" w:tooltip="Iyilikci, 2004 #223" w:history="1">
        <w:r w:rsidR="001F5299">
          <w:rPr>
            <w:rFonts w:asciiTheme="majorBidi" w:hAnsiTheme="majorBidi" w:cstheme="majorBidi"/>
            <w:noProof/>
            <w:sz w:val="24"/>
            <w:szCs w:val="24"/>
            <w:lang w:bidi="fa-IR"/>
          </w:rPr>
          <w:t>27</w:t>
        </w:r>
      </w:hyperlink>
      <w:r w:rsidR="004E60E9">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But in a study conducted in 2006 in England which investigated DNR </w:t>
      </w:r>
      <w:r w:rsidR="00A738AB">
        <w:rPr>
          <w:rFonts w:asciiTheme="majorBidi" w:hAnsiTheme="majorBidi" w:cstheme="majorBidi"/>
          <w:sz w:val="24"/>
          <w:szCs w:val="24"/>
          <w:lang w:bidi="fa-IR"/>
        </w:rPr>
        <w:t>geriatrics</w:t>
      </w:r>
      <w:r w:rsidRPr="0007494B">
        <w:rPr>
          <w:rFonts w:asciiTheme="majorBidi" w:hAnsiTheme="majorBidi" w:cstheme="majorBidi"/>
          <w:sz w:val="24"/>
          <w:szCs w:val="24"/>
          <w:lang w:bidi="fa-IR"/>
        </w:rPr>
        <w:t xml:space="preserve"> doctors, it was shown that physicians tended to be reluctant to decide on a DNR with the family of patients because of concerns about family complaints </w:t>
      </w:r>
      <w:r w:rsidR="00CA319A">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Pr>
          <w:rFonts w:asciiTheme="majorBidi" w:hAnsiTheme="majorBidi" w:cstheme="majorBidi"/>
          <w:sz w:val="24"/>
          <w:szCs w:val="24"/>
          <w:lang w:bidi="fa-IR"/>
        </w:rPr>
        <w:instrText xml:space="preserve"> ADDIN EN.CITE </w:instrText>
      </w:r>
      <w:r w:rsidR="00CA319A">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Pr>
          <w:rFonts w:asciiTheme="majorBidi" w:hAnsiTheme="majorBidi" w:cstheme="majorBidi"/>
          <w:sz w:val="24"/>
          <w:szCs w:val="24"/>
          <w:lang w:bidi="fa-IR"/>
        </w:rPr>
        <w:instrText xml:space="preserve"> ADDIN EN.CITE.DATA </w:instrText>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end"/>
      </w:r>
      <w:r w:rsidR="00CA319A">
        <w:rPr>
          <w:rFonts w:asciiTheme="majorBidi" w:hAnsiTheme="majorBidi" w:cstheme="majorBidi"/>
          <w:sz w:val="24"/>
          <w:szCs w:val="24"/>
          <w:lang w:bidi="fa-IR"/>
        </w:rPr>
      </w:r>
      <w:r w:rsidR="00CA319A">
        <w:rPr>
          <w:rFonts w:asciiTheme="majorBidi" w:hAnsiTheme="majorBidi" w:cstheme="majorBidi"/>
          <w:sz w:val="24"/>
          <w:szCs w:val="24"/>
          <w:lang w:bidi="fa-IR"/>
        </w:rPr>
        <w:fldChar w:fldCharType="separate"/>
      </w:r>
      <w:r w:rsidR="004E60E9">
        <w:rPr>
          <w:rFonts w:asciiTheme="majorBidi" w:hAnsiTheme="majorBidi" w:cstheme="majorBidi"/>
          <w:noProof/>
          <w:sz w:val="24"/>
          <w:szCs w:val="24"/>
          <w:lang w:bidi="fa-IR"/>
        </w:rPr>
        <w:t>(</w:t>
      </w:r>
      <w:hyperlink w:anchor="_ENREF_28" w:tooltip="Myint, 2006 #224" w:history="1">
        <w:r w:rsidR="001F5299">
          <w:rPr>
            <w:rFonts w:asciiTheme="majorBidi" w:hAnsiTheme="majorBidi" w:cstheme="majorBidi"/>
            <w:noProof/>
            <w:sz w:val="24"/>
            <w:szCs w:val="24"/>
            <w:lang w:bidi="fa-IR"/>
          </w:rPr>
          <w:t>28</w:t>
        </w:r>
      </w:hyperlink>
      <w:r w:rsidR="004E60E9">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xml:space="preserve">. It seems that the role of </w:t>
      </w:r>
      <w:r w:rsidRPr="00632BFC">
        <w:rPr>
          <w:rFonts w:asciiTheme="majorBidi" w:hAnsiTheme="majorBidi" w:cstheme="majorBidi"/>
          <w:sz w:val="24"/>
          <w:szCs w:val="24"/>
          <w:lang w:bidi="fa-IR"/>
        </w:rPr>
        <w:t xml:space="preserve">relatives of patients in decision making on the DNR order is not </w:t>
      </w:r>
      <w:r w:rsidR="0096016E" w:rsidRPr="00632BFC">
        <w:rPr>
          <w:rFonts w:asciiTheme="majorBidi" w:hAnsiTheme="majorBidi" w:cstheme="majorBidi"/>
          <w:sz w:val="24"/>
          <w:szCs w:val="24"/>
          <w:lang w:bidi="fa-IR"/>
        </w:rPr>
        <w:t xml:space="preserve">important </w:t>
      </w:r>
      <w:r w:rsidR="00CA319A" w:rsidRPr="00632BFC">
        <w:rPr>
          <w:rFonts w:asciiTheme="majorBidi" w:hAnsiTheme="majorBidi" w:cstheme="majorBidi"/>
          <w:sz w:val="24"/>
          <w:szCs w:val="24"/>
          <w:lang w:bidi="fa-IR"/>
        </w:rPr>
        <w:fldChar w:fldCharType="begin">
          <w:fldData xml:space="preserve">PEVuZE5vdGU+PENpdGU+PEF1dGhvcj5MZW1pZW5ncmU8L0F1dGhvcj48WWVhcj4yMDA3PC9ZZWFy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</w:fldData>
        </w:fldChar>
      </w:r>
      <w:r w:rsidR="004E60E9"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PEVuZE5vdGU+PENpdGU+PEF1dGhvcj5MZW1pZW5ncmU8L0F1dGhvcj48WWVhcj4yMDA3PC9ZZWFy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</w:fldData>
        </w:fldChar>
      </w:r>
      <w:r w:rsidR="004E60E9"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25" w:tooltip="Lemiengre, 2007 #221" w:history="1">
        <w:r w:rsidR="001F5299" w:rsidRPr="00632BFC">
          <w:rPr>
            <w:rFonts w:asciiTheme="majorBidi" w:hAnsiTheme="majorBidi" w:cstheme="majorBidi"/>
            <w:noProof/>
            <w:sz w:val="24"/>
            <w:szCs w:val="24"/>
            <w:lang w:bidi="fa-IR"/>
          </w:rPr>
          <w:t>25-27</w:t>
        </w:r>
      </w:hyperlink>
      <w:r w:rsidR="004E60E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and in a study that the role of relatives in making decisions</w:t>
      </w:r>
      <w:r w:rsidR="00A738AB" w:rsidRPr="00632BFC">
        <w:t xml:space="preserve"> were </w:t>
      </w:r>
      <w:r w:rsidR="00A738AB" w:rsidRPr="00632BFC">
        <w:rPr>
          <w:rFonts w:asciiTheme="majorBidi" w:hAnsiTheme="majorBidi" w:cstheme="majorBidi"/>
          <w:sz w:val="24"/>
          <w:szCs w:val="24"/>
          <w:lang w:bidi="fa-IR"/>
        </w:rPr>
        <w:t>significant</w:t>
      </w:r>
      <w:r w:rsidRPr="00632BFC">
        <w:rPr>
          <w:rFonts w:asciiTheme="majorBidi" w:hAnsiTheme="majorBidi" w:cstheme="majorBidi"/>
          <w:sz w:val="24"/>
          <w:szCs w:val="24"/>
          <w:lang w:bidi="fa-IR"/>
        </w:rPr>
        <w:t xml:space="preserve">, it was </w:t>
      </w:r>
      <w:r w:rsidR="00A738AB" w:rsidRPr="00632BFC">
        <w:rPr>
          <w:rFonts w:asciiTheme="majorBidi" w:hAnsiTheme="majorBidi" w:cstheme="majorBidi"/>
          <w:sz w:val="24"/>
          <w:szCs w:val="24"/>
          <w:lang w:bidi="fa-IR"/>
        </w:rPr>
        <w:t>for</w:t>
      </w:r>
      <w:r w:rsidRPr="00632BFC">
        <w:rPr>
          <w:rFonts w:asciiTheme="majorBidi" w:hAnsiTheme="majorBidi" w:cstheme="majorBidi"/>
          <w:sz w:val="24"/>
          <w:szCs w:val="24"/>
          <w:lang w:bidi="fa-IR"/>
        </w:rPr>
        <w:t xml:space="preserve"> legal </w:t>
      </w:r>
      <w:r w:rsidR="00F337D6" w:rsidRPr="00632BFC">
        <w:rPr>
          <w:rFonts w:asciiTheme="majorBidi" w:hAnsiTheme="majorBidi" w:cstheme="majorBidi"/>
          <w:sz w:val="24"/>
          <w:szCs w:val="24"/>
          <w:lang w:bidi="fa-IR"/>
        </w:rPr>
        <w:t xml:space="preserve">pursuit </w:t>
      </w:r>
      <w:r w:rsidR="00CA319A" w:rsidRPr="00632BFC">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PEVuZE5vdGU+PENpdGU+PEF1dGhvcj5NeWludDwvQXV0aG9yPjxZZWFyPjIwMDY8L1llYXI+PFJl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</w:fldData>
        </w:fldChar>
      </w:r>
      <w:r w:rsidR="004E60E9"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28" w:tooltip="Myint, 2006 #224" w:history="1">
        <w:r w:rsidR="001F5299" w:rsidRPr="00632BFC">
          <w:rPr>
            <w:rFonts w:asciiTheme="majorBidi" w:hAnsiTheme="majorBidi" w:cstheme="majorBidi"/>
            <w:noProof/>
            <w:sz w:val="24"/>
            <w:szCs w:val="24"/>
            <w:lang w:bidi="fa-IR"/>
          </w:rPr>
          <w:t>28</w:t>
        </w:r>
      </w:hyperlink>
      <w:r w:rsidR="004E60E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and in general </w:t>
      </w:r>
      <w:r w:rsidR="00A738AB" w:rsidRPr="00632BFC">
        <w:rPr>
          <w:rFonts w:asciiTheme="majorBidi" w:hAnsiTheme="majorBidi" w:cstheme="majorBidi"/>
          <w:sz w:val="24"/>
          <w:szCs w:val="24"/>
          <w:lang w:bidi="fa-IR"/>
        </w:rPr>
        <w:t>relatives’</w:t>
      </w:r>
      <w:r w:rsidRPr="00632BFC">
        <w:rPr>
          <w:rFonts w:asciiTheme="majorBidi" w:hAnsiTheme="majorBidi" w:cstheme="majorBidi"/>
          <w:sz w:val="24"/>
          <w:szCs w:val="24"/>
          <w:lang w:bidi="fa-IR"/>
        </w:rPr>
        <w:t xml:space="preserve"> role in the studies was poor. Although a study in Iran did not address the extent of </w:t>
      </w:r>
      <w:r w:rsidR="00A738AB" w:rsidRPr="00632BFC">
        <w:rPr>
          <w:rFonts w:asciiTheme="majorBidi" w:hAnsiTheme="majorBidi" w:cstheme="majorBidi"/>
          <w:sz w:val="24"/>
          <w:szCs w:val="24"/>
          <w:lang w:bidi="fa-IR"/>
        </w:rPr>
        <w:t>counseling</w:t>
      </w:r>
      <w:r w:rsidRPr="00632BFC">
        <w:rPr>
          <w:rFonts w:asciiTheme="majorBidi" w:hAnsiTheme="majorBidi" w:cstheme="majorBidi"/>
          <w:sz w:val="24"/>
          <w:szCs w:val="24"/>
          <w:lang w:bidi="fa-IR"/>
        </w:rPr>
        <w:t xml:space="preserve"> in the decision to DNR, the experience of researchers at the clinic </w:t>
      </w:r>
      <w:r w:rsidR="00A738AB" w:rsidRPr="00632BFC">
        <w:rPr>
          <w:rFonts w:asciiTheme="majorBidi" w:hAnsiTheme="majorBidi" w:cstheme="majorBidi"/>
          <w:sz w:val="24"/>
          <w:szCs w:val="24"/>
          <w:lang w:bidi="fa-IR"/>
        </w:rPr>
        <w:t>estimat</w:t>
      </w:r>
      <w:r w:rsidRPr="00632BFC">
        <w:rPr>
          <w:rFonts w:asciiTheme="majorBidi" w:hAnsiTheme="majorBidi" w:cstheme="majorBidi"/>
          <w:sz w:val="24"/>
          <w:szCs w:val="24"/>
          <w:lang w:bidi="fa-IR"/>
        </w:rPr>
        <w:t>es this</w:t>
      </w:r>
      <w:r w:rsidRPr="0007494B">
        <w:rPr>
          <w:rFonts w:asciiTheme="majorBidi" w:hAnsiTheme="majorBidi" w:cstheme="majorBidi"/>
          <w:sz w:val="24"/>
          <w:szCs w:val="24"/>
          <w:lang w:bidi="fa-IR"/>
        </w:rPr>
        <w:t xml:space="preserve"> amount very low.</w:t>
      </w:r>
      <w:r w:rsidR="00576B9B">
        <w:rPr>
          <w:rFonts w:asciiTheme="majorBidi" w:hAnsiTheme="majorBidi" w:cstheme="majorBidi"/>
          <w:sz w:val="24"/>
          <w:szCs w:val="24"/>
          <w:lang w:bidi="fa-IR"/>
        </w:rPr>
        <w:t xml:space="preserve"> </w:t>
      </w:r>
      <w:r w:rsidR="00784436" w:rsidRPr="00C947E8">
        <w:rPr>
          <w:rFonts w:asciiTheme="majorBidi" w:hAnsiTheme="majorBidi" w:cstheme="majorBidi"/>
          <w:sz w:val="24"/>
          <w:szCs w:val="24"/>
          <w:lang w:bidi="fa-IR"/>
        </w:rPr>
        <w:t>This study showed that end stage patients’ relatives in Iranian culture are also very worried about making decisions by doctors without consulting with them and are willing to participate in this important work.</w:t>
      </w:r>
    </w:p>
    <w:p w:rsidR="00AA6FC7" w:rsidRPr="00632BFC" w:rsidRDefault="0007494B" w:rsidP="007939F9">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Based on the results of the present study about decision on DNR, 77.3</w:t>
      </w:r>
      <w:r w:rsidR="00F337D6">
        <w:rPr>
          <w:rFonts w:asciiTheme="majorBidi" w:hAnsiTheme="majorBidi" w:cstheme="majorBidi"/>
          <w:sz w:val="24"/>
          <w:szCs w:val="24"/>
          <w:lang w:bidi="fa-IR"/>
        </w:rPr>
        <w:t>%</w:t>
      </w:r>
      <w:r w:rsidRPr="0007494B">
        <w:rPr>
          <w:rFonts w:asciiTheme="majorBidi" w:hAnsiTheme="majorBidi" w:cstheme="majorBidi"/>
          <w:sz w:val="24"/>
          <w:szCs w:val="24"/>
          <w:lang w:bidi="fa-IR"/>
        </w:rPr>
        <w:t xml:space="preserve"> of the participants believed that this decision should be taken by a team consisting of physicians, nurses, patients, and patients’ families. Although most participants believed that the patient's decision was not respectful of DNR, but due to patients' </w:t>
      </w:r>
      <w:r w:rsidR="00A738AB" w:rsidRPr="00632BFC">
        <w:rPr>
          <w:rFonts w:asciiTheme="majorBidi" w:hAnsiTheme="majorBidi" w:cstheme="majorBidi"/>
          <w:sz w:val="24"/>
          <w:szCs w:val="24"/>
          <w:lang w:bidi="fa-IR"/>
        </w:rPr>
        <w:t>critical</w:t>
      </w:r>
      <w:r w:rsidRPr="00632BFC">
        <w:rPr>
          <w:rFonts w:asciiTheme="majorBidi" w:hAnsiTheme="majorBidi" w:cstheme="majorBidi"/>
          <w:sz w:val="24"/>
          <w:szCs w:val="24"/>
          <w:lang w:bidi="fa-IR"/>
        </w:rPr>
        <w:t xml:space="preserve"> conditions, their tiredness and frustration, the patient's decision alone should not be the norm. 75.</w:t>
      </w:r>
      <w:r w:rsidR="00F337D6">
        <w:rPr>
          <w:rFonts w:asciiTheme="majorBidi" w:hAnsiTheme="majorBidi" w:cstheme="majorBidi"/>
          <w:sz w:val="24"/>
          <w:szCs w:val="24"/>
          <w:lang w:bidi="fa-IR"/>
        </w:rPr>
        <w:t>3%</w:t>
      </w:r>
      <w:r w:rsidRPr="00632BFC">
        <w:rPr>
          <w:rFonts w:asciiTheme="majorBidi" w:hAnsiTheme="majorBidi" w:cstheme="majorBidi"/>
          <w:sz w:val="24"/>
          <w:szCs w:val="24"/>
          <w:lang w:bidi="fa-IR"/>
        </w:rPr>
        <w:t xml:space="preserve"> of relatives believed that doctors should consider the patient's and family's viewpoints in order to decide on DNR. But in a study done in Hong Kong, 74% of medical and non-medical students believed that only the patient's opinion about the decision as to whether to have DNR or not was important and that the family's viewpoint should not be </w:t>
      </w:r>
      <w:r w:rsidR="005C34B8" w:rsidRPr="00632BFC">
        <w:rPr>
          <w:rFonts w:asciiTheme="majorBidi" w:hAnsiTheme="majorBidi" w:cstheme="majorBidi"/>
          <w:sz w:val="24"/>
          <w:szCs w:val="24"/>
          <w:lang w:bidi="fa-IR"/>
        </w:rPr>
        <w:t>consider</w:t>
      </w:r>
      <w:r w:rsidRPr="00632BFC">
        <w:rPr>
          <w:rFonts w:asciiTheme="majorBidi" w:hAnsiTheme="majorBidi" w:cstheme="majorBidi"/>
          <w:sz w:val="24"/>
          <w:szCs w:val="24"/>
          <w:lang w:bidi="fa-IR"/>
        </w:rPr>
        <w:t>ed</w: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4E60E9"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4E60E9"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4E60E9"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4E60E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w:t>
      </w:r>
      <w:r w:rsidR="00B219AB">
        <w:rPr>
          <w:rFonts w:asciiTheme="majorBidi" w:hAnsiTheme="majorBidi" w:cstheme="majorBidi"/>
          <w:sz w:val="24"/>
          <w:szCs w:val="24"/>
          <w:lang w:bidi="fa-IR"/>
        </w:rPr>
        <w:t xml:space="preserve"> </w:t>
      </w:r>
      <w:r w:rsidR="00B219AB" w:rsidRPr="00C947E8">
        <w:rPr>
          <w:rFonts w:asciiTheme="majorBidi" w:hAnsiTheme="majorBidi" w:cstheme="majorBidi"/>
          <w:sz w:val="24"/>
          <w:szCs w:val="24"/>
          <w:lang w:bidi="fa-IR"/>
        </w:rPr>
        <w:t xml:space="preserve">Relatives of DNR order patients willing to participate in decision making with other team members, because they prefer benefit from </w:t>
      </w:r>
      <w:r w:rsidR="002A553D" w:rsidRPr="00C947E8">
        <w:rPr>
          <w:rFonts w:asciiTheme="majorBidi" w:hAnsiTheme="majorBidi" w:cstheme="majorBidi"/>
          <w:sz w:val="24"/>
          <w:szCs w:val="24"/>
          <w:lang w:bidi="fa-IR"/>
        </w:rPr>
        <w:t>collective wisdom.</w:t>
      </w:r>
      <w:r w:rsidR="007939F9" w:rsidRPr="00C947E8">
        <w:rPr>
          <w:rFonts w:asciiTheme="majorBidi" w:hAnsiTheme="majorBidi" w:cstheme="majorBidi"/>
          <w:sz w:val="24"/>
          <w:szCs w:val="24"/>
          <w:lang w:bidi="fa-IR"/>
        </w:rPr>
        <w:t xml:space="preserve"> However the family members like to involve in the destiny of their loved ones.</w:t>
      </w:r>
      <w:r w:rsidR="007939F9">
        <w:rPr>
          <w:rFonts w:asciiTheme="majorBidi" w:hAnsiTheme="majorBidi" w:cstheme="majorBidi"/>
          <w:sz w:val="24"/>
          <w:szCs w:val="24"/>
          <w:lang w:bidi="fa-IR"/>
        </w:rPr>
        <w:t xml:space="preserve"> </w:t>
      </w:r>
      <w:r w:rsidR="002A553D">
        <w:rPr>
          <w:rFonts w:asciiTheme="majorBidi" w:hAnsiTheme="majorBidi" w:cstheme="majorBidi"/>
          <w:sz w:val="24"/>
          <w:szCs w:val="24"/>
          <w:lang w:bidi="fa-IR"/>
        </w:rPr>
        <w:t xml:space="preserve">  </w:t>
      </w:r>
      <w:r w:rsidR="00B219AB">
        <w:rPr>
          <w:rFonts w:asciiTheme="majorBidi" w:hAnsiTheme="majorBidi" w:cstheme="majorBidi"/>
          <w:sz w:val="24"/>
          <w:szCs w:val="24"/>
          <w:lang w:bidi="fa-IR"/>
        </w:rPr>
        <w:t xml:space="preserve"> </w:t>
      </w:r>
    </w:p>
    <w:p w:rsidR="00AA6FC7" w:rsidRPr="00632BFC" w:rsidRDefault="0007494B" w:rsidP="00931B8F">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 xml:space="preserve">Based on the results of this study, almost half of the relatives of patients believed that the quality of care was lower than that of other patients, but in a study conducted in Sweden, the families of patients with </w:t>
      </w:r>
      <w:r w:rsidR="005C34B8"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xml:space="preserve"> order who had died had a </w:t>
      </w:r>
      <w:r w:rsidR="005C34B8" w:rsidRPr="00632BFC">
        <w:rPr>
          <w:rFonts w:asciiTheme="majorBidi" w:hAnsiTheme="majorBidi" w:cstheme="majorBidi"/>
          <w:sz w:val="24"/>
          <w:szCs w:val="24"/>
          <w:lang w:bidi="fa-IR"/>
        </w:rPr>
        <w:t xml:space="preserve">medical and </w:t>
      </w:r>
      <w:r w:rsidRPr="00632BFC">
        <w:rPr>
          <w:rFonts w:asciiTheme="majorBidi" w:hAnsiTheme="majorBidi" w:cstheme="majorBidi"/>
          <w:sz w:val="24"/>
          <w:szCs w:val="24"/>
          <w:lang w:bidi="fa-IR"/>
        </w:rPr>
        <w:t>nursing service was provided, and the communication between them and the physicians was completely satisfactory</w:t>
      </w:r>
      <w:r w:rsidR="00CA319A"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&lt;EndNote&gt;&lt;Cite&gt;&lt;Author&gt;Lofmark R&lt;/Author&gt;&lt;Year&gt;2001&lt;/Year&gt;&lt;RecNum&gt;208&lt;/RecNum&gt;&lt;DisplayText&gt;(12)&lt;/DisplayText&gt;&lt;record&gt;&lt;rec-number&gt;208&lt;/rec-number&gt;&lt;foreign-keys&gt;&lt;key app="EN" db-id="wpvve2t0ldfs97eff22v5peeprptw99dz0ts"&gt;208&lt;/key&gt;&lt;/foreign-keys&gt;&lt;ref-type name="Journal Article"&gt;17&lt;/ref-type&gt;&lt;contributors&gt;&lt;authors&gt;&lt;author&gt;Lofmark R,&lt;/author&gt;&lt;author&gt; Nilstun T.&lt;/author&gt;&lt;/authors&gt;&lt;/contributors&gt;&lt;titles&gt;&lt;title&gt;Do-not-resuscitate orders – experiences and attitudes of relatives&lt;/title&gt;&lt;secondary-title&gt;European Journal of Internal Medicine&lt;/secondary-title&gt;&lt;/titles&gt;&lt;periodical&gt;&lt;full-title&gt;European Journal of Internal Medicine&lt;/full-title&gt;&lt;/periodical&gt;&lt;pages&gt;5&lt;/pages&gt;&lt;volume&gt;12&lt;/volume&gt;&lt;number&gt;5&lt;/number&gt;&lt;section&gt;430&lt;/section&gt;&lt;dates&gt;&lt;year&gt;2001&lt;/year&gt;&lt;/dates&gt;&lt;urls&gt;&lt;/urls&gt;&lt;/record&gt;&lt;/Cite&gt;&lt;/EndNote&gt;</w:instrText>
      </w:r>
      <w:r w:rsidR="00CA319A"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12" w:tooltip="Lofmark R, 2001 #208" w:history="1">
        <w:r w:rsidR="001F5299" w:rsidRPr="00632BFC">
          <w:rPr>
            <w:rFonts w:asciiTheme="majorBidi" w:hAnsiTheme="majorBidi" w:cstheme="majorBidi"/>
            <w:noProof/>
            <w:sz w:val="24"/>
            <w:szCs w:val="24"/>
            <w:lang w:bidi="fa-IR"/>
          </w:rPr>
          <w:t>12</w:t>
        </w:r>
      </w:hyperlink>
      <w:r w:rsidR="001145C8"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However, in another study that was carried out in Saudi Arabia in 2016, internes and residents believed that </w:t>
      </w:r>
      <w:r w:rsidR="005C34B8" w:rsidRPr="00632BFC">
        <w:rPr>
          <w:rFonts w:asciiTheme="majorBidi" w:hAnsiTheme="majorBidi" w:cstheme="majorBidi"/>
          <w:sz w:val="24"/>
          <w:szCs w:val="24"/>
          <w:lang w:bidi="fa-IR"/>
        </w:rPr>
        <w:t xml:space="preserve">when visiting patients, </w:t>
      </w:r>
      <w:r w:rsidRPr="00632BFC">
        <w:rPr>
          <w:rFonts w:asciiTheme="majorBidi" w:hAnsiTheme="majorBidi" w:cstheme="majorBidi"/>
          <w:sz w:val="24"/>
          <w:szCs w:val="24"/>
          <w:lang w:bidi="fa-IR"/>
        </w:rPr>
        <w:t>they spent less time on DNR patients</w:t>
      </w:r>
      <w:r w:rsidR="00CA319A"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CA319A"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6" w:tooltip="Amoudi, 2016 #205" w:history="1">
        <w:r w:rsidR="001F5299" w:rsidRPr="00632BFC">
          <w:rPr>
            <w:rFonts w:asciiTheme="majorBidi" w:hAnsiTheme="majorBidi" w:cstheme="majorBidi"/>
            <w:noProof/>
            <w:sz w:val="24"/>
            <w:szCs w:val="24"/>
            <w:lang w:bidi="fa-IR"/>
          </w:rPr>
          <w:t>6</w:t>
        </w:r>
      </w:hyperlink>
      <w:r w:rsidR="001145C8"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67.3% of the participants stated that it was difficult to maintain patient care</w:t>
      </w:r>
      <w:r w:rsidR="002367C9" w:rsidRPr="00632BFC">
        <w:rPr>
          <w:rFonts w:asciiTheme="majorBidi" w:hAnsiTheme="majorBidi" w:cstheme="majorBidi"/>
          <w:sz w:val="24"/>
          <w:szCs w:val="24"/>
          <w:lang w:bidi="fa-IR"/>
        </w:rPr>
        <w:t xml:space="preserve"> because of financial issues</w:t>
      </w:r>
      <w:r w:rsidRPr="00632BFC">
        <w:rPr>
          <w:rFonts w:asciiTheme="majorBidi" w:hAnsiTheme="majorBidi" w:cstheme="majorBidi"/>
          <w:sz w:val="24"/>
          <w:szCs w:val="24"/>
          <w:lang w:bidi="fa-IR"/>
        </w:rPr>
        <w:t xml:space="preserve"> and</w:t>
      </w:r>
      <w:r w:rsidR="002367C9" w:rsidRPr="00632BFC">
        <w:rPr>
          <w:rFonts w:asciiTheme="majorBidi" w:hAnsiTheme="majorBidi" w:cstheme="majorBidi"/>
          <w:sz w:val="24"/>
          <w:szCs w:val="24"/>
          <w:lang w:bidi="fa-IR"/>
        </w:rPr>
        <w:t xml:space="preserve"> affect</w:t>
      </w:r>
      <w:r w:rsidRPr="00632BFC">
        <w:rPr>
          <w:rFonts w:asciiTheme="majorBidi" w:hAnsiTheme="majorBidi" w:cstheme="majorBidi"/>
          <w:sz w:val="24"/>
          <w:szCs w:val="24"/>
          <w:lang w:bidi="fa-IR"/>
        </w:rPr>
        <w:t xml:space="preserve"> deci</w:t>
      </w:r>
      <w:r w:rsidR="002367C9" w:rsidRPr="00632BFC">
        <w:rPr>
          <w:rFonts w:asciiTheme="majorBidi" w:hAnsiTheme="majorBidi" w:cstheme="majorBidi"/>
          <w:sz w:val="24"/>
          <w:szCs w:val="24"/>
          <w:lang w:bidi="fa-IR"/>
        </w:rPr>
        <w:t>sion</w:t>
      </w:r>
      <w:r w:rsidRPr="00632BFC">
        <w:rPr>
          <w:rFonts w:asciiTheme="majorBidi" w:hAnsiTheme="majorBidi" w:cstheme="majorBidi"/>
          <w:sz w:val="24"/>
          <w:szCs w:val="24"/>
          <w:lang w:bidi="fa-IR"/>
        </w:rPr>
        <w:t xml:space="preserve"> on a DNR. However, Hong Kong students believed that financial issues should not be </w:t>
      </w:r>
      <w:r w:rsidR="002367C9" w:rsidRPr="00632BFC">
        <w:rPr>
          <w:rFonts w:asciiTheme="majorBidi" w:hAnsiTheme="majorBidi" w:cstheme="majorBidi"/>
          <w:sz w:val="24"/>
          <w:szCs w:val="24"/>
          <w:lang w:bidi="fa-IR"/>
        </w:rPr>
        <w:t>affect</w:t>
      </w:r>
      <w:r w:rsidRPr="00632BFC">
        <w:rPr>
          <w:rFonts w:asciiTheme="majorBidi" w:hAnsiTheme="majorBidi" w:cstheme="majorBidi"/>
          <w:sz w:val="24"/>
          <w:szCs w:val="24"/>
          <w:lang w:bidi="fa-IR"/>
        </w:rPr>
        <w:t xml:space="preserve"> on the decision </w:t>
      </w:r>
      <w:r w:rsidR="002367C9" w:rsidRPr="00632BFC">
        <w:rPr>
          <w:rFonts w:asciiTheme="majorBidi" w:hAnsiTheme="majorBidi" w:cstheme="majorBidi"/>
          <w:sz w:val="24"/>
          <w:szCs w:val="24"/>
          <w:lang w:bidi="fa-IR"/>
        </w:rPr>
        <w:t>on</w:t>
      </w:r>
      <w:r w:rsidRPr="00632BFC">
        <w:rPr>
          <w:rFonts w:asciiTheme="majorBidi" w:hAnsiTheme="majorBidi" w:cstheme="majorBidi"/>
          <w:sz w:val="24"/>
          <w:szCs w:val="24"/>
          <w:lang w:bidi="fa-IR"/>
        </w:rPr>
        <w:t xml:space="preserve"> </w:t>
      </w:r>
      <w:r w:rsidR="00F337D6" w:rsidRPr="00632BFC">
        <w:rPr>
          <w:rFonts w:asciiTheme="majorBidi" w:hAnsiTheme="majorBidi" w:cstheme="majorBidi"/>
          <w:sz w:val="24"/>
          <w:szCs w:val="24"/>
          <w:lang w:bidi="fa-IR"/>
        </w:rPr>
        <w:t xml:space="preserve">DNR </w: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145C8"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145C8"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1145C8"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In a study conducted in 2000, Saudi doctors also believed that the cost of treatment and the lack of beds in </w:t>
      </w:r>
      <w:r w:rsidR="002367C9" w:rsidRPr="00632BFC">
        <w:rPr>
          <w:rFonts w:asciiTheme="majorBidi" w:hAnsiTheme="majorBidi" w:cstheme="majorBidi"/>
          <w:sz w:val="24"/>
          <w:szCs w:val="24"/>
          <w:lang w:bidi="fa-IR"/>
        </w:rPr>
        <w:t>critical units</w:t>
      </w:r>
      <w:r w:rsidRPr="00632BFC">
        <w:rPr>
          <w:rFonts w:asciiTheme="majorBidi" w:hAnsiTheme="majorBidi" w:cstheme="majorBidi"/>
          <w:sz w:val="24"/>
          <w:szCs w:val="24"/>
          <w:lang w:bidi="fa-IR"/>
        </w:rPr>
        <w:t xml:space="preserve"> had little effect on their decision about DNR patients </w:t>
      </w:r>
      <w:r w:rsidR="00CA319A" w:rsidRPr="00632BFC">
        <w:rPr>
          <w:rFonts w:asciiTheme="majorBidi" w:hAnsiTheme="majorBidi" w:cstheme="majorBidi"/>
          <w:sz w:val="24"/>
          <w:szCs w:val="24"/>
          <w:lang w:bidi="fa-IR"/>
        </w:rPr>
        <w:fldChar w:fldCharType="begin"/>
      </w:r>
      <w:r w:rsidR="001145C8" w:rsidRPr="00632BFC">
        <w:rPr>
          <w:rFonts w:asciiTheme="majorBidi" w:hAnsiTheme="majorBidi" w:cstheme="majorBidi"/>
          <w:sz w:val="24"/>
          <w:szCs w:val="24"/>
          <w:lang w:bidi="fa-IR"/>
        </w:rPr>
        <w:instrText xml:space="preserve"> ADDIN EN.CITE &lt;EndNote&gt;&lt;Cite&gt;&lt;Author&gt;Al-Mobeireek&lt;/Author&gt;&lt;Year&gt;2000&lt;/Year&gt;&lt;RecNum&gt;230&lt;/RecNum&gt;&lt;DisplayText&gt;(29)&lt;/DisplayText&gt;&lt;record&gt;&lt;rec-number&gt;230&lt;/rec-number&gt;&lt;foreign-keys&gt;&lt;key app="EN" db-id="wpvve2t0ldfs97eff22v5peeprptw99dz0ts"&gt;230&lt;/key&gt;&lt;/foreign-keys&gt;&lt;ref-type name="Journal Article"&gt;17&lt;/ref-type&gt;&lt;contributors&gt;&lt;authors&gt;&lt;author&gt;Al-Mobeireek, A. F.&lt;/author&gt;&lt;/authors&gt;&lt;/contributors&gt;&lt;auth-address&gt;Medical Department (38), College of Medicine, King Saud University, P.O. Box 2925, Riyadh 11461, Saudi Arabia.&lt;/auth-address&gt;&lt;titles&gt;&lt;title&gt;Physicians&amp;apos; attitudes towards &amp;apos;do-not-resuscitate&amp;apos; orders for the elderly: a survey in Saudi Arabia&lt;/title&gt;&lt;secondary-title&gt;Arch Gerontol Geriatr&lt;/secondary-title&gt;&lt;alt-title&gt;Archives of gerontology and geriatrics&lt;/alt-title&gt;&lt;/titles&gt;&lt;periodical&gt;&lt;full-title&gt;Arch Gerontol Geriatr&lt;/full-title&gt;&lt;abbr-1&gt;Archives of gerontology and geriatrics&lt;/abbr-1&gt;&lt;/periodical&gt;&lt;alt-periodical&gt;&lt;full-title&gt;Arch Gerontol Geriatr&lt;/full-title&gt;&lt;abbr-1&gt;Archives of gerontology and geriatrics&lt;/abbr-1&gt;&lt;/alt-periodical&gt;&lt;pages&gt;151-60&lt;/pages&gt;&lt;volume&gt;30&lt;/volume&gt;&lt;number&gt;2&lt;/number&gt;&lt;edition&gt;2004/09/18&lt;/edition&gt;&lt;dates&gt;&lt;year&gt;2000&lt;/year&gt;&lt;pub-dates&gt;&lt;date&gt;Mar-Apr&lt;/date&gt;&lt;/pub-dates&gt;&lt;/dates&gt;&lt;isbn&gt;0167-4943 (Print)&amp;#xD;0167-4943&lt;/isbn&gt;&lt;accession-num&gt;15374041&lt;/accession-num&gt;&lt;urls&gt;&lt;/urls&gt;&lt;remote-database-provider&gt;Nlm&lt;/remote-database-provider&gt;&lt;language&gt;eng&lt;/language&gt;&lt;/record&gt;&lt;/Cite&gt;&lt;/EndNote&gt;</w:instrText>
      </w:r>
      <w:r w:rsidR="00CA319A" w:rsidRPr="00632BFC">
        <w:rPr>
          <w:rFonts w:asciiTheme="majorBidi" w:hAnsiTheme="majorBidi" w:cstheme="majorBidi"/>
          <w:sz w:val="24"/>
          <w:szCs w:val="24"/>
          <w:lang w:bidi="fa-IR"/>
        </w:rPr>
        <w:fldChar w:fldCharType="separate"/>
      </w:r>
      <w:r w:rsidR="001145C8" w:rsidRPr="00632BFC">
        <w:rPr>
          <w:rFonts w:asciiTheme="majorBidi" w:hAnsiTheme="majorBidi" w:cstheme="majorBidi"/>
          <w:noProof/>
          <w:sz w:val="24"/>
          <w:szCs w:val="24"/>
          <w:lang w:bidi="fa-IR"/>
        </w:rPr>
        <w:t>(</w:t>
      </w:r>
      <w:hyperlink w:anchor="_ENREF_29" w:tooltip="Al-Mobeireek, 2000 #230" w:history="1">
        <w:r w:rsidR="001F5299" w:rsidRPr="00632BFC">
          <w:rPr>
            <w:rFonts w:asciiTheme="majorBidi" w:hAnsiTheme="majorBidi" w:cstheme="majorBidi"/>
            <w:noProof/>
            <w:sz w:val="24"/>
            <w:szCs w:val="24"/>
            <w:lang w:bidi="fa-IR"/>
          </w:rPr>
          <w:t>29</w:t>
        </w:r>
      </w:hyperlink>
      <w:r w:rsidR="001145C8"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and this is due to the fact which looked at the views of internes and residents on DNR policies, participants stated that the factors that influenced the decision on DNR includes a lack of respect for the patient, religious concerns, legal concerns, the </w:t>
      </w:r>
      <w:r w:rsidR="002367C9" w:rsidRPr="00632BFC">
        <w:rPr>
          <w:rFonts w:asciiTheme="majorBidi" w:hAnsiTheme="majorBidi" w:cstheme="majorBidi"/>
          <w:sz w:val="24"/>
          <w:szCs w:val="24"/>
          <w:lang w:bidi="fa-IR"/>
        </w:rPr>
        <w:t>fear</w:t>
      </w:r>
      <w:r w:rsidRPr="00632BFC">
        <w:rPr>
          <w:rFonts w:asciiTheme="majorBidi" w:hAnsiTheme="majorBidi" w:cstheme="majorBidi"/>
          <w:sz w:val="24"/>
          <w:szCs w:val="24"/>
          <w:lang w:bidi="fa-IR"/>
        </w:rPr>
        <w:t xml:space="preserve"> of vegetative life, ICU bed limitation, and medical costs</w:t>
      </w:r>
      <w:r w:rsidR="00CA319A"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&lt;EndNote&gt;&lt;Cite&gt;&lt;Author&gt;Amoudi&lt;/Author&gt;&lt;Year&gt;2016&lt;/Year&gt;&lt;RecNum&gt;205&lt;/RecNum&gt;&lt;DisplayText&gt;(6)&lt;/DisplayText&gt;&lt;record&gt;&lt;rec-number&gt;205&lt;/rec-number&gt;&lt;foreign-keys&gt;&lt;key app="EN" db-id="wpvve2t0ldfs97eff22v5peeprptw99dz0ts"&gt;205&lt;/key&gt;&lt;/foreign-keys&gt;&lt;ref-type name="Journal Article"&gt;17&lt;/ref-type&gt;&lt;contributors&gt;&lt;authors&gt;&lt;author&gt;Amoudi, Abdullah S.&lt;/author&gt;&lt;author&gt;Albar, Mohammed H.&lt;/author&gt;&lt;author&gt;Bokhari, Amjed M.&lt;/author&gt;&lt;author&gt;Yahya, Sultan H.&lt;/author&gt;&lt;author&gt;Merdad, Anas A.&lt;/author&gt;&lt;/authors&gt;&lt;/contributors&gt;&lt;titles&gt;&lt;title&gt;Perspectives of interns and residents toward do-not-resuscitate policies in Saudi Arabia&lt;/title&gt;&lt;secondary-title&gt;Advances in Medical Education and Practice&lt;/secondary-title&gt;&lt;/titles&gt;&lt;periodical&gt;&lt;full-title&gt;Advances in Medical Education and Practice&lt;/full-title&gt;&lt;/periodical&gt;&lt;pages&gt;165-170&lt;/pages&gt;&lt;volume&gt;7&lt;/volume&gt;&lt;dates&gt;&lt;year&gt;2016&lt;/year&gt;&lt;pub-dates&gt;&lt;date&gt;03/14&lt;/date&gt;&lt;/pub-dates&gt;&lt;/dates&gt;&lt;publisher&gt;Dove Medical Press&lt;/publisher&gt;&lt;isbn&gt;1179-7258&lt;/isbn&gt;&lt;accession-num&gt;PMC4803261&lt;/accession-num&gt;&lt;urls&gt;&lt;related-urls&gt;&lt;url&gt;http://www.ncbi.nlm.nih.gov/pmc/articles/PMC4803261/&lt;/url&gt;&lt;/related-urls&gt;&lt;/urls&gt;&lt;electronic-resource-num&gt;10.2147/AMEP.S99441&lt;/electronic-resource-num&gt;&lt;remote-database-name&gt;PMC&lt;/remote-database-name&gt;&lt;/record&gt;&lt;/Cite&gt;&lt;/EndNote&gt;</w:instrText>
      </w:r>
      <w:r w:rsidR="00CA319A"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6" w:tooltip="Amoudi, 2016 #205" w:history="1">
        <w:r w:rsidR="001F5299" w:rsidRPr="00632BFC">
          <w:rPr>
            <w:rFonts w:asciiTheme="majorBidi" w:hAnsiTheme="majorBidi" w:cstheme="majorBidi"/>
            <w:noProof/>
            <w:sz w:val="24"/>
            <w:szCs w:val="24"/>
            <w:lang w:bidi="fa-IR"/>
          </w:rPr>
          <w:t>6</w:t>
        </w:r>
      </w:hyperlink>
      <w:r w:rsidR="001F529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In this study, 80.7% of participants were concerned about the </w:t>
      </w:r>
      <w:r w:rsidR="002367C9" w:rsidRPr="00632BFC">
        <w:rPr>
          <w:rFonts w:asciiTheme="majorBidi" w:hAnsiTheme="majorBidi" w:cstheme="majorBidi"/>
          <w:sz w:val="24"/>
          <w:szCs w:val="24"/>
          <w:lang w:bidi="fa-IR"/>
        </w:rPr>
        <w:t>changing</w:t>
      </w:r>
      <w:r w:rsidRPr="00632BFC">
        <w:rPr>
          <w:rFonts w:asciiTheme="majorBidi" w:hAnsiTheme="majorBidi" w:cstheme="majorBidi"/>
          <w:sz w:val="24"/>
          <w:szCs w:val="24"/>
          <w:lang w:bidi="fa-IR"/>
        </w:rPr>
        <w:t xml:space="preserve"> of patients' li</w:t>
      </w:r>
      <w:r w:rsidR="002367C9" w:rsidRPr="00632BFC">
        <w:rPr>
          <w:rFonts w:asciiTheme="majorBidi" w:hAnsiTheme="majorBidi" w:cstheme="majorBidi"/>
          <w:sz w:val="24"/>
          <w:szCs w:val="24"/>
          <w:lang w:bidi="fa-IR"/>
        </w:rPr>
        <w:t>f</w:t>
      </w:r>
      <w:r w:rsidRPr="00632BFC">
        <w:rPr>
          <w:rFonts w:asciiTheme="majorBidi" w:hAnsiTheme="majorBidi" w:cstheme="majorBidi"/>
          <w:sz w:val="24"/>
          <w:szCs w:val="24"/>
          <w:lang w:bidi="fa-IR"/>
        </w:rPr>
        <w:t xml:space="preserve">e into vegetative life, but </w:t>
      </w:r>
      <w:r w:rsidR="00A42E9D" w:rsidRPr="00632BFC">
        <w:rPr>
          <w:rFonts w:asciiTheme="majorBidi" w:hAnsiTheme="majorBidi" w:cstheme="majorBidi"/>
          <w:sz w:val="24"/>
          <w:szCs w:val="24"/>
          <w:lang w:bidi="fa-IR"/>
        </w:rPr>
        <w:t xml:space="preserve">t 67.4% of them disagreed with the </w:t>
      </w:r>
      <w:r w:rsidR="003E2CFD">
        <w:rPr>
          <w:rFonts w:asciiTheme="majorBidi" w:hAnsiTheme="majorBidi" w:cstheme="majorBidi"/>
          <w:sz w:val="24"/>
          <w:szCs w:val="24"/>
          <w:lang w:bidi="fa-IR"/>
        </w:rPr>
        <w:t>fulfillment</w:t>
      </w:r>
      <w:r w:rsidR="00A42E9D" w:rsidRPr="00632BFC">
        <w:rPr>
          <w:rFonts w:asciiTheme="majorBidi" w:hAnsiTheme="majorBidi" w:cstheme="majorBidi"/>
          <w:sz w:val="24"/>
          <w:szCs w:val="24"/>
          <w:lang w:bidi="fa-IR"/>
        </w:rPr>
        <w:t xml:space="preserve"> of patient’s dignity at the time of resuscitation.</w:t>
      </w:r>
      <w:r w:rsidR="00931B8F">
        <w:rPr>
          <w:rFonts w:asciiTheme="majorBidi" w:hAnsiTheme="majorBidi" w:cstheme="majorBidi"/>
          <w:sz w:val="24"/>
          <w:szCs w:val="24"/>
          <w:lang w:bidi="fa-IR"/>
        </w:rPr>
        <w:t xml:space="preserve"> </w:t>
      </w:r>
      <w:r w:rsidR="00931B8F" w:rsidRPr="00C947E8">
        <w:rPr>
          <w:rFonts w:asciiTheme="majorBidi" w:hAnsiTheme="majorBidi" w:cstheme="majorBidi"/>
          <w:sz w:val="24"/>
          <w:szCs w:val="24"/>
          <w:lang w:bidi="fa-IR"/>
        </w:rPr>
        <w:t xml:space="preserve">In Iranian culture </w:t>
      </w:r>
      <w:r w:rsidR="003E2CFD" w:rsidRPr="00C947E8">
        <w:rPr>
          <w:rFonts w:asciiTheme="majorBidi" w:hAnsiTheme="majorBidi" w:cstheme="majorBidi"/>
          <w:sz w:val="24"/>
          <w:szCs w:val="24"/>
          <w:lang w:bidi="fa-IR"/>
        </w:rPr>
        <w:t xml:space="preserve">respect to end stage </w:t>
      </w:r>
      <w:r w:rsidR="006F58D0" w:rsidRPr="00C947E8">
        <w:rPr>
          <w:rFonts w:asciiTheme="majorBidi" w:hAnsiTheme="majorBidi" w:cstheme="majorBidi"/>
          <w:sz w:val="24"/>
          <w:szCs w:val="24"/>
          <w:lang w:bidi="fa-IR"/>
        </w:rPr>
        <w:t>patients is an important factor</w:t>
      </w:r>
      <w:r w:rsidR="00931B8F" w:rsidRPr="00C947E8">
        <w:rPr>
          <w:rFonts w:asciiTheme="majorBidi" w:hAnsiTheme="majorBidi" w:cstheme="majorBidi"/>
          <w:sz w:val="24"/>
          <w:szCs w:val="24"/>
          <w:lang w:bidi="fa-IR"/>
        </w:rPr>
        <w:t xml:space="preserve"> </w:t>
      </w:r>
      <w:r w:rsidR="006F58D0" w:rsidRPr="00C947E8">
        <w:rPr>
          <w:rFonts w:asciiTheme="majorBidi" w:hAnsiTheme="majorBidi" w:cstheme="majorBidi"/>
          <w:sz w:val="24"/>
          <w:szCs w:val="24"/>
          <w:lang w:bidi="fa-IR"/>
        </w:rPr>
        <w:t>and families expect to continue medical care and the cost of treatment can’t affect on continuation of care. The diverse culture between Persian and west countries and even with Saudi Arabia may cause diverse attitude.</w:t>
      </w:r>
    </w:p>
    <w:p w:rsidR="003622E8" w:rsidRPr="00632BFC" w:rsidRDefault="0007494B" w:rsidP="00C07F25">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In a study by Brink in Canada conducted between 2010 and 2012 in residents of long-term care </w:t>
      </w:r>
      <w:r w:rsidR="00A42E9D">
        <w:rPr>
          <w:rFonts w:asciiTheme="majorBidi" w:hAnsiTheme="majorBidi" w:cstheme="majorBidi"/>
          <w:sz w:val="24"/>
          <w:szCs w:val="24"/>
          <w:lang w:bidi="fa-IR"/>
        </w:rPr>
        <w:t>settings</w:t>
      </w:r>
      <w:r w:rsidRPr="0007494B">
        <w:rPr>
          <w:rFonts w:asciiTheme="majorBidi" w:hAnsiTheme="majorBidi" w:cstheme="majorBidi"/>
          <w:sz w:val="24"/>
          <w:szCs w:val="24"/>
          <w:lang w:bidi="fa-IR"/>
        </w:rPr>
        <w:t xml:space="preserve"> that looked at DNR orders, it was clear that the family's decision for DNR was dependent on the age of the patient and their health status </w:t>
      </w:r>
      <w:r w:rsidR="00CA319A">
        <w:rPr>
          <w:rFonts w:asciiTheme="majorBidi" w:hAnsiTheme="majorBidi" w:cstheme="majorBidi"/>
          <w:sz w:val="24"/>
          <w:szCs w:val="24"/>
          <w:lang w:bidi="fa-IR"/>
        </w:rPr>
        <w:fldChar w:fldCharType="begin"/>
      </w:r>
      <w:r w:rsidR="001F5299">
        <w:rPr>
          <w:rFonts w:asciiTheme="majorBidi" w:hAnsiTheme="majorBidi" w:cstheme="majorBidi"/>
          <w:sz w:val="24"/>
          <w:szCs w:val="24"/>
          <w:lang w:bidi="fa-IR"/>
        </w:rPr>
        <w:instrText xml:space="preserve"> ADDIN EN.CITE &lt;EndNote&gt;&lt;Cite&gt;&lt;Author&gt;Brink&lt;/Author&gt;&lt;Year&gt;2014&lt;/Year&gt;&lt;RecNum&gt;231&lt;/RecNum&gt;&lt;DisplayText&gt;(30)&lt;/DisplayText&gt;&lt;record&gt;&lt;rec-number&gt;231&lt;/rec-number&gt;&lt;foreign-keys&gt;&lt;key app="EN" db-id="wpvve2t0ldfs97eff22v5peeprptw99dz0ts"&gt;231&lt;/key&gt;&lt;/foreign-keys&gt;&lt;ref-type name="Journal Article"&gt;17&lt;/ref-type&gt;&lt;contributors&gt;&lt;authors&gt;&lt;author&gt;Brink, Peter&lt;/author&gt;&lt;/authors&gt;&lt;/contributors&gt;&lt;titles&gt;&lt;title&gt;Examining Do-Not-Resuscitate Orders Among Newly Admitted Residents of Long-term Care Facilities&lt;/title&gt;&lt;secondary-title&gt;Palliative Care&lt;/secondary-title&gt;&lt;/titles&gt;&lt;periodical&gt;&lt;full-title&gt;Palliative Care&lt;/full-title&gt;&lt;/periodical&gt;&lt;pages&gt;1-6&lt;/pages&gt;&lt;volume&gt;8&lt;/volume&gt;&lt;dates&gt;&lt;year&gt;2014&lt;/year&gt;&lt;pub-dates&gt;&lt;date&gt;03/12&amp;#xD;08/20/received&amp;#xD;11/21/revised&amp;#xD;11/25/accepted&lt;/date&gt;&lt;/pub-dates&gt;&lt;/dates&gt;&lt;publisher&gt;Libertas Academica&lt;/publisher&gt;&lt;isbn&gt;1178-2242&lt;/isbn&gt;&lt;accession-num&gt;PMC4168846&lt;/accession-num&gt;&lt;urls&gt;&lt;related-urls&gt;&lt;url&gt;http://www.ncbi.nlm.nih.gov/pmc/articles/PMC4168846/&lt;/url&gt;&lt;/related-urls&gt;&lt;/urls&gt;&lt;electronic-resource-num&gt;10.4137/PCRT.S13042&lt;/electronic-resource-num&gt;&lt;remote-database-name&gt;PMC&lt;/remote-database-name&gt;&lt;/record&gt;&lt;/Cite&gt;&lt;/EndNote&gt;</w:instrText>
      </w:r>
      <w:r w:rsidR="00CA319A">
        <w:rPr>
          <w:rFonts w:asciiTheme="majorBidi" w:hAnsiTheme="majorBidi" w:cstheme="majorBidi"/>
          <w:sz w:val="24"/>
          <w:szCs w:val="24"/>
          <w:lang w:bidi="fa-IR"/>
        </w:rPr>
        <w:fldChar w:fldCharType="separate"/>
      </w:r>
      <w:r w:rsidR="001F5299">
        <w:rPr>
          <w:rFonts w:asciiTheme="majorBidi" w:hAnsiTheme="majorBidi" w:cstheme="majorBidi"/>
          <w:noProof/>
          <w:sz w:val="24"/>
          <w:szCs w:val="24"/>
          <w:lang w:bidi="fa-IR"/>
        </w:rPr>
        <w:t>(</w:t>
      </w:r>
      <w:hyperlink w:anchor="_ENREF_30" w:tooltip="Brink, 2014 #231" w:history="1">
        <w:r w:rsidR="001F5299">
          <w:rPr>
            <w:rFonts w:asciiTheme="majorBidi" w:hAnsiTheme="majorBidi" w:cstheme="majorBidi"/>
            <w:noProof/>
            <w:sz w:val="24"/>
            <w:szCs w:val="24"/>
            <w:lang w:bidi="fa-IR"/>
          </w:rPr>
          <w:t>30</w:t>
        </w:r>
      </w:hyperlink>
      <w:r w:rsidR="001F5299">
        <w:rPr>
          <w:rFonts w:asciiTheme="majorBidi" w:hAnsiTheme="majorBidi" w:cstheme="majorBidi"/>
          <w:noProof/>
          <w:sz w:val="24"/>
          <w:szCs w:val="24"/>
          <w:lang w:bidi="fa-IR"/>
        </w:rPr>
        <w:t>)</w:t>
      </w:r>
      <w:r w:rsidR="00CA319A">
        <w:rPr>
          <w:rFonts w:asciiTheme="majorBidi" w:hAnsiTheme="majorBidi" w:cstheme="majorBidi"/>
          <w:sz w:val="24"/>
          <w:szCs w:val="24"/>
          <w:lang w:bidi="fa-IR"/>
        </w:rPr>
        <w:fldChar w:fldCharType="end"/>
      </w:r>
      <w:r w:rsidRPr="0007494B">
        <w:rPr>
          <w:rFonts w:asciiTheme="majorBidi" w:hAnsiTheme="majorBidi" w:cstheme="majorBidi"/>
          <w:sz w:val="24"/>
          <w:szCs w:val="24"/>
          <w:lang w:bidi="fa-IR"/>
        </w:rPr>
        <w:t>. In the present study, most</w:t>
      </w:r>
      <w:r w:rsidR="00A42E9D">
        <w:rPr>
          <w:rFonts w:asciiTheme="majorBidi" w:hAnsiTheme="majorBidi" w:cstheme="majorBidi"/>
          <w:sz w:val="24"/>
          <w:szCs w:val="24"/>
          <w:lang w:bidi="fa-IR"/>
        </w:rPr>
        <w:t xml:space="preserve"> of</w:t>
      </w:r>
      <w:r w:rsidRPr="0007494B">
        <w:rPr>
          <w:rFonts w:asciiTheme="majorBidi" w:hAnsiTheme="majorBidi" w:cstheme="majorBidi"/>
          <w:sz w:val="24"/>
          <w:szCs w:val="24"/>
          <w:lang w:bidi="fa-IR"/>
        </w:rPr>
        <w:t xml:space="preserve"> participants believed that the quality of life in the present and future of the patient is effective in their </w:t>
      </w:r>
      <w:r w:rsidRPr="00632BFC">
        <w:rPr>
          <w:rFonts w:asciiTheme="majorBidi" w:hAnsiTheme="majorBidi" w:cstheme="majorBidi"/>
          <w:sz w:val="24"/>
          <w:szCs w:val="24"/>
          <w:lang w:bidi="fa-IR"/>
        </w:rPr>
        <w:t xml:space="preserve">decision </w:t>
      </w:r>
      <w:r w:rsidR="00A42E9D" w:rsidRPr="00632BFC">
        <w:rPr>
          <w:rFonts w:asciiTheme="majorBidi" w:hAnsiTheme="majorBidi" w:cstheme="majorBidi"/>
          <w:sz w:val="24"/>
          <w:szCs w:val="24"/>
          <w:lang w:bidi="fa-IR"/>
        </w:rPr>
        <w:t>to DNR</w:t>
      </w:r>
      <w:r w:rsidRPr="00632BFC">
        <w:rPr>
          <w:rFonts w:asciiTheme="majorBidi" w:hAnsiTheme="majorBidi" w:cstheme="majorBidi"/>
          <w:sz w:val="24"/>
          <w:szCs w:val="24"/>
          <w:lang w:bidi="fa-IR"/>
        </w:rPr>
        <w:t xml:space="preserve">. Also, almost half of the participants believed that the life expectancy of elderly patients was futile. In a study on Hong Kong students, they also opposed the implementation of DNR in younger </w:t>
      </w:r>
      <w:r w:rsidR="00F337D6" w:rsidRPr="00632BFC">
        <w:rPr>
          <w:rFonts w:asciiTheme="majorBidi" w:hAnsiTheme="majorBidi" w:cstheme="majorBidi"/>
          <w:sz w:val="24"/>
          <w:szCs w:val="24"/>
          <w:lang w:bidi="fa-IR"/>
        </w:rPr>
        <w:t xml:space="preserve">patients </w: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F5299"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PEVuZE5vdGU+PENpdGU+PEF1dGhvcj5TaGFtPC9BdXRob3I+PFllYXI+MjAwNzwvWWVhcj48UmVj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</w:fldData>
        </w:fldChar>
      </w:r>
      <w:r w:rsidR="001F5299"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10" w:tooltip="Sham, 2007 #206" w:history="1">
        <w:r w:rsidR="001F5299" w:rsidRPr="00632BFC">
          <w:rPr>
            <w:rFonts w:asciiTheme="majorBidi" w:hAnsiTheme="majorBidi" w:cstheme="majorBidi"/>
            <w:noProof/>
            <w:sz w:val="24"/>
            <w:szCs w:val="24"/>
            <w:lang w:bidi="fa-IR"/>
          </w:rPr>
          <w:t>10</w:t>
        </w:r>
      </w:hyperlink>
      <w:r w:rsidR="001F529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w:t>
      </w:r>
      <w:r w:rsidR="00A42E9D" w:rsidRPr="00632BFC">
        <w:rPr>
          <w:rFonts w:asciiTheme="majorBidi" w:hAnsiTheme="majorBidi" w:cstheme="majorBidi"/>
          <w:sz w:val="24"/>
          <w:szCs w:val="24"/>
          <w:lang w:bidi="fa-IR"/>
        </w:rPr>
        <w:t>is</w:t>
      </w:r>
      <w:r w:rsidRPr="00632BFC">
        <w:rPr>
          <w:rFonts w:asciiTheme="majorBidi" w:hAnsiTheme="majorBidi" w:cstheme="majorBidi"/>
          <w:sz w:val="24"/>
          <w:szCs w:val="24"/>
          <w:lang w:bidi="fa-IR"/>
        </w:rPr>
        <w:t xml:space="preserve"> study, only 44% of the participants agreed to DNR of their patients, which could be due to the lack of adequate information and support in this regard and cultural and religious issues. A study conducted in the United Kingdom showed that decisions on DNR include various aspects of medical, psychological, ethical and emotional health, and better communication with patients and their relatives to adhere to the DNR plan</w:t>
      </w:r>
      <w:r w:rsidR="00CA319A"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&lt;EndNote&gt;&lt;Cite&gt;&lt;Author&gt;Trivedi&lt;/Author&gt;&lt;Year&gt;2013&lt;/Year&gt;&lt;RecNum&gt;54&lt;/RecNum&gt;&lt;DisplayText&gt;(7)&lt;/DisplayText&gt;&lt;record&gt;&lt;rec-number&gt;54&lt;/rec-number&gt;&lt;foreign-keys&gt;&lt;key app="EN" db-id="wpvve2t0ldfs97eff22v5peeprptw99dz0ts"&gt;54&lt;/key&gt;&lt;/foreign-keys&gt;&lt;ref-type name="Journal Article"&gt;17&lt;/ref-type&gt;&lt;contributors&gt;&lt;authors&gt;&lt;author&gt;Trivedi, S.&lt;/author&gt;&lt;/authors&gt;&lt;/contributors&gt;&lt;auth-address&gt;Royal Marsden Hospital, Sutton, Surrey SM2 5PT, UK.&lt;/auth-address&gt;&lt;titles&gt;&lt;title&gt;Physician perspectives on resuscitation status and DNR order in elderly cancer patients&lt;/title&gt;&lt;secondary-title&gt;Rep Pract Oncol Radiother&lt;/secondary-title&gt;&lt;alt-title&gt;Reports of practical oncology and radiotherapy : journal of Greatpoland Cancer Center in Poznan and Polish Society of Radiation Oncology&lt;/alt-title&gt;&lt;/titles&gt;&lt;pages&gt;53-6&lt;/pages&gt;&lt;volume&gt;18&lt;/volume&gt;&lt;number&gt;1&lt;/number&gt;&lt;dates&gt;&lt;year&gt;2013&lt;/year&gt;&lt;pub-dates&gt;&lt;date&gt;Jan 16&lt;/date&gt;&lt;/pub-dates&gt;&lt;/dates&gt;&lt;isbn&gt;1507-1367 (Print)&amp;#xD;1507-1367 (Linking)&lt;/isbn&gt;&lt;accession-num&gt;24381748&lt;/accession-num&gt;&lt;urls&gt;&lt;related-urls&gt;&lt;url&gt;http://www.ncbi.nlm.nih.gov/pubmed/24381748&lt;/url&gt;&lt;/related-urls&gt;&lt;/urls&gt;&lt;custom2&gt;3863213&lt;/custom2&gt;&lt;electronic-resource-num&gt;10.1016/j.rpor.2012.12.002&lt;/electronic-resource-num&gt;&lt;/record&gt;&lt;/Cite&gt;&lt;/EndNote&gt;</w:instrText>
      </w:r>
      <w:r w:rsidR="00CA319A"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7" w:tooltip="Trivedi, 2013 #54" w:history="1">
        <w:r w:rsidR="001F5299" w:rsidRPr="00632BFC">
          <w:rPr>
            <w:rFonts w:asciiTheme="majorBidi" w:hAnsiTheme="majorBidi" w:cstheme="majorBidi"/>
            <w:noProof/>
            <w:sz w:val="24"/>
            <w:szCs w:val="24"/>
            <w:lang w:bidi="fa-IR"/>
          </w:rPr>
          <w:t>7</w:t>
        </w:r>
      </w:hyperlink>
      <w:r w:rsidR="001F529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it was also shown that understanding the support of the family decision is effective in DNR. 79.3% of the participants stated that counseling and providing information to them was crucial for deciding on DNR</w:t>
      </w:r>
      <w:r w:rsidRPr="00632BFC">
        <w:rPr>
          <w:rFonts w:asciiTheme="majorBidi" w:hAnsiTheme="majorBidi" w:cstheme="majorBidi"/>
          <w:sz w:val="24"/>
          <w:szCs w:val="24"/>
          <w:rtl/>
          <w:lang w:bidi="fa-IR"/>
        </w:rPr>
        <w:t>.</w:t>
      </w:r>
      <w:r w:rsidRPr="00632BFC">
        <w:rPr>
          <w:rFonts w:asciiTheme="majorBidi" w:hAnsiTheme="majorBidi" w:cstheme="majorBidi"/>
          <w:sz w:val="24"/>
          <w:szCs w:val="24"/>
        </w:rPr>
        <w:t xml:space="preserve">  </w:t>
      </w:r>
      <w:r w:rsidRPr="00632BFC">
        <w:rPr>
          <w:rFonts w:asciiTheme="majorBidi" w:hAnsiTheme="majorBidi" w:cstheme="majorBidi"/>
          <w:sz w:val="24"/>
          <w:szCs w:val="24"/>
          <w:lang w:bidi="fa-IR"/>
        </w:rPr>
        <w:t xml:space="preserve">In the present study, it was also shown that understanding the support of the family decision is effective in DNR. 79.3% of the participants stated that counseling and providing information to them was crucial for deciding on </w:t>
      </w:r>
      <w:r w:rsidR="00A42E9D" w:rsidRPr="00632BFC">
        <w:rPr>
          <w:rFonts w:asciiTheme="majorBidi" w:hAnsiTheme="majorBidi" w:cstheme="majorBidi"/>
          <w:sz w:val="24"/>
          <w:szCs w:val="24"/>
          <w:lang w:bidi="fa-IR"/>
        </w:rPr>
        <w:t>DNR</w:t>
      </w:r>
      <w:r w:rsidRPr="00632BFC">
        <w:rPr>
          <w:rFonts w:asciiTheme="majorBidi" w:hAnsiTheme="majorBidi" w:cstheme="majorBidi"/>
          <w:sz w:val="24"/>
          <w:szCs w:val="24"/>
          <w:lang w:bidi="fa-IR"/>
        </w:rPr>
        <w:t>. Hong Kong students who had more information about DNR tended to be more reluctant to implement the order. In the present study, half of the participants believed that religious issues had no effect on their decision on DNR. However, regarding the influence of cultural factors on the DNR decision, 65.4 percent believed that cultural factors would be effective in their decision on DNR. However, in a study by Moghadasia</w:t>
      </w:r>
      <w:r w:rsidR="00C07F25">
        <w:rPr>
          <w:rFonts w:asciiTheme="majorBidi" w:hAnsiTheme="majorBidi" w:cstheme="majorBidi"/>
          <w:sz w:val="24"/>
          <w:szCs w:val="24"/>
          <w:lang w:bidi="fa-IR"/>
        </w:rPr>
        <w:t>n</w:t>
      </w:r>
      <w:r w:rsidRPr="00632BFC">
        <w:rPr>
          <w:rFonts w:asciiTheme="majorBidi" w:hAnsiTheme="majorBidi" w:cstheme="majorBidi"/>
          <w:sz w:val="24"/>
          <w:szCs w:val="24"/>
          <w:lang w:bidi="fa-IR"/>
        </w:rPr>
        <w:t xml:space="preserve"> in Iran, nursing students from two medical universities stated that cultural and religious factors influenced their decision on DNR</w:t>
      </w:r>
      <w:r w:rsidR="00CA319A" w:rsidRPr="00632BFC">
        <w:rPr>
          <w:rFonts w:asciiTheme="majorBidi" w:hAnsiTheme="majorBidi" w:cstheme="majorBidi"/>
          <w:sz w:val="24"/>
          <w:szCs w:val="24"/>
          <w:lang w:bidi="fa-IR"/>
        </w:rPr>
        <w:fldChar w:fldCharType="begin"/>
      </w:r>
      <w:r w:rsidR="001F5299" w:rsidRPr="00632BFC">
        <w:rPr>
          <w:rFonts w:asciiTheme="majorBidi" w:hAnsiTheme="majorBidi" w:cstheme="majorBidi"/>
          <w:sz w:val="24"/>
          <w:szCs w:val="24"/>
          <w:lang w:bidi="fa-IR"/>
        </w:rPr>
        <w:instrText xml:space="preserve"> ADDIN EN.CITE &lt;EndNote&gt;&lt;Cite&gt;&lt;Author&gt;Moghadasian&lt;/Author&gt;&lt;Year&gt;2013&lt;/Year&gt;&lt;RecNum&gt;219&lt;/RecNum&gt;&lt;DisplayText&gt;(23)&lt;/DisplayText&gt;&lt;record&gt;&lt;rec-number&gt;219&lt;/rec-number&gt;&lt;foreign-keys&gt;&lt;key app="EN" db-id="wpvve2t0ldfs97eff22v5peeprptw99dz0ts"&gt;219&lt;/key&gt;&lt;/foreign-keys&gt;&lt;ref-type name="Journal Article"&gt;17&lt;/ref-type&gt;&lt;contributors&gt;&lt;authors&gt;&lt;author&gt;Moghadasian, sima&lt;/author&gt;&lt;author&gt;Abdollahzadeh, Farahnaz&lt;/author&gt;&lt;author&gt;Rahmani, Azad&lt;/author&gt;&lt;author&gt;Paknejad, Farmisk&lt;/author&gt;&lt;author&gt;Heidarzadeh, Hamid&lt;/author&gt;&lt;/authors&gt;&lt;/contributors&gt;&lt;auth-address&gt;Faculty of Nursing and Midwifery, Tabriz University of Medical Sciences, Tabriz, Iran&lt;/auth-address&gt;&lt;titles&gt;&lt;title&gt;Do not resuscitate order: attitude of nursing students of Tabriz and Kurdistan Universities of Medical Sciences&lt;/title&gt;&lt;secondary-title&gt;Journal of Medical Ethics and History of Medicine&lt;/secondary-title&gt;&lt;/titles&gt;&lt;periodical&gt;&lt;full-title&gt;Journal of Medical Ethics and History of Medicine&lt;/full-title&gt;&lt;/periodical&gt;&lt;pages&gt;45-56&lt;/pages&gt;&lt;volume&gt;6&lt;/volume&gt;&lt;number&gt;5&lt;/number&gt;&lt;section&gt;45&lt;/section&gt;&lt;keywords&gt;&lt;keyword&gt;Do Not Resuscitate Order, cardio-pulmonary resuscitation, nursing students, medical ethics&lt;/keyword&gt;&lt;/keywords&gt;&lt;dates&gt;&lt;year&gt;2013&lt;/year&gt;&lt;/dates&gt;&lt;isbn&gt;2251-7146&lt;/isbn&gt;&lt;call-num&gt;A-10-61-288&lt;/call-num&gt;&lt;work-type&gt;review&lt;/work-type&gt;&lt;urls&gt;&lt;related-urls&gt;&lt;url&gt;http://ijme.tums.ac.ir/article-1-5215-fa.html&lt;/url&gt;&lt;/related-urls&gt;&lt;pdf-urls&gt;&lt;url&gt;http://ijme.tums.ac.ir/article-1-5215-fa.pdf&lt;/url&gt;&lt;/pdf-urls&gt;&lt;/urls&gt;&lt;language&gt;eng&lt;/language&gt;&lt;access-date&gt;2013&lt;/access-date&gt;&lt;/record&gt;&lt;/Cite&gt;&lt;/EndNote&gt;</w:instrText>
      </w:r>
      <w:r w:rsidR="00CA319A"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23" w:tooltip="Moghadasian, 2013 #219" w:history="1">
        <w:r w:rsidR="001F5299" w:rsidRPr="00632BFC">
          <w:rPr>
            <w:rFonts w:asciiTheme="majorBidi" w:hAnsiTheme="majorBidi" w:cstheme="majorBidi"/>
            <w:noProof/>
            <w:sz w:val="24"/>
            <w:szCs w:val="24"/>
            <w:lang w:bidi="fa-IR"/>
          </w:rPr>
          <w:t>23</w:t>
        </w:r>
      </w:hyperlink>
      <w:r w:rsidR="001F529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xml:space="preserve">. </w:t>
      </w:r>
    </w:p>
    <w:p w:rsidR="00AA6FC7" w:rsidRPr="00632BFC" w:rsidRDefault="0007494B" w:rsidP="00B35074">
      <w:pPr>
        <w:jc w:val="both"/>
        <w:rPr>
          <w:rFonts w:asciiTheme="majorBidi" w:hAnsiTheme="majorBidi" w:cstheme="majorBidi"/>
          <w:sz w:val="24"/>
          <w:szCs w:val="24"/>
          <w:lang w:bidi="fa-IR"/>
        </w:rPr>
      </w:pPr>
      <w:r w:rsidRPr="00632BFC">
        <w:rPr>
          <w:rFonts w:asciiTheme="majorBidi" w:hAnsiTheme="majorBidi" w:cstheme="majorBidi"/>
          <w:sz w:val="24"/>
          <w:szCs w:val="24"/>
          <w:lang w:bidi="fa-IR"/>
        </w:rPr>
        <w:t>In a study in Taiwan conducted in 2014 that reviewed the experience of deciding on DNR in the parents of children admitted to critical care units, it was found out what factors convinced them to accept the DNR of their sick child: the doctors' explanation and advice as well as their inability to withstand their child's suffering</w:t>
      </w:r>
      <w:r w:rsidR="001F5299" w:rsidRPr="00632BFC">
        <w:rPr>
          <w:rFonts w:asciiTheme="majorBidi" w:hAnsiTheme="majorBidi" w:cstheme="majorBidi"/>
          <w:sz w:val="24"/>
          <w:szCs w:val="24"/>
          <w:lang w:bidi="fa-IR"/>
        </w:rPr>
        <w:t xml:space="preserve"> </w:t>
      </w:r>
      <w:r w:rsidR="00CA319A" w:rsidRPr="00632BFC">
        <w:rPr>
          <w:rFonts w:asciiTheme="majorBidi" w:hAnsiTheme="majorBidi" w:cstheme="majorBidi"/>
          <w:sz w:val="24"/>
          <w:szCs w:val="24"/>
          <w:lang w:bidi="fa-IR"/>
        </w:rPr>
        <w:fldChar w:fldCharType="begin">
          <w:fldData xml:space="preserve">PEVuZE5vdGU+PENpdGU+PEF1dGhvcj5MaXU8L0F1dGhvcj48WWVhcj4yMDE0PC9ZZWFyPjxSZWNO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</w:fldData>
        </w:fldChar>
      </w:r>
      <w:r w:rsidR="001F5299" w:rsidRPr="00632BFC">
        <w:rPr>
          <w:rFonts w:asciiTheme="majorBidi" w:hAnsiTheme="majorBidi" w:cstheme="majorBidi"/>
          <w:sz w:val="24"/>
          <w:szCs w:val="24"/>
          <w:lang w:bidi="fa-IR"/>
        </w:rPr>
        <w:instrText xml:space="preserve"> ADDIN EN.CITE </w:instrText>
      </w:r>
      <w:r w:rsidR="00CA319A" w:rsidRPr="00632BFC">
        <w:rPr>
          <w:rFonts w:asciiTheme="majorBidi" w:hAnsiTheme="majorBidi" w:cstheme="majorBidi"/>
          <w:sz w:val="24"/>
          <w:szCs w:val="24"/>
          <w:lang w:bidi="fa-IR"/>
        </w:rPr>
        <w:fldChar w:fldCharType="begin">
          <w:fldData xml:space="preserve">PEVuZE5vdGU+PENpdGU+PEF1dGhvcj5MaXU8L0F1dGhvcj48WWVhcj4yMDE0PC9ZZWFyPjxSZWNO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</w:fldData>
        </w:fldChar>
      </w:r>
      <w:r w:rsidR="001F5299" w:rsidRPr="00632BFC">
        <w:rPr>
          <w:rFonts w:asciiTheme="majorBidi" w:hAnsiTheme="majorBidi" w:cstheme="majorBidi"/>
          <w:sz w:val="24"/>
          <w:szCs w:val="24"/>
          <w:lang w:bidi="fa-IR"/>
        </w:rPr>
        <w:instrText xml:space="preserve"> ADDIN EN.CITE.DATA </w:instrText>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end"/>
      </w:r>
      <w:r w:rsidR="00CA319A" w:rsidRPr="00632BFC">
        <w:rPr>
          <w:rFonts w:asciiTheme="majorBidi" w:hAnsiTheme="majorBidi" w:cstheme="majorBidi"/>
          <w:sz w:val="24"/>
          <w:szCs w:val="24"/>
          <w:lang w:bidi="fa-IR"/>
        </w:rPr>
      </w:r>
      <w:r w:rsidR="00CA319A" w:rsidRPr="00632BFC">
        <w:rPr>
          <w:rFonts w:asciiTheme="majorBidi" w:hAnsiTheme="majorBidi" w:cstheme="majorBidi"/>
          <w:sz w:val="24"/>
          <w:szCs w:val="24"/>
          <w:lang w:bidi="fa-IR"/>
        </w:rPr>
        <w:fldChar w:fldCharType="separate"/>
      </w:r>
      <w:r w:rsidR="001F5299" w:rsidRPr="00632BFC">
        <w:rPr>
          <w:rFonts w:asciiTheme="majorBidi" w:hAnsiTheme="majorBidi" w:cstheme="majorBidi"/>
          <w:noProof/>
          <w:sz w:val="24"/>
          <w:szCs w:val="24"/>
          <w:lang w:bidi="fa-IR"/>
        </w:rPr>
        <w:t>(</w:t>
      </w:r>
      <w:hyperlink w:anchor="_ENREF_31" w:tooltip="Liu, 2014 #232" w:history="1">
        <w:r w:rsidR="001F5299" w:rsidRPr="00632BFC">
          <w:rPr>
            <w:rFonts w:asciiTheme="majorBidi" w:hAnsiTheme="majorBidi" w:cstheme="majorBidi"/>
            <w:noProof/>
            <w:sz w:val="24"/>
            <w:szCs w:val="24"/>
            <w:lang w:bidi="fa-IR"/>
          </w:rPr>
          <w:t>31</w:t>
        </w:r>
      </w:hyperlink>
      <w:r w:rsidR="001F5299" w:rsidRPr="00632BFC">
        <w:rPr>
          <w:rFonts w:asciiTheme="majorBidi" w:hAnsiTheme="majorBidi" w:cstheme="majorBidi"/>
          <w:noProof/>
          <w:sz w:val="24"/>
          <w:szCs w:val="24"/>
          <w:lang w:bidi="fa-IR"/>
        </w:rPr>
        <w:t>)</w:t>
      </w:r>
      <w:r w:rsidR="00CA319A" w:rsidRPr="00632BFC">
        <w:rPr>
          <w:rFonts w:asciiTheme="majorBidi" w:hAnsiTheme="majorBidi" w:cstheme="majorBidi"/>
          <w:sz w:val="24"/>
          <w:szCs w:val="24"/>
          <w:lang w:bidi="fa-IR"/>
        </w:rPr>
        <w:fldChar w:fldCharType="end"/>
      </w:r>
      <w:r w:rsidRPr="00632BFC">
        <w:rPr>
          <w:rFonts w:asciiTheme="majorBidi" w:hAnsiTheme="majorBidi" w:cstheme="majorBidi"/>
          <w:sz w:val="24"/>
          <w:szCs w:val="24"/>
          <w:lang w:bidi="fa-IR"/>
        </w:rPr>
        <w:t>. In the present study, 77.3% of relatives of patients believed that DNR would end the pain and suffering of the patient, but only half of the relatives believed that DNR would end the pain and suffering of the patient’s family.</w:t>
      </w:r>
      <w:r w:rsidR="00501BA8">
        <w:rPr>
          <w:rFonts w:asciiTheme="majorBidi" w:hAnsiTheme="majorBidi" w:cstheme="majorBidi"/>
          <w:sz w:val="24"/>
          <w:szCs w:val="24"/>
          <w:lang w:bidi="fa-IR"/>
        </w:rPr>
        <w:t xml:space="preserve"> </w:t>
      </w:r>
      <w:r w:rsidR="00501BA8" w:rsidRPr="00C947E8">
        <w:rPr>
          <w:rFonts w:asciiTheme="majorBidi" w:hAnsiTheme="majorBidi" w:cstheme="majorBidi"/>
          <w:sz w:val="24"/>
          <w:szCs w:val="24"/>
          <w:lang w:bidi="fa-IR"/>
        </w:rPr>
        <w:t>Despite the fact that preserving patients</w:t>
      </w:r>
      <w:r w:rsidR="00B35074" w:rsidRPr="00C947E8">
        <w:rPr>
          <w:rFonts w:asciiTheme="majorBidi" w:hAnsiTheme="majorBidi" w:cstheme="majorBidi"/>
          <w:sz w:val="24"/>
          <w:szCs w:val="24"/>
          <w:lang w:bidi="fa-IR"/>
        </w:rPr>
        <w:t>’ dignity</w:t>
      </w:r>
      <w:r w:rsidR="00501BA8" w:rsidRPr="00C947E8">
        <w:rPr>
          <w:rFonts w:asciiTheme="majorBidi" w:hAnsiTheme="majorBidi" w:cstheme="majorBidi"/>
          <w:sz w:val="24"/>
          <w:szCs w:val="24"/>
          <w:lang w:bidi="fa-IR"/>
        </w:rPr>
        <w:t xml:space="preserve"> with </w:t>
      </w:r>
      <w:r w:rsidR="00B35074" w:rsidRPr="00C947E8">
        <w:rPr>
          <w:rFonts w:asciiTheme="majorBidi" w:hAnsiTheme="majorBidi" w:cstheme="majorBidi"/>
          <w:sz w:val="24"/>
          <w:szCs w:val="24"/>
          <w:lang w:bidi="fa-IR"/>
        </w:rPr>
        <w:t>a</w:t>
      </w:r>
      <w:r w:rsidR="00501BA8" w:rsidRPr="00C947E8">
        <w:rPr>
          <w:rFonts w:asciiTheme="majorBidi" w:hAnsiTheme="majorBidi" w:cstheme="majorBidi"/>
          <w:sz w:val="24"/>
          <w:szCs w:val="24"/>
          <w:lang w:bidi="fa-IR"/>
        </w:rPr>
        <w:t xml:space="preserve"> </w:t>
      </w:r>
      <w:r w:rsidR="00B35074" w:rsidRPr="00C947E8">
        <w:rPr>
          <w:rFonts w:asciiTheme="majorBidi" w:hAnsiTheme="majorBidi" w:cstheme="majorBidi"/>
          <w:sz w:val="24"/>
          <w:szCs w:val="24"/>
          <w:lang w:bidi="fa-IR"/>
        </w:rPr>
        <w:t xml:space="preserve">DNR </w:t>
      </w:r>
      <w:r w:rsidR="00501BA8" w:rsidRPr="00C947E8">
        <w:rPr>
          <w:rFonts w:asciiTheme="majorBidi" w:hAnsiTheme="majorBidi" w:cstheme="majorBidi"/>
          <w:sz w:val="24"/>
          <w:szCs w:val="24"/>
          <w:lang w:bidi="fa-IR"/>
        </w:rPr>
        <w:t xml:space="preserve">order in all cultures is a fundamental issue, </w:t>
      </w:r>
      <w:r w:rsidR="00B35074" w:rsidRPr="00C947E8">
        <w:rPr>
          <w:rFonts w:asciiTheme="majorBidi" w:hAnsiTheme="majorBidi" w:cstheme="majorBidi"/>
          <w:sz w:val="24"/>
          <w:szCs w:val="24"/>
          <w:lang w:bidi="fa-IR"/>
        </w:rPr>
        <w:t>meanwhile</w:t>
      </w:r>
      <w:r w:rsidR="00501BA8" w:rsidRPr="00C947E8">
        <w:rPr>
          <w:rFonts w:asciiTheme="majorBidi" w:hAnsiTheme="majorBidi" w:cstheme="majorBidi"/>
          <w:sz w:val="24"/>
          <w:szCs w:val="24"/>
          <w:lang w:bidi="fa-IR"/>
        </w:rPr>
        <w:t xml:space="preserve"> the attitude </w:t>
      </w:r>
      <w:r w:rsidR="00B35074" w:rsidRPr="00C947E8">
        <w:rPr>
          <w:rFonts w:asciiTheme="majorBidi" w:hAnsiTheme="majorBidi" w:cstheme="majorBidi"/>
          <w:sz w:val="24"/>
          <w:szCs w:val="24"/>
          <w:lang w:bidi="fa-IR"/>
        </w:rPr>
        <w:t xml:space="preserve">to </w:t>
      </w:r>
      <w:r w:rsidR="00501BA8" w:rsidRPr="00C947E8">
        <w:rPr>
          <w:rFonts w:asciiTheme="majorBidi" w:hAnsiTheme="majorBidi" w:cstheme="majorBidi"/>
          <w:sz w:val="24"/>
          <w:szCs w:val="24"/>
          <w:lang w:bidi="fa-IR"/>
        </w:rPr>
        <w:t>th</w:t>
      </w:r>
      <w:r w:rsidR="00B35074" w:rsidRPr="00C947E8">
        <w:rPr>
          <w:rFonts w:asciiTheme="majorBidi" w:hAnsiTheme="majorBidi" w:cstheme="majorBidi"/>
          <w:sz w:val="24"/>
          <w:szCs w:val="24"/>
          <w:lang w:bidi="fa-IR"/>
        </w:rPr>
        <w:t>is</w:t>
      </w:r>
      <w:r w:rsidR="00501BA8" w:rsidRPr="00C947E8">
        <w:rPr>
          <w:rFonts w:asciiTheme="majorBidi" w:hAnsiTheme="majorBidi" w:cstheme="majorBidi"/>
          <w:sz w:val="24"/>
          <w:szCs w:val="24"/>
          <w:lang w:bidi="fa-IR"/>
        </w:rPr>
        <w:t xml:space="preserve"> order is to some extent influenced by cultur</w:t>
      </w:r>
      <w:r w:rsidR="00B35074" w:rsidRPr="00C947E8">
        <w:rPr>
          <w:rFonts w:asciiTheme="majorBidi" w:hAnsiTheme="majorBidi" w:cstheme="majorBidi"/>
          <w:sz w:val="24"/>
          <w:szCs w:val="24"/>
          <w:lang w:bidi="fa-IR"/>
        </w:rPr>
        <w:t>al characteristics</w:t>
      </w:r>
      <w:r w:rsidR="00501BA8" w:rsidRPr="00C947E8">
        <w:rPr>
          <w:rFonts w:asciiTheme="majorBidi" w:hAnsiTheme="majorBidi" w:cstheme="majorBidi"/>
          <w:sz w:val="24"/>
          <w:szCs w:val="24"/>
          <w:lang w:bidi="fa-IR"/>
        </w:rPr>
        <w:t>.</w:t>
      </w:r>
    </w:p>
    <w:p w:rsidR="008969C8" w:rsidRPr="00632BFC" w:rsidRDefault="0007494B" w:rsidP="00B35074">
      <w:pPr>
        <w:jc w:val="both"/>
        <w:rPr>
          <w:ins w:id="2" w:author="Tarashe Mandegar" w:date="2018-02-03T11:10:00Z"/>
          <w:rFonts w:asciiTheme="majorBidi" w:hAnsiTheme="majorBidi" w:cstheme="majorBidi"/>
          <w:sz w:val="24"/>
          <w:szCs w:val="24"/>
          <w:lang w:bidi="fa-IR"/>
        </w:rPr>
      </w:pPr>
      <w:r w:rsidRPr="00632BFC">
        <w:rPr>
          <w:rFonts w:asciiTheme="majorBidi" w:hAnsiTheme="majorBidi" w:cstheme="majorBidi"/>
          <w:sz w:val="24"/>
          <w:szCs w:val="24"/>
          <w:lang w:bidi="fa-IR"/>
        </w:rPr>
        <w:t xml:space="preserve">This study was considered to </w:t>
      </w:r>
      <w:r w:rsidR="00C07F25" w:rsidRPr="00632BFC">
        <w:rPr>
          <w:rFonts w:asciiTheme="majorBidi" w:hAnsiTheme="majorBidi" w:cstheme="majorBidi"/>
          <w:sz w:val="24"/>
          <w:szCs w:val="24"/>
          <w:lang w:bidi="fa-IR"/>
        </w:rPr>
        <w:t>be cross</w:t>
      </w:r>
      <w:r w:rsidRPr="00632BFC">
        <w:rPr>
          <w:rFonts w:asciiTheme="majorBidi" w:hAnsiTheme="majorBidi" w:cstheme="majorBidi"/>
          <w:sz w:val="24"/>
          <w:szCs w:val="24"/>
          <w:lang w:bidi="fa-IR"/>
        </w:rPr>
        <w:t>-</w:t>
      </w:r>
      <w:r w:rsidR="00C20F1F" w:rsidRPr="00632BFC">
        <w:rPr>
          <w:rFonts w:asciiTheme="majorBidi" w:hAnsiTheme="majorBidi" w:cstheme="majorBidi"/>
          <w:sz w:val="24"/>
          <w:szCs w:val="24"/>
          <w:lang w:bidi="fa-IR"/>
        </w:rPr>
        <w:t xml:space="preserve">sectional </w:t>
      </w:r>
      <w:r w:rsidR="00C07F25" w:rsidRPr="00632BFC">
        <w:rPr>
          <w:rFonts w:asciiTheme="majorBidi" w:hAnsiTheme="majorBidi" w:cstheme="majorBidi"/>
          <w:sz w:val="24"/>
          <w:szCs w:val="24"/>
          <w:lang w:bidi="fa-IR"/>
        </w:rPr>
        <w:t>design and</w:t>
      </w:r>
      <w:r w:rsidRPr="00632BFC">
        <w:rPr>
          <w:rFonts w:asciiTheme="majorBidi" w:hAnsiTheme="majorBidi" w:cstheme="majorBidi"/>
          <w:sz w:val="24"/>
          <w:szCs w:val="24"/>
          <w:lang w:bidi="fa-IR"/>
        </w:rPr>
        <w:t xml:space="preserve"> the limited number of relatives of patients in the study was a limitation. On the other hand, due to ill</w:t>
      </w:r>
      <w:r w:rsidR="00C20F1F" w:rsidRPr="00632BFC">
        <w:rPr>
          <w:rFonts w:asciiTheme="majorBidi" w:hAnsiTheme="majorBidi" w:cstheme="majorBidi"/>
          <w:sz w:val="24"/>
          <w:szCs w:val="24"/>
          <w:lang w:bidi="fa-IR"/>
        </w:rPr>
        <w:t xml:space="preserve"> morale </w:t>
      </w:r>
      <w:r w:rsidRPr="00632BFC">
        <w:rPr>
          <w:rFonts w:asciiTheme="majorBidi" w:hAnsiTheme="majorBidi" w:cstheme="majorBidi"/>
          <w:sz w:val="24"/>
          <w:szCs w:val="24"/>
          <w:lang w:bidi="fa-IR"/>
        </w:rPr>
        <w:t>condition</w:t>
      </w:r>
      <w:r w:rsidR="00C20F1F" w:rsidRPr="00632BFC">
        <w:rPr>
          <w:rFonts w:asciiTheme="majorBidi" w:hAnsiTheme="majorBidi" w:cstheme="majorBidi"/>
          <w:sz w:val="24"/>
          <w:szCs w:val="24"/>
          <w:lang w:bidi="fa-IR"/>
        </w:rPr>
        <w:t xml:space="preserve"> of relatives</w:t>
      </w:r>
      <w:r w:rsidRPr="00632BFC">
        <w:rPr>
          <w:rFonts w:asciiTheme="majorBidi" w:hAnsiTheme="majorBidi" w:cstheme="majorBidi"/>
          <w:sz w:val="24"/>
          <w:szCs w:val="24"/>
          <w:lang w:bidi="fa-IR"/>
        </w:rPr>
        <w:t xml:space="preserve"> </w:t>
      </w:r>
      <w:r w:rsidR="00C20F1F" w:rsidRPr="00632BFC">
        <w:rPr>
          <w:rFonts w:asciiTheme="majorBidi" w:hAnsiTheme="majorBidi" w:cstheme="majorBidi"/>
          <w:sz w:val="24"/>
          <w:szCs w:val="24"/>
          <w:lang w:bidi="fa-IR"/>
        </w:rPr>
        <w:t xml:space="preserve">because of </w:t>
      </w:r>
      <w:r w:rsidRPr="00632BFC">
        <w:rPr>
          <w:rFonts w:asciiTheme="majorBidi" w:hAnsiTheme="majorBidi" w:cstheme="majorBidi"/>
          <w:sz w:val="24"/>
          <w:szCs w:val="24"/>
          <w:lang w:bidi="fa-IR"/>
        </w:rPr>
        <w:t>patients</w:t>
      </w:r>
      <w:r w:rsidR="00B35074">
        <w:rPr>
          <w:rFonts w:asciiTheme="majorBidi" w:hAnsiTheme="majorBidi" w:cstheme="majorBidi"/>
          <w:sz w:val="24"/>
          <w:szCs w:val="24"/>
          <w:lang w:bidi="fa-IR"/>
        </w:rPr>
        <w:t>’</w:t>
      </w:r>
      <w:r w:rsidR="00C20F1F" w:rsidRPr="00632BFC">
        <w:rPr>
          <w:rFonts w:asciiTheme="majorBidi" w:hAnsiTheme="majorBidi" w:cstheme="majorBidi"/>
          <w:sz w:val="24"/>
          <w:szCs w:val="24"/>
          <w:lang w:bidi="fa-IR"/>
        </w:rPr>
        <w:t xml:space="preserve"> condition</w:t>
      </w:r>
      <w:r w:rsidRPr="00632BFC">
        <w:rPr>
          <w:rFonts w:asciiTheme="majorBidi" w:hAnsiTheme="majorBidi" w:cstheme="majorBidi"/>
          <w:sz w:val="24"/>
          <w:szCs w:val="24"/>
          <w:lang w:bidi="fa-IR"/>
        </w:rPr>
        <w:t xml:space="preserve">, relatives could not properly show their own </w:t>
      </w:r>
      <w:r w:rsidR="00C20F1F" w:rsidRPr="00632BFC">
        <w:rPr>
          <w:rFonts w:asciiTheme="majorBidi" w:hAnsiTheme="majorBidi" w:cstheme="majorBidi"/>
          <w:sz w:val="24"/>
          <w:szCs w:val="24"/>
          <w:lang w:bidi="fa-IR"/>
        </w:rPr>
        <w:t>ideas</w:t>
      </w:r>
      <w:r w:rsidRPr="00632BFC">
        <w:rPr>
          <w:rFonts w:asciiTheme="majorBidi" w:hAnsiTheme="majorBidi" w:cstheme="majorBidi"/>
          <w:sz w:val="24"/>
          <w:szCs w:val="24"/>
          <w:lang w:bidi="fa-IR"/>
        </w:rPr>
        <w:t xml:space="preserve">. However, due to the lack of studies aimed at evaluating the attitude of the family of patients in the </w:t>
      </w:r>
      <w:r w:rsidR="004108F4">
        <w:rPr>
          <w:rFonts w:asciiTheme="majorBidi" w:hAnsiTheme="majorBidi" w:cstheme="majorBidi"/>
          <w:sz w:val="24"/>
          <w:szCs w:val="24"/>
          <w:lang w:bidi="fa-IR"/>
        </w:rPr>
        <w:t xml:space="preserve">end </w:t>
      </w:r>
      <w:r w:rsidRPr="00632BFC">
        <w:rPr>
          <w:rFonts w:asciiTheme="majorBidi" w:hAnsiTheme="majorBidi" w:cstheme="majorBidi"/>
          <w:sz w:val="24"/>
          <w:szCs w:val="24"/>
          <w:lang w:bidi="fa-IR"/>
        </w:rPr>
        <w:t>stages of life in Iran, the results of this study are important due to the focus on this important issue and according to the cultural model of Iran.</w:t>
      </w:r>
    </w:p>
    <w:p w:rsidR="00AA6FC7" w:rsidRDefault="0007494B" w:rsidP="00323FB6">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Conclusion</w:t>
      </w:r>
    </w:p>
    <w:p w:rsidR="00AA6FC7" w:rsidRDefault="0007494B" w:rsidP="004108F4">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The results of this study showed that despite the fact that relatives of patients consider the main responsibility of the decision on DNR to be on physicians and in most cases agree to follow the doctor's order for DNR, they strongly oppose doctor individually making decisions and believe in the </w:t>
      </w:r>
      <w:r w:rsidR="0014268B">
        <w:rPr>
          <w:rFonts w:asciiTheme="majorBidi" w:hAnsiTheme="majorBidi" w:cstheme="majorBidi"/>
          <w:sz w:val="24"/>
          <w:szCs w:val="24"/>
          <w:lang w:bidi="fa-IR"/>
        </w:rPr>
        <w:t>engag</w:t>
      </w:r>
      <w:r w:rsidRPr="0007494B">
        <w:rPr>
          <w:rFonts w:asciiTheme="majorBidi" w:hAnsiTheme="majorBidi" w:cstheme="majorBidi"/>
          <w:sz w:val="24"/>
          <w:szCs w:val="24"/>
          <w:lang w:bidi="fa-IR"/>
        </w:rPr>
        <w:t xml:space="preserve">ement of the patient and their relatives in this decision. Although most participants tended to stay as close as possible to the patient, their engagement in patient care and the elderly could affect their decision on DNR. Given that there are no specific rules and regulations in Iran for DNR and that few studies have been conducted regarding the attitude of patients and relatives of patients about DNR, it is recommended that further studies be carried out on the conditions for the involvement of patients and families of patients. </w:t>
      </w:r>
    </w:p>
    <w:p w:rsidR="00AA6FC7" w:rsidRDefault="0007494B">
      <w:pPr>
        <w:jc w:val="both"/>
        <w:rPr>
          <w:rFonts w:asciiTheme="majorBidi" w:hAnsiTheme="majorBidi" w:cstheme="majorBidi"/>
          <w:b/>
          <w:bCs/>
          <w:sz w:val="24"/>
          <w:szCs w:val="24"/>
          <w:lang w:bidi="fa-IR"/>
        </w:rPr>
      </w:pPr>
      <w:r w:rsidRPr="0007494B">
        <w:rPr>
          <w:rFonts w:asciiTheme="majorBidi" w:hAnsiTheme="majorBidi" w:cstheme="majorBidi"/>
          <w:b/>
          <w:bCs/>
          <w:sz w:val="24"/>
          <w:szCs w:val="24"/>
          <w:lang w:bidi="fa-IR"/>
        </w:rPr>
        <w:t xml:space="preserve">Acknowledgments </w:t>
      </w:r>
    </w:p>
    <w:p w:rsidR="00AA6FC7" w:rsidRDefault="0007494B" w:rsidP="004108F4">
      <w:pPr>
        <w:jc w:val="both"/>
        <w:rPr>
          <w:rFonts w:asciiTheme="majorBidi" w:hAnsiTheme="majorBidi" w:cstheme="majorBidi"/>
          <w:sz w:val="24"/>
          <w:szCs w:val="24"/>
          <w:lang w:bidi="fa-IR"/>
        </w:rPr>
      </w:pPr>
      <w:r w:rsidRPr="0007494B">
        <w:rPr>
          <w:rFonts w:asciiTheme="majorBidi" w:hAnsiTheme="majorBidi" w:cstheme="majorBidi"/>
          <w:sz w:val="24"/>
          <w:szCs w:val="24"/>
          <w:lang w:bidi="fa-IR"/>
        </w:rPr>
        <w:t xml:space="preserve">We are grateful to all the authorities of the educational hospitals of Kermanshah University of Medical Sciences and all the nurses who helped us with this study. We are also thankful to all the relatives of the end stage patients who, despite the inappropriate conditions of their patients, helped us in this study. </w:t>
      </w:r>
    </w:p>
    <w:p w:rsidR="00323FB6" w:rsidRDefault="00323FB6">
      <w:pPr>
        <w:jc w:val="both"/>
        <w:rPr>
          <w:rFonts w:asciiTheme="majorBidi" w:hAnsiTheme="majorBidi" w:cstheme="majorBidi"/>
          <w:sz w:val="24"/>
          <w:szCs w:val="24"/>
          <w:lang w:bidi="fa-IR"/>
        </w:rPr>
      </w:pPr>
    </w:p>
    <w:p w:rsidR="00323FB6" w:rsidRDefault="00323FB6">
      <w:pPr>
        <w:jc w:val="both"/>
        <w:rPr>
          <w:rFonts w:asciiTheme="majorBidi" w:hAnsiTheme="majorBidi" w:cstheme="majorBidi"/>
          <w:sz w:val="24"/>
          <w:szCs w:val="24"/>
          <w:lang w:bidi="fa-IR"/>
        </w:rPr>
      </w:pPr>
    </w:p>
    <w:p w:rsidR="00F8090A" w:rsidRDefault="00323FB6" w:rsidP="001F5299">
      <w:pPr>
        <w:jc w:val="both"/>
        <w:rPr>
          <w:rFonts w:asciiTheme="majorBidi" w:hAnsiTheme="majorBidi" w:cstheme="majorBidi"/>
          <w:b/>
          <w:bCs/>
          <w:sz w:val="24"/>
          <w:szCs w:val="24"/>
          <w:lang w:bidi="fa-IR"/>
        </w:rPr>
      </w:pPr>
      <w:r w:rsidRPr="00323FB6">
        <w:rPr>
          <w:rFonts w:asciiTheme="majorBidi" w:hAnsiTheme="majorBidi" w:cstheme="majorBidi"/>
          <w:b/>
          <w:bCs/>
          <w:sz w:val="24"/>
          <w:szCs w:val="24"/>
          <w:lang w:bidi="fa-IR"/>
        </w:rPr>
        <w:t>References</w:t>
      </w:r>
    </w:p>
    <w:p w:rsidR="001F5299" w:rsidRPr="001F5299" w:rsidRDefault="00CA319A" w:rsidP="001F5299">
      <w:pPr>
        <w:pStyle w:val="EndNoteBibliography"/>
        <w:spacing w:after="0"/>
      </w:pPr>
      <w:r>
        <w:rPr>
          <w:rFonts w:asciiTheme="majorBidi" w:hAnsiTheme="majorBidi" w:cstheme="majorBidi"/>
          <w:b/>
          <w:bCs/>
          <w:sz w:val="24"/>
          <w:szCs w:val="24"/>
        </w:rPr>
        <w:fldChar w:fldCharType="begin"/>
      </w:r>
      <w:r w:rsidR="00F8090A">
        <w:rPr>
          <w:rFonts w:asciiTheme="majorBidi" w:hAnsiTheme="majorBidi" w:cstheme="majorBidi"/>
          <w:b/>
          <w:bCs/>
          <w:sz w:val="24"/>
          <w:szCs w:val="24"/>
        </w:rPr>
        <w:instrText xml:space="preserve"> ADDIN EN.REFLIST </w:instrText>
      </w:r>
      <w:r>
        <w:rPr>
          <w:rFonts w:asciiTheme="majorBidi" w:hAnsiTheme="majorBidi" w:cstheme="majorBidi"/>
          <w:b/>
          <w:bCs/>
          <w:sz w:val="24"/>
          <w:szCs w:val="24"/>
        </w:rPr>
        <w:fldChar w:fldCharType="separate"/>
      </w:r>
      <w:bookmarkStart w:id="3" w:name="_ENREF_1"/>
      <w:r w:rsidR="001F5299" w:rsidRPr="001F5299">
        <w:t>1.</w:t>
      </w:r>
      <w:r w:rsidR="001F5299" w:rsidRPr="001F5299">
        <w:tab/>
        <w:t>Al Sheef MA, Al Sharqi MS, Al Sharief LH, Takrouni TY, Mian AM. Awareness of do-not-resuscitate orders in the outpatient setting in Saudi Arabia. Perception and implications. Saudi medical journal. 2017;38(3):297-301.</w:t>
      </w:r>
      <w:bookmarkEnd w:id="3"/>
    </w:p>
    <w:p w:rsidR="001F5299" w:rsidRPr="001F5299" w:rsidRDefault="001F5299" w:rsidP="001F5299">
      <w:pPr>
        <w:pStyle w:val="EndNoteBibliography"/>
        <w:spacing w:after="0"/>
      </w:pPr>
      <w:bookmarkStart w:id="4" w:name="_ENREF_2"/>
      <w:r w:rsidRPr="001F5299">
        <w:t>2.</w:t>
      </w:r>
      <w:r w:rsidRPr="001F5299">
        <w:tab/>
        <w:t>Gouda A, Al-Jabbary A, Fong L. Compliance with DNR policy in a tertiary care center in Saudi Arabia. Intensive care medicine. 2010;36(12):2149-53.</w:t>
      </w:r>
      <w:bookmarkEnd w:id="4"/>
    </w:p>
    <w:p w:rsidR="001F5299" w:rsidRPr="001F5299" w:rsidRDefault="001F5299" w:rsidP="001F5299">
      <w:pPr>
        <w:pStyle w:val="EndNoteBibliography"/>
        <w:spacing w:after="0"/>
      </w:pPr>
      <w:bookmarkStart w:id="5" w:name="_ENREF_3"/>
      <w:r w:rsidRPr="001F5299">
        <w:t>3.</w:t>
      </w:r>
      <w:r w:rsidRPr="001F5299">
        <w:tab/>
        <w:t>Luce JM. End-of-life decision making in the intensive care unit. American journal of respiratory and critical care medicine. 2010;182(1):6-11.</w:t>
      </w:r>
      <w:bookmarkEnd w:id="5"/>
    </w:p>
    <w:p w:rsidR="001F5299" w:rsidRPr="001F5299" w:rsidRDefault="001F5299" w:rsidP="001F5299">
      <w:pPr>
        <w:pStyle w:val="EndNoteBibliography"/>
        <w:spacing w:after="0"/>
      </w:pPr>
      <w:bookmarkStart w:id="6" w:name="_ENREF_4"/>
      <w:r w:rsidRPr="001F5299">
        <w:t>4.</w:t>
      </w:r>
      <w:r w:rsidRPr="001F5299">
        <w:tab/>
        <w:t>Saiyad S. Do not resuscitate: a case study from the Islamic viewpoint. Journal of the Islamic Medical Association of North America. 2009;41(3).</w:t>
      </w:r>
      <w:bookmarkEnd w:id="6"/>
    </w:p>
    <w:p w:rsidR="001F5299" w:rsidRPr="001F5299" w:rsidRDefault="001F5299" w:rsidP="001F5299">
      <w:pPr>
        <w:pStyle w:val="EndNoteBibliography"/>
        <w:spacing w:after="0"/>
      </w:pPr>
      <w:bookmarkStart w:id="7" w:name="_ENREF_5"/>
      <w:r w:rsidRPr="001F5299">
        <w:t>5.</w:t>
      </w:r>
      <w:r w:rsidRPr="001F5299">
        <w:tab/>
        <w:t>Albar MA. Seeking remedy, abstaining from therapy and resuscitation: an islamic perspective. Saudi journal of kidney diseases and transplantation : an official publication of the Saudi Center for Organ Transplantation, Saudi Arabia. 2007;18(4):629-37.</w:t>
      </w:r>
      <w:bookmarkEnd w:id="7"/>
    </w:p>
    <w:p w:rsidR="001F5299" w:rsidRPr="001F5299" w:rsidRDefault="001F5299" w:rsidP="001F5299">
      <w:pPr>
        <w:pStyle w:val="EndNoteBibliography"/>
        <w:spacing w:after="0"/>
      </w:pPr>
      <w:bookmarkStart w:id="8" w:name="_ENREF_6"/>
      <w:r w:rsidRPr="001F5299">
        <w:t>6.</w:t>
      </w:r>
      <w:r w:rsidRPr="001F5299">
        <w:tab/>
        <w:t>Amoudi AS, Albar MH, Bokhari AM, Yahya SH, Merdad AA. Perspectives of interns and residents toward do-not-resuscitate policies in Saudi Arabia. Advances in Medical Education and Practice. 2016;7:165-70.</w:t>
      </w:r>
      <w:bookmarkEnd w:id="8"/>
    </w:p>
    <w:p w:rsidR="001F5299" w:rsidRPr="001F5299" w:rsidRDefault="001F5299" w:rsidP="001F5299">
      <w:pPr>
        <w:pStyle w:val="EndNoteBibliography"/>
        <w:spacing w:after="0"/>
      </w:pPr>
      <w:bookmarkStart w:id="9" w:name="_ENREF_7"/>
      <w:r w:rsidRPr="001F5299">
        <w:t>7.</w:t>
      </w:r>
      <w:r w:rsidRPr="001F5299">
        <w:tab/>
        <w:t>Trivedi S. Physician perspectives on resuscitation status and DNR order in elderly cancer patients. Rep Pract Oncol Radiother. 2013;18(1):53-6.</w:t>
      </w:r>
      <w:bookmarkEnd w:id="9"/>
    </w:p>
    <w:p w:rsidR="001F5299" w:rsidRPr="001F5299" w:rsidRDefault="001F5299" w:rsidP="001F5299">
      <w:pPr>
        <w:pStyle w:val="EndNoteBibliography"/>
        <w:spacing w:after="0"/>
      </w:pPr>
      <w:bookmarkStart w:id="10" w:name="_ENREF_8"/>
      <w:r w:rsidRPr="001F5299">
        <w:t>8.</w:t>
      </w:r>
      <w:r w:rsidRPr="001F5299">
        <w:tab/>
        <w:t>Sanderson A, Zurakowski D, Wolfe J. Clinician perspectives regarding the do-not-resuscitate order. JAMA Pediatr. 2013;167(10):954-8.</w:t>
      </w:r>
      <w:bookmarkEnd w:id="10"/>
    </w:p>
    <w:p w:rsidR="001F5299" w:rsidRPr="001F5299" w:rsidRDefault="001F5299" w:rsidP="001F5299">
      <w:pPr>
        <w:pStyle w:val="EndNoteBibliography"/>
        <w:spacing w:after="0"/>
      </w:pPr>
      <w:bookmarkStart w:id="11" w:name="_ENREF_9"/>
      <w:r w:rsidRPr="001F5299">
        <w:t>9.</w:t>
      </w:r>
      <w:r w:rsidRPr="001F5299">
        <w:tab/>
        <w:t>Assarroudi A, Heshmati Nabavi F, Ebadi A, Esmaily H. Do-not-resuscitate Order: The Experiences of Iranian Cardiopulmonary Resuscitation Team Members. Indian J Palliat Care. 2017;23(1):88-92.</w:t>
      </w:r>
      <w:bookmarkEnd w:id="11"/>
    </w:p>
    <w:p w:rsidR="001F5299" w:rsidRPr="001F5299" w:rsidRDefault="001F5299" w:rsidP="001F5299">
      <w:pPr>
        <w:pStyle w:val="EndNoteBibliography"/>
        <w:spacing w:after="0"/>
      </w:pPr>
      <w:bookmarkStart w:id="12" w:name="_ENREF_10"/>
      <w:r w:rsidRPr="001F5299">
        <w:t>10.</w:t>
      </w:r>
      <w:r w:rsidRPr="001F5299">
        <w:tab/>
        <w:t>Sham CO, Cheng YW, Ho KW, Lai PH, Lo LW, Wan HL, et al. Do-not-resuscitate decision: the attitudes of medical and non-medical students. Journal of medical ethics. 2007;33(5):261-5.</w:t>
      </w:r>
      <w:bookmarkEnd w:id="12"/>
    </w:p>
    <w:p w:rsidR="001F5299" w:rsidRPr="001F5299" w:rsidRDefault="001F5299" w:rsidP="001F5299">
      <w:pPr>
        <w:pStyle w:val="EndNoteBibliography"/>
        <w:spacing w:after="0"/>
      </w:pPr>
      <w:bookmarkStart w:id="13" w:name="_ENREF_11"/>
      <w:r w:rsidRPr="001F5299">
        <w:t>11.</w:t>
      </w:r>
      <w:r w:rsidRPr="001F5299">
        <w:tab/>
        <w:t>Sudore RL, Casarett D, Smith D, Richardson DM, Ersek M. Family involvement at the end-of-life and receipt of quality care. Journal of pain and symptom management. 2014;48(6):1108-16.</w:t>
      </w:r>
      <w:bookmarkEnd w:id="13"/>
    </w:p>
    <w:p w:rsidR="001F5299" w:rsidRPr="001F5299" w:rsidRDefault="001F5299" w:rsidP="001F5299">
      <w:pPr>
        <w:pStyle w:val="EndNoteBibliography"/>
        <w:spacing w:after="0"/>
      </w:pPr>
      <w:bookmarkStart w:id="14" w:name="_ENREF_12"/>
      <w:r w:rsidRPr="001F5299">
        <w:t>12.</w:t>
      </w:r>
      <w:r w:rsidRPr="001F5299">
        <w:tab/>
        <w:t>Lofmark R, T. N. Do-not-resuscitate orders – experiences and attitudes of relatives. European Journal of Internal Medicine. 2001;12(5):5.</w:t>
      </w:r>
      <w:bookmarkEnd w:id="14"/>
    </w:p>
    <w:p w:rsidR="001F5299" w:rsidRPr="001F5299" w:rsidRDefault="001F5299" w:rsidP="001F5299">
      <w:pPr>
        <w:pStyle w:val="EndNoteBibliography"/>
        <w:spacing w:after="0"/>
      </w:pPr>
      <w:bookmarkStart w:id="15" w:name="_ENREF_13"/>
      <w:r w:rsidRPr="001F5299">
        <w:t>13.</w:t>
      </w:r>
      <w:r w:rsidRPr="001F5299">
        <w:tab/>
        <w:t>Silveira MJ, Buell RA, Deyo RA. Prehospital DNR orders: what do physicians in Washington know? J Am Geriatr Soc. 2003;51(10):1435-8.</w:t>
      </w:r>
      <w:bookmarkEnd w:id="15"/>
    </w:p>
    <w:p w:rsidR="001F5299" w:rsidRPr="001F5299" w:rsidRDefault="001F5299" w:rsidP="001F5299">
      <w:pPr>
        <w:pStyle w:val="EndNoteBibliography"/>
        <w:spacing w:after="0"/>
      </w:pPr>
      <w:bookmarkStart w:id="16" w:name="_ENREF_14"/>
      <w:r w:rsidRPr="001F5299">
        <w:t>14.</w:t>
      </w:r>
      <w:r w:rsidRPr="001F5299">
        <w:tab/>
        <w:t>Wendler D, Rid A. Systematic review: the effect on surrogates of making treatment decisions for others. Annals of internal medicine. 2011;154(5):336-46.</w:t>
      </w:r>
      <w:bookmarkEnd w:id="16"/>
    </w:p>
    <w:p w:rsidR="001F5299" w:rsidRPr="001F5299" w:rsidRDefault="001F5299" w:rsidP="001F5299">
      <w:pPr>
        <w:pStyle w:val="EndNoteBibliography"/>
        <w:spacing w:after="0"/>
      </w:pPr>
      <w:bookmarkStart w:id="17" w:name="_ENREF_15"/>
      <w:r w:rsidRPr="001F5299">
        <w:t>15.</w:t>
      </w:r>
      <w:r w:rsidRPr="001F5299">
        <w:tab/>
        <w:t>Sessums LL, Zembrzuska H, Jackson JL. Does this patient have medical decision-making capacity? Jama. 2011;306(4):420-7.</w:t>
      </w:r>
      <w:bookmarkEnd w:id="17"/>
    </w:p>
    <w:p w:rsidR="001F5299" w:rsidRPr="001F5299" w:rsidRDefault="001F5299" w:rsidP="001F5299">
      <w:pPr>
        <w:pStyle w:val="EndNoteBibliography"/>
        <w:spacing w:after="0"/>
      </w:pPr>
      <w:bookmarkStart w:id="18" w:name="_ENREF_16"/>
      <w:r w:rsidRPr="001F5299">
        <w:t>16.</w:t>
      </w:r>
      <w:r w:rsidRPr="001F5299">
        <w:tab/>
        <w:t>Sulmasy DP, Snyder L. Substituted interests and best judgments: an integrated model of surrogate decision making. Jama. 2010;304(17):1946-7.</w:t>
      </w:r>
      <w:bookmarkEnd w:id="18"/>
    </w:p>
    <w:p w:rsidR="001F5299" w:rsidRPr="001F5299" w:rsidRDefault="001F5299" w:rsidP="001F5299">
      <w:pPr>
        <w:pStyle w:val="EndNoteBibliography"/>
        <w:spacing w:after="0"/>
      </w:pPr>
      <w:bookmarkStart w:id="19" w:name="_ENREF_17"/>
      <w:r w:rsidRPr="001F5299">
        <w:t>17.</w:t>
      </w:r>
      <w:r w:rsidRPr="001F5299">
        <w:tab/>
        <w:t>Kushel MB, Miaskowski C. End-of-life care for homeless patients: "she says she is there to help me in any situation". Jama. 2006;296(24):2959-66.</w:t>
      </w:r>
      <w:bookmarkEnd w:id="19"/>
    </w:p>
    <w:p w:rsidR="001F5299" w:rsidRPr="001F5299" w:rsidRDefault="001F5299" w:rsidP="001F5299">
      <w:pPr>
        <w:pStyle w:val="EndNoteBibliography"/>
        <w:spacing w:after="0"/>
      </w:pPr>
      <w:bookmarkStart w:id="20" w:name="_ENREF_18"/>
      <w:r w:rsidRPr="001F5299">
        <w:t>18.</w:t>
      </w:r>
      <w:r w:rsidRPr="001F5299">
        <w:tab/>
        <w:t>Casarett D, Pickard A, Bailey FA, Ritchie CS, Furman CD, Rosenfeld K, et al. A nationwide VA palliative care quality measure: the family assessment of treatment at the end of life. Journal of palliative medicine. 2008;11(1):68-75.</w:t>
      </w:r>
      <w:bookmarkEnd w:id="20"/>
    </w:p>
    <w:p w:rsidR="001F5299" w:rsidRPr="001F5299" w:rsidRDefault="001F5299" w:rsidP="001F5299">
      <w:pPr>
        <w:pStyle w:val="EndNoteBibliography"/>
        <w:spacing w:after="0"/>
      </w:pPr>
      <w:bookmarkStart w:id="21" w:name="_ENREF_19"/>
      <w:r w:rsidRPr="001F5299">
        <w:t>19.</w:t>
      </w:r>
      <w:r w:rsidRPr="001F5299">
        <w:tab/>
        <w:t>Fallahi M, Banaderakhshan H, Abdi A, Borhani F, Kaviannezhad R, Karimpour HA. The Iranian physicians attitude toward the do not resuscitate order. J Multidiscip Healthc. 2016;9:279-84.</w:t>
      </w:r>
      <w:bookmarkEnd w:id="21"/>
    </w:p>
    <w:p w:rsidR="001F5299" w:rsidRPr="001F5299" w:rsidRDefault="001F5299" w:rsidP="001F5299">
      <w:pPr>
        <w:pStyle w:val="EndNoteBibliography"/>
        <w:spacing w:after="0"/>
      </w:pPr>
      <w:bookmarkStart w:id="22" w:name="_ENREF_20"/>
      <w:r w:rsidRPr="001F5299">
        <w:t>20.</w:t>
      </w:r>
      <w:r w:rsidRPr="001F5299">
        <w:tab/>
        <w:t>Cheraghi M, Bahramnezhad F, Mehrdad N. Experiences of Iranian physicians regarding do not resuscitate: a directed-content analysis. Journal of Medical Ethics and History of Medicine. 2016;9:9.</w:t>
      </w:r>
      <w:bookmarkEnd w:id="22"/>
    </w:p>
    <w:p w:rsidR="001F5299" w:rsidRPr="001F5299" w:rsidRDefault="001F5299" w:rsidP="001F5299">
      <w:pPr>
        <w:pStyle w:val="EndNoteBibliography"/>
        <w:spacing w:after="0"/>
      </w:pPr>
      <w:bookmarkStart w:id="23" w:name="_ENREF_21"/>
      <w:r w:rsidRPr="001F5299">
        <w:t>21.</w:t>
      </w:r>
      <w:r w:rsidRPr="001F5299">
        <w:tab/>
        <w:t>Abdallah FS, Radaeda MS, Gaghama MK, Salameh B. Intensive Care Unit Physician's Attitudes on Do Not Resuscitate Order in Palestine. Indian J Palliat Care. 2016;22(1):38-41.</w:t>
      </w:r>
      <w:bookmarkEnd w:id="23"/>
    </w:p>
    <w:p w:rsidR="001F5299" w:rsidRPr="001F5299" w:rsidRDefault="001F5299" w:rsidP="001F5299">
      <w:pPr>
        <w:pStyle w:val="EndNoteBibliography"/>
        <w:spacing w:after="0"/>
      </w:pPr>
      <w:bookmarkStart w:id="24" w:name="_ENREF_22"/>
      <w:r w:rsidRPr="001F5299">
        <w:t>22.</w:t>
      </w:r>
      <w:r w:rsidRPr="001F5299">
        <w:tab/>
        <w:t>Mello M, Jenkinson C. Comparison of medical and nursing attitudes to resuscitation and patient autonomy between a British and an American teaching hospital. Social science &amp; medicine (1982). 1998;46(3):415-24.</w:t>
      </w:r>
      <w:bookmarkEnd w:id="24"/>
    </w:p>
    <w:p w:rsidR="001F5299" w:rsidRPr="001F5299" w:rsidRDefault="001F5299" w:rsidP="001F5299">
      <w:pPr>
        <w:pStyle w:val="EndNoteBibliography"/>
        <w:spacing w:after="0"/>
      </w:pPr>
      <w:bookmarkStart w:id="25" w:name="_ENREF_23"/>
      <w:r w:rsidRPr="001F5299">
        <w:t>23.</w:t>
      </w:r>
      <w:r w:rsidRPr="001F5299">
        <w:tab/>
        <w:t>Moghadasian s, Abdollahzadeh F, Rahmani A, Paknejad F, Heidarzadeh H. Do not resuscitate order: attitude of nursing students of Tabriz and Kurdistan Universities of Medical Sciences. Journal of Medical Ethics and History of Medicine. 2013;6(5):45-56.</w:t>
      </w:r>
      <w:bookmarkEnd w:id="25"/>
    </w:p>
    <w:p w:rsidR="001F5299" w:rsidRPr="001F5299" w:rsidRDefault="001F5299" w:rsidP="001F5299">
      <w:pPr>
        <w:pStyle w:val="EndNoteBibliography"/>
        <w:spacing w:after="0"/>
      </w:pPr>
      <w:bookmarkStart w:id="26" w:name="_ENREF_24"/>
      <w:r w:rsidRPr="001F5299">
        <w:t>24.</w:t>
      </w:r>
      <w:r w:rsidRPr="001F5299">
        <w:tab/>
        <w:t>Manias E. Australian nurses' experiences and attitudes in the "Do Not Resuscitate" decision. Research in nursing &amp; health. 1998;21(5):429-41.</w:t>
      </w:r>
      <w:bookmarkEnd w:id="26"/>
    </w:p>
    <w:p w:rsidR="001F5299" w:rsidRPr="001F5299" w:rsidRDefault="001F5299" w:rsidP="001F5299">
      <w:pPr>
        <w:pStyle w:val="EndNoteBibliography"/>
        <w:spacing w:after="0"/>
      </w:pPr>
      <w:bookmarkStart w:id="27" w:name="_ENREF_25"/>
      <w:r w:rsidRPr="001F5299">
        <w:t>25.</w:t>
      </w:r>
      <w:r w:rsidRPr="001F5299">
        <w:tab/>
        <w:t>Lemiengre J, de Casterle BD, Van Craen K, Schotsmans P, Gastmans C. Institutional ethics policies on medical end-of-life decisions: a literature review. Health policy (Amsterdam, Netherlands). 2007;83(2-3):131-43.</w:t>
      </w:r>
      <w:bookmarkEnd w:id="27"/>
    </w:p>
    <w:p w:rsidR="001F5299" w:rsidRPr="001F5299" w:rsidRDefault="001F5299" w:rsidP="001F5299">
      <w:pPr>
        <w:pStyle w:val="EndNoteBibliography"/>
        <w:spacing w:after="0"/>
      </w:pPr>
      <w:bookmarkStart w:id="28" w:name="_ENREF_26"/>
      <w:r w:rsidRPr="001F5299">
        <w:t>26.</w:t>
      </w:r>
      <w:r w:rsidRPr="001F5299">
        <w:tab/>
        <w:t>Granja C, Teixeira-Pinto A, Costa-Pereira A. Attitudes towards do-not-resuscitate decisions: differences among health professionals in a Portuguese hospital. Intensive care medicine. 2001;27(3):555-8.</w:t>
      </w:r>
      <w:bookmarkEnd w:id="28"/>
    </w:p>
    <w:p w:rsidR="001F5299" w:rsidRPr="001F5299" w:rsidRDefault="001F5299" w:rsidP="001F5299">
      <w:pPr>
        <w:pStyle w:val="EndNoteBibliography"/>
        <w:spacing w:after="0"/>
      </w:pPr>
      <w:bookmarkStart w:id="29" w:name="_ENREF_27"/>
      <w:r w:rsidRPr="001F5299">
        <w:t>27.</w:t>
      </w:r>
      <w:r w:rsidRPr="001F5299">
        <w:tab/>
        <w:t>Iyilikci L, Erbayraktar S, Gokmen N, Ellidokuz H, Kara HC, Gunerli A. Practices of anaesthesiologists with regard to withholding and withdrawal of life support from the critically ill in Turkey. Acta anaesthesiologica Scandinavica. 2004;48(4):457-62.</w:t>
      </w:r>
      <w:bookmarkEnd w:id="29"/>
    </w:p>
    <w:p w:rsidR="001F5299" w:rsidRPr="001F5299" w:rsidRDefault="001F5299" w:rsidP="001F5299">
      <w:pPr>
        <w:pStyle w:val="EndNoteBibliography"/>
        <w:spacing w:after="0"/>
      </w:pPr>
      <w:bookmarkStart w:id="30" w:name="_ENREF_28"/>
      <w:r w:rsidRPr="001F5299">
        <w:t>28.</w:t>
      </w:r>
      <w:r w:rsidRPr="001F5299">
        <w:tab/>
        <w:t>Myint PK, Miles S, Halliday DA, Bowker LK. Experiences and views of specialist registrars in geriatric medicine on 'do not attempt resuscitation' decisions: a sea of uncertainty? QJM : monthly journal of the Association of Physicians. 2006;99(10):691-700.</w:t>
      </w:r>
      <w:bookmarkEnd w:id="30"/>
    </w:p>
    <w:p w:rsidR="001F5299" w:rsidRPr="001F5299" w:rsidRDefault="001F5299" w:rsidP="001F5299">
      <w:pPr>
        <w:pStyle w:val="EndNoteBibliography"/>
        <w:spacing w:after="0"/>
      </w:pPr>
      <w:bookmarkStart w:id="31" w:name="_ENREF_29"/>
      <w:r w:rsidRPr="001F5299">
        <w:t>29.</w:t>
      </w:r>
      <w:r w:rsidRPr="001F5299">
        <w:tab/>
        <w:t>Al-Mobeireek AF. Physicians' attitudes towards 'do-not-resuscitate' orders for the elderly: a survey in Saudi Arabia. Archives of gerontology and geriatrics. 2000;30(2):151-60.</w:t>
      </w:r>
      <w:bookmarkEnd w:id="31"/>
    </w:p>
    <w:p w:rsidR="001F5299" w:rsidRPr="001F5299" w:rsidRDefault="001F5299" w:rsidP="001F5299">
      <w:pPr>
        <w:pStyle w:val="EndNoteBibliography"/>
        <w:spacing w:after="0"/>
      </w:pPr>
      <w:bookmarkStart w:id="32" w:name="_ENREF_30"/>
      <w:r w:rsidRPr="001F5299">
        <w:t>30.</w:t>
      </w:r>
      <w:r w:rsidRPr="001F5299">
        <w:tab/>
        <w:t>Brink P. Examining Do-Not-Resuscitate Orders Among Newly Admitted Residents of Long-term Care Facilities. Palliative Care. 2014;8:1-6.</w:t>
      </w:r>
      <w:bookmarkEnd w:id="32"/>
    </w:p>
    <w:p w:rsidR="001F5299" w:rsidRPr="001F5299" w:rsidRDefault="001F5299" w:rsidP="001F5299">
      <w:pPr>
        <w:pStyle w:val="EndNoteBibliography"/>
      </w:pPr>
      <w:bookmarkStart w:id="33" w:name="_ENREF_31"/>
      <w:r w:rsidRPr="001F5299">
        <w:t>31.</w:t>
      </w:r>
      <w:r w:rsidRPr="001F5299">
        <w:tab/>
        <w:t>Liu SM, Lin HR, Lu FL, Lee TY. Taiwanese parents' experience of making a "do not resuscitate" decision for their child in pediatric intensive care unit. Asian nursing research. 2014;8(1):29-35.</w:t>
      </w:r>
      <w:bookmarkEnd w:id="33"/>
    </w:p>
    <w:p w:rsidR="00323FB6" w:rsidRPr="00323FB6" w:rsidRDefault="00CA319A" w:rsidP="001F5299">
      <w:pPr>
        <w:jc w:val="both"/>
        <w:rPr>
          <w:rFonts w:asciiTheme="majorBidi" w:hAnsiTheme="majorBidi" w:cstheme="majorBidi"/>
          <w:b/>
          <w:bCs/>
          <w:sz w:val="24"/>
          <w:szCs w:val="24"/>
        </w:rPr>
      </w:pPr>
      <w:r>
        <w:rPr>
          <w:rFonts w:asciiTheme="majorBidi" w:hAnsiTheme="majorBidi" w:cstheme="majorBidi"/>
          <w:b/>
          <w:bCs/>
          <w:sz w:val="24"/>
          <w:szCs w:val="24"/>
        </w:rPr>
        <w:fldChar w:fldCharType="end"/>
      </w:r>
    </w:p>
    <w:sectPr w:rsidR="00323FB6" w:rsidRPr="00323FB6" w:rsidSect="00055D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7FD" w:rsidRDefault="005767FD" w:rsidP="00B02755">
      <w:pPr>
        <w:spacing w:after="0" w:line="240" w:lineRule="auto"/>
      </w:pPr>
      <w:r>
        <w:separator/>
      </w:r>
    </w:p>
  </w:endnote>
  <w:endnote w:type="continuationSeparator" w:id="0">
    <w:p w:rsidR="005767FD" w:rsidRDefault="005767FD" w:rsidP="00B0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Mitra">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7FD" w:rsidRDefault="005767FD" w:rsidP="00B02755">
      <w:pPr>
        <w:spacing w:after="0" w:line="240" w:lineRule="auto"/>
      </w:pPr>
      <w:r>
        <w:separator/>
      </w:r>
    </w:p>
  </w:footnote>
  <w:footnote w:type="continuationSeparator" w:id="0">
    <w:p w:rsidR="005767FD" w:rsidRDefault="005767FD" w:rsidP="00B02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pvve2t0ldfs97eff22v5peeprptw99dz0ts&quot;&gt;dnr&lt;record-ids&gt;&lt;item&gt;4&lt;/item&gt;&lt;item&gt;11&lt;/item&gt;&lt;item&gt;14&lt;/item&gt;&lt;item&gt;20&lt;/item&gt;&lt;item&gt;54&lt;/item&gt;&lt;item&gt;88&lt;/item&gt;&lt;item&gt;165&lt;/item&gt;&lt;item&gt;201&lt;/item&gt;&lt;item&gt;202&lt;/item&gt;&lt;item&gt;203&lt;/item&gt;&lt;item&gt;204&lt;/item&gt;&lt;item&gt;205&lt;/item&gt;&lt;item&gt;206&lt;/item&gt;&lt;item&gt;207&lt;/item&gt;&lt;item&gt;208&lt;/item&gt;&lt;item&gt;209&lt;/item&gt;&lt;item&gt;210&lt;/item&gt;&lt;item&gt;211&lt;/item&gt;&lt;item&gt;215&lt;/item&gt;&lt;item&gt;216&lt;/item&gt;&lt;item&gt;217&lt;/item&gt;&lt;item&gt;218&lt;/item&gt;&lt;item&gt;219&lt;/item&gt;&lt;item&gt;220&lt;/item&gt;&lt;item&gt;221&lt;/item&gt;&lt;item&gt;222&lt;/item&gt;&lt;item&gt;223&lt;/item&gt;&lt;item&gt;224&lt;/item&gt;&lt;item&gt;225&lt;/item&gt;&lt;item&gt;230&lt;/item&gt;&lt;item&gt;231&lt;/item&gt;&lt;item&gt;232&lt;/item&gt;&lt;/record-ids&gt;&lt;/item&gt;&lt;/Libraries&gt;"/>
  </w:docVars>
  <w:rsids>
    <w:rsidRoot w:val="003622E8"/>
    <w:rsid w:val="00000C06"/>
    <w:rsid w:val="00040A28"/>
    <w:rsid w:val="00055D7E"/>
    <w:rsid w:val="000709F6"/>
    <w:rsid w:val="0007494B"/>
    <w:rsid w:val="00080D1C"/>
    <w:rsid w:val="00090111"/>
    <w:rsid w:val="00093C13"/>
    <w:rsid w:val="000D61B7"/>
    <w:rsid w:val="000E4F20"/>
    <w:rsid w:val="000F4DAF"/>
    <w:rsid w:val="00111BC4"/>
    <w:rsid w:val="001145C8"/>
    <w:rsid w:val="00125D62"/>
    <w:rsid w:val="0014268B"/>
    <w:rsid w:val="00154BF2"/>
    <w:rsid w:val="00197434"/>
    <w:rsid w:val="001C0E8D"/>
    <w:rsid w:val="001C2784"/>
    <w:rsid w:val="001C5B6F"/>
    <w:rsid w:val="001E49A8"/>
    <w:rsid w:val="001F5299"/>
    <w:rsid w:val="002367C9"/>
    <w:rsid w:val="00240382"/>
    <w:rsid w:val="00265743"/>
    <w:rsid w:val="00276AB7"/>
    <w:rsid w:val="00277C83"/>
    <w:rsid w:val="00284203"/>
    <w:rsid w:val="00287860"/>
    <w:rsid w:val="00297D86"/>
    <w:rsid w:val="002A553D"/>
    <w:rsid w:val="002C6EA1"/>
    <w:rsid w:val="002E34F6"/>
    <w:rsid w:val="002E3DCB"/>
    <w:rsid w:val="002F7F6C"/>
    <w:rsid w:val="0031143D"/>
    <w:rsid w:val="00323FB6"/>
    <w:rsid w:val="00341121"/>
    <w:rsid w:val="003622E8"/>
    <w:rsid w:val="00386B8F"/>
    <w:rsid w:val="00395808"/>
    <w:rsid w:val="003A1E57"/>
    <w:rsid w:val="003D5993"/>
    <w:rsid w:val="003E2CFD"/>
    <w:rsid w:val="003F07B3"/>
    <w:rsid w:val="003F64AC"/>
    <w:rsid w:val="00404530"/>
    <w:rsid w:val="004108F4"/>
    <w:rsid w:val="00480F2F"/>
    <w:rsid w:val="004A46D0"/>
    <w:rsid w:val="004B2552"/>
    <w:rsid w:val="004E60E9"/>
    <w:rsid w:val="00501BA8"/>
    <w:rsid w:val="00531849"/>
    <w:rsid w:val="0054304F"/>
    <w:rsid w:val="005564E6"/>
    <w:rsid w:val="005767FD"/>
    <w:rsid w:val="00576B9B"/>
    <w:rsid w:val="005955D0"/>
    <w:rsid w:val="005C34B8"/>
    <w:rsid w:val="005C5505"/>
    <w:rsid w:val="005F0529"/>
    <w:rsid w:val="0061398A"/>
    <w:rsid w:val="00615455"/>
    <w:rsid w:val="0062364B"/>
    <w:rsid w:val="00632BFC"/>
    <w:rsid w:val="00666C5F"/>
    <w:rsid w:val="006A22B3"/>
    <w:rsid w:val="006D1C36"/>
    <w:rsid w:val="006F0753"/>
    <w:rsid w:val="006F58D0"/>
    <w:rsid w:val="00735B64"/>
    <w:rsid w:val="007575D2"/>
    <w:rsid w:val="0077336E"/>
    <w:rsid w:val="00784436"/>
    <w:rsid w:val="0079250F"/>
    <w:rsid w:val="007939F9"/>
    <w:rsid w:val="007961E3"/>
    <w:rsid w:val="007B6A01"/>
    <w:rsid w:val="008075E2"/>
    <w:rsid w:val="008303D9"/>
    <w:rsid w:val="0083084E"/>
    <w:rsid w:val="00835343"/>
    <w:rsid w:val="00842659"/>
    <w:rsid w:val="00842B6B"/>
    <w:rsid w:val="00851815"/>
    <w:rsid w:val="0087593A"/>
    <w:rsid w:val="00893C3B"/>
    <w:rsid w:val="008969C8"/>
    <w:rsid w:val="008D5A9C"/>
    <w:rsid w:val="008D7756"/>
    <w:rsid w:val="008F6DF6"/>
    <w:rsid w:val="00906389"/>
    <w:rsid w:val="00931B8F"/>
    <w:rsid w:val="0093424D"/>
    <w:rsid w:val="0096016E"/>
    <w:rsid w:val="00975183"/>
    <w:rsid w:val="009757CF"/>
    <w:rsid w:val="009E192F"/>
    <w:rsid w:val="009F7553"/>
    <w:rsid w:val="00A04980"/>
    <w:rsid w:val="00A42E9D"/>
    <w:rsid w:val="00A738AB"/>
    <w:rsid w:val="00A76AE3"/>
    <w:rsid w:val="00AA6FC7"/>
    <w:rsid w:val="00B02755"/>
    <w:rsid w:val="00B13BBD"/>
    <w:rsid w:val="00B219AB"/>
    <w:rsid w:val="00B35074"/>
    <w:rsid w:val="00B44E9D"/>
    <w:rsid w:val="00B74400"/>
    <w:rsid w:val="00B85141"/>
    <w:rsid w:val="00B93023"/>
    <w:rsid w:val="00BC1FFE"/>
    <w:rsid w:val="00BF7F8E"/>
    <w:rsid w:val="00C04963"/>
    <w:rsid w:val="00C07F25"/>
    <w:rsid w:val="00C20F1F"/>
    <w:rsid w:val="00C42BA7"/>
    <w:rsid w:val="00C66280"/>
    <w:rsid w:val="00C85421"/>
    <w:rsid w:val="00C947E8"/>
    <w:rsid w:val="00C97588"/>
    <w:rsid w:val="00CA319A"/>
    <w:rsid w:val="00CA4DF1"/>
    <w:rsid w:val="00CB0AE5"/>
    <w:rsid w:val="00CD169C"/>
    <w:rsid w:val="00CD19FB"/>
    <w:rsid w:val="00CD50FB"/>
    <w:rsid w:val="00CE7759"/>
    <w:rsid w:val="00D33EEB"/>
    <w:rsid w:val="00D50357"/>
    <w:rsid w:val="00D74765"/>
    <w:rsid w:val="00DB5806"/>
    <w:rsid w:val="00DE567A"/>
    <w:rsid w:val="00E33030"/>
    <w:rsid w:val="00E5033F"/>
    <w:rsid w:val="00E53DC6"/>
    <w:rsid w:val="00E6541D"/>
    <w:rsid w:val="00E81F68"/>
    <w:rsid w:val="00E9694C"/>
    <w:rsid w:val="00EA0C97"/>
    <w:rsid w:val="00EB426A"/>
    <w:rsid w:val="00EB6820"/>
    <w:rsid w:val="00F03117"/>
    <w:rsid w:val="00F06A68"/>
    <w:rsid w:val="00F211CD"/>
    <w:rsid w:val="00F26DAA"/>
    <w:rsid w:val="00F337D6"/>
    <w:rsid w:val="00F8090A"/>
    <w:rsid w:val="00F930C8"/>
    <w:rsid w:val="00F96778"/>
    <w:rsid w:val="00FB45D3"/>
    <w:rsid w:val="00FC78D1"/>
    <w:rsid w:val="00FE5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421C1-7B0F-4793-8E3D-601FE2E3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3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0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E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1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1CD"/>
    <w:rPr>
      <w:rFonts w:ascii="Segoe UI" w:hAnsi="Segoe UI" w:cs="Segoe UI"/>
      <w:sz w:val="18"/>
      <w:szCs w:val="18"/>
    </w:rPr>
  </w:style>
  <w:style w:type="paragraph" w:styleId="FootnoteText">
    <w:name w:val="footnote text"/>
    <w:basedOn w:val="Normal"/>
    <w:link w:val="FootnoteTextChar"/>
    <w:uiPriority w:val="99"/>
    <w:semiHidden/>
    <w:unhideWhenUsed/>
    <w:rsid w:val="00B02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755"/>
    <w:rPr>
      <w:sz w:val="20"/>
      <w:szCs w:val="20"/>
    </w:rPr>
  </w:style>
  <w:style w:type="character" w:styleId="FootnoteReference">
    <w:name w:val="footnote reference"/>
    <w:basedOn w:val="DefaultParagraphFont"/>
    <w:uiPriority w:val="99"/>
    <w:semiHidden/>
    <w:unhideWhenUsed/>
    <w:rsid w:val="00B02755"/>
    <w:rPr>
      <w:vertAlign w:val="superscript"/>
    </w:rPr>
  </w:style>
  <w:style w:type="character" w:styleId="Hyperlink">
    <w:name w:val="Hyperlink"/>
    <w:basedOn w:val="DefaultParagraphFont"/>
    <w:uiPriority w:val="99"/>
    <w:unhideWhenUsed/>
    <w:rsid w:val="00F03117"/>
    <w:rPr>
      <w:color w:val="0000FF" w:themeColor="hyperlink"/>
      <w:u w:val="single"/>
    </w:rPr>
  </w:style>
  <w:style w:type="character" w:styleId="CommentReference">
    <w:name w:val="annotation reference"/>
    <w:basedOn w:val="DefaultParagraphFont"/>
    <w:uiPriority w:val="99"/>
    <w:semiHidden/>
    <w:unhideWhenUsed/>
    <w:rsid w:val="00F03117"/>
    <w:rPr>
      <w:sz w:val="16"/>
      <w:szCs w:val="16"/>
    </w:rPr>
  </w:style>
  <w:style w:type="paragraph" w:styleId="CommentText">
    <w:name w:val="annotation text"/>
    <w:basedOn w:val="Normal"/>
    <w:link w:val="CommentTextChar"/>
    <w:uiPriority w:val="99"/>
    <w:unhideWhenUsed/>
    <w:rsid w:val="00F03117"/>
    <w:pPr>
      <w:spacing w:line="240" w:lineRule="auto"/>
    </w:pPr>
    <w:rPr>
      <w:sz w:val="20"/>
      <w:szCs w:val="20"/>
    </w:rPr>
  </w:style>
  <w:style w:type="character" w:customStyle="1" w:styleId="CommentTextChar">
    <w:name w:val="Comment Text Char"/>
    <w:basedOn w:val="DefaultParagraphFont"/>
    <w:link w:val="CommentText"/>
    <w:uiPriority w:val="99"/>
    <w:rsid w:val="00F03117"/>
    <w:rPr>
      <w:sz w:val="20"/>
      <w:szCs w:val="20"/>
    </w:rPr>
  </w:style>
  <w:style w:type="paragraph" w:styleId="CommentSubject">
    <w:name w:val="annotation subject"/>
    <w:basedOn w:val="CommentText"/>
    <w:next w:val="CommentText"/>
    <w:link w:val="CommentSubjectChar"/>
    <w:uiPriority w:val="99"/>
    <w:semiHidden/>
    <w:unhideWhenUsed/>
    <w:rsid w:val="00F03117"/>
    <w:rPr>
      <w:b/>
      <w:bCs/>
    </w:rPr>
  </w:style>
  <w:style w:type="character" w:customStyle="1" w:styleId="CommentSubjectChar">
    <w:name w:val="Comment Subject Char"/>
    <w:basedOn w:val="CommentTextChar"/>
    <w:link w:val="CommentSubject"/>
    <w:uiPriority w:val="99"/>
    <w:semiHidden/>
    <w:rsid w:val="00F03117"/>
    <w:rPr>
      <w:b/>
      <w:bCs/>
      <w:sz w:val="20"/>
      <w:szCs w:val="20"/>
    </w:rPr>
  </w:style>
  <w:style w:type="paragraph" w:customStyle="1" w:styleId="EndNoteBibliographyTitle">
    <w:name w:val="EndNote Bibliography Title"/>
    <w:basedOn w:val="Normal"/>
    <w:link w:val="EndNoteBibliographyTitleChar"/>
    <w:rsid w:val="00F809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8090A"/>
    <w:rPr>
      <w:rFonts w:ascii="Calibri" w:hAnsi="Calibri" w:cs="Calibri"/>
      <w:noProof/>
    </w:rPr>
  </w:style>
  <w:style w:type="paragraph" w:customStyle="1" w:styleId="EndNoteBibliography">
    <w:name w:val="EndNote Bibliography"/>
    <w:basedOn w:val="Normal"/>
    <w:link w:val="EndNoteBibliographyChar"/>
    <w:rsid w:val="00F8090A"/>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8090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7793">
      <w:bodyDiv w:val="1"/>
      <w:marLeft w:val="0"/>
      <w:marRight w:val="0"/>
      <w:marTop w:val="0"/>
      <w:marBottom w:val="0"/>
      <w:divBdr>
        <w:top w:val="none" w:sz="0" w:space="0" w:color="auto"/>
        <w:left w:val="none" w:sz="0" w:space="0" w:color="auto"/>
        <w:bottom w:val="none" w:sz="0" w:space="0" w:color="auto"/>
        <w:right w:val="none" w:sz="0" w:space="0" w:color="auto"/>
      </w:divBdr>
    </w:div>
    <w:div w:id="432865358">
      <w:bodyDiv w:val="1"/>
      <w:marLeft w:val="0"/>
      <w:marRight w:val="0"/>
      <w:marTop w:val="0"/>
      <w:marBottom w:val="0"/>
      <w:divBdr>
        <w:top w:val="none" w:sz="0" w:space="0" w:color="auto"/>
        <w:left w:val="none" w:sz="0" w:space="0" w:color="auto"/>
        <w:bottom w:val="none" w:sz="0" w:space="0" w:color="auto"/>
        <w:right w:val="none" w:sz="0" w:space="0" w:color="auto"/>
      </w:divBdr>
    </w:div>
    <w:div w:id="957948893">
      <w:bodyDiv w:val="1"/>
      <w:marLeft w:val="0"/>
      <w:marRight w:val="0"/>
      <w:marTop w:val="0"/>
      <w:marBottom w:val="0"/>
      <w:divBdr>
        <w:top w:val="none" w:sz="0" w:space="0" w:color="auto"/>
        <w:left w:val="none" w:sz="0" w:space="0" w:color="auto"/>
        <w:bottom w:val="none" w:sz="0" w:space="0" w:color="auto"/>
        <w:right w:val="none" w:sz="0" w:space="0" w:color="auto"/>
      </w:divBdr>
    </w:div>
    <w:div w:id="974212525">
      <w:bodyDiv w:val="1"/>
      <w:marLeft w:val="0"/>
      <w:marRight w:val="0"/>
      <w:marTop w:val="0"/>
      <w:marBottom w:val="0"/>
      <w:divBdr>
        <w:top w:val="none" w:sz="0" w:space="0" w:color="auto"/>
        <w:left w:val="none" w:sz="0" w:space="0" w:color="auto"/>
        <w:bottom w:val="none" w:sz="0" w:space="0" w:color="auto"/>
        <w:right w:val="none" w:sz="0" w:space="0" w:color="auto"/>
      </w:divBdr>
    </w:div>
    <w:div w:id="1032655701">
      <w:bodyDiv w:val="1"/>
      <w:marLeft w:val="0"/>
      <w:marRight w:val="0"/>
      <w:marTop w:val="0"/>
      <w:marBottom w:val="0"/>
      <w:divBdr>
        <w:top w:val="none" w:sz="0" w:space="0" w:color="auto"/>
        <w:left w:val="none" w:sz="0" w:space="0" w:color="auto"/>
        <w:bottom w:val="none" w:sz="0" w:space="0" w:color="auto"/>
        <w:right w:val="none" w:sz="0" w:space="0" w:color="auto"/>
      </w:divBdr>
    </w:div>
    <w:div w:id="18561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s_jalali@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7A34FC-44EC-4FF4-A4A6-5D96C9C1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6884</Words>
  <Characters>39240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Tarashe Mandegar</dc:creator>
  <cp:lastModifiedBy>Admin</cp:lastModifiedBy>
  <cp:revision>2</cp:revision>
  <dcterms:created xsi:type="dcterms:W3CDTF">2018-05-25T14:27:00Z</dcterms:created>
  <dcterms:modified xsi:type="dcterms:W3CDTF">2018-05-25T14:27:00Z</dcterms:modified>
</cp:coreProperties>
</file>