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9466" w14:textId="77777777" w:rsidR="003E19A5" w:rsidRDefault="003E19A5" w:rsidP="003E19A5">
      <w:pPr>
        <w:spacing w:line="240" w:lineRule="auto"/>
        <w:rPr>
          <w:rFonts w:ascii="Times New Roman" w:eastAsia="Times New Roman" w:hAnsi="Times New Roman" w:cs="Times New Roman"/>
          <w:b/>
        </w:rPr>
      </w:pPr>
      <w:r>
        <w:rPr>
          <w:rFonts w:ascii="Times New Roman" w:eastAsia="Times New Roman" w:hAnsi="Times New Roman" w:cs="Times New Roman"/>
          <w:b/>
        </w:rPr>
        <w:t>SLUG: EDITORIAL</w:t>
      </w:r>
    </w:p>
    <w:p w14:paraId="3176C20A" w14:textId="43491904" w:rsidR="003E0B35" w:rsidRDefault="003E19A5" w:rsidP="003E19A5">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TITLE: </w:t>
      </w:r>
      <w:r w:rsidR="00D7039F">
        <w:rPr>
          <w:rFonts w:ascii="Times New Roman" w:eastAsia="Times New Roman" w:hAnsi="Times New Roman" w:cs="Times New Roman"/>
          <w:b/>
        </w:rPr>
        <w:t>Supreme Court of India on euthanasia: Too little, too late …</w:t>
      </w:r>
    </w:p>
    <w:p w14:paraId="4DA56CF0" w14:textId="6BA52471" w:rsidR="003E0B35" w:rsidRDefault="003E19A5" w:rsidP="003E19A5">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AUTHORS: SUNITA VS BANDEWAR, LENI CHAUDHURI, LUBNA DUGGAL, SANJAY NAGRAL for FORUM FOR MEDICAL ETHICS SOCIETY </w:t>
      </w:r>
    </w:p>
    <w:p w14:paraId="412ECEF1" w14:textId="2BE4A12C" w:rsidR="000D2A5E" w:rsidRDefault="000D2A5E">
      <w:pPr>
        <w:pBdr>
          <w:bottom w:val="single" w:sz="6" w:space="1" w:color="auto"/>
        </w:pBdr>
        <w:jc w:val="both"/>
        <w:rPr>
          <w:rFonts w:ascii="Times New Roman" w:eastAsia="Times New Roman" w:hAnsi="Times New Roman" w:cs="Times New Roman"/>
        </w:rPr>
      </w:pPr>
    </w:p>
    <w:p w14:paraId="7704438C" w14:textId="6F39B4C3" w:rsidR="0011719B" w:rsidRPr="00B21679" w:rsidRDefault="000D2A5E" w:rsidP="0011719B">
      <w:pPr>
        <w:pStyle w:val="NormalWeb"/>
        <w:shd w:val="clear" w:color="auto" w:fill="FFFFFF"/>
        <w:spacing w:before="0" w:beforeAutospacing="0" w:after="0" w:afterAutospacing="0" w:line="255" w:lineRule="atLeast"/>
      </w:pPr>
      <w:r w:rsidRPr="0068669B">
        <w:t xml:space="preserve">Authors: </w:t>
      </w:r>
      <w:r w:rsidRPr="0068669B">
        <w:rPr>
          <w:b/>
        </w:rPr>
        <w:t>Sunita VS Bandewar</w:t>
      </w:r>
      <w:r w:rsidRPr="0068669B">
        <w:t xml:space="preserve"> (</w:t>
      </w:r>
      <w:r w:rsidR="0068669B" w:rsidRPr="0068669B">
        <w:t xml:space="preserve">corresponding author - </w:t>
      </w:r>
      <w:r w:rsidRPr="0068669B">
        <w:t xml:space="preserve">sunita.bandewar@gmail.com), </w:t>
      </w:r>
      <w:r w:rsidR="00961E56">
        <w:t>Gen Secretary, Forum for Medical Ethics Society; Founding Trustee, Vidhayak Trust</w:t>
      </w:r>
      <w:ins w:id="0" w:author="Admin" w:date="2018-04-10T11:26:00Z">
        <w:r w:rsidR="00B21679">
          <w:t>,</w:t>
        </w:r>
      </w:ins>
      <w:r w:rsidR="00961E56">
        <w:t xml:space="preserve"> </w:t>
      </w:r>
      <w:r w:rsidRPr="0068669B">
        <w:t xml:space="preserve"> Pune 411 008, INDIA; </w:t>
      </w:r>
      <w:r w:rsidRPr="0068669B">
        <w:rPr>
          <w:b/>
        </w:rPr>
        <w:t>Leni Chaudhuri</w:t>
      </w:r>
      <w:r w:rsidRPr="0068669B">
        <w:t xml:space="preserve"> </w:t>
      </w:r>
      <w:r w:rsidRPr="00B21679">
        <w:t>(</w:t>
      </w:r>
      <w:r w:rsidR="0011719B" w:rsidRPr="00B21679">
        <w:rPr>
          <w:shd w:val="clear" w:color="auto" w:fill="FFFFFF"/>
        </w:rPr>
        <w:t xml:space="preserve">lenichaudhuri@gmail.com), </w:t>
      </w:r>
      <w:r w:rsidR="00381C63" w:rsidRPr="00B21679">
        <w:rPr>
          <w:shd w:val="clear" w:color="auto" w:fill="FFFFFF"/>
        </w:rPr>
        <w:t>Member, Managing Committee, Forum for Medical Ethics Society; Vice-Pr</w:t>
      </w:r>
      <w:r w:rsidR="00B21679" w:rsidRPr="00B21679">
        <w:rPr>
          <w:shd w:val="clear" w:color="auto" w:fill="FFFFFF"/>
        </w:rPr>
        <w:t>e</w:t>
      </w:r>
      <w:r w:rsidR="00381C63" w:rsidRPr="00B21679">
        <w:rPr>
          <w:shd w:val="clear" w:color="auto" w:fill="FFFFFF"/>
        </w:rPr>
        <w:t xml:space="preserve">sident, Narotam Sekhsaria Foundation, Mumbai </w:t>
      </w:r>
      <w:r w:rsidR="003527CD" w:rsidRPr="00B21679">
        <w:rPr>
          <w:rStyle w:val="lrzxr"/>
        </w:rPr>
        <w:t>400021</w:t>
      </w:r>
      <w:r w:rsidR="003527CD" w:rsidRPr="00B21679" w:rsidDel="00381C63">
        <w:rPr>
          <w:shd w:val="clear" w:color="auto" w:fill="FFFFFF"/>
        </w:rPr>
        <w:t xml:space="preserve"> </w:t>
      </w:r>
      <w:r w:rsidR="00B21679" w:rsidRPr="00B21679">
        <w:rPr>
          <w:shd w:val="clear" w:color="auto" w:fill="FFFFFF"/>
        </w:rPr>
        <w:t>INDIA</w:t>
      </w:r>
      <w:r w:rsidR="0011719B" w:rsidRPr="00B21679">
        <w:rPr>
          <w:shd w:val="clear" w:color="auto" w:fill="FFFFFF"/>
        </w:rPr>
        <w:t xml:space="preserve">; </w:t>
      </w:r>
      <w:r w:rsidR="0011719B" w:rsidRPr="00B21679">
        <w:rPr>
          <w:b/>
          <w:shd w:val="clear" w:color="auto" w:fill="FFFFFF"/>
        </w:rPr>
        <w:t>Lubna Duggal</w:t>
      </w:r>
      <w:r w:rsidR="0011719B" w:rsidRPr="0068669B">
        <w:rPr>
          <w:color w:val="777777"/>
          <w:shd w:val="clear" w:color="auto" w:fill="FFFFFF"/>
        </w:rPr>
        <w:t xml:space="preserve"> (</w:t>
      </w:r>
      <w:r w:rsidR="0011719B" w:rsidRPr="0068669B">
        <w:rPr>
          <w:color w:val="000000"/>
          <w:shd w:val="clear" w:color="auto" w:fill="FFFFFF"/>
        </w:rPr>
        <w:t>lubnaduggal@gmail.com),</w:t>
      </w:r>
      <w:r w:rsidR="0011719B" w:rsidRPr="0068669B">
        <w:rPr>
          <w:color w:val="545454"/>
          <w:shd w:val="clear" w:color="auto" w:fill="FFFFFF"/>
        </w:rPr>
        <w:t xml:space="preserve">  </w:t>
      </w:r>
      <w:r w:rsidR="00381C63" w:rsidRPr="00B21679">
        <w:rPr>
          <w:shd w:val="clear" w:color="auto" w:fill="FFFFFF"/>
        </w:rPr>
        <w:t xml:space="preserve">Treasurer, Forum for Medical Ethics Society; </w:t>
      </w:r>
      <w:r w:rsidR="0011719B" w:rsidRPr="00B21679">
        <w:rPr>
          <w:shd w:val="clear" w:color="auto" w:fill="FFFFFF"/>
        </w:rPr>
        <w:t xml:space="preserve">Senior Assistant Editor, </w:t>
      </w:r>
      <w:r w:rsidR="0011719B" w:rsidRPr="00B21679">
        <w:rPr>
          <w:i/>
          <w:shd w:val="clear" w:color="auto" w:fill="FFFFFF"/>
        </w:rPr>
        <w:t>Economic and Political Weekly</w:t>
      </w:r>
      <w:r w:rsidR="0011719B" w:rsidRPr="00B21679">
        <w:rPr>
          <w:shd w:val="clear" w:color="auto" w:fill="FFFFFF"/>
        </w:rPr>
        <w:t xml:space="preserve">, Mumbai 400 013 INDIA; </w:t>
      </w:r>
      <w:r w:rsidR="0011719B" w:rsidRPr="00B21679">
        <w:rPr>
          <w:b/>
          <w:shd w:val="clear" w:color="auto" w:fill="FFFFFF"/>
        </w:rPr>
        <w:t>Sanjay Nagral</w:t>
      </w:r>
      <w:r w:rsidR="0068669B" w:rsidRPr="00B21679">
        <w:rPr>
          <w:shd w:val="clear" w:color="auto" w:fill="FFFFFF"/>
        </w:rPr>
        <w:t xml:space="preserve"> (sanjaynagral@gmail.com)</w:t>
      </w:r>
      <w:r w:rsidR="0011719B" w:rsidRPr="00B21679">
        <w:rPr>
          <w:shd w:val="clear" w:color="auto" w:fill="FFFFFF"/>
        </w:rPr>
        <w:t xml:space="preserve">, </w:t>
      </w:r>
      <w:r w:rsidR="00381C63" w:rsidRPr="00B21679">
        <w:rPr>
          <w:shd w:val="clear" w:color="auto" w:fill="FFFFFF"/>
        </w:rPr>
        <w:t xml:space="preserve">Chair, Forum for Medical Ethics Society; </w:t>
      </w:r>
      <w:r w:rsidR="0011719B" w:rsidRPr="00B21679">
        <w:t xml:space="preserve">Senior Consultant and Director, Department of Surgical Gastroenterology, Jaslok Hospital and Research Centre, Mumbai 400 026, </w:t>
      </w:r>
      <w:r w:rsidR="0068669B" w:rsidRPr="00B21679">
        <w:t>INDIA.</w:t>
      </w:r>
    </w:p>
    <w:p w14:paraId="01D9C7CB" w14:textId="1AD274CA" w:rsidR="0068669B" w:rsidRPr="00B21679" w:rsidRDefault="0068669B" w:rsidP="0011719B">
      <w:pPr>
        <w:pStyle w:val="NormalWeb"/>
        <w:shd w:val="clear" w:color="auto" w:fill="FFFFFF"/>
        <w:spacing w:before="0" w:beforeAutospacing="0" w:after="0" w:afterAutospacing="0" w:line="255" w:lineRule="atLeast"/>
      </w:pPr>
    </w:p>
    <w:p w14:paraId="16D72C26" w14:textId="32573F80" w:rsidR="0068669B" w:rsidRPr="00B21679" w:rsidRDefault="0068669B" w:rsidP="0011719B">
      <w:pPr>
        <w:pStyle w:val="NormalWeb"/>
        <w:shd w:val="clear" w:color="auto" w:fill="FFFFFF"/>
        <w:spacing w:before="0" w:beforeAutospacing="0" w:after="0" w:afterAutospacing="0" w:line="255" w:lineRule="atLeast"/>
      </w:pPr>
      <w:r w:rsidRPr="00B21679">
        <w:t>To cite: Bandewar SVS, Chaudhuri L, Duggal L, Nagral S</w:t>
      </w:r>
      <w:ins w:id="1" w:author="Admin" w:date="2018-04-10T11:29:00Z">
        <w:r w:rsidR="00B21679">
          <w:t>,</w:t>
        </w:r>
      </w:ins>
      <w:r w:rsidR="00B21679">
        <w:t xml:space="preserve"> for Forum for Medical Ethics Society</w:t>
      </w:r>
      <w:r w:rsidRPr="00B21679">
        <w:t>. Supreme Court on euthanasia: Too little, too late</w:t>
      </w:r>
      <w:r w:rsidR="00B21679">
        <w:t>…</w:t>
      </w:r>
      <w:r w:rsidRPr="00B21679">
        <w:t xml:space="preserve"> </w:t>
      </w:r>
      <w:r w:rsidRPr="00B21679">
        <w:rPr>
          <w:i/>
        </w:rPr>
        <w:t>Indian J Med Ethics</w:t>
      </w:r>
      <w:r w:rsidRPr="00B21679">
        <w:t>. 2018 Apr-Jun;3(2) NS</w:t>
      </w:r>
      <w:bookmarkStart w:id="2" w:name="_GoBack"/>
      <w:r w:rsidRPr="00E91CF2">
        <w:rPr>
          <w:highlight w:val="yellow"/>
        </w:rPr>
        <w:t>:---</w:t>
      </w:r>
      <w:bookmarkEnd w:id="2"/>
      <w:r w:rsidRPr="00B21679">
        <w:t>. DOI: 10.20529/IJME.2018.028.</w:t>
      </w:r>
    </w:p>
    <w:p w14:paraId="713D7B6A" w14:textId="5EB472FD" w:rsidR="0068669B" w:rsidRPr="0068669B" w:rsidRDefault="0068669B" w:rsidP="0011719B">
      <w:pPr>
        <w:pStyle w:val="NormalWeb"/>
        <w:shd w:val="clear" w:color="auto" w:fill="FFFFFF"/>
        <w:spacing w:before="0" w:beforeAutospacing="0" w:after="0" w:afterAutospacing="0" w:line="255" w:lineRule="atLeast"/>
      </w:pPr>
    </w:p>
    <w:p w14:paraId="4BAC39E3" w14:textId="3A69F442" w:rsidR="0068669B" w:rsidRPr="00B21679" w:rsidRDefault="0068669B" w:rsidP="0011719B">
      <w:pPr>
        <w:pStyle w:val="NormalWeb"/>
        <w:shd w:val="clear" w:color="auto" w:fill="FFFFFF"/>
        <w:spacing w:before="0" w:beforeAutospacing="0" w:after="0" w:afterAutospacing="0" w:line="255" w:lineRule="atLeast"/>
      </w:pPr>
      <w:r w:rsidRPr="00B21679">
        <w:rPr>
          <w:i/>
        </w:rPr>
        <w:t>©Indian Journal of Medical Ethics</w:t>
      </w:r>
      <w:r w:rsidRPr="00B21679">
        <w:t xml:space="preserve"> 2018</w:t>
      </w:r>
    </w:p>
    <w:p w14:paraId="0DCC4C77" w14:textId="47E31AA7" w:rsidR="0068669B" w:rsidRPr="0068669B" w:rsidRDefault="0068669B" w:rsidP="0011719B">
      <w:pPr>
        <w:pStyle w:val="NormalWeb"/>
        <w:shd w:val="clear" w:color="auto" w:fill="FFFFFF"/>
        <w:spacing w:before="0" w:beforeAutospacing="0" w:after="0" w:afterAutospacing="0" w:line="255" w:lineRule="atLeast"/>
      </w:pPr>
      <w:r w:rsidRPr="00B21679">
        <w:t>---------------------------------------------------------------------------------------------------------------------</w:t>
      </w:r>
    </w:p>
    <w:p w14:paraId="5593B217" w14:textId="77777777" w:rsidR="000D2A5E" w:rsidRDefault="000D2A5E">
      <w:pPr>
        <w:jc w:val="both"/>
        <w:rPr>
          <w:rFonts w:ascii="Times New Roman" w:eastAsia="Times New Roman" w:hAnsi="Times New Roman" w:cs="Times New Roman"/>
          <w:b/>
        </w:rPr>
      </w:pPr>
    </w:p>
    <w:p w14:paraId="65230616" w14:textId="0D3F6F0B" w:rsidR="003E0B35" w:rsidRDefault="00D7039F">
      <w:pPr>
        <w:jc w:val="both"/>
        <w:rPr>
          <w:rFonts w:ascii="Times New Roman" w:eastAsia="Times New Roman" w:hAnsi="Times New Roman" w:cs="Times New Roman"/>
          <w:b/>
        </w:rPr>
      </w:pPr>
      <w:r>
        <w:rPr>
          <w:rFonts w:ascii="Times New Roman" w:eastAsia="Times New Roman" w:hAnsi="Times New Roman" w:cs="Times New Roman"/>
          <w:b/>
        </w:rPr>
        <w:t>Introduction</w:t>
      </w:r>
    </w:p>
    <w:p w14:paraId="0BAD60F2" w14:textId="3278F986" w:rsidR="003E0B35" w:rsidRDefault="00D7039F">
      <w:pPr>
        <w:jc w:val="both"/>
        <w:rPr>
          <w:rFonts w:ascii="Times New Roman" w:eastAsia="Times New Roman" w:hAnsi="Times New Roman" w:cs="Times New Roman"/>
        </w:rPr>
      </w:pPr>
      <w:r>
        <w:rPr>
          <w:rFonts w:ascii="Times New Roman" w:eastAsia="Times New Roman" w:hAnsi="Times New Roman" w:cs="Times New Roman"/>
        </w:rPr>
        <w:t xml:space="preserve">On Friday, March 9, 2018 the five judge Constitution Bench (CB) </w:t>
      </w:r>
      <w:r w:rsidR="00B95752">
        <w:rPr>
          <w:rFonts w:ascii="Times New Roman" w:eastAsia="Times New Roman" w:hAnsi="Times New Roman" w:cs="Times New Roman"/>
        </w:rPr>
        <w:t xml:space="preserve">of the Supreme Court of India (SCI) </w:t>
      </w:r>
      <w:r>
        <w:rPr>
          <w:rFonts w:ascii="Times New Roman" w:eastAsia="Times New Roman" w:hAnsi="Times New Roman" w:cs="Times New Roman"/>
        </w:rPr>
        <w:t xml:space="preserve">chaired by Dipak Misra, the Chief Justice of India, pronounced its judgment </w:t>
      </w:r>
      <w:r w:rsidR="00B95752" w:rsidRPr="00E91CF2">
        <w:rPr>
          <w:rFonts w:ascii="Times New Roman" w:eastAsia="Times New Roman" w:hAnsi="Times New Roman" w:cs="Times New Roman"/>
        </w:rPr>
        <w:t>(1)</w:t>
      </w:r>
      <w:r w:rsidR="00B95752">
        <w:rPr>
          <w:rFonts w:ascii="Times New Roman" w:eastAsia="Times New Roman" w:hAnsi="Times New Roman" w:cs="Times New Roman"/>
        </w:rPr>
        <w:t xml:space="preserve"> </w:t>
      </w:r>
      <w:r>
        <w:rPr>
          <w:rFonts w:ascii="Times New Roman" w:eastAsia="Times New Roman" w:hAnsi="Times New Roman" w:cs="Times New Roman"/>
        </w:rPr>
        <w:t xml:space="preserve">(henceforth CC judgment) granting, for the first time in India, legal recognition to </w:t>
      </w:r>
      <w:r w:rsidR="003E19A5">
        <w:rPr>
          <w:rFonts w:ascii="Times New Roman" w:eastAsia="Times New Roman" w:hAnsi="Times New Roman" w:cs="Times New Roman"/>
        </w:rPr>
        <w:t>“</w:t>
      </w:r>
      <w:r>
        <w:rPr>
          <w:rFonts w:ascii="Times New Roman" w:eastAsia="Times New Roman" w:hAnsi="Times New Roman" w:cs="Times New Roman"/>
        </w:rPr>
        <w:t>advanced medical directives</w:t>
      </w:r>
      <w:r w:rsidR="003E19A5">
        <w:rPr>
          <w:rFonts w:ascii="Times New Roman" w:eastAsia="Times New Roman" w:hAnsi="Times New Roman" w:cs="Times New Roman"/>
        </w:rPr>
        <w:t>”</w:t>
      </w:r>
      <w:r>
        <w:rPr>
          <w:rFonts w:ascii="Times New Roman" w:eastAsia="Times New Roman" w:hAnsi="Times New Roman" w:cs="Times New Roman"/>
        </w:rPr>
        <w:t xml:space="preserve"> or </w:t>
      </w:r>
      <w:r w:rsidR="003E19A5">
        <w:rPr>
          <w:rFonts w:ascii="Times New Roman" w:eastAsia="Times New Roman" w:hAnsi="Times New Roman" w:cs="Times New Roman"/>
        </w:rPr>
        <w:t>“</w:t>
      </w:r>
      <w:r>
        <w:rPr>
          <w:rFonts w:ascii="Times New Roman" w:eastAsia="Times New Roman" w:hAnsi="Times New Roman" w:cs="Times New Roman"/>
        </w:rPr>
        <w:t>living wills</w:t>
      </w:r>
      <w:r w:rsidR="003E19A5">
        <w:rPr>
          <w:rFonts w:ascii="Times New Roman" w:eastAsia="Times New Roman" w:hAnsi="Times New Roman" w:cs="Times New Roman"/>
        </w:rPr>
        <w:t>"</w:t>
      </w:r>
      <w:r>
        <w:rPr>
          <w:rFonts w:ascii="Times New Roman" w:eastAsia="Times New Roman" w:hAnsi="Times New Roman" w:cs="Times New Roman"/>
        </w:rPr>
        <w:t>, that is, a person</w:t>
      </w:r>
      <w:r w:rsidR="00AA4330">
        <w:rPr>
          <w:rFonts w:ascii="Times New Roman" w:eastAsia="Times New Roman" w:hAnsi="Times New Roman" w:cs="Times New Roman"/>
        </w:rPr>
        <w:t>’s decision communicated</w:t>
      </w:r>
      <w:r>
        <w:rPr>
          <w:rFonts w:ascii="Times New Roman" w:eastAsia="Times New Roman" w:hAnsi="Times New Roman" w:cs="Times New Roman"/>
        </w:rPr>
        <w:t xml:space="preserve"> in advance </w:t>
      </w:r>
      <w:r w:rsidR="00AA4330">
        <w:rPr>
          <w:rFonts w:ascii="Times New Roman" w:eastAsia="Times New Roman" w:hAnsi="Times New Roman" w:cs="Times New Roman"/>
        </w:rPr>
        <w:t>on withdrawal of</w:t>
      </w:r>
      <w:r>
        <w:rPr>
          <w:rFonts w:ascii="Times New Roman" w:eastAsia="Times New Roman" w:hAnsi="Times New Roman" w:cs="Times New Roman"/>
        </w:rPr>
        <w:t xml:space="preserve"> life-saving treatment under certain conditions</w:t>
      </w:r>
      <w:r w:rsidR="00AA4330">
        <w:rPr>
          <w:rFonts w:ascii="Times New Roman" w:eastAsia="Times New Roman" w:hAnsi="Times New Roman" w:cs="Times New Roman"/>
        </w:rPr>
        <w:t>, which</w:t>
      </w:r>
      <w:r>
        <w:rPr>
          <w:rFonts w:ascii="Times New Roman" w:eastAsia="Times New Roman" w:hAnsi="Times New Roman" w:cs="Times New Roman"/>
        </w:rPr>
        <w:t xml:space="preserve"> should be respected by the treating doctor/s and the hospital. It also reiterates the legal recognition of the right to </w:t>
      </w:r>
      <w:r w:rsidR="00AA4330">
        <w:rPr>
          <w:rFonts w:ascii="Times New Roman" w:eastAsia="Times New Roman" w:hAnsi="Times New Roman" w:cs="Times New Roman"/>
        </w:rPr>
        <w:t>“</w:t>
      </w:r>
      <w:r>
        <w:rPr>
          <w:rFonts w:ascii="Times New Roman" w:eastAsia="Times New Roman" w:hAnsi="Times New Roman" w:cs="Times New Roman"/>
        </w:rPr>
        <w:t>passive euthanasia</w:t>
      </w:r>
      <w:r w:rsidR="00AA4330">
        <w:rPr>
          <w:rFonts w:ascii="Times New Roman" w:eastAsia="Times New Roman" w:hAnsi="Times New Roman" w:cs="Times New Roman"/>
        </w:rPr>
        <w:t>”</w:t>
      </w:r>
      <w:r>
        <w:rPr>
          <w:rFonts w:ascii="Times New Roman" w:eastAsia="Times New Roman" w:hAnsi="Times New Roman" w:cs="Times New Roman"/>
        </w:rPr>
        <w:t xml:space="preserve">; and  draws upon Article 21 – </w:t>
      </w:r>
      <w:r w:rsidR="00EB6C2A">
        <w:rPr>
          <w:rFonts w:ascii="Times New Roman" w:eastAsia="Times New Roman" w:hAnsi="Times New Roman" w:cs="Times New Roman"/>
        </w:rPr>
        <w:t xml:space="preserve">the </w:t>
      </w:r>
      <w:r>
        <w:rPr>
          <w:rFonts w:ascii="Times New Roman" w:eastAsia="Times New Roman" w:hAnsi="Times New Roman" w:cs="Times New Roman"/>
        </w:rPr>
        <w:t>right to life – of the Constitution of India (henceforth Constitution</w:t>
      </w:r>
      <w:r w:rsidRPr="00E91CF2">
        <w:rPr>
          <w:rFonts w:ascii="Times New Roman" w:eastAsia="Times New Roman" w:hAnsi="Times New Roman" w:cs="Times New Roman"/>
        </w:rPr>
        <w:t xml:space="preserve">) </w:t>
      </w:r>
      <w:r w:rsidR="00B95752" w:rsidRPr="00E91CF2">
        <w:rPr>
          <w:rFonts w:ascii="Times New Roman" w:eastAsia="Times New Roman" w:hAnsi="Times New Roman" w:cs="Times New Roman"/>
        </w:rPr>
        <w:t>(2)</w:t>
      </w:r>
      <w:r w:rsidR="00B95752">
        <w:rPr>
          <w:rFonts w:ascii="Times New Roman" w:eastAsia="Times New Roman" w:hAnsi="Times New Roman" w:cs="Times New Roman"/>
        </w:rPr>
        <w:t xml:space="preserve"> </w:t>
      </w:r>
      <w:r>
        <w:rPr>
          <w:rFonts w:ascii="Times New Roman" w:eastAsia="Times New Roman" w:hAnsi="Times New Roman" w:cs="Times New Roman"/>
        </w:rPr>
        <w:t xml:space="preserve">interpreting robustly that the </w:t>
      </w:r>
      <w:r w:rsidR="00AA4330">
        <w:rPr>
          <w:rFonts w:ascii="Times New Roman" w:eastAsia="Times New Roman" w:hAnsi="Times New Roman" w:cs="Times New Roman"/>
        </w:rPr>
        <w:t>“</w:t>
      </w:r>
      <w:r>
        <w:rPr>
          <w:rFonts w:ascii="Times New Roman" w:eastAsia="Times New Roman" w:hAnsi="Times New Roman" w:cs="Times New Roman"/>
        </w:rPr>
        <w:t>right to life</w:t>
      </w:r>
      <w:r w:rsidR="00AA4330">
        <w:rPr>
          <w:rFonts w:ascii="Times New Roman" w:eastAsia="Times New Roman" w:hAnsi="Times New Roman" w:cs="Times New Roman"/>
        </w:rPr>
        <w:t>”</w:t>
      </w:r>
      <w:r>
        <w:rPr>
          <w:rFonts w:ascii="Times New Roman" w:eastAsia="Times New Roman" w:hAnsi="Times New Roman" w:cs="Times New Roman"/>
        </w:rPr>
        <w:t xml:space="preserve"> includes the </w:t>
      </w:r>
      <w:r w:rsidR="00AA4330">
        <w:rPr>
          <w:rFonts w:ascii="Times New Roman" w:eastAsia="Times New Roman" w:hAnsi="Times New Roman" w:cs="Times New Roman"/>
        </w:rPr>
        <w:t>“</w:t>
      </w:r>
      <w:r>
        <w:rPr>
          <w:rFonts w:ascii="Times New Roman" w:eastAsia="Times New Roman" w:hAnsi="Times New Roman" w:cs="Times New Roman"/>
        </w:rPr>
        <w:t>right to die with dignity</w:t>
      </w:r>
      <w:r w:rsidR="00AA4330">
        <w:rPr>
          <w:rFonts w:ascii="Times New Roman" w:eastAsia="Times New Roman" w:hAnsi="Times New Roman" w:cs="Times New Roman"/>
        </w:rPr>
        <w:t>”</w:t>
      </w:r>
      <w:r>
        <w:rPr>
          <w:rFonts w:ascii="Times New Roman" w:eastAsia="Times New Roman" w:hAnsi="Times New Roman" w:cs="Times New Roman"/>
        </w:rPr>
        <w:t xml:space="preserve">. Justices Misra and Khanwilkar disposed </w:t>
      </w:r>
      <w:r w:rsidR="00AA4330">
        <w:rPr>
          <w:rFonts w:ascii="Times New Roman" w:eastAsia="Times New Roman" w:hAnsi="Times New Roman" w:cs="Times New Roman"/>
        </w:rPr>
        <w:t xml:space="preserve">of </w:t>
      </w:r>
      <w:r>
        <w:rPr>
          <w:rFonts w:ascii="Times New Roman" w:eastAsia="Times New Roman" w:hAnsi="Times New Roman" w:cs="Times New Roman"/>
        </w:rPr>
        <w:t>the writ petition</w:t>
      </w:r>
      <w:r w:rsidR="00DB06BE">
        <w:rPr>
          <w:rFonts w:ascii="Times New Roman" w:eastAsia="Times New Roman" w:hAnsi="Times New Roman" w:cs="Times New Roman"/>
        </w:rPr>
        <w:t xml:space="preserve"> filed in 2005 by Common Cause</w:t>
      </w:r>
      <w:r>
        <w:rPr>
          <w:rFonts w:ascii="Times New Roman" w:eastAsia="Times New Roman" w:hAnsi="Times New Roman" w:cs="Times New Roman"/>
        </w:rPr>
        <w:t xml:space="preserve"> </w:t>
      </w:r>
      <w:r w:rsidR="00B95752" w:rsidRPr="00E91CF2">
        <w:rPr>
          <w:rFonts w:ascii="Times New Roman" w:eastAsia="Times New Roman" w:hAnsi="Times New Roman" w:cs="Times New Roman"/>
        </w:rPr>
        <w:t>(3)</w:t>
      </w:r>
      <w:r w:rsidR="00B95752">
        <w:rPr>
          <w:rFonts w:ascii="Times New Roman" w:eastAsia="Times New Roman" w:hAnsi="Times New Roman" w:cs="Times New Roman"/>
        </w:rPr>
        <w:t xml:space="preserve"> </w:t>
      </w:r>
      <w:r w:rsidR="00040A0E" w:rsidRPr="00040A0E">
        <w:rPr>
          <w:rFonts w:ascii="Times New Roman" w:eastAsia="Times New Roman" w:hAnsi="Times New Roman" w:cs="Times New Roman"/>
        </w:rPr>
        <w:t>(</w:t>
      </w:r>
      <w:r w:rsidR="00DB06BE">
        <w:rPr>
          <w:rFonts w:ascii="Times New Roman" w:eastAsia="Times New Roman" w:hAnsi="Times New Roman" w:cs="Times New Roman"/>
        </w:rPr>
        <w:t>hencefo</w:t>
      </w:r>
      <w:r w:rsidR="00C92991" w:rsidRPr="00040A0E">
        <w:rPr>
          <w:rFonts w:ascii="Times New Roman" w:eastAsia="Times New Roman" w:hAnsi="Times New Roman" w:cs="Times New Roman"/>
        </w:rPr>
        <w:t xml:space="preserve">rth </w:t>
      </w:r>
      <w:r w:rsidRPr="00040A0E">
        <w:rPr>
          <w:rFonts w:ascii="Times New Roman" w:eastAsia="Times New Roman" w:hAnsi="Times New Roman" w:cs="Times New Roman"/>
        </w:rPr>
        <w:t>CC petition)</w:t>
      </w:r>
      <w:r>
        <w:rPr>
          <w:rFonts w:ascii="Times New Roman" w:eastAsia="Times New Roman" w:hAnsi="Times New Roman" w:cs="Times New Roman"/>
        </w:rPr>
        <w:t xml:space="preserve"> saying, “The directive and guidelines shall remain in force till the Parliament brin</w:t>
      </w:r>
      <w:r w:rsidR="00B95752">
        <w:rPr>
          <w:rFonts w:ascii="Times New Roman" w:eastAsia="Times New Roman" w:hAnsi="Times New Roman" w:cs="Times New Roman"/>
        </w:rPr>
        <w:t xml:space="preserve">gs a legislation in the field” </w:t>
      </w:r>
      <w:r>
        <w:rPr>
          <w:rFonts w:ascii="Times New Roman" w:eastAsia="Times New Roman" w:hAnsi="Times New Roman" w:cs="Times New Roman"/>
        </w:rPr>
        <w:t>(</w:t>
      </w:r>
      <w:r w:rsidR="00AA4330">
        <w:rPr>
          <w:rFonts w:ascii="Times New Roman" w:eastAsia="Times New Roman" w:hAnsi="Times New Roman" w:cs="Times New Roman"/>
        </w:rPr>
        <w:t>1:</w:t>
      </w:r>
      <w:r>
        <w:rPr>
          <w:rFonts w:ascii="Times New Roman" w:eastAsia="Times New Roman" w:hAnsi="Times New Roman" w:cs="Times New Roman"/>
        </w:rPr>
        <w:t xml:space="preserve">p 192). </w:t>
      </w:r>
    </w:p>
    <w:p w14:paraId="156CED6C" w14:textId="575AEBD6" w:rsidR="003E0B35" w:rsidRDefault="00D7039F">
      <w:pPr>
        <w:jc w:val="both"/>
        <w:rPr>
          <w:rFonts w:ascii="Times New Roman" w:eastAsia="Times New Roman" w:hAnsi="Times New Roman" w:cs="Times New Roman"/>
        </w:rPr>
      </w:pPr>
      <w:r>
        <w:rPr>
          <w:rFonts w:ascii="Times New Roman" w:eastAsia="Times New Roman" w:hAnsi="Times New Roman" w:cs="Times New Roman"/>
        </w:rPr>
        <w:t xml:space="preserve">The judgment is a response to the </w:t>
      </w:r>
      <w:r w:rsidR="00040A0E">
        <w:rPr>
          <w:rFonts w:ascii="Times New Roman" w:eastAsia="Times New Roman" w:hAnsi="Times New Roman" w:cs="Times New Roman"/>
        </w:rPr>
        <w:t xml:space="preserve">writ </w:t>
      </w:r>
      <w:r>
        <w:rPr>
          <w:rFonts w:ascii="Times New Roman" w:eastAsia="Times New Roman" w:hAnsi="Times New Roman" w:cs="Times New Roman"/>
        </w:rPr>
        <w:t xml:space="preserve">petition </w:t>
      </w:r>
      <w:r w:rsidR="00B95752" w:rsidRPr="00E91CF2">
        <w:rPr>
          <w:rFonts w:ascii="Times New Roman" w:eastAsia="Times New Roman" w:hAnsi="Times New Roman" w:cs="Times New Roman"/>
        </w:rPr>
        <w:t>(3)</w:t>
      </w:r>
      <w:r w:rsidR="00AA4330">
        <w:rPr>
          <w:rFonts w:ascii="Times New Roman" w:eastAsia="Times New Roman" w:hAnsi="Times New Roman" w:cs="Times New Roman"/>
        </w:rPr>
        <w:t xml:space="preserve"> of</w:t>
      </w:r>
      <w:r>
        <w:rPr>
          <w:rFonts w:ascii="Times New Roman" w:eastAsia="Times New Roman" w:hAnsi="Times New Roman" w:cs="Times New Roman"/>
        </w:rPr>
        <w:t xml:space="preserve"> a Delhi-based public interest advocacy organi</w:t>
      </w:r>
      <w:r w:rsidR="00AA4330">
        <w:rPr>
          <w:rFonts w:ascii="Times New Roman" w:eastAsia="Times New Roman" w:hAnsi="Times New Roman" w:cs="Times New Roman"/>
        </w:rPr>
        <w:t>s</w:t>
      </w:r>
      <w:r>
        <w:rPr>
          <w:rFonts w:ascii="Times New Roman" w:eastAsia="Times New Roman" w:hAnsi="Times New Roman" w:cs="Times New Roman"/>
        </w:rPr>
        <w:t xml:space="preserve">ation. </w:t>
      </w:r>
      <w:r w:rsidR="00616531">
        <w:rPr>
          <w:rFonts w:ascii="Times New Roman" w:eastAsia="Times New Roman" w:hAnsi="Times New Roman" w:cs="Times New Roman"/>
        </w:rPr>
        <w:t>Two of the four prayers in t</w:t>
      </w:r>
      <w:r>
        <w:rPr>
          <w:rFonts w:ascii="Times New Roman" w:eastAsia="Times New Roman" w:hAnsi="Times New Roman" w:cs="Times New Roman"/>
        </w:rPr>
        <w:t xml:space="preserve">he petition </w:t>
      </w:r>
      <w:r w:rsidR="00616531">
        <w:rPr>
          <w:rFonts w:ascii="Times New Roman" w:eastAsia="Times New Roman" w:hAnsi="Times New Roman" w:cs="Times New Roman"/>
        </w:rPr>
        <w:t>are:</w:t>
      </w:r>
      <w:r>
        <w:rPr>
          <w:rFonts w:ascii="Times New Roman" w:eastAsia="Times New Roman" w:hAnsi="Times New Roman" w:cs="Times New Roman"/>
        </w:rPr>
        <w:t xml:space="preserve"> One, it sought recognition for the </w:t>
      </w:r>
      <w:r w:rsidR="00AA4330">
        <w:rPr>
          <w:rFonts w:ascii="Times New Roman" w:eastAsia="Times New Roman" w:hAnsi="Times New Roman" w:cs="Times New Roman"/>
        </w:rPr>
        <w:t>“</w:t>
      </w:r>
      <w:r>
        <w:rPr>
          <w:rFonts w:ascii="Times New Roman" w:eastAsia="Times New Roman" w:hAnsi="Times New Roman" w:cs="Times New Roman"/>
        </w:rPr>
        <w:t>right to die with dignity</w:t>
      </w:r>
      <w:r w:rsidR="00AA4330">
        <w:rPr>
          <w:rFonts w:ascii="Times New Roman" w:eastAsia="Times New Roman" w:hAnsi="Times New Roman" w:cs="Times New Roman"/>
        </w:rPr>
        <w:t>”</w:t>
      </w:r>
      <w:r>
        <w:rPr>
          <w:rFonts w:ascii="Times New Roman" w:eastAsia="Times New Roman" w:hAnsi="Times New Roman" w:cs="Times New Roman"/>
        </w:rPr>
        <w:t xml:space="preserve"> as a fundamental right within the fold of the </w:t>
      </w:r>
      <w:r w:rsidR="004801E7">
        <w:rPr>
          <w:rFonts w:ascii="Times New Roman" w:eastAsia="Times New Roman" w:hAnsi="Times New Roman" w:cs="Times New Roman"/>
        </w:rPr>
        <w:t>r</w:t>
      </w:r>
      <w:r>
        <w:rPr>
          <w:rFonts w:ascii="Times New Roman" w:eastAsia="Times New Roman" w:hAnsi="Times New Roman" w:cs="Times New Roman"/>
        </w:rPr>
        <w:t xml:space="preserve">ight to </w:t>
      </w:r>
      <w:r w:rsidR="004801E7">
        <w:rPr>
          <w:rFonts w:ascii="Times New Roman" w:eastAsia="Times New Roman" w:hAnsi="Times New Roman" w:cs="Times New Roman"/>
        </w:rPr>
        <w:t>l</w:t>
      </w:r>
      <w:r>
        <w:rPr>
          <w:rFonts w:ascii="Times New Roman" w:eastAsia="Times New Roman" w:hAnsi="Times New Roman" w:cs="Times New Roman"/>
        </w:rPr>
        <w:t xml:space="preserve">ive with dignity guaranteed under Article 21 of the Constitution; and two, recognition for living wills </w:t>
      </w:r>
      <w:r w:rsidR="00EB6C2A">
        <w:rPr>
          <w:rFonts w:ascii="Times New Roman" w:eastAsia="Times New Roman" w:hAnsi="Times New Roman" w:cs="Times New Roman"/>
        </w:rPr>
        <w:t>and</w:t>
      </w:r>
      <w:r>
        <w:rPr>
          <w:rFonts w:ascii="Times New Roman" w:eastAsia="Times New Roman" w:hAnsi="Times New Roman" w:cs="Times New Roman"/>
        </w:rPr>
        <w:t xml:space="preserve"> </w:t>
      </w:r>
      <w:r w:rsidR="004801E7">
        <w:rPr>
          <w:rFonts w:ascii="Times New Roman" w:eastAsia="Times New Roman" w:hAnsi="Times New Roman" w:cs="Times New Roman"/>
        </w:rPr>
        <w:t>“</w:t>
      </w:r>
      <w:r>
        <w:rPr>
          <w:rFonts w:ascii="Times New Roman" w:eastAsia="Times New Roman" w:hAnsi="Times New Roman" w:cs="Times New Roman"/>
        </w:rPr>
        <w:t>attorney authori</w:t>
      </w:r>
      <w:r w:rsidR="004801E7">
        <w:rPr>
          <w:rFonts w:ascii="Times New Roman" w:eastAsia="Times New Roman" w:hAnsi="Times New Roman" w:cs="Times New Roman"/>
        </w:rPr>
        <w:t>s</w:t>
      </w:r>
      <w:r>
        <w:rPr>
          <w:rFonts w:ascii="Times New Roman" w:eastAsia="Times New Roman" w:hAnsi="Times New Roman" w:cs="Times New Roman"/>
        </w:rPr>
        <w:t>ation</w:t>
      </w:r>
      <w:r w:rsidR="004801E7">
        <w:rPr>
          <w:rFonts w:ascii="Times New Roman" w:eastAsia="Times New Roman" w:hAnsi="Times New Roman" w:cs="Times New Roman"/>
        </w:rPr>
        <w:t>”</w:t>
      </w:r>
      <w:r>
        <w:rPr>
          <w:rFonts w:ascii="Times New Roman" w:eastAsia="Times New Roman" w:hAnsi="Times New Roman" w:cs="Times New Roman"/>
        </w:rPr>
        <w:t xml:space="preserve">. Later, a registered entity, namely, the Society for the Right to Die with Dignity’, intervened </w:t>
      </w:r>
      <w:r w:rsidR="00E0787A" w:rsidRPr="00E91CF2">
        <w:rPr>
          <w:rFonts w:ascii="Times New Roman" w:eastAsia="Times New Roman" w:hAnsi="Times New Roman" w:cs="Times New Roman"/>
        </w:rPr>
        <w:t>(1)</w:t>
      </w:r>
      <w:r w:rsidR="00E0787A">
        <w:rPr>
          <w:rFonts w:ascii="Times New Roman" w:eastAsia="Times New Roman" w:hAnsi="Times New Roman" w:cs="Times New Roman"/>
        </w:rPr>
        <w:t xml:space="preserve"> </w:t>
      </w:r>
      <w:r>
        <w:rPr>
          <w:rFonts w:ascii="Times New Roman" w:eastAsia="Times New Roman" w:hAnsi="Times New Roman" w:cs="Times New Roman"/>
        </w:rPr>
        <w:t xml:space="preserve">supporting the concept of passive euthanasia </w:t>
      </w:r>
      <w:r w:rsidR="00EB6C2A">
        <w:rPr>
          <w:rFonts w:ascii="Times New Roman" w:eastAsia="Times New Roman" w:hAnsi="Times New Roman" w:cs="Times New Roman"/>
        </w:rPr>
        <w:t>as providing</w:t>
      </w:r>
      <w:r>
        <w:rPr>
          <w:rFonts w:ascii="Times New Roman" w:eastAsia="Times New Roman" w:hAnsi="Times New Roman" w:cs="Times New Roman"/>
        </w:rPr>
        <w:t xml:space="preserve"> relief from irrecoverable suffering of which pain is a factor. </w:t>
      </w:r>
    </w:p>
    <w:p w14:paraId="0EDD02FB" w14:textId="0AC24E0E" w:rsidR="003E0B35" w:rsidRDefault="00D7039F">
      <w:pPr>
        <w:jc w:val="both"/>
        <w:rPr>
          <w:rFonts w:ascii="Times New Roman" w:eastAsia="Times New Roman" w:hAnsi="Times New Roman" w:cs="Times New Roman"/>
        </w:rPr>
      </w:pPr>
      <w:r>
        <w:rPr>
          <w:rFonts w:ascii="Times New Roman" w:eastAsia="Times New Roman" w:hAnsi="Times New Roman" w:cs="Times New Roman"/>
        </w:rPr>
        <w:t>It is fair to state that the CC judgment</w:t>
      </w:r>
      <w:r w:rsidR="00F5483F">
        <w:rPr>
          <w:rFonts w:ascii="Times New Roman" w:eastAsia="Times New Roman" w:hAnsi="Times New Roman" w:cs="Times New Roman"/>
        </w:rPr>
        <w:t xml:space="preserve"> </w:t>
      </w:r>
      <w:r w:rsidR="00F5483F" w:rsidRPr="00A26C28">
        <w:rPr>
          <w:rFonts w:ascii="Times New Roman" w:eastAsia="Times New Roman" w:hAnsi="Times New Roman" w:cs="Times New Roman"/>
        </w:rPr>
        <w:t>(1)</w:t>
      </w:r>
      <w:r>
        <w:rPr>
          <w:rFonts w:ascii="Times New Roman" w:eastAsia="Times New Roman" w:hAnsi="Times New Roman" w:cs="Times New Roman"/>
        </w:rPr>
        <w:t xml:space="preserve"> has responded favo</w:t>
      </w:r>
      <w:r w:rsidR="004801E7">
        <w:rPr>
          <w:rFonts w:ascii="Times New Roman" w:eastAsia="Times New Roman" w:hAnsi="Times New Roman" w:cs="Times New Roman"/>
        </w:rPr>
        <w:t>u</w:t>
      </w:r>
      <w:r>
        <w:rPr>
          <w:rFonts w:ascii="Times New Roman" w:eastAsia="Times New Roman" w:hAnsi="Times New Roman" w:cs="Times New Roman"/>
        </w:rPr>
        <w:t>rably to the CC petition</w:t>
      </w:r>
      <w:r w:rsidR="00F5483F">
        <w:rPr>
          <w:rFonts w:ascii="Times New Roman" w:eastAsia="Times New Roman" w:hAnsi="Times New Roman" w:cs="Times New Roman"/>
        </w:rPr>
        <w:t xml:space="preserve"> </w:t>
      </w:r>
      <w:r w:rsidR="00F5483F" w:rsidRPr="00A26C28">
        <w:rPr>
          <w:rFonts w:ascii="Times New Roman" w:eastAsia="Times New Roman" w:hAnsi="Times New Roman" w:cs="Times New Roman"/>
        </w:rPr>
        <w:t>(3)</w:t>
      </w:r>
      <w:r>
        <w:rPr>
          <w:rFonts w:ascii="Times New Roman" w:eastAsia="Times New Roman" w:hAnsi="Times New Roman" w:cs="Times New Roman"/>
        </w:rPr>
        <w:t xml:space="preserve"> and is being commended as a </w:t>
      </w:r>
      <w:r w:rsidR="004801E7">
        <w:rPr>
          <w:rFonts w:ascii="Times New Roman" w:eastAsia="Times New Roman" w:hAnsi="Times New Roman" w:cs="Times New Roman"/>
        </w:rPr>
        <w:t>“</w:t>
      </w:r>
      <w:r>
        <w:rPr>
          <w:rFonts w:ascii="Times New Roman" w:eastAsia="Times New Roman" w:hAnsi="Times New Roman" w:cs="Times New Roman"/>
        </w:rPr>
        <w:t>landmark</w:t>
      </w:r>
      <w:r w:rsidR="004801E7">
        <w:rPr>
          <w:rFonts w:ascii="Times New Roman" w:eastAsia="Times New Roman" w:hAnsi="Times New Roman" w:cs="Times New Roman"/>
        </w:rPr>
        <w:t>”</w:t>
      </w:r>
      <w:r>
        <w:rPr>
          <w:rFonts w:ascii="Times New Roman" w:eastAsia="Times New Roman" w:hAnsi="Times New Roman" w:cs="Times New Roman"/>
        </w:rPr>
        <w:t xml:space="preserve"> verdict. However, </w:t>
      </w:r>
      <w:r w:rsidRPr="00B21679">
        <w:rPr>
          <w:rFonts w:ascii="Times New Roman" w:eastAsia="Times New Roman" w:hAnsi="Times New Roman" w:cs="Times New Roman"/>
        </w:rPr>
        <w:t xml:space="preserve">we </w:t>
      </w:r>
      <w:r w:rsidR="000A28D4" w:rsidRPr="00B21679">
        <w:rPr>
          <w:rFonts w:ascii="Times New Roman" w:hAnsi="Times New Roman" w:cs="Times New Roman"/>
        </w:rPr>
        <w:t xml:space="preserve">would urge </w:t>
      </w:r>
      <w:r w:rsidR="00616531" w:rsidRPr="00B21679">
        <w:rPr>
          <w:rFonts w:ascii="Times New Roman" w:hAnsi="Times New Roman" w:cs="Times New Roman"/>
        </w:rPr>
        <w:t xml:space="preserve">a </w:t>
      </w:r>
      <w:r w:rsidR="000A28D4" w:rsidRPr="00B21679">
        <w:rPr>
          <w:rFonts w:ascii="Times New Roman" w:hAnsi="Times New Roman" w:cs="Times New Roman"/>
        </w:rPr>
        <w:t>cautio</w:t>
      </w:r>
      <w:r w:rsidR="00616531" w:rsidRPr="00B21679">
        <w:rPr>
          <w:rFonts w:ascii="Times New Roman" w:hAnsi="Times New Roman" w:cs="Times New Roman"/>
        </w:rPr>
        <w:t>us welcome</w:t>
      </w:r>
      <w:r w:rsidR="000A28D4">
        <w:rPr>
          <w:rFonts w:ascii="Times New Roman" w:hAnsi="Times New Roman" w:cs="Times New Roman"/>
        </w:rPr>
        <w:t>.</w:t>
      </w:r>
      <w:r>
        <w:rPr>
          <w:rFonts w:ascii="Times New Roman" w:eastAsia="Times New Roman" w:hAnsi="Times New Roman" w:cs="Times New Roman"/>
        </w:rPr>
        <w:t xml:space="preserve"> </w:t>
      </w:r>
      <w:r w:rsidR="004D0592">
        <w:rPr>
          <w:rFonts w:ascii="Times New Roman" w:eastAsia="Times New Roman" w:hAnsi="Times New Roman" w:cs="Times New Roman"/>
        </w:rPr>
        <w:t>In this context</w:t>
      </w:r>
      <w:r>
        <w:rPr>
          <w:rFonts w:ascii="Times New Roman" w:eastAsia="Times New Roman" w:hAnsi="Times New Roman" w:cs="Times New Roman"/>
        </w:rPr>
        <w:t xml:space="preserve">, we </w:t>
      </w:r>
      <w:r w:rsidRPr="00B21679">
        <w:rPr>
          <w:rFonts w:ascii="Times New Roman" w:eastAsia="Times New Roman" w:hAnsi="Times New Roman" w:cs="Times New Roman"/>
          <w:color w:val="auto"/>
        </w:rPr>
        <w:lastRenderedPageBreak/>
        <w:t xml:space="preserve">discuss some of the key gains alongside </w:t>
      </w:r>
      <w:r w:rsidR="004D0592" w:rsidRPr="00B21679">
        <w:rPr>
          <w:rFonts w:ascii="Times New Roman" w:eastAsia="Times New Roman" w:hAnsi="Times New Roman" w:cs="Times New Roman"/>
          <w:color w:val="auto"/>
        </w:rPr>
        <w:t xml:space="preserve">the </w:t>
      </w:r>
      <w:r w:rsidRPr="00B21679">
        <w:rPr>
          <w:rFonts w:ascii="Times New Roman" w:eastAsia="Times New Roman" w:hAnsi="Times New Roman" w:cs="Times New Roman"/>
          <w:color w:val="auto"/>
        </w:rPr>
        <w:t xml:space="preserve">challenges to translating </w:t>
      </w:r>
      <w:r w:rsidR="000A28D4" w:rsidRPr="00B21679">
        <w:rPr>
          <w:rFonts w:ascii="Times New Roman" w:eastAsia="Times New Roman" w:hAnsi="Times New Roman" w:cs="Times New Roman"/>
          <w:color w:val="auto"/>
        </w:rPr>
        <w:t xml:space="preserve">the </w:t>
      </w:r>
      <w:r w:rsidRPr="00B21679">
        <w:rPr>
          <w:rFonts w:ascii="Times New Roman" w:eastAsia="Times New Roman" w:hAnsi="Times New Roman" w:cs="Times New Roman"/>
          <w:color w:val="auto"/>
        </w:rPr>
        <w:t xml:space="preserve">suggested measures into ethically sound practice on the ground.  We also reflect on the missed opportunities to offer insights into matters that deeply impact peoples’ choices relating to healthcare. </w:t>
      </w:r>
    </w:p>
    <w:p w14:paraId="4FC81A3E" w14:textId="77777777" w:rsidR="003E0B35" w:rsidRDefault="00D7039F">
      <w:pPr>
        <w:jc w:val="both"/>
        <w:rPr>
          <w:rFonts w:ascii="Times New Roman" w:eastAsia="Times New Roman" w:hAnsi="Times New Roman" w:cs="Times New Roman"/>
          <w:b/>
        </w:rPr>
      </w:pPr>
      <w:r>
        <w:rPr>
          <w:rFonts w:ascii="Times New Roman" w:eastAsia="Times New Roman" w:hAnsi="Times New Roman" w:cs="Times New Roman"/>
          <w:b/>
        </w:rPr>
        <w:t>Gains</w:t>
      </w:r>
    </w:p>
    <w:p w14:paraId="4AA3AC2B" w14:textId="67AADAD4" w:rsidR="003E0B35" w:rsidRDefault="00D7039F">
      <w:pPr>
        <w:jc w:val="both"/>
        <w:rPr>
          <w:rFonts w:ascii="Times New Roman" w:eastAsia="Times New Roman" w:hAnsi="Times New Roman" w:cs="Times New Roman"/>
        </w:rPr>
      </w:pPr>
      <w:r>
        <w:rPr>
          <w:rFonts w:ascii="Times New Roman" w:eastAsia="Times New Roman" w:hAnsi="Times New Roman" w:cs="Times New Roman"/>
        </w:rPr>
        <w:t xml:space="preserve">First, </w:t>
      </w:r>
      <w:r w:rsidR="004801E7">
        <w:rPr>
          <w:rFonts w:ascii="Times New Roman" w:eastAsia="Times New Roman" w:hAnsi="Times New Roman" w:cs="Times New Roman"/>
        </w:rPr>
        <w:t xml:space="preserve">this judgment will </w:t>
      </w:r>
      <w:r>
        <w:rPr>
          <w:rFonts w:ascii="Times New Roman" w:eastAsia="Times New Roman" w:hAnsi="Times New Roman" w:cs="Times New Roman"/>
        </w:rPr>
        <w:t xml:space="preserve">remain an important milestone with regard to the interpretation of Article 21 of the Constitution and bringing the </w:t>
      </w:r>
      <w:r w:rsidR="00A26C28">
        <w:rPr>
          <w:rFonts w:ascii="Times New Roman" w:eastAsia="Times New Roman" w:hAnsi="Times New Roman" w:cs="Times New Roman"/>
        </w:rPr>
        <w:t>“</w:t>
      </w:r>
      <w:r>
        <w:rPr>
          <w:rFonts w:ascii="Times New Roman" w:eastAsia="Times New Roman" w:hAnsi="Times New Roman" w:cs="Times New Roman"/>
        </w:rPr>
        <w:t>right to die with dignity</w:t>
      </w:r>
      <w:r w:rsidR="00A26C28">
        <w:rPr>
          <w:rFonts w:ascii="Times New Roman" w:eastAsia="Times New Roman" w:hAnsi="Times New Roman" w:cs="Times New Roman"/>
        </w:rPr>
        <w:t>”</w:t>
      </w:r>
      <w:r>
        <w:rPr>
          <w:rFonts w:ascii="Times New Roman" w:eastAsia="Times New Roman" w:hAnsi="Times New Roman" w:cs="Times New Roman"/>
        </w:rPr>
        <w:t xml:space="preserve"> within its fold. Justice Sikri, in his separate opinion in the CC judgment</w:t>
      </w:r>
      <w:r w:rsidR="007A2638">
        <w:rPr>
          <w:rFonts w:ascii="Times New Roman" w:eastAsia="Times New Roman" w:hAnsi="Times New Roman" w:cs="Times New Roman"/>
        </w:rPr>
        <w:t xml:space="preserve"> </w:t>
      </w:r>
      <w:r w:rsidR="007A2638" w:rsidRPr="00A26C28">
        <w:rPr>
          <w:rFonts w:ascii="Times New Roman" w:eastAsia="Times New Roman" w:hAnsi="Times New Roman" w:cs="Times New Roman"/>
        </w:rPr>
        <w:t>(1)</w:t>
      </w:r>
      <w:r w:rsidR="007A2638">
        <w:rPr>
          <w:rFonts w:ascii="Times New Roman" w:eastAsia="Times New Roman" w:hAnsi="Times New Roman" w:cs="Times New Roman"/>
        </w:rPr>
        <w:t xml:space="preserve"> </w:t>
      </w:r>
      <w:r>
        <w:rPr>
          <w:rFonts w:ascii="Times New Roman" w:eastAsia="Times New Roman" w:hAnsi="Times New Roman" w:cs="Times New Roman"/>
        </w:rPr>
        <w:t xml:space="preserve">mentions that Article 21 “has been interpreted by the Court in most expansive terms, particularly when it comes to the meaning that is assigned to ‘right to life’” </w:t>
      </w:r>
      <w:r w:rsidR="00CF2455" w:rsidRPr="00CF2455">
        <w:rPr>
          <w:rFonts w:ascii="Times New Roman" w:eastAsia="Times New Roman" w:hAnsi="Times New Roman" w:cs="Times New Roman"/>
          <w:highlight w:val="cyan"/>
        </w:rPr>
        <w:t>(1;</w:t>
      </w:r>
      <w:r w:rsidRPr="00CF2455">
        <w:rPr>
          <w:rFonts w:ascii="Times New Roman" w:eastAsia="Times New Roman" w:hAnsi="Times New Roman" w:cs="Times New Roman"/>
          <w:highlight w:val="cyan"/>
        </w:rPr>
        <w:t>p</w:t>
      </w:r>
      <w:ins w:id="3" w:author="Admin" w:date="2018-04-10T12:02:00Z">
        <w:r w:rsidR="00923049">
          <w:rPr>
            <w:rFonts w:ascii="Times New Roman" w:eastAsia="Times New Roman" w:hAnsi="Times New Roman" w:cs="Times New Roman"/>
            <w:highlight w:val="cyan"/>
          </w:rPr>
          <w:t xml:space="preserve"> 219</w:t>
        </w:r>
      </w:ins>
      <w:r w:rsidRPr="00CF2455">
        <w:rPr>
          <w:rFonts w:ascii="Times New Roman" w:eastAsia="Times New Roman" w:hAnsi="Times New Roman" w:cs="Times New Roman"/>
          <w:highlight w:val="cyan"/>
        </w:rPr>
        <w:t xml:space="preserve"> </w:t>
      </w:r>
      <w:del w:id="4" w:author="Admin" w:date="2018-04-10T12:01:00Z">
        <w:r w:rsidRPr="00CF2455" w:rsidDel="00923049">
          <w:rPr>
            <w:rFonts w:ascii="Times New Roman" w:eastAsia="Times New Roman" w:hAnsi="Times New Roman" w:cs="Times New Roman"/>
            <w:highlight w:val="cyan"/>
          </w:rPr>
          <w:delText xml:space="preserve">27 of </w:delText>
        </w:r>
      </w:del>
      <w:commentRangeStart w:id="5"/>
      <w:del w:id="6" w:author="Admin" w:date="2018-04-10T12:02:00Z">
        <w:r w:rsidRPr="00CF2455" w:rsidDel="00923049">
          <w:rPr>
            <w:rFonts w:ascii="Times New Roman" w:eastAsia="Times New Roman" w:hAnsi="Times New Roman" w:cs="Times New Roman"/>
            <w:highlight w:val="cyan"/>
          </w:rPr>
          <w:delText>112</w:delText>
        </w:r>
        <w:commentRangeEnd w:id="5"/>
        <w:r w:rsidR="00CD1E00" w:rsidDel="00923049">
          <w:rPr>
            <w:rStyle w:val="CommentReference"/>
            <w:rFonts w:cs="Mangal"/>
          </w:rPr>
          <w:commentReference w:id="5"/>
        </w:r>
        <w:r w:rsidRPr="00CF2455" w:rsidDel="00923049">
          <w:rPr>
            <w:rFonts w:ascii="Times New Roman" w:eastAsia="Times New Roman" w:hAnsi="Times New Roman" w:cs="Times New Roman"/>
            <w:highlight w:val="cyan"/>
          </w:rPr>
          <w:delText>)</w:delText>
        </w:r>
      </w:del>
      <w:r w:rsidRPr="00CF2455">
        <w:rPr>
          <w:rFonts w:ascii="Times New Roman" w:eastAsia="Times New Roman" w:hAnsi="Times New Roman" w:cs="Times New Roman"/>
        </w:rPr>
        <w:t>.</w:t>
      </w:r>
      <w:r>
        <w:rPr>
          <w:rFonts w:ascii="Times New Roman" w:eastAsia="Times New Roman" w:hAnsi="Times New Roman" w:cs="Times New Roman"/>
        </w:rPr>
        <w:t xml:space="preserve"> Further, he </w:t>
      </w:r>
      <w:r w:rsidR="007F1B6D">
        <w:rPr>
          <w:rFonts w:ascii="Times New Roman" w:eastAsia="Times New Roman" w:hAnsi="Times New Roman" w:cs="Times New Roman"/>
        </w:rPr>
        <w:t>in</w:t>
      </w:r>
      <w:r>
        <w:rPr>
          <w:rFonts w:ascii="Times New Roman" w:eastAsia="Times New Roman" w:hAnsi="Times New Roman" w:cs="Times New Roman"/>
        </w:rPr>
        <w:t xml:space="preserve">vokes the observation made by Justice K Ramaswamy in the case of CESE Limited and Others v. Subhash Chandra Bose and Others </w:t>
      </w:r>
      <w:r w:rsidR="00F5483F" w:rsidRPr="00A26C28">
        <w:rPr>
          <w:rFonts w:ascii="Times New Roman" w:eastAsia="Times New Roman" w:hAnsi="Times New Roman" w:cs="Times New Roman"/>
        </w:rPr>
        <w:t>(4)</w:t>
      </w:r>
      <w:r w:rsidR="00CF2455">
        <w:rPr>
          <w:rFonts w:ascii="Times New Roman" w:eastAsia="Times New Roman" w:hAnsi="Times New Roman" w:cs="Times New Roman"/>
        </w:rPr>
        <w:t xml:space="preserve"> </w:t>
      </w:r>
      <w:r>
        <w:rPr>
          <w:rFonts w:ascii="Times New Roman" w:eastAsia="Times New Roman" w:hAnsi="Times New Roman" w:cs="Times New Roman"/>
        </w:rPr>
        <w:t xml:space="preserve">bringing both physical and mental health and well-being within the ambit of </w:t>
      </w:r>
      <w:r w:rsidR="004801E7">
        <w:rPr>
          <w:rFonts w:ascii="Times New Roman" w:eastAsia="Times New Roman" w:hAnsi="Times New Roman" w:cs="Times New Roman"/>
        </w:rPr>
        <w:t>the</w:t>
      </w:r>
      <w:r w:rsidR="00A26C28">
        <w:rPr>
          <w:rFonts w:ascii="Times New Roman" w:eastAsia="Times New Roman" w:hAnsi="Times New Roman" w:cs="Times New Roman"/>
        </w:rPr>
        <w:t xml:space="preserve"> </w:t>
      </w:r>
      <w:r w:rsidR="004801E7">
        <w:rPr>
          <w:rFonts w:ascii="Times New Roman" w:eastAsia="Times New Roman" w:hAnsi="Times New Roman" w:cs="Times New Roman"/>
        </w:rPr>
        <w:t>“</w:t>
      </w:r>
      <w:r>
        <w:rPr>
          <w:rFonts w:ascii="Times New Roman" w:eastAsia="Times New Roman" w:hAnsi="Times New Roman" w:cs="Times New Roman"/>
        </w:rPr>
        <w:t>right to life</w:t>
      </w:r>
      <w:r w:rsidR="004801E7">
        <w:rPr>
          <w:rFonts w:ascii="Times New Roman" w:eastAsia="Times New Roman" w:hAnsi="Times New Roman" w:cs="Times New Roman"/>
        </w:rPr>
        <w:t>”</w:t>
      </w:r>
      <w:r>
        <w:rPr>
          <w:rFonts w:ascii="Times New Roman" w:eastAsia="Times New Roman" w:hAnsi="Times New Roman" w:cs="Times New Roman"/>
        </w:rPr>
        <w:t xml:space="preserve">. It is noteworthy that </w:t>
      </w:r>
      <w:r w:rsidR="00DE5050">
        <w:rPr>
          <w:rFonts w:ascii="Times New Roman" w:eastAsia="Times New Roman" w:hAnsi="Times New Roman" w:cs="Times New Roman"/>
        </w:rPr>
        <w:t>this case</w:t>
      </w:r>
      <w:r>
        <w:rPr>
          <w:rFonts w:ascii="Times New Roman" w:eastAsia="Times New Roman" w:hAnsi="Times New Roman" w:cs="Times New Roman"/>
        </w:rPr>
        <w:t xml:space="preserve"> brought forth </w:t>
      </w:r>
      <w:r w:rsidR="007F1B6D">
        <w:rPr>
          <w:rFonts w:ascii="Times New Roman" w:eastAsia="Times New Roman" w:hAnsi="Times New Roman" w:cs="Times New Roman"/>
        </w:rPr>
        <w:t>the</w:t>
      </w:r>
      <w:r>
        <w:rPr>
          <w:rFonts w:ascii="Times New Roman" w:eastAsia="Times New Roman" w:hAnsi="Times New Roman" w:cs="Times New Roman"/>
        </w:rPr>
        <w:t xml:space="preserve"> significant point that being in good health would enable </w:t>
      </w:r>
      <w:r w:rsidR="00AA6D7A">
        <w:rPr>
          <w:rFonts w:ascii="Times New Roman" w:eastAsia="Times New Roman" w:hAnsi="Times New Roman" w:cs="Times New Roman"/>
        </w:rPr>
        <w:t xml:space="preserve">the </w:t>
      </w:r>
      <w:r>
        <w:rPr>
          <w:rFonts w:ascii="Times New Roman" w:eastAsia="Times New Roman" w:hAnsi="Times New Roman" w:cs="Times New Roman"/>
        </w:rPr>
        <w:t>exercis</w:t>
      </w:r>
      <w:r w:rsidR="00AA6D7A">
        <w:rPr>
          <w:rFonts w:ascii="Times New Roman" w:eastAsia="Times New Roman" w:hAnsi="Times New Roman" w:cs="Times New Roman"/>
        </w:rPr>
        <w:t>e of</w:t>
      </w:r>
      <w:r>
        <w:rPr>
          <w:rFonts w:ascii="Times New Roman" w:eastAsia="Times New Roman" w:hAnsi="Times New Roman" w:cs="Times New Roman"/>
        </w:rPr>
        <w:t xml:space="preserve"> the civil and political rights assured by our Constitution.  The </w:t>
      </w:r>
      <w:r w:rsidR="0014013E">
        <w:rPr>
          <w:rFonts w:ascii="Times New Roman" w:eastAsia="Times New Roman" w:hAnsi="Times New Roman" w:cs="Times New Roman"/>
        </w:rPr>
        <w:t xml:space="preserve">other recent judgment </w:t>
      </w:r>
      <w:r w:rsidR="00F5483F" w:rsidRPr="00A26C28">
        <w:rPr>
          <w:rFonts w:ascii="Times New Roman" w:eastAsia="Times New Roman" w:hAnsi="Times New Roman" w:cs="Times New Roman"/>
        </w:rPr>
        <w:t>(5)</w:t>
      </w:r>
      <w:r w:rsidR="0014013E">
        <w:rPr>
          <w:rFonts w:ascii="Times New Roman" w:eastAsia="Times New Roman" w:hAnsi="Times New Roman" w:cs="Times New Roman"/>
        </w:rPr>
        <w:t xml:space="preserve"> of </w:t>
      </w:r>
      <w:r w:rsidR="00AA6D7A">
        <w:rPr>
          <w:rFonts w:ascii="Times New Roman" w:eastAsia="Times New Roman" w:hAnsi="Times New Roman" w:cs="Times New Roman"/>
        </w:rPr>
        <w:t xml:space="preserve">the </w:t>
      </w:r>
      <w:r w:rsidR="0014013E">
        <w:rPr>
          <w:rFonts w:ascii="Times New Roman" w:eastAsia="Times New Roman" w:hAnsi="Times New Roman" w:cs="Times New Roman"/>
        </w:rPr>
        <w:t>SCI</w:t>
      </w:r>
      <w:r w:rsidR="00AA6D7A">
        <w:rPr>
          <w:rFonts w:ascii="Times New Roman" w:eastAsia="Times New Roman" w:hAnsi="Times New Roman" w:cs="Times New Roman"/>
        </w:rPr>
        <w:t>,</w:t>
      </w:r>
      <w:r w:rsidR="0014013E">
        <w:rPr>
          <w:rFonts w:ascii="Times New Roman" w:eastAsia="Times New Roman" w:hAnsi="Times New Roman" w:cs="Times New Roman"/>
        </w:rPr>
        <w:t xml:space="preserve"> generally known as </w:t>
      </w:r>
      <w:r w:rsidR="004801E7">
        <w:rPr>
          <w:rFonts w:ascii="Times New Roman" w:eastAsia="Times New Roman" w:hAnsi="Times New Roman" w:cs="Times New Roman"/>
        </w:rPr>
        <w:t xml:space="preserve">the </w:t>
      </w:r>
      <w:r>
        <w:rPr>
          <w:rFonts w:ascii="Times New Roman" w:eastAsia="Times New Roman" w:hAnsi="Times New Roman" w:cs="Times New Roman"/>
        </w:rPr>
        <w:t>Puttaswamy judgment</w:t>
      </w:r>
      <w:r w:rsidR="00AA6D7A">
        <w:rPr>
          <w:rFonts w:ascii="Times New Roman" w:eastAsia="Times New Roman" w:hAnsi="Times New Roman" w:cs="Times New Roman"/>
        </w:rPr>
        <w:t>,</w:t>
      </w:r>
      <w:r>
        <w:rPr>
          <w:rFonts w:ascii="Times New Roman" w:eastAsia="Times New Roman" w:hAnsi="Times New Roman" w:cs="Times New Roman"/>
        </w:rPr>
        <w:t xml:space="preserve"> is widely hailed as a landmark </w:t>
      </w:r>
      <w:r w:rsidR="0014013E">
        <w:rPr>
          <w:rFonts w:ascii="Times New Roman" w:eastAsia="Times New Roman" w:hAnsi="Times New Roman" w:cs="Times New Roman"/>
        </w:rPr>
        <w:t xml:space="preserve">judgment on </w:t>
      </w:r>
      <w:r w:rsidR="007F1B6D">
        <w:rPr>
          <w:rFonts w:ascii="Times New Roman" w:eastAsia="Times New Roman" w:hAnsi="Times New Roman" w:cs="Times New Roman"/>
        </w:rPr>
        <w:t xml:space="preserve">the </w:t>
      </w:r>
      <w:r w:rsidR="0014013E">
        <w:rPr>
          <w:rFonts w:ascii="Times New Roman" w:eastAsia="Times New Roman" w:hAnsi="Times New Roman" w:cs="Times New Roman"/>
        </w:rPr>
        <w:t xml:space="preserve">privacy of individuals. </w:t>
      </w:r>
      <w:r>
        <w:rPr>
          <w:rFonts w:ascii="Times New Roman" w:eastAsia="Times New Roman" w:hAnsi="Times New Roman" w:cs="Times New Roman"/>
        </w:rPr>
        <w:t xml:space="preserve">This judgment had pronounced that “The right to privacy is protected as an intrinsic part of the right to life and personal liberty under Article 21 and as a part of the freedoms guaranteed by Part III of the Constitution” </w:t>
      </w:r>
      <w:r w:rsidR="00CF2455" w:rsidRPr="00A26C28">
        <w:rPr>
          <w:rFonts w:ascii="Times New Roman" w:eastAsia="Times New Roman" w:hAnsi="Times New Roman" w:cs="Times New Roman"/>
        </w:rPr>
        <w:t>(1;</w:t>
      </w:r>
      <w:r w:rsidRPr="00A26C28">
        <w:rPr>
          <w:rFonts w:ascii="Times New Roman" w:eastAsia="Times New Roman" w:hAnsi="Times New Roman" w:cs="Times New Roman"/>
        </w:rPr>
        <w:t>p 3).</w:t>
      </w:r>
      <w:r>
        <w:rPr>
          <w:rFonts w:ascii="Times New Roman" w:eastAsia="Times New Roman" w:hAnsi="Times New Roman" w:cs="Times New Roman"/>
        </w:rPr>
        <w:t xml:space="preserve"> The CB has argued throughout the</w:t>
      </w:r>
      <w:r w:rsidR="007F0BF2">
        <w:rPr>
          <w:rFonts w:ascii="Times New Roman" w:eastAsia="Times New Roman" w:hAnsi="Times New Roman" w:cs="Times New Roman"/>
        </w:rPr>
        <w:t xml:space="preserve"> present</w:t>
      </w:r>
      <w:r>
        <w:rPr>
          <w:rFonts w:ascii="Times New Roman" w:eastAsia="Times New Roman" w:hAnsi="Times New Roman" w:cs="Times New Roman"/>
        </w:rPr>
        <w:t xml:space="preserve"> judgment, informed by the </w:t>
      </w:r>
      <w:r w:rsidR="008C37D6">
        <w:rPr>
          <w:rFonts w:ascii="Times New Roman" w:eastAsia="Times New Roman" w:hAnsi="Times New Roman" w:cs="Times New Roman"/>
        </w:rPr>
        <w:t xml:space="preserve">Puttaswamy </w:t>
      </w:r>
      <w:r>
        <w:rPr>
          <w:rFonts w:ascii="Times New Roman" w:eastAsia="Times New Roman" w:hAnsi="Times New Roman" w:cs="Times New Roman"/>
        </w:rPr>
        <w:t xml:space="preserve">judgment, that recognises the right to privacy as a fundamental right under Article 21 </w:t>
      </w:r>
      <w:r w:rsidR="007F1B6D">
        <w:rPr>
          <w:rFonts w:ascii="Times New Roman" w:eastAsia="Times New Roman" w:hAnsi="Times New Roman" w:cs="Times New Roman"/>
        </w:rPr>
        <w:t>placing on</w:t>
      </w:r>
      <w:r w:rsidR="00AA6D7A">
        <w:rPr>
          <w:rFonts w:ascii="Times New Roman" w:eastAsia="Times New Roman" w:hAnsi="Times New Roman" w:cs="Times New Roman"/>
        </w:rPr>
        <w:t xml:space="preserve"> a </w:t>
      </w:r>
      <w:r>
        <w:rPr>
          <w:rFonts w:ascii="Times New Roman" w:eastAsia="Times New Roman" w:hAnsi="Times New Roman" w:cs="Times New Roman"/>
        </w:rPr>
        <w:t>higher footing</w:t>
      </w:r>
      <w:r w:rsidR="007F0BF2">
        <w:rPr>
          <w:rFonts w:ascii="Times New Roman" w:eastAsia="Times New Roman" w:hAnsi="Times New Roman" w:cs="Times New Roman"/>
        </w:rPr>
        <w:t>,</w:t>
      </w:r>
      <w:r w:rsidR="00A26C28">
        <w:rPr>
          <w:rFonts w:ascii="Times New Roman" w:eastAsia="Times New Roman" w:hAnsi="Times New Roman" w:cs="Times New Roman"/>
        </w:rPr>
        <w:t xml:space="preserve"> </w:t>
      </w:r>
      <w:r w:rsidR="007F1B6D">
        <w:rPr>
          <w:rFonts w:ascii="Times New Roman" w:eastAsia="Times New Roman" w:hAnsi="Times New Roman" w:cs="Times New Roman"/>
        </w:rPr>
        <w:t>than ever before</w:t>
      </w:r>
      <w:r w:rsidR="007F0BF2">
        <w:rPr>
          <w:rFonts w:ascii="Times New Roman" w:eastAsia="Times New Roman" w:hAnsi="Times New Roman" w:cs="Times New Roman"/>
        </w:rPr>
        <w:t xml:space="preserve"> in India,</w:t>
      </w:r>
      <w:r>
        <w:rPr>
          <w:rFonts w:ascii="Times New Roman" w:eastAsia="Times New Roman" w:hAnsi="Times New Roman" w:cs="Times New Roman"/>
        </w:rPr>
        <w:t xml:space="preserve"> the principle of self-determination.  </w:t>
      </w:r>
    </w:p>
    <w:p w14:paraId="0410B9D4" w14:textId="06FF8260" w:rsidR="003E0B35" w:rsidRDefault="00D7039F">
      <w:pPr>
        <w:jc w:val="both"/>
        <w:rPr>
          <w:rFonts w:ascii="Times New Roman" w:eastAsia="Times New Roman" w:hAnsi="Times New Roman" w:cs="Times New Roman"/>
        </w:rPr>
      </w:pPr>
      <w:r>
        <w:rPr>
          <w:rFonts w:ascii="Times New Roman" w:eastAsia="Times New Roman" w:hAnsi="Times New Roman" w:cs="Times New Roman"/>
        </w:rPr>
        <w:t xml:space="preserve">Justices Misra and Khanwilkar in the conclusion of </w:t>
      </w:r>
      <w:r w:rsidR="007A2638">
        <w:rPr>
          <w:rFonts w:ascii="Times New Roman" w:eastAsia="Times New Roman" w:hAnsi="Times New Roman" w:cs="Times New Roman"/>
        </w:rPr>
        <w:t xml:space="preserve">the </w:t>
      </w:r>
      <w:r>
        <w:rPr>
          <w:rFonts w:ascii="Times New Roman" w:eastAsia="Times New Roman" w:hAnsi="Times New Roman" w:cs="Times New Roman"/>
        </w:rPr>
        <w:t xml:space="preserve">common </w:t>
      </w:r>
      <w:r w:rsidR="007A2638">
        <w:rPr>
          <w:rFonts w:ascii="Times New Roman" w:eastAsia="Times New Roman" w:hAnsi="Times New Roman" w:cs="Times New Roman"/>
        </w:rPr>
        <w:t xml:space="preserve">CC </w:t>
      </w:r>
      <w:r w:rsidRPr="00A26C28">
        <w:rPr>
          <w:rFonts w:ascii="Times New Roman" w:eastAsia="Times New Roman" w:hAnsi="Times New Roman" w:cs="Times New Roman"/>
        </w:rPr>
        <w:t xml:space="preserve">judgement </w:t>
      </w:r>
      <w:r w:rsidR="00F5483F" w:rsidRPr="00A26C28">
        <w:rPr>
          <w:rFonts w:ascii="Times New Roman" w:eastAsia="Times New Roman" w:hAnsi="Times New Roman" w:cs="Times New Roman"/>
        </w:rPr>
        <w:t>(1)</w:t>
      </w:r>
      <w:r w:rsidR="00F5483F">
        <w:rPr>
          <w:rFonts w:ascii="Times New Roman" w:eastAsia="Times New Roman" w:hAnsi="Times New Roman" w:cs="Times New Roman"/>
        </w:rPr>
        <w:t xml:space="preserve"> </w:t>
      </w:r>
      <w:r>
        <w:rPr>
          <w:rFonts w:ascii="Times New Roman" w:eastAsia="Times New Roman" w:hAnsi="Times New Roman" w:cs="Times New Roman"/>
        </w:rPr>
        <w:t xml:space="preserve">draw up pathways of the flow of rights within the scope of Article 21, </w:t>
      </w:r>
      <w:r w:rsidR="007F1B6D">
        <w:rPr>
          <w:rFonts w:ascii="Times New Roman" w:eastAsia="Times New Roman" w:hAnsi="Times New Roman" w:cs="Times New Roman"/>
        </w:rPr>
        <w:t>while</w:t>
      </w:r>
      <w:r>
        <w:rPr>
          <w:rFonts w:ascii="Times New Roman" w:eastAsia="Times New Roman" w:hAnsi="Times New Roman" w:cs="Times New Roman"/>
        </w:rPr>
        <w:t xml:space="preserve"> limiting the scope to only </w:t>
      </w:r>
      <w:r w:rsidR="00AA6D7A">
        <w:rPr>
          <w:rFonts w:ascii="Times New Roman" w:eastAsia="Times New Roman" w:hAnsi="Times New Roman" w:cs="Times New Roman"/>
        </w:rPr>
        <w:t>“</w:t>
      </w:r>
      <w:r>
        <w:rPr>
          <w:rFonts w:ascii="Times New Roman" w:eastAsia="Times New Roman" w:hAnsi="Times New Roman" w:cs="Times New Roman"/>
        </w:rPr>
        <w:t>passive euthanasia</w:t>
      </w:r>
      <w:r w:rsidR="00AA6D7A">
        <w:rPr>
          <w:rFonts w:ascii="Times New Roman" w:eastAsia="Times New Roman" w:hAnsi="Times New Roman" w:cs="Times New Roman"/>
        </w:rPr>
        <w:t>”</w:t>
      </w:r>
      <w:r>
        <w:rPr>
          <w:rFonts w:ascii="Times New Roman" w:eastAsia="Times New Roman" w:hAnsi="Times New Roman" w:cs="Times New Roman"/>
        </w:rPr>
        <w:t xml:space="preserve">. They argue that the right to life and liberty as envisaged under Article 21 encompasses within its sphere individual dignity and therefore the right to live with dignity. Such a right therefore includes, the </w:t>
      </w:r>
      <w:r w:rsidR="00F5483F">
        <w:rPr>
          <w:rFonts w:ascii="Times New Roman" w:eastAsia="Times New Roman" w:hAnsi="Times New Roman" w:cs="Times New Roman"/>
        </w:rPr>
        <w:t xml:space="preserve">CC </w:t>
      </w:r>
      <w:r>
        <w:rPr>
          <w:rFonts w:ascii="Times New Roman" w:eastAsia="Times New Roman" w:hAnsi="Times New Roman" w:cs="Times New Roman"/>
        </w:rPr>
        <w:t xml:space="preserve">judgment goes on to argue, the smoothening of the process of dying in the case of a terminally ill patient or a person in </w:t>
      </w:r>
      <w:r w:rsidR="00AA6D7A">
        <w:rPr>
          <w:rFonts w:ascii="Times New Roman" w:eastAsia="Times New Roman" w:hAnsi="Times New Roman" w:cs="Times New Roman"/>
        </w:rPr>
        <w:t xml:space="preserve">a </w:t>
      </w:r>
      <w:r>
        <w:rPr>
          <w:rFonts w:ascii="Times New Roman" w:eastAsia="Times New Roman" w:hAnsi="Times New Roman" w:cs="Times New Roman"/>
        </w:rPr>
        <w:t>permanent vegetative state (PVS) with no hope of recovery.  A failure to legally recogni</w:t>
      </w:r>
      <w:r w:rsidR="00AA6D7A">
        <w:rPr>
          <w:rFonts w:ascii="Times New Roman" w:eastAsia="Times New Roman" w:hAnsi="Times New Roman" w:cs="Times New Roman"/>
        </w:rPr>
        <w:t>s</w:t>
      </w:r>
      <w:r>
        <w:rPr>
          <w:rFonts w:ascii="Times New Roman" w:eastAsia="Times New Roman" w:hAnsi="Times New Roman" w:cs="Times New Roman"/>
        </w:rPr>
        <w:t>e advance medical directives may amount to the denial of these rights.</w:t>
      </w:r>
    </w:p>
    <w:p w14:paraId="10B5A314" w14:textId="72E1C62A" w:rsidR="003E0B35" w:rsidRDefault="00D7039F">
      <w:pPr>
        <w:jc w:val="both"/>
        <w:rPr>
          <w:rFonts w:ascii="Times New Roman" w:eastAsia="Times New Roman" w:hAnsi="Times New Roman" w:cs="Times New Roman"/>
        </w:rPr>
      </w:pPr>
      <w:r>
        <w:rPr>
          <w:rFonts w:ascii="Times New Roman" w:eastAsia="Times New Roman" w:hAnsi="Times New Roman" w:cs="Times New Roman"/>
        </w:rPr>
        <w:t>Second, it reiterates the legal recognition</w:t>
      </w:r>
      <w:r w:rsidR="007F1B6D">
        <w:rPr>
          <w:rFonts w:ascii="Times New Roman" w:eastAsia="Times New Roman" w:hAnsi="Times New Roman" w:cs="Times New Roman"/>
        </w:rPr>
        <w:t>,</w:t>
      </w:r>
      <w:r>
        <w:rPr>
          <w:rFonts w:ascii="Times New Roman" w:eastAsia="Times New Roman" w:hAnsi="Times New Roman" w:cs="Times New Roman"/>
        </w:rPr>
        <w:t xml:space="preserve"> </w:t>
      </w:r>
      <w:r w:rsidR="007F1B6D">
        <w:rPr>
          <w:rFonts w:ascii="Times New Roman" w:eastAsia="Times New Roman" w:hAnsi="Times New Roman" w:cs="Times New Roman"/>
        </w:rPr>
        <w:t xml:space="preserve">in specific cases, </w:t>
      </w:r>
      <w:r>
        <w:rPr>
          <w:rFonts w:ascii="Times New Roman" w:eastAsia="Times New Roman" w:hAnsi="Times New Roman" w:cs="Times New Roman"/>
        </w:rPr>
        <w:t xml:space="preserve">of the </w:t>
      </w:r>
      <w:r w:rsidR="007F1B6D">
        <w:rPr>
          <w:rFonts w:ascii="Times New Roman" w:eastAsia="Times New Roman" w:hAnsi="Times New Roman" w:cs="Times New Roman"/>
        </w:rPr>
        <w:t>“</w:t>
      </w:r>
      <w:r>
        <w:rPr>
          <w:rFonts w:ascii="Times New Roman" w:eastAsia="Times New Roman" w:hAnsi="Times New Roman" w:cs="Times New Roman"/>
        </w:rPr>
        <w:t>right to passive euthanasia</w:t>
      </w:r>
      <w:r w:rsidR="007F1B6D">
        <w:rPr>
          <w:rFonts w:ascii="Times New Roman" w:eastAsia="Times New Roman" w:hAnsi="Times New Roman" w:cs="Times New Roman"/>
        </w:rPr>
        <w:t>”</w:t>
      </w:r>
      <w:r>
        <w:rPr>
          <w:rFonts w:ascii="Times New Roman" w:eastAsia="Times New Roman" w:hAnsi="Times New Roman" w:cs="Times New Roman"/>
        </w:rPr>
        <w:t xml:space="preserve">  which was hono</w:t>
      </w:r>
      <w:r w:rsidR="00AA6D7A">
        <w:rPr>
          <w:rFonts w:ascii="Times New Roman" w:eastAsia="Times New Roman" w:hAnsi="Times New Roman" w:cs="Times New Roman"/>
        </w:rPr>
        <w:t>u</w:t>
      </w:r>
      <w:r>
        <w:rPr>
          <w:rFonts w:ascii="Times New Roman" w:eastAsia="Times New Roman" w:hAnsi="Times New Roman" w:cs="Times New Roman"/>
        </w:rPr>
        <w:t>red in the judgment in the case of Aruna Shanbaug in 2011</w:t>
      </w:r>
      <w:r w:rsidR="00C63422">
        <w:rPr>
          <w:rFonts w:ascii="Times New Roman" w:eastAsia="Times New Roman" w:hAnsi="Times New Roman" w:cs="Times New Roman"/>
        </w:rPr>
        <w:t xml:space="preserve"> </w:t>
      </w:r>
      <w:r w:rsidR="00C63422" w:rsidRPr="00A26C28">
        <w:rPr>
          <w:rFonts w:ascii="Times New Roman" w:eastAsia="Times New Roman" w:hAnsi="Times New Roman" w:cs="Times New Roman"/>
        </w:rPr>
        <w:t>(6)</w:t>
      </w:r>
      <w:r>
        <w:rPr>
          <w:rFonts w:ascii="Times New Roman" w:eastAsia="Times New Roman" w:hAnsi="Times New Roman" w:cs="Times New Roman"/>
        </w:rPr>
        <w:t>. Furthermore, the CC judgment</w:t>
      </w:r>
      <w:r w:rsidR="00FF3E5F">
        <w:rPr>
          <w:rFonts w:ascii="Times New Roman" w:eastAsia="Times New Roman" w:hAnsi="Times New Roman" w:cs="Times New Roman"/>
        </w:rPr>
        <w:t xml:space="preserve"> </w:t>
      </w:r>
      <w:r>
        <w:rPr>
          <w:rFonts w:ascii="Times New Roman" w:eastAsia="Times New Roman" w:hAnsi="Times New Roman" w:cs="Times New Roman"/>
        </w:rPr>
        <w:t xml:space="preserve">has extensively deliberated </w:t>
      </w:r>
      <w:r w:rsidR="00AA6D7A">
        <w:rPr>
          <w:rFonts w:ascii="Times New Roman" w:eastAsia="Times New Roman" w:hAnsi="Times New Roman" w:cs="Times New Roman"/>
        </w:rPr>
        <w:t xml:space="preserve">on </w:t>
      </w:r>
      <w:r>
        <w:rPr>
          <w:rFonts w:ascii="Times New Roman" w:eastAsia="Times New Roman" w:hAnsi="Times New Roman" w:cs="Times New Roman"/>
        </w:rPr>
        <w:t xml:space="preserve">the misreading of the Gian Kaur judgment </w:t>
      </w:r>
      <w:r w:rsidR="00C63422" w:rsidRPr="00A26C28">
        <w:rPr>
          <w:rFonts w:ascii="Times New Roman" w:eastAsia="Times New Roman" w:hAnsi="Times New Roman" w:cs="Times New Roman"/>
        </w:rPr>
        <w:t>(7)</w:t>
      </w:r>
      <w:r w:rsidR="00C63422">
        <w:rPr>
          <w:rFonts w:ascii="Times New Roman" w:eastAsia="Times New Roman" w:hAnsi="Times New Roman" w:cs="Times New Roman"/>
        </w:rPr>
        <w:t xml:space="preserve"> </w:t>
      </w:r>
      <w:r>
        <w:rPr>
          <w:rFonts w:ascii="Times New Roman" w:eastAsia="Times New Roman" w:hAnsi="Times New Roman" w:cs="Times New Roman"/>
        </w:rPr>
        <w:t>by the two-judge bench</w:t>
      </w:r>
      <w:r w:rsidR="00475A92">
        <w:rPr>
          <w:rFonts w:ascii="Times New Roman" w:eastAsia="Times New Roman" w:hAnsi="Times New Roman" w:cs="Times New Roman"/>
        </w:rPr>
        <w:t xml:space="preserve"> in </w:t>
      </w:r>
      <w:r>
        <w:rPr>
          <w:rFonts w:ascii="Times New Roman" w:eastAsia="Times New Roman" w:hAnsi="Times New Roman" w:cs="Times New Roman"/>
        </w:rPr>
        <w:t xml:space="preserve">the Shanbaug case </w:t>
      </w:r>
      <w:r w:rsidR="00A8549E" w:rsidRPr="00A26C28">
        <w:rPr>
          <w:rFonts w:ascii="Times New Roman" w:eastAsia="Times New Roman" w:hAnsi="Times New Roman" w:cs="Times New Roman"/>
        </w:rPr>
        <w:t>(6)</w:t>
      </w:r>
      <w:r w:rsidRPr="00A26C28">
        <w:rPr>
          <w:rFonts w:ascii="Times New Roman" w:eastAsia="Times New Roman" w:hAnsi="Times New Roman" w:cs="Times New Roman"/>
        </w:rPr>
        <w:t>.</w:t>
      </w:r>
      <w:r>
        <w:rPr>
          <w:rFonts w:ascii="Times New Roman" w:eastAsia="Times New Roman" w:hAnsi="Times New Roman" w:cs="Times New Roman"/>
        </w:rPr>
        <w:t xml:space="preserve"> The CC judg</w:t>
      </w:r>
      <w:r w:rsidR="009B5553">
        <w:rPr>
          <w:rFonts w:ascii="Times New Roman" w:eastAsia="Times New Roman" w:hAnsi="Times New Roman" w:cs="Times New Roman"/>
        </w:rPr>
        <w:t>ment</w:t>
      </w:r>
      <w:r w:rsidR="00A8549E">
        <w:rPr>
          <w:rFonts w:ascii="Times New Roman" w:eastAsia="Times New Roman" w:hAnsi="Times New Roman" w:cs="Times New Roman"/>
        </w:rPr>
        <w:t xml:space="preserve"> </w:t>
      </w:r>
      <w:r w:rsidR="009B5553">
        <w:rPr>
          <w:rFonts w:ascii="Times New Roman" w:eastAsia="Times New Roman" w:hAnsi="Times New Roman" w:cs="Times New Roman"/>
        </w:rPr>
        <w:t xml:space="preserve">has resolved the discord </w:t>
      </w:r>
      <w:r>
        <w:rPr>
          <w:rFonts w:ascii="Times New Roman" w:eastAsia="Times New Roman" w:hAnsi="Times New Roman" w:cs="Times New Roman"/>
        </w:rPr>
        <w:t xml:space="preserve">and contradictions therein. It affirms unambiguously the right to refuse life support interventions as a fundamental right.    </w:t>
      </w:r>
    </w:p>
    <w:p w14:paraId="233DFE6C" w14:textId="0DB4DD89" w:rsidR="003E0B35" w:rsidRDefault="00D7039F">
      <w:pPr>
        <w:jc w:val="both"/>
        <w:rPr>
          <w:rFonts w:ascii="Times New Roman" w:eastAsia="Times New Roman" w:hAnsi="Times New Roman" w:cs="Times New Roman"/>
        </w:rPr>
      </w:pPr>
      <w:bookmarkStart w:id="7" w:name="_gjdgxs" w:colFirst="0" w:colLast="0"/>
      <w:bookmarkEnd w:id="7"/>
      <w:r>
        <w:rPr>
          <w:rFonts w:ascii="Times New Roman" w:eastAsia="Times New Roman" w:hAnsi="Times New Roman" w:cs="Times New Roman"/>
        </w:rPr>
        <w:t xml:space="preserve">Third, because the judgment has upheld the legal permissibility of advance directives with reference to </w:t>
      </w:r>
      <w:r w:rsidR="00AA6D7A">
        <w:rPr>
          <w:rFonts w:ascii="Times New Roman" w:eastAsia="Times New Roman" w:hAnsi="Times New Roman" w:cs="Times New Roman"/>
        </w:rPr>
        <w:t xml:space="preserve">the </w:t>
      </w:r>
      <w:r>
        <w:rPr>
          <w:rFonts w:ascii="Times New Roman" w:eastAsia="Times New Roman" w:hAnsi="Times New Roman" w:cs="Times New Roman"/>
        </w:rPr>
        <w:t>withholding</w:t>
      </w:r>
      <w:r w:rsidR="00AA6D7A">
        <w:rPr>
          <w:rFonts w:ascii="Times New Roman" w:eastAsia="Times New Roman" w:hAnsi="Times New Roman" w:cs="Times New Roman"/>
        </w:rPr>
        <w:t xml:space="preserve"> </w:t>
      </w:r>
      <w:r>
        <w:rPr>
          <w:rFonts w:ascii="Times New Roman" w:eastAsia="Times New Roman" w:hAnsi="Times New Roman" w:cs="Times New Roman"/>
        </w:rPr>
        <w:t xml:space="preserve">or withdrawing </w:t>
      </w:r>
      <w:r w:rsidR="007F1B6D">
        <w:rPr>
          <w:rFonts w:ascii="Times New Roman" w:eastAsia="Times New Roman" w:hAnsi="Times New Roman" w:cs="Times New Roman"/>
        </w:rPr>
        <w:t xml:space="preserve">of </w:t>
      </w:r>
      <w:r>
        <w:rPr>
          <w:rFonts w:ascii="Times New Roman" w:eastAsia="Times New Roman" w:hAnsi="Times New Roman" w:cs="Times New Roman"/>
        </w:rPr>
        <w:t xml:space="preserve">life sustaining treatment, it  has implications for the draft Treatment of Terminally Ill Patients (Protection of Patients and Medical Practitioners) Bill, 2016 </w:t>
      </w:r>
      <w:r w:rsidR="00A8549E" w:rsidRPr="003C59DE">
        <w:rPr>
          <w:rFonts w:ascii="Times New Roman" w:eastAsia="Times New Roman" w:hAnsi="Times New Roman" w:cs="Times New Roman"/>
        </w:rPr>
        <w:t>(8)</w:t>
      </w:r>
      <w:r w:rsidR="00A8549E">
        <w:rPr>
          <w:rFonts w:ascii="Times New Roman" w:eastAsia="Times New Roman" w:hAnsi="Times New Roman" w:cs="Times New Roman"/>
        </w:rPr>
        <w:t xml:space="preserve"> </w:t>
      </w:r>
      <w:r w:rsidRPr="00CF2455">
        <w:rPr>
          <w:rFonts w:ascii="Times New Roman" w:eastAsia="Times New Roman" w:hAnsi="Times New Roman" w:cs="Times New Roman"/>
        </w:rPr>
        <w:t>(henceforth Bill 2016)</w:t>
      </w:r>
      <w:r>
        <w:rPr>
          <w:rFonts w:ascii="Times New Roman" w:eastAsia="Times New Roman" w:hAnsi="Times New Roman" w:cs="Times New Roman"/>
        </w:rPr>
        <w:t xml:space="preserve"> which is still pending </w:t>
      </w:r>
      <w:r w:rsidR="00AA6D7A">
        <w:rPr>
          <w:rFonts w:ascii="Times New Roman" w:eastAsia="Times New Roman" w:hAnsi="Times New Roman" w:cs="Times New Roman"/>
        </w:rPr>
        <w:t>before</w:t>
      </w:r>
      <w:r>
        <w:rPr>
          <w:rFonts w:ascii="Times New Roman" w:eastAsia="Times New Roman" w:hAnsi="Times New Roman" w:cs="Times New Roman"/>
        </w:rPr>
        <w:t xml:space="preserve"> parliament. Clause 11 of this </w:t>
      </w:r>
      <w:r w:rsidR="00AA6D7A">
        <w:rPr>
          <w:rFonts w:ascii="Times New Roman" w:eastAsia="Times New Roman" w:hAnsi="Times New Roman" w:cs="Times New Roman"/>
        </w:rPr>
        <w:t>B</w:t>
      </w:r>
      <w:r>
        <w:rPr>
          <w:rFonts w:ascii="Times New Roman" w:eastAsia="Times New Roman" w:hAnsi="Times New Roman" w:cs="Times New Roman"/>
        </w:rPr>
        <w:t xml:space="preserve">ill considers advance directives or medical power </w:t>
      </w:r>
      <w:r w:rsidR="00AA6D7A">
        <w:rPr>
          <w:rFonts w:ascii="Times New Roman" w:eastAsia="Times New Roman" w:hAnsi="Times New Roman" w:cs="Times New Roman"/>
        </w:rPr>
        <w:t xml:space="preserve">of </w:t>
      </w:r>
      <w:r>
        <w:rPr>
          <w:rFonts w:ascii="Times New Roman" w:eastAsia="Times New Roman" w:hAnsi="Times New Roman" w:cs="Times New Roman"/>
        </w:rPr>
        <w:t xml:space="preserve">attorney to be void and not binding on any medical practitioner. Justice Sikri in his separate opinion </w:t>
      </w:r>
      <w:r w:rsidR="00CF2455" w:rsidRPr="00923049">
        <w:rPr>
          <w:rFonts w:ascii="Times New Roman" w:eastAsia="Times New Roman" w:hAnsi="Times New Roman" w:cs="Times New Roman"/>
        </w:rPr>
        <w:t>(1)</w:t>
      </w:r>
      <w:r w:rsidR="00CF2455">
        <w:rPr>
          <w:rFonts w:ascii="Times New Roman" w:eastAsia="Times New Roman" w:hAnsi="Times New Roman" w:cs="Times New Roman"/>
        </w:rPr>
        <w:t xml:space="preserve"> </w:t>
      </w:r>
      <w:r>
        <w:rPr>
          <w:rFonts w:ascii="Times New Roman" w:eastAsia="Times New Roman" w:hAnsi="Times New Roman" w:cs="Times New Roman"/>
        </w:rPr>
        <w:t xml:space="preserve">critiques this blanket ban in the draft Bill as a disproportionate one. He opines, “It does not constitute a fair, just or reasonable procedure, which is a requirement for the imposition of a restriction on the right to life (in this case, expressed as the right to die with dignity) under Article 21.” </w:t>
      </w:r>
      <w:r w:rsidRPr="00CF2455">
        <w:rPr>
          <w:rFonts w:ascii="Times New Roman" w:eastAsia="Times New Roman" w:hAnsi="Times New Roman" w:cs="Times New Roman"/>
          <w:highlight w:val="cyan"/>
        </w:rPr>
        <w:t xml:space="preserve">(p </w:t>
      </w:r>
      <w:ins w:id="8" w:author="Admin" w:date="2018-04-10T12:02:00Z">
        <w:r w:rsidR="00923049">
          <w:rPr>
            <w:rFonts w:ascii="Times New Roman" w:eastAsia="Times New Roman" w:hAnsi="Times New Roman" w:cs="Times New Roman"/>
            <w:highlight w:val="cyan"/>
          </w:rPr>
          <w:t>294</w:t>
        </w:r>
      </w:ins>
      <w:del w:id="9" w:author="Admin" w:date="2018-04-10T12:02:00Z">
        <w:r w:rsidRPr="00CF2455" w:rsidDel="00923049">
          <w:rPr>
            <w:rFonts w:ascii="Times New Roman" w:eastAsia="Times New Roman" w:hAnsi="Times New Roman" w:cs="Times New Roman"/>
            <w:highlight w:val="cyan"/>
          </w:rPr>
          <w:delText xml:space="preserve">102 of </w:delText>
        </w:r>
        <w:commentRangeStart w:id="10"/>
        <w:r w:rsidRPr="00CF2455" w:rsidDel="00923049">
          <w:rPr>
            <w:rFonts w:ascii="Times New Roman" w:eastAsia="Times New Roman" w:hAnsi="Times New Roman" w:cs="Times New Roman"/>
            <w:highlight w:val="cyan"/>
          </w:rPr>
          <w:delText>112</w:delText>
        </w:r>
        <w:commentRangeEnd w:id="10"/>
        <w:r w:rsidR="00CD1E00" w:rsidDel="00923049">
          <w:rPr>
            <w:rStyle w:val="CommentReference"/>
            <w:rFonts w:cs="Mangal"/>
          </w:rPr>
          <w:commentReference w:id="10"/>
        </w:r>
        <w:r w:rsidRPr="00CF2455" w:rsidDel="00923049">
          <w:rPr>
            <w:rFonts w:ascii="Times New Roman" w:eastAsia="Times New Roman" w:hAnsi="Times New Roman" w:cs="Times New Roman"/>
            <w:highlight w:val="cyan"/>
          </w:rPr>
          <w:delText>)</w:delText>
        </w:r>
      </w:del>
      <w:r>
        <w:rPr>
          <w:rFonts w:ascii="Times New Roman" w:eastAsia="Times New Roman" w:hAnsi="Times New Roman" w:cs="Times New Roman"/>
        </w:rPr>
        <w:t xml:space="preserve">. Prospective revisions to the draft Bill 2016 </w:t>
      </w:r>
      <w:r w:rsidR="00A8549E" w:rsidRPr="00923049">
        <w:rPr>
          <w:rFonts w:ascii="Times New Roman" w:eastAsia="Times New Roman" w:hAnsi="Times New Roman" w:cs="Times New Roman"/>
        </w:rPr>
        <w:t>(8)</w:t>
      </w:r>
      <w:r w:rsidR="00A8549E">
        <w:rPr>
          <w:rFonts w:ascii="Times New Roman" w:eastAsia="Times New Roman" w:hAnsi="Times New Roman" w:cs="Times New Roman"/>
        </w:rPr>
        <w:t xml:space="preserve"> </w:t>
      </w:r>
      <w:r>
        <w:rPr>
          <w:rFonts w:ascii="Times New Roman" w:eastAsia="Times New Roman" w:hAnsi="Times New Roman" w:cs="Times New Roman"/>
        </w:rPr>
        <w:t xml:space="preserve">will </w:t>
      </w:r>
      <w:r w:rsidR="009B5553">
        <w:rPr>
          <w:rFonts w:ascii="Times New Roman" w:eastAsia="Times New Roman" w:hAnsi="Times New Roman" w:cs="Times New Roman"/>
        </w:rPr>
        <w:t xml:space="preserve">require </w:t>
      </w:r>
      <w:r w:rsidR="00D37328">
        <w:rPr>
          <w:rFonts w:ascii="Times New Roman" w:eastAsia="Times New Roman" w:hAnsi="Times New Roman" w:cs="Times New Roman"/>
        </w:rPr>
        <w:t xml:space="preserve">the </w:t>
      </w:r>
      <w:r>
        <w:rPr>
          <w:rFonts w:ascii="Times New Roman" w:eastAsia="Times New Roman" w:hAnsi="Times New Roman" w:cs="Times New Roman"/>
        </w:rPr>
        <w:t xml:space="preserve">scrapping of Clause 11.  </w:t>
      </w:r>
    </w:p>
    <w:p w14:paraId="1C564C01" w14:textId="0261AC73" w:rsidR="003E0B35" w:rsidRDefault="009B5553">
      <w:pPr>
        <w:jc w:val="both"/>
        <w:rPr>
          <w:rFonts w:ascii="Times New Roman" w:eastAsia="Times New Roman" w:hAnsi="Times New Roman" w:cs="Times New Roman"/>
        </w:rPr>
      </w:pPr>
      <w:r>
        <w:rPr>
          <w:rFonts w:ascii="Times New Roman" w:eastAsia="Times New Roman" w:hAnsi="Times New Roman" w:cs="Times New Roman"/>
        </w:rPr>
        <w:t>The f</w:t>
      </w:r>
      <w:r w:rsidR="00D7039F">
        <w:rPr>
          <w:rFonts w:ascii="Times New Roman" w:eastAsia="Times New Roman" w:hAnsi="Times New Roman" w:cs="Times New Roman"/>
        </w:rPr>
        <w:t xml:space="preserve">ourth is </w:t>
      </w:r>
      <w:r>
        <w:rPr>
          <w:rFonts w:ascii="Times New Roman" w:eastAsia="Times New Roman" w:hAnsi="Times New Roman" w:cs="Times New Roman"/>
        </w:rPr>
        <w:t xml:space="preserve">a more generic issue, which </w:t>
      </w:r>
      <w:r w:rsidR="001F7E28">
        <w:rPr>
          <w:rFonts w:ascii="Times New Roman" w:eastAsia="Times New Roman" w:hAnsi="Times New Roman" w:cs="Times New Roman"/>
        </w:rPr>
        <w:t xml:space="preserve">is </w:t>
      </w:r>
      <w:r w:rsidR="00D7039F">
        <w:rPr>
          <w:rFonts w:ascii="Times New Roman" w:eastAsia="Times New Roman" w:hAnsi="Times New Roman" w:cs="Times New Roman"/>
        </w:rPr>
        <w:t xml:space="preserve">about the </w:t>
      </w:r>
      <w:r w:rsidR="00923049">
        <w:rPr>
          <w:rFonts w:ascii="Times New Roman" w:eastAsia="Times New Roman" w:hAnsi="Times New Roman" w:cs="Times New Roman"/>
        </w:rPr>
        <w:t>progressive outlook</w:t>
      </w:r>
      <w:r w:rsidR="00A8549E">
        <w:rPr>
          <w:rFonts w:ascii="Times New Roman" w:eastAsia="Times New Roman" w:hAnsi="Times New Roman" w:cs="Times New Roman"/>
        </w:rPr>
        <w:t xml:space="preserve"> of the Constitution </w:t>
      </w:r>
      <w:r w:rsidR="00A8549E" w:rsidRPr="00923049">
        <w:rPr>
          <w:rFonts w:ascii="Times New Roman" w:eastAsia="Times New Roman" w:hAnsi="Times New Roman" w:cs="Times New Roman"/>
        </w:rPr>
        <w:t>(2)</w:t>
      </w:r>
      <w:r w:rsidR="00A8549E">
        <w:rPr>
          <w:rFonts w:ascii="Times New Roman" w:eastAsia="Times New Roman" w:hAnsi="Times New Roman" w:cs="Times New Roman"/>
        </w:rPr>
        <w:t xml:space="preserve"> </w:t>
      </w:r>
      <w:r w:rsidR="00D7039F">
        <w:rPr>
          <w:rFonts w:ascii="Times New Roman" w:eastAsia="Times New Roman" w:hAnsi="Times New Roman" w:cs="Times New Roman"/>
        </w:rPr>
        <w:t>and the need for its dynamic interpretation in changing context</w:t>
      </w:r>
      <w:r w:rsidR="001F7E28">
        <w:rPr>
          <w:rFonts w:ascii="Times New Roman" w:eastAsia="Times New Roman" w:hAnsi="Times New Roman" w:cs="Times New Roman"/>
        </w:rPr>
        <w:t>s</w:t>
      </w:r>
      <w:r w:rsidR="00D7039F">
        <w:rPr>
          <w:rFonts w:ascii="Times New Roman" w:eastAsia="Times New Roman" w:hAnsi="Times New Roman" w:cs="Times New Roman"/>
        </w:rPr>
        <w:t xml:space="preserve">. The </w:t>
      </w:r>
      <w:r w:rsidR="00A8549E">
        <w:rPr>
          <w:rFonts w:ascii="Times New Roman" w:eastAsia="Times New Roman" w:hAnsi="Times New Roman" w:cs="Times New Roman"/>
        </w:rPr>
        <w:t>common</w:t>
      </w:r>
      <w:r w:rsidR="00D7039F">
        <w:rPr>
          <w:rFonts w:ascii="Times New Roman" w:eastAsia="Times New Roman" w:hAnsi="Times New Roman" w:cs="Times New Roman"/>
        </w:rPr>
        <w:t xml:space="preserve"> </w:t>
      </w:r>
      <w:r w:rsidR="00D37328">
        <w:rPr>
          <w:rFonts w:ascii="Times New Roman" w:eastAsia="Times New Roman" w:hAnsi="Times New Roman" w:cs="Times New Roman"/>
        </w:rPr>
        <w:t xml:space="preserve">CC </w:t>
      </w:r>
      <w:r w:rsidR="00D7039F">
        <w:rPr>
          <w:rFonts w:ascii="Times New Roman" w:eastAsia="Times New Roman" w:hAnsi="Times New Roman" w:cs="Times New Roman"/>
        </w:rPr>
        <w:t xml:space="preserve">judgment </w:t>
      </w:r>
      <w:r w:rsidR="005D0F10" w:rsidRPr="00923049">
        <w:rPr>
          <w:rFonts w:ascii="Times New Roman" w:eastAsia="Times New Roman" w:hAnsi="Times New Roman" w:cs="Times New Roman"/>
        </w:rPr>
        <w:t>(1)</w:t>
      </w:r>
      <w:r w:rsidR="005D0F10">
        <w:rPr>
          <w:rFonts w:ascii="Times New Roman" w:eastAsia="Times New Roman" w:hAnsi="Times New Roman" w:cs="Times New Roman"/>
        </w:rPr>
        <w:t xml:space="preserve"> </w:t>
      </w:r>
      <w:r w:rsidR="00D7039F">
        <w:rPr>
          <w:rFonts w:ascii="Times New Roman" w:eastAsia="Times New Roman" w:hAnsi="Times New Roman" w:cs="Times New Roman"/>
        </w:rPr>
        <w:t>mentions, “We may clearly state here that the interpretation of the Constitution, especially fundamental rights, has to be dynamic and it is only such interpretative dynamism that breathes life into the written words. As far as Article 21 is concerned … dynamism can, of course, infuse life into life and liberty as used in the said Article” (</w:t>
      </w:r>
      <w:r w:rsidR="00923049">
        <w:rPr>
          <w:rFonts w:ascii="Times New Roman" w:eastAsia="Times New Roman" w:hAnsi="Times New Roman" w:cs="Times New Roman"/>
        </w:rPr>
        <w:t>1:</w:t>
      </w:r>
      <w:r w:rsidR="00D7039F">
        <w:rPr>
          <w:rFonts w:ascii="Times New Roman" w:eastAsia="Times New Roman" w:hAnsi="Times New Roman" w:cs="Times New Roman"/>
        </w:rPr>
        <w:t>p</w:t>
      </w:r>
      <w:r w:rsidR="00923049">
        <w:rPr>
          <w:rFonts w:ascii="Times New Roman" w:eastAsia="Times New Roman" w:hAnsi="Times New Roman" w:cs="Times New Roman"/>
        </w:rPr>
        <w:t xml:space="preserve"> </w:t>
      </w:r>
      <w:r w:rsidR="00D7039F">
        <w:rPr>
          <w:rFonts w:ascii="Times New Roman" w:eastAsia="Times New Roman" w:hAnsi="Times New Roman" w:cs="Times New Roman"/>
        </w:rPr>
        <w:t>13</w:t>
      </w:r>
      <w:r w:rsidR="005D0F10">
        <w:rPr>
          <w:rFonts w:ascii="Times New Roman" w:eastAsia="Times New Roman" w:hAnsi="Times New Roman" w:cs="Times New Roman"/>
        </w:rPr>
        <w:t>1</w:t>
      </w:r>
      <w:r w:rsidR="00D7039F">
        <w:rPr>
          <w:rFonts w:ascii="Times New Roman" w:eastAsia="Times New Roman" w:hAnsi="Times New Roman" w:cs="Times New Roman"/>
        </w:rPr>
        <w:t xml:space="preserve">). It also notes that, over the passage of time, the SCI has expanded the </w:t>
      </w:r>
      <w:r w:rsidR="005D0F10">
        <w:rPr>
          <w:rFonts w:ascii="Times New Roman" w:eastAsia="Times New Roman" w:hAnsi="Times New Roman" w:cs="Times New Roman"/>
        </w:rPr>
        <w:t xml:space="preserve">ambit </w:t>
      </w:r>
      <w:r w:rsidR="00D7039F">
        <w:rPr>
          <w:rFonts w:ascii="Times New Roman" w:eastAsia="Times New Roman" w:hAnsi="Times New Roman" w:cs="Times New Roman"/>
        </w:rPr>
        <w:t xml:space="preserve">of Article 21. </w:t>
      </w:r>
    </w:p>
    <w:p w14:paraId="35AE82E1" w14:textId="54E013A6" w:rsidR="003E0B35" w:rsidRDefault="00D7039F">
      <w:pPr>
        <w:jc w:val="both"/>
        <w:rPr>
          <w:rFonts w:ascii="Times New Roman" w:eastAsia="Times New Roman" w:hAnsi="Times New Roman" w:cs="Times New Roman"/>
        </w:rPr>
      </w:pPr>
      <w:r>
        <w:rPr>
          <w:rFonts w:ascii="Times New Roman" w:eastAsia="Times New Roman" w:hAnsi="Times New Roman" w:cs="Times New Roman"/>
        </w:rPr>
        <w:t xml:space="preserve">Finally, the </w:t>
      </w:r>
      <w:r w:rsidR="009B5553">
        <w:rPr>
          <w:rFonts w:ascii="Times New Roman" w:eastAsia="Times New Roman" w:hAnsi="Times New Roman" w:cs="Times New Roman"/>
        </w:rPr>
        <w:t xml:space="preserve">CC </w:t>
      </w:r>
      <w:r>
        <w:rPr>
          <w:rFonts w:ascii="Times New Roman" w:eastAsia="Times New Roman" w:hAnsi="Times New Roman" w:cs="Times New Roman"/>
        </w:rPr>
        <w:t>judgment</w:t>
      </w:r>
      <w:r w:rsidR="009B5553">
        <w:rPr>
          <w:rFonts w:ascii="Times New Roman" w:eastAsia="Times New Roman" w:hAnsi="Times New Roman" w:cs="Times New Roman"/>
        </w:rPr>
        <w:t xml:space="preserve"> </w:t>
      </w:r>
      <w:r w:rsidR="009B5553" w:rsidRPr="00923049">
        <w:rPr>
          <w:rFonts w:ascii="Times New Roman" w:eastAsia="Times New Roman" w:hAnsi="Times New Roman" w:cs="Times New Roman"/>
        </w:rPr>
        <w:t>(1)</w:t>
      </w:r>
      <w:r>
        <w:rPr>
          <w:rFonts w:ascii="Times New Roman" w:eastAsia="Times New Roman" w:hAnsi="Times New Roman" w:cs="Times New Roman"/>
        </w:rPr>
        <w:t xml:space="preserve"> is also a rich document</w:t>
      </w:r>
      <w:r w:rsidR="00E91CF2">
        <w:rPr>
          <w:rFonts w:ascii="Times New Roman" w:eastAsia="Times New Roman" w:hAnsi="Times New Roman" w:cs="Times New Roman"/>
        </w:rPr>
        <w:t xml:space="preserve">, </w:t>
      </w:r>
      <w:r w:rsidR="001F7E28">
        <w:rPr>
          <w:rFonts w:ascii="Times New Roman" w:eastAsia="Times New Roman" w:hAnsi="Times New Roman" w:cs="Times New Roman"/>
        </w:rPr>
        <w:t>citing</w:t>
      </w:r>
      <w:r>
        <w:rPr>
          <w:rFonts w:ascii="Times New Roman" w:eastAsia="Times New Roman" w:hAnsi="Times New Roman" w:cs="Times New Roman"/>
        </w:rPr>
        <w:t xml:space="preserve"> wide ranging and fairly up-to-date interdisciplinary scholarly literature including philosophy, ethics and law to inform various strands of </w:t>
      </w:r>
      <w:r w:rsidR="00302303">
        <w:rPr>
          <w:rFonts w:ascii="Times New Roman" w:eastAsia="Times New Roman" w:hAnsi="Times New Roman" w:cs="Times New Roman"/>
        </w:rPr>
        <w:t xml:space="preserve">the </w:t>
      </w:r>
      <w:r>
        <w:rPr>
          <w:rFonts w:ascii="Times New Roman" w:eastAsia="Times New Roman" w:hAnsi="Times New Roman" w:cs="Times New Roman"/>
        </w:rPr>
        <w:t>arguments</w:t>
      </w:r>
      <w:r w:rsidR="009B5553">
        <w:rPr>
          <w:rFonts w:ascii="Times New Roman" w:eastAsia="Times New Roman" w:hAnsi="Times New Roman" w:cs="Times New Roman"/>
        </w:rPr>
        <w:t xml:space="preserve">. We would like to note that the judgment has sourced materials from this journal, too. </w:t>
      </w:r>
      <w:r>
        <w:rPr>
          <w:rFonts w:ascii="Times New Roman" w:eastAsia="Times New Roman" w:hAnsi="Times New Roman" w:cs="Times New Roman"/>
        </w:rPr>
        <w:t xml:space="preserve"> One of the prominent and recurring themes in the judgment is the concept of dignity which is</w:t>
      </w:r>
      <w:r w:rsidR="00D37328">
        <w:rPr>
          <w:rFonts w:ascii="Times New Roman" w:eastAsia="Times New Roman" w:hAnsi="Times New Roman" w:cs="Times New Roman"/>
        </w:rPr>
        <w:t>, interestingly,</w:t>
      </w:r>
      <w:r>
        <w:rPr>
          <w:rFonts w:ascii="Times New Roman" w:eastAsia="Times New Roman" w:hAnsi="Times New Roman" w:cs="Times New Roman"/>
        </w:rPr>
        <w:t xml:space="preserve"> central to the arguments in favour of and against the right to die. </w:t>
      </w:r>
    </w:p>
    <w:p w14:paraId="02DFB447" w14:textId="77777777" w:rsidR="003E0B35" w:rsidRDefault="00D7039F">
      <w:pPr>
        <w:jc w:val="both"/>
        <w:rPr>
          <w:rFonts w:ascii="Times New Roman" w:eastAsia="Times New Roman" w:hAnsi="Times New Roman" w:cs="Times New Roman"/>
          <w:b/>
        </w:rPr>
      </w:pPr>
      <w:r>
        <w:rPr>
          <w:rFonts w:ascii="Times New Roman" w:eastAsia="Times New Roman" w:hAnsi="Times New Roman" w:cs="Times New Roman"/>
          <w:b/>
        </w:rPr>
        <w:t>Limitations and missed opportunities</w:t>
      </w:r>
    </w:p>
    <w:p w14:paraId="5B13C6A8" w14:textId="30A9237C" w:rsidR="003E0B35" w:rsidRDefault="00D7039F">
      <w:pPr>
        <w:jc w:val="both"/>
        <w:rPr>
          <w:rFonts w:ascii="Times New Roman" w:eastAsia="Times New Roman" w:hAnsi="Times New Roman" w:cs="Times New Roman"/>
        </w:rPr>
      </w:pPr>
      <w:r>
        <w:rPr>
          <w:rFonts w:ascii="Times New Roman" w:eastAsia="Times New Roman" w:hAnsi="Times New Roman" w:cs="Times New Roman"/>
        </w:rPr>
        <w:t xml:space="preserve">However, a number of other aspects of the judgment are either problematic or are missed opportunities.   </w:t>
      </w:r>
    </w:p>
    <w:p w14:paraId="20B90416" w14:textId="15B899F0" w:rsidR="003E0B35" w:rsidRDefault="00D7039F" w:rsidP="005D0F10">
      <w:pPr>
        <w:tabs>
          <w:tab w:val="left" w:pos="8370"/>
        </w:tabs>
        <w:jc w:val="both"/>
        <w:rPr>
          <w:rFonts w:ascii="Times New Roman" w:eastAsia="Times New Roman" w:hAnsi="Times New Roman" w:cs="Times New Roman"/>
        </w:rPr>
      </w:pPr>
      <w:r>
        <w:rPr>
          <w:rFonts w:ascii="Times New Roman" w:eastAsia="Times New Roman" w:hAnsi="Times New Roman" w:cs="Times New Roman"/>
        </w:rPr>
        <w:t xml:space="preserve">First, although the reiteration of the legal recognition of </w:t>
      </w:r>
      <w:r w:rsidR="00923049">
        <w:rPr>
          <w:rFonts w:ascii="Times New Roman" w:eastAsia="Times New Roman" w:hAnsi="Times New Roman" w:cs="Times New Roman"/>
        </w:rPr>
        <w:t>“</w:t>
      </w:r>
      <w:r>
        <w:rPr>
          <w:rFonts w:ascii="Times New Roman" w:eastAsia="Times New Roman" w:hAnsi="Times New Roman" w:cs="Times New Roman"/>
        </w:rPr>
        <w:t>passive euthanasia</w:t>
      </w:r>
      <w:r w:rsidR="00D37328">
        <w:rPr>
          <w:rFonts w:ascii="Times New Roman" w:eastAsia="Times New Roman" w:hAnsi="Times New Roman" w:cs="Times New Roman"/>
        </w:rPr>
        <w:t>”</w:t>
      </w:r>
      <w:r>
        <w:rPr>
          <w:rFonts w:ascii="Times New Roman" w:eastAsia="Times New Roman" w:hAnsi="Times New Roman" w:cs="Times New Roman"/>
        </w:rPr>
        <w:t xml:space="preserve"> is advantageous, the judgment </w:t>
      </w:r>
      <w:r w:rsidR="00961E56">
        <w:rPr>
          <w:rFonts w:ascii="Times New Roman" w:eastAsia="Times New Roman" w:hAnsi="Times New Roman" w:cs="Times New Roman"/>
        </w:rPr>
        <w:t xml:space="preserve">doesn’t take </w:t>
      </w:r>
      <w:r w:rsidR="00923049">
        <w:rPr>
          <w:rFonts w:ascii="Times New Roman" w:eastAsia="Times New Roman" w:hAnsi="Times New Roman" w:cs="Times New Roman"/>
        </w:rPr>
        <w:t>cognizance</w:t>
      </w:r>
      <w:r w:rsidR="00961E56">
        <w:rPr>
          <w:rFonts w:ascii="Times New Roman" w:eastAsia="Times New Roman" w:hAnsi="Times New Roman" w:cs="Times New Roman"/>
        </w:rPr>
        <w:t xml:space="preserve"> of </w:t>
      </w:r>
      <w:r>
        <w:rPr>
          <w:rFonts w:ascii="Times New Roman" w:eastAsia="Times New Roman" w:hAnsi="Times New Roman" w:cs="Times New Roman"/>
        </w:rPr>
        <w:t xml:space="preserve">the ongoing debate </w:t>
      </w:r>
      <w:r w:rsidR="001F7E28">
        <w:rPr>
          <w:rFonts w:ascii="Times New Roman" w:eastAsia="Times New Roman" w:hAnsi="Times New Roman" w:cs="Times New Roman"/>
        </w:rPr>
        <w:t>regarding</w:t>
      </w:r>
      <w:r>
        <w:rPr>
          <w:rFonts w:ascii="Times New Roman" w:eastAsia="Times New Roman" w:hAnsi="Times New Roman" w:cs="Times New Roman"/>
        </w:rPr>
        <w:t xml:space="preserve"> the futility of </w:t>
      </w:r>
      <w:r w:rsidR="00961E56">
        <w:rPr>
          <w:rFonts w:ascii="Times New Roman" w:eastAsia="Times New Roman" w:hAnsi="Times New Roman" w:cs="Times New Roman"/>
        </w:rPr>
        <w:t xml:space="preserve">the </w:t>
      </w:r>
      <w:r>
        <w:rPr>
          <w:rFonts w:ascii="Times New Roman" w:eastAsia="Times New Roman" w:hAnsi="Times New Roman" w:cs="Times New Roman"/>
        </w:rPr>
        <w:t>distinction between passive and active euthanasia.  Minimi</w:t>
      </w:r>
      <w:r w:rsidR="001F7E28">
        <w:rPr>
          <w:rFonts w:ascii="Times New Roman" w:eastAsia="Times New Roman" w:hAnsi="Times New Roman" w:cs="Times New Roman"/>
        </w:rPr>
        <w:t>s</w:t>
      </w:r>
      <w:r>
        <w:rPr>
          <w:rFonts w:ascii="Times New Roman" w:eastAsia="Times New Roman" w:hAnsi="Times New Roman" w:cs="Times New Roman"/>
        </w:rPr>
        <w:t>ing human suffering and optimi</w:t>
      </w:r>
      <w:r w:rsidR="001538C4">
        <w:rPr>
          <w:rFonts w:ascii="Times New Roman" w:eastAsia="Times New Roman" w:hAnsi="Times New Roman" w:cs="Times New Roman"/>
        </w:rPr>
        <w:t>s</w:t>
      </w:r>
      <w:r>
        <w:rPr>
          <w:rFonts w:ascii="Times New Roman" w:eastAsia="Times New Roman" w:hAnsi="Times New Roman" w:cs="Times New Roman"/>
        </w:rPr>
        <w:t>ing individual autonomy ought to be foundational to the notion of dying with dignity in specific situations. These two principles serve as the moral imperative of euthanasia.  Justice Chandrac</w:t>
      </w:r>
      <w:r w:rsidR="00865386">
        <w:rPr>
          <w:rFonts w:ascii="Times New Roman" w:eastAsia="Times New Roman" w:hAnsi="Times New Roman" w:cs="Times New Roman"/>
        </w:rPr>
        <w:t xml:space="preserve">hud in his separate opinion in </w:t>
      </w:r>
      <w:r>
        <w:rPr>
          <w:rFonts w:ascii="Times New Roman" w:eastAsia="Times New Roman" w:hAnsi="Times New Roman" w:cs="Times New Roman"/>
        </w:rPr>
        <w:t xml:space="preserve">the CC judgment </w:t>
      </w:r>
      <w:r w:rsidR="00865386" w:rsidRPr="00923049">
        <w:rPr>
          <w:rFonts w:ascii="Times New Roman" w:eastAsia="Times New Roman" w:hAnsi="Times New Roman" w:cs="Times New Roman"/>
        </w:rPr>
        <w:t>(1)</w:t>
      </w:r>
      <w:r w:rsidR="00865386">
        <w:rPr>
          <w:rFonts w:ascii="Times New Roman" w:eastAsia="Times New Roman" w:hAnsi="Times New Roman" w:cs="Times New Roman"/>
        </w:rPr>
        <w:t xml:space="preserve"> </w:t>
      </w:r>
      <w:r>
        <w:rPr>
          <w:rFonts w:ascii="Times New Roman" w:eastAsia="Times New Roman" w:hAnsi="Times New Roman" w:cs="Times New Roman"/>
        </w:rPr>
        <w:t>has sourced, amongst others, Shukla</w:t>
      </w:r>
      <w:r w:rsidR="00865386">
        <w:rPr>
          <w:rFonts w:ascii="Times New Roman" w:eastAsia="Times New Roman" w:hAnsi="Times New Roman" w:cs="Times New Roman"/>
        </w:rPr>
        <w:t xml:space="preserve">’s </w:t>
      </w:r>
      <w:r w:rsidR="00A8549E" w:rsidRPr="00782872">
        <w:rPr>
          <w:rFonts w:ascii="Times New Roman" w:eastAsia="Times New Roman" w:hAnsi="Times New Roman" w:cs="Times New Roman"/>
        </w:rPr>
        <w:t>(9)</w:t>
      </w:r>
      <w:r w:rsidR="00A8549E">
        <w:rPr>
          <w:rFonts w:ascii="Times New Roman" w:eastAsia="Times New Roman" w:hAnsi="Times New Roman" w:cs="Times New Roman"/>
        </w:rPr>
        <w:t xml:space="preserve"> </w:t>
      </w:r>
      <w:r>
        <w:rPr>
          <w:rFonts w:ascii="Times New Roman" w:eastAsia="Times New Roman" w:hAnsi="Times New Roman" w:cs="Times New Roman"/>
        </w:rPr>
        <w:t xml:space="preserve">critical analysis of the Shanbaug judgment </w:t>
      </w:r>
      <w:r w:rsidR="00287978" w:rsidRPr="00782872">
        <w:rPr>
          <w:rFonts w:ascii="Times New Roman" w:eastAsia="Times New Roman" w:hAnsi="Times New Roman" w:cs="Times New Roman"/>
        </w:rPr>
        <w:t>(6)</w:t>
      </w:r>
      <w:r w:rsidR="00C45F1E" w:rsidRPr="00782872">
        <w:rPr>
          <w:rFonts w:ascii="Times New Roman" w:eastAsia="Times New Roman" w:hAnsi="Times New Roman" w:cs="Times New Roman"/>
        </w:rPr>
        <w:t>.</w:t>
      </w:r>
      <w:r>
        <w:rPr>
          <w:rFonts w:ascii="Times New Roman" w:eastAsia="Times New Roman" w:hAnsi="Times New Roman" w:cs="Times New Roman"/>
        </w:rPr>
        <w:t xml:space="preserve"> However, his conclusion do</w:t>
      </w:r>
      <w:r w:rsidR="00865386">
        <w:rPr>
          <w:rFonts w:ascii="Times New Roman" w:eastAsia="Times New Roman" w:hAnsi="Times New Roman" w:cs="Times New Roman"/>
        </w:rPr>
        <w:t>es</w:t>
      </w:r>
      <w:r>
        <w:rPr>
          <w:rFonts w:ascii="Times New Roman" w:eastAsia="Times New Roman" w:hAnsi="Times New Roman" w:cs="Times New Roman"/>
        </w:rPr>
        <w:t xml:space="preserve"> not appear to be informed by this debate on the futility of the morally constrained distinction between active and passive euthanasia.  Shukla</w:t>
      </w:r>
      <w:r w:rsidR="00C45F1E">
        <w:rPr>
          <w:rFonts w:ascii="Times New Roman" w:eastAsia="Times New Roman" w:hAnsi="Times New Roman" w:cs="Times New Roman"/>
        </w:rPr>
        <w:t xml:space="preserve"> </w:t>
      </w:r>
      <w:r>
        <w:rPr>
          <w:rFonts w:ascii="Times New Roman" w:eastAsia="Times New Roman" w:hAnsi="Times New Roman" w:cs="Times New Roman"/>
        </w:rPr>
        <w:t xml:space="preserve">had argued that the neglect of the moral relevance of the patient’s suffering in the legal discourse on euthanasia in India </w:t>
      </w:r>
      <w:r w:rsidR="00D37328">
        <w:rPr>
          <w:rFonts w:ascii="Times New Roman" w:eastAsia="Times New Roman" w:hAnsi="Times New Roman" w:cs="Times New Roman"/>
        </w:rPr>
        <w:t>is</w:t>
      </w:r>
      <w:r>
        <w:rPr>
          <w:rFonts w:ascii="Times New Roman" w:eastAsia="Times New Roman" w:hAnsi="Times New Roman" w:cs="Times New Roman"/>
        </w:rPr>
        <w:t xml:space="preserve"> at odds with the consequences of passive euthanasia – patients’ suffering </w:t>
      </w:r>
      <w:r w:rsidR="00D37328">
        <w:rPr>
          <w:rFonts w:ascii="Times New Roman" w:eastAsia="Times New Roman" w:hAnsi="Times New Roman" w:cs="Times New Roman"/>
        </w:rPr>
        <w:t>–</w:t>
      </w:r>
      <w:r>
        <w:rPr>
          <w:rFonts w:ascii="Times New Roman" w:eastAsia="Times New Roman" w:hAnsi="Times New Roman" w:cs="Times New Roman"/>
        </w:rPr>
        <w:t xml:space="preserve"> </w:t>
      </w:r>
      <w:r w:rsidR="00D37328">
        <w:rPr>
          <w:rFonts w:ascii="Times New Roman" w:eastAsia="Times New Roman" w:hAnsi="Times New Roman" w:cs="Times New Roman"/>
        </w:rPr>
        <w:t xml:space="preserve">and </w:t>
      </w:r>
      <w:r>
        <w:rPr>
          <w:rFonts w:ascii="Times New Roman" w:eastAsia="Times New Roman" w:hAnsi="Times New Roman" w:cs="Times New Roman"/>
        </w:rPr>
        <w:t>warrants looking into the practical implications of legally permissible passive euthanasia</w:t>
      </w:r>
      <w:r w:rsidR="00782872">
        <w:rPr>
          <w:rFonts w:ascii="Times New Roman" w:eastAsia="Times New Roman" w:hAnsi="Times New Roman" w:cs="Times New Roman"/>
        </w:rPr>
        <w:t xml:space="preserve"> (9)</w:t>
      </w:r>
      <w:r>
        <w:rPr>
          <w:rFonts w:ascii="Times New Roman" w:eastAsia="Times New Roman" w:hAnsi="Times New Roman" w:cs="Times New Roman"/>
        </w:rPr>
        <w:t xml:space="preserve">. </w:t>
      </w:r>
    </w:p>
    <w:p w14:paraId="74DE7D6E" w14:textId="63B5C8C6" w:rsidR="003E0B35" w:rsidRDefault="00D7039F">
      <w:pPr>
        <w:jc w:val="both"/>
        <w:rPr>
          <w:rFonts w:ascii="Times New Roman" w:eastAsia="Times New Roman" w:hAnsi="Times New Roman" w:cs="Times New Roman"/>
        </w:rPr>
      </w:pPr>
      <w:r>
        <w:rPr>
          <w:rFonts w:ascii="Times New Roman" w:eastAsia="Times New Roman" w:hAnsi="Times New Roman" w:cs="Times New Roman"/>
        </w:rPr>
        <w:t xml:space="preserve">In our opinion the </w:t>
      </w:r>
      <w:commentRangeStart w:id="11"/>
      <w:r>
        <w:rPr>
          <w:rFonts w:ascii="Times New Roman" w:eastAsia="Times New Roman" w:hAnsi="Times New Roman" w:cs="Times New Roman"/>
        </w:rPr>
        <w:t xml:space="preserve">four key criteria </w:t>
      </w:r>
      <w:commentRangeEnd w:id="11"/>
      <w:r w:rsidR="003A1282">
        <w:rPr>
          <w:rStyle w:val="CommentReference"/>
          <w:rFonts w:cs="Mangal"/>
        </w:rPr>
        <w:commentReference w:id="11"/>
      </w:r>
      <w:r>
        <w:rPr>
          <w:rFonts w:ascii="Times New Roman" w:eastAsia="Times New Roman" w:hAnsi="Times New Roman" w:cs="Times New Roman"/>
        </w:rPr>
        <w:t xml:space="preserve">for determining legal and ethical permissibility invoked in the CC judgment </w:t>
      </w:r>
      <w:r w:rsidR="00865386" w:rsidRPr="00782872">
        <w:rPr>
          <w:rFonts w:ascii="Times New Roman" w:eastAsia="Times New Roman" w:hAnsi="Times New Roman" w:cs="Times New Roman"/>
        </w:rPr>
        <w:t>(1)</w:t>
      </w:r>
      <w:r>
        <w:rPr>
          <w:rFonts w:ascii="Times New Roman" w:eastAsia="Times New Roman" w:hAnsi="Times New Roman" w:cs="Times New Roman"/>
        </w:rPr>
        <w:t xml:space="preserve"> </w:t>
      </w:r>
      <w:r w:rsidR="00DB5A06">
        <w:rPr>
          <w:rFonts w:ascii="Times New Roman" w:eastAsia="Times New Roman" w:hAnsi="Times New Roman" w:cs="Times New Roman"/>
        </w:rPr>
        <w:t xml:space="preserve">the </w:t>
      </w:r>
      <w:r>
        <w:rPr>
          <w:rFonts w:ascii="Times New Roman" w:eastAsia="Times New Roman" w:hAnsi="Times New Roman" w:cs="Times New Roman"/>
        </w:rPr>
        <w:t xml:space="preserve">moral principle of freedom from suffering, </w:t>
      </w:r>
      <w:r w:rsidR="009B68A9">
        <w:rPr>
          <w:rFonts w:ascii="Times New Roman" w:eastAsia="Times New Roman" w:hAnsi="Times New Roman" w:cs="Times New Roman"/>
        </w:rPr>
        <w:t xml:space="preserve">the </w:t>
      </w:r>
      <w:r>
        <w:rPr>
          <w:rFonts w:ascii="Times New Roman" w:eastAsia="Times New Roman" w:hAnsi="Times New Roman" w:cs="Times New Roman"/>
        </w:rPr>
        <w:t xml:space="preserve">ability to exercise </w:t>
      </w:r>
      <w:r w:rsidR="009B68A9">
        <w:rPr>
          <w:rFonts w:ascii="Times New Roman" w:eastAsia="Times New Roman" w:hAnsi="Times New Roman" w:cs="Times New Roman"/>
        </w:rPr>
        <w:t xml:space="preserve">the </w:t>
      </w:r>
      <w:r>
        <w:rPr>
          <w:rFonts w:ascii="Times New Roman" w:eastAsia="Times New Roman" w:hAnsi="Times New Roman" w:cs="Times New Roman"/>
        </w:rPr>
        <w:t xml:space="preserve">right to self-determination under Article 21 of the Constitution </w:t>
      </w:r>
      <w:r w:rsidR="00287978" w:rsidRPr="00782872">
        <w:rPr>
          <w:rFonts w:ascii="Times New Roman" w:eastAsia="Times New Roman" w:hAnsi="Times New Roman" w:cs="Times New Roman"/>
        </w:rPr>
        <w:t>(2)</w:t>
      </w:r>
      <w:r w:rsidR="00287978">
        <w:rPr>
          <w:rFonts w:ascii="Times New Roman" w:eastAsia="Times New Roman" w:hAnsi="Times New Roman" w:cs="Times New Roman"/>
        </w:rPr>
        <w:t xml:space="preserve"> </w:t>
      </w:r>
      <w:r>
        <w:rPr>
          <w:rFonts w:ascii="Times New Roman" w:eastAsia="Times New Roman" w:hAnsi="Times New Roman" w:cs="Times New Roman"/>
        </w:rPr>
        <w:t xml:space="preserve">and the International Covenant on Civil and Political Rights (ICCPR) </w:t>
      </w:r>
      <w:r w:rsidR="00287978" w:rsidRPr="00782872">
        <w:rPr>
          <w:rFonts w:ascii="Times New Roman" w:eastAsia="Times New Roman" w:hAnsi="Times New Roman" w:cs="Times New Roman"/>
        </w:rPr>
        <w:t>(10)</w:t>
      </w:r>
      <w:r w:rsidRPr="00782872">
        <w:rPr>
          <w:rFonts w:ascii="Times New Roman" w:eastAsia="Times New Roman" w:hAnsi="Times New Roman" w:cs="Times New Roman"/>
        </w:rPr>
        <w:t>,</w:t>
      </w:r>
      <w:r>
        <w:rPr>
          <w:rFonts w:ascii="Times New Roman" w:eastAsia="Times New Roman" w:hAnsi="Times New Roman" w:cs="Times New Roman"/>
        </w:rPr>
        <w:t xml:space="preserve"> and </w:t>
      </w:r>
      <w:r w:rsidR="009B68A9">
        <w:rPr>
          <w:rFonts w:ascii="Times New Roman" w:eastAsia="Times New Roman" w:hAnsi="Times New Roman" w:cs="Times New Roman"/>
        </w:rPr>
        <w:t xml:space="preserve">the </w:t>
      </w:r>
      <w:r>
        <w:rPr>
          <w:rFonts w:ascii="Times New Roman" w:eastAsia="Times New Roman" w:hAnsi="Times New Roman" w:cs="Times New Roman"/>
        </w:rPr>
        <w:t xml:space="preserve">applicability of Sections 76, 79, 81, </w:t>
      </w:r>
      <w:r w:rsidR="009B68A9">
        <w:rPr>
          <w:rFonts w:ascii="Times New Roman" w:eastAsia="Times New Roman" w:hAnsi="Times New Roman" w:cs="Times New Roman"/>
        </w:rPr>
        <w:t xml:space="preserve">and </w:t>
      </w:r>
      <w:r>
        <w:rPr>
          <w:rFonts w:ascii="Times New Roman" w:eastAsia="Times New Roman" w:hAnsi="Times New Roman" w:cs="Times New Roman"/>
        </w:rPr>
        <w:t xml:space="preserve">88 of the Indian Penal Code </w:t>
      </w:r>
      <w:r w:rsidR="00287978" w:rsidRPr="00782872">
        <w:rPr>
          <w:rFonts w:ascii="Times New Roman" w:eastAsia="Times New Roman" w:hAnsi="Times New Roman" w:cs="Times New Roman"/>
        </w:rPr>
        <w:t>(11)</w:t>
      </w:r>
      <w:r w:rsidR="00287978">
        <w:rPr>
          <w:rFonts w:ascii="Times New Roman" w:eastAsia="Times New Roman" w:hAnsi="Times New Roman" w:cs="Times New Roman"/>
        </w:rPr>
        <w:t xml:space="preserve"> </w:t>
      </w:r>
      <w:r>
        <w:rPr>
          <w:rFonts w:ascii="Times New Roman" w:eastAsia="Times New Roman" w:hAnsi="Times New Roman" w:cs="Times New Roman"/>
        </w:rPr>
        <w:t xml:space="preserve">which are about </w:t>
      </w:r>
      <w:r w:rsidR="00782872">
        <w:rPr>
          <w:rFonts w:ascii="Times New Roman" w:eastAsia="Times New Roman" w:hAnsi="Times New Roman" w:cs="Times New Roman"/>
        </w:rPr>
        <w:t>“</w:t>
      </w:r>
      <w:r>
        <w:rPr>
          <w:rFonts w:ascii="Times New Roman" w:eastAsia="Times New Roman" w:hAnsi="Times New Roman" w:cs="Times New Roman"/>
        </w:rPr>
        <w:t>good faith protections</w:t>
      </w:r>
      <w:r w:rsidR="00782872">
        <w:rPr>
          <w:rFonts w:ascii="Times New Roman" w:eastAsia="Times New Roman" w:hAnsi="Times New Roman" w:cs="Times New Roman"/>
        </w:rPr>
        <w:t>”</w:t>
      </w:r>
      <w:r>
        <w:rPr>
          <w:rFonts w:ascii="Times New Roman" w:eastAsia="Times New Roman" w:hAnsi="Times New Roman" w:cs="Times New Roman"/>
        </w:rPr>
        <w:t xml:space="preserve"> – are inconsistently applied to passive and active euthanasia to justify the legal permissibility of the former and impermissibility of the latter. It may have been possible for the CB to opt for a consistent position on passive and active euthanasia</w:t>
      </w:r>
      <w:ins w:id="12" w:author="Sunita Sheel" w:date="2018-04-10T10:39:00Z">
        <w:r w:rsidR="003A00A4">
          <w:rPr>
            <w:rFonts w:ascii="Times New Roman" w:eastAsia="Times New Roman" w:hAnsi="Times New Roman" w:cs="Times New Roman"/>
          </w:rPr>
          <w:t xml:space="preserve"> </w:t>
        </w:r>
      </w:ins>
      <w:r w:rsidR="00782872">
        <w:rPr>
          <w:rFonts w:ascii="Times New Roman" w:eastAsia="Times New Roman" w:hAnsi="Times New Roman" w:cs="Times New Roman"/>
        </w:rPr>
        <w:t xml:space="preserve">and </w:t>
      </w:r>
      <w:r w:rsidR="003A00A4">
        <w:rPr>
          <w:rFonts w:ascii="Times New Roman" w:eastAsia="Times New Roman" w:hAnsi="Times New Roman" w:cs="Times New Roman"/>
        </w:rPr>
        <w:t xml:space="preserve">qualified it by saying that </w:t>
      </w:r>
      <w:r>
        <w:rPr>
          <w:rFonts w:ascii="Times New Roman" w:eastAsia="Times New Roman" w:hAnsi="Times New Roman" w:cs="Times New Roman"/>
        </w:rPr>
        <w:t xml:space="preserve">the larger context of India did not </w:t>
      </w:r>
      <w:r w:rsidR="00A233C5">
        <w:rPr>
          <w:rFonts w:ascii="Times New Roman" w:eastAsia="Times New Roman" w:hAnsi="Times New Roman" w:cs="Times New Roman"/>
        </w:rPr>
        <w:t>give</w:t>
      </w:r>
      <w:r>
        <w:rPr>
          <w:rFonts w:ascii="Times New Roman" w:eastAsia="Times New Roman" w:hAnsi="Times New Roman" w:cs="Times New Roman"/>
        </w:rPr>
        <w:t xml:space="preserve"> the CB sufficient confidence to make active euthanasia legal at the</w:t>
      </w:r>
      <w:r w:rsidR="003A1282">
        <w:rPr>
          <w:rFonts w:ascii="Times New Roman" w:eastAsia="Times New Roman" w:hAnsi="Times New Roman" w:cs="Times New Roman"/>
        </w:rPr>
        <w:t xml:space="preserve"> present time</w:t>
      </w:r>
      <w:r>
        <w:rPr>
          <w:rFonts w:ascii="Times New Roman" w:eastAsia="Times New Roman" w:hAnsi="Times New Roman" w:cs="Times New Roman"/>
        </w:rPr>
        <w:t xml:space="preserve">.   </w:t>
      </w:r>
    </w:p>
    <w:p w14:paraId="167EE311" w14:textId="0D04968C" w:rsidR="003E0B35" w:rsidRDefault="00A233C5">
      <w:pPr>
        <w:jc w:val="both"/>
        <w:rPr>
          <w:rFonts w:ascii="Times New Roman" w:eastAsia="Times New Roman" w:hAnsi="Times New Roman" w:cs="Times New Roman"/>
        </w:rPr>
      </w:pPr>
      <w:r>
        <w:rPr>
          <w:rFonts w:ascii="Times New Roman" w:eastAsia="Times New Roman" w:hAnsi="Times New Roman" w:cs="Times New Roman"/>
        </w:rPr>
        <w:t xml:space="preserve">Overall, the CC judgment </w:t>
      </w:r>
      <w:r w:rsidRPr="00782872">
        <w:rPr>
          <w:rFonts w:ascii="Times New Roman" w:eastAsia="Times New Roman" w:hAnsi="Times New Roman" w:cs="Times New Roman"/>
        </w:rPr>
        <w:t>(1)</w:t>
      </w:r>
      <w:r>
        <w:rPr>
          <w:rFonts w:ascii="Times New Roman" w:eastAsia="Times New Roman" w:hAnsi="Times New Roman" w:cs="Times New Roman"/>
        </w:rPr>
        <w:t xml:space="preserve"> </w:t>
      </w:r>
      <w:r w:rsidR="00D7039F">
        <w:rPr>
          <w:rFonts w:ascii="Times New Roman" w:eastAsia="Times New Roman" w:hAnsi="Times New Roman" w:cs="Times New Roman"/>
        </w:rPr>
        <w:t xml:space="preserve">has not been able to resolve the definitional crisis in relation to active and passive euthanasia, which has deeply adverse implications for the ethical obligations of the healthcare provider to her/his patients. </w:t>
      </w:r>
    </w:p>
    <w:p w14:paraId="1CD9D1A1" w14:textId="4FE43676" w:rsidR="003E0B35" w:rsidRDefault="00D7039F">
      <w:pPr>
        <w:jc w:val="both"/>
        <w:rPr>
          <w:rFonts w:ascii="Times New Roman" w:eastAsia="Times New Roman" w:hAnsi="Times New Roman" w:cs="Times New Roman"/>
        </w:rPr>
      </w:pPr>
      <w:r>
        <w:rPr>
          <w:rFonts w:ascii="Times New Roman" w:eastAsia="Times New Roman" w:hAnsi="Times New Roman" w:cs="Times New Roman"/>
        </w:rPr>
        <w:t>Second, the proposed mechanism for developing and administering /implementing advance directives in the CC judgment</w:t>
      </w:r>
      <w:r w:rsidR="00B51FBB">
        <w:rPr>
          <w:rFonts w:ascii="Times New Roman" w:eastAsia="Times New Roman" w:hAnsi="Times New Roman" w:cs="Times New Roman"/>
        </w:rPr>
        <w:t xml:space="preserve"> </w:t>
      </w:r>
      <w:r w:rsidR="00B51FBB" w:rsidRPr="00782872">
        <w:rPr>
          <w:rFonts w:ascii="Times New Roman" w:eastAsia="Times New Roman" w:hAnsi="Times New Roman" w:cs="Times New Roman"/>
        </w:rPr>
        <w:t>(1)</w:t>
      </w:r>
      <w:r w:rsidR="00B51FBB">
        <w:rPr>
          <w:rFonts w:ascii="Times New Roman" w:eastAsia="Times New Roman" w:hAnsi="Times New Roman" w:cs="Times New Roman"/>
        </w:rPr>
        <w:t xml:space="preserve"> </w:t>
      </w:r>
      <w:r>
        <w:rPr>
          <w:rFonts w:ascii="Times New Roman" w:eastAsia="Times New Roman" w:hAnsi="Times New Roman" w:cs="Times New Roman"/>
        </w:rPr>
        <w:t>is too cumbersome for it to be effective</w:t>
      </w:r>
      <w:r w:rsidR="009B68A9">
        <w:rPr>
          <w:rFonts w:ascii="Times New Roman" w:eastAsia="Times New Roman" w:hAnsi="Times New Roman" w:cs="Times New Roman"/>
        </w:rPr>
        <w:t xml:space="preserve"> in practice</w:t>
      </w:r>
      <w:r>
        <w:rPr>
          <w:rFonts w:ascii="Times New Roman" w:eastAsia="Times New Roman" w:hAnsi="Times New Roman" w:cs="Times New Roman"/>
        </w:rPr>
        <w:t xml:space="preserve">. The Shanbaug judgment </w:t>
      </w:r>
      <w:r w:rsidR="00376FCE" w:rsidRPr="00782872">
        <w:rPr>
          <w:rFonts w:ascii="Times New Roman" w:eastAsia="Times New Roman" w:hAnsi="Times New Roman" w:cs="Times New Roman"/>
        </w:rPr>
        <w:t>(6)</w:t>
      </w:r>
      <w:r w:rsidR="00376FCE">
        <w:rPr>
          <w:rFonts w:ascii="Times New Roman" w:eastAsia="Times New Roman" w:hAnsi="Times New Roman" w:cs="Times New Roman"/>
        </w:rPr>
        <w:t xml:space="preserve"> </w:t>
      </w:r>
      <w:r>
        <w:rPr>
          <w:rFonts w:ascii="Times New Roman" w:eastAsia="Times New Roman" w:hAnsi="Times New Roman" w:cs="Times New Roman"/>
        </w:rPr>
        <w:t xml:space="preserve">also required a fairly complex process involving approval from a high court of the decision to discontinue life support. A review of litigation after this judgment shows that it has been invoked only once, in a case </w:t>
      </w:r>
      <w:r w:rsidR="00287978" w:rsidRPr="00E91CF2">
        <w:rPr>
          <w:rFonts w:ascii="Times New Roman" w:eastAsia="Times New Roman" w:hAnsi="Times New Roman" w:cs="Times New Roman"/>
        </w:rPr>
        <w:t>(12)</w:t>
      </w:r>
      <w:r w:rsidR="00287978">
        <w:rPr>
          <w:rFonts w:ascii="Times New Roman" w:eastAsia="Times New Roman" w:hAnsi="Times New Roman" w:cs="Times New Roman"/>
        </w:rPr>
        <w:t xml:space="preserve"> </w:t>
      </w:r>
      <w:r>
        <w:rPr>
          <w:rFonts w:ascii="Times New Roman" w:eastAsia="Times New Roman" w:hAnsi="Times New Roman" w:cs="Times New Roman"/>
        </w:rPr>
        <w:t>that did not involve a terminally ill patient</w:t>
      </w:r>
      <w:r w:rsidR="00376FCE">
        <w:rPr>
          <w:rFonts w:ascii="Times New Roman" w:eastAsia="Times New Roman" w:hAnsi="Times New Roman" w:cs="Times New Roman"/>
        </w:rPr>
        <w:t xml:space="preserve"> as reported by Sanyal</w:t>
      </w:r>
      <w:r>
        <w:rPr>
          <w:rFonts w:ascii="Times New Roman" w:eastAsia="Times New Roman" w:hAnsi="Times New Roman" w:cs="Times New Roman"/>
        </w:rPr>
        <w:t xml:space="preserve"> </w:t>
      </w:r>
      <w:r w:rsidR="00287978" w:rsidRPr="00E91CF2">
        <w:rPr>
          <w:rFonts w:ascii="Times New Roman" w:eastAsia="Times New Roman" w:hAnsi="Times New Roman" w:cs="Times New Roman"/>
        </w:rPr>
        <w:t>(13)</w:t>
      </w:r>
      <w:r w:rsidR="00376FCE" w:rsidRPr="00E91CF2">
        <w:rPr>
          <w:rFonts w:ascii="Times New Roman" w:eastAsia="Times New Roman" w:hAnsi="Times New Roman" w:cs="Times New Roman"/>
        </w:rPr>
        <w:t>.</w:t>
      </w:r>
      <w:r w:rsidR="00287978">
        <w:rPr>
          <w:rFonts w:ascii="Times New Roman" w:eastAsia="Times New Roman" w:hAnsi="Times New Roman" w:cs="Times New Roman"/>
        </w:rPr>
        <w:t xml:space="preserve"> </w:t>
      </w:r>
      <w:r>
        <w:rPr>
          <w:rFonts w:ascii="Times New Roman" w:eastAsia="Times New Roman" w:hAnsi="Times New Roman" w:cs="Times New Roman"/>
        </w:rPr>
        <w:t>This implies that decisions in such cases continued to be made outside the court</w:t>
      </w:r>
      <w:r w:rsidR="003A1282">
        <w:rPr>
          <w:rFonts w:ascii="Times New Roman" w:eastAsia="Times New Roman" w:hAnsi="Times New Roman" w:cs="Times New Roman"/>
        </w:rPr>
        <w:t>s</w:t>
      </w:r>
      <w:r>
        <w:rPr>
          <w:rFonts w:ascii="Times New Roman" w:eastAsia="Times New Roman" w:hAnsi="Times New Roman" w:cs="Times New Roman"/>
        </w:rPr>
        <w:t xml:space="preserve"> post the Shanbaug judgment</w:t>
      </w:r>
      <w:r w:rsidRPr="00782872">
        <w:rPr>
          <w:rFonts w:ascii="Times New Roman" w:eastAsia="Times New Roman" w:hAnsi="Times New Roman" w:cs="Times New Roman"/>
        </w:rPr>
        <w:t>.</w:t>
      </w:r>
      <w:r>
        <w:rPr>
          <w:rFonts w:ascii="Times New Roman" w:eastAsia="Times New Roman" w:hAnsi="Times New Roman" w:cs="Times New Roman"/>
        </w:rPr>
        <w:t xml:space="preserve">  </w:t>
      </w:r>
      <w:r w:rsidR="00FC3E54">
        <w:rPr>
          <w:rFonts w:ascii="Times New Roman" w:hAnsi="Times New Roman" w:cs="Times New Roman"/>
        </w:rPr>
        <w:t xml:space="preserve">With </w:t>
      </w:r>
      <w:commentRangeStart w:id="13"/>
      <w:r w:rsidR="00FC3E54">
        <w:rPr>
          <w:rFonts w:ascii="Times New Roman" w:hAnsi="Times New Roman" w:cs="Times New Roman"/>
        </w:rPr>
        <w:t xml:space="preserve">processes being </w:t>
      </w:r>
      <w:r w:rsidR="003A1282">
        <w:rPr>
          <w:rFonts w:ascii="Times New Roman" w:hAnsi="Times New Roman" w:cs="Times New Roman"/>
        </w:rPr>
        <w:t xml:space="preserve">made </w:t>
      </w:r>
      <w:r w:rsidR="00FC3E54">
        <w:rPr>
          <w:rFonts w:ascii="Times New Roman" w:hAnsi="Times New Roman" w:cs="Times New Roman"/>
        </w:rPr>
        <w:t xml:space="preserve">more cumbersome </w:t>
      </w:r>
      <w:commentRangeEnd w:id="13"/>
      <w:r w:rsidR="006D1941">
        <w:rPr>
          <w:rStyle w:val="CommentReference"/>
          <w:rFonts w:cs="Mangal"/>
        </w:rPr>
        <w:commentReference w:id="13"/>
      </w:r>
      <w:r w:rsidR="00FC3E54">
        <w:rPr>
          <w:rFonts w:ascii="Times New Roman" w:hAnsi="Times New Roman" w:cs="Times New Roman"/>
        </w:rPr>
        <w:t xml:space="preserve">in the CC judgment </w:t>
      </w:r>
      <w:r w:rsidR="00FC3E54" w:rsidRPr="00782872">
        <w:rPr>
          <w:rFonts w:ascii="Times New Roman" w:eastAsia="Times New Roman" w:hAnsi="Times New Roman" w:cs="Times New Roman"/>
        </w:rPr>
        <w:t>(1)</w:t>
      </w:r>
      <w:r w:rsidR="00FC3E54">
        <w:rPr>
          <w:rFonts w:ascii="Times New Roman" w:eastAsia="Times New Roman" w:hAnsi="Times New Roman" w:cs="Times New Roman"/>
        </w:rPr>
        <w:t xml:space="preserve"> </w:t>
      </w:r>
      <w:r w:rsidR="00FC3E54">
        <w:rPr>
          <w:rFonts w:ascii="Times New Roman" w:hAnsi="Times New Roman" w:cs="Times New Roman"/>
        </w:rPr>
        <w:t xml:space="preserve">even experts </w:t>
      </w:r>
      <w:r w:rsidR="003A1282">
        <w:rPr>
          <w:rFonts w:ascii="Times New Roman" w:hAnsi="Times New Roman" w:cs="Times New Roman"/>
        </w:rPr>
        <w:t>doubt</w:t>
      </w:r>
      <w:r w:rsidR="00FC3E54">
        <w:rPr>
          <w:rFonts w:ascii="Times New Roman" w:hAnsi="Times New Roman" w:cs="Times New Roman"/>
        </w:rPr>
        <w:t xml:space="preserve"> the usefulness of the judgment</w:t>
      </w:r>
      <w:r w:rsidR="003A1282">
        <w:rPr>
          <w:rFonts w:ascii="Times New Roman" w:hAnsi="Times New Roman" w:cs="Times New Roman"/>
        </w:rPr>
        <w:t>,</w:t>
      </w:r>
      <w:r w:rsidR="00376FCE">
        <w:rPr>
          <w:rFonts w:ascii="Times New Roman" w:hAnsi="Times New Roman" w:cs="Times New Roman"/>
        </w:rPr>
        <w:t xml:space="preserve"> as Aayushi report</w:t>
      </w:r>
      <w:r w:rsidR="003A1282">
        <w:rPr>
          <w:rFonts w:ascii="Times New Roman" w:hAnsi="Times New Roman" w:cs="Times New Roman"/>
        </w:rPr>
        <w:t>s</w:t>
      </w:r>
      <w:r w:rsidR="00287978">
        <w:rPr>
          <w:rFonts w:ascii="Times New Roman" w:hAnsi="Times New Roman" w:cs="Times New Roman"/>
        </w:rPr>
        <w:t xml:space="preserve"> </w:t>
      </w:r>
      <w:r w:rsidR="00287978" w:rsidRPr="00782872">
        <w:rPr>
          <w:rFonts w:ascii="Times New Roman" w:hAnsi="Times New Roman" w:cs="Times New Roman"/>
        </w:rPr>
        <w:t>(14)</w:t>
      </w:r>
      <w:r w:rsidR="003A1282" w:rsidRPr="00782872">
        <w:rPr>
          <w:rFonts w:ascii="Times New Roman" w:hAnsi="Times New Roman" w:cs="Times New Roman"/>
        </w:rPr>
        <w:t>.</w:t>
      </w:r>
      <w:r w:rsidR="00FC3E54">
        <w:rPr>
          <w:rFonts w:ascii="Times New Roman" w:hAnsi="Times New Roman" w:cs="Times New Roman"/>
        </w:rPr>
        <w:t xml:space="preserve"> </w:t>
      </w:r>
      <w:r>
        <w:rPr>
          <w:rFonts w:ascii="Times New Roman" w:eastAsia="Times New Roman" w:hAnsi="Times New Roman" w:cs="Times New Roman"/>
        </w:rPr>
        <w:t xml:space="preserve">More importantly, as rightly argued by Kumar </w:t>
      </w:r>
      <w:r w:rsidR="00287978" w:rsidRPr="00782872">
        <w:rPr>
          <w:rFonts w:ascii="Times New Roman" w:eastAsia="Times New Roman" w:hAnsi="Times New Roman" w:cs="Times New Roman"/>
        </w:rPr>
        <w:t>(15)</w:t>
      </w:r>
      <w:r w:rsidRPr="00782872">
        <w:rPr>
          <w:rFonts w:ascii="Times New Roman" w:eastAsia="Times New Roman" w:hAnsi="Times New Roman" w:cs="Times New Roman"/>
        </w:rPr>
        <w:t>,</w:t>
      </w:r>
      <w:r>
        <w:rPr>
          <w:rFonts w:ascii="Times New Roman" w:eastAsia="Times New Roman" w:hAnsi="Times New Roman" w:cs="Times New Roman"/>
        </w:rPr>
        <w:t xml:space="preserve"> </w:t>
      </w:r>
      <w:r w:rsidR="003A1282">
        <w:rPr>
          <w:rFonts w:ascii="Times New Roman" w:eastAsia="Times New Roman" w:hAnsi="Times New Roman" w:cs="Times New Roman"/>
        </w:rPr>
        <w:t xml:space="preserve">the </w:t>
      </w:r>
      <w:r>
        <w:rPr>
          <w:rFonts w:ascii="Times New Roman" w:eastAsia="Times New Roman" w:hAnsi="Times New Roman" w:cs="Times New Roman"/>
        </w:rPr>
        <w:t>involvement of a number of players in this process would compromise</w:t>
      </w:r>
      <w:r w:rsidR="003A1282">
        <w:rPr>
          <w:rFonts w:ascii="Times New Roman" w:eastAsia="Times New Roman" w:hAnsi="Times New Roman" w:cs="Times New Roman"/>
        </w:rPr>
        <w:t xml:space="preserve"> the</w:t>
      </w:r>
      <w:r>
        <w:rPr>
          <w:rFonts w:ascii="Times New Roman" w:eastAsia="Times New Roman" w:hAnsi="Times New Roman" w:cs="Times New Roman"/>
        </w:rPr>
        <w:t xml:space="preserve"> </w:t>
      </w:r>
      <w:r w:rsidR="003A1282">
        <w:rPr>
          <w:rFonts w:ascii="Times New Roman" w:eastAsia="Times New Roman" w:hAnsi="Times New Roman" w:cs="Times New Roman"/>
        </w:rPr>
        <w:t>autonomy</w:t>
      </w:r>
      <w:r w:rsidR="006D1941">
        <w:rPr>
          <w:rFonts w:ascii="Times New Roman" w:eastAsia="Times New Roman" w:hAnsi="Times New Roman" w:cs="Times New Roman"/>
        </w:rPr>
        <w:t xml:space="preserve"> </w:t>
      </w:r>
      <w:r>
        <w:rPr>
          <w:rFonts w:ascii="Times New Roman" w:eastAsia="Times New Roman" w:hAnsi="Times New Roman" w:cs="Times New Roman"/>
        </w:rPr>
        <w:t>of both the patient and the treating doctor</w:t>
      </w:r>
      <w:r w:rsidR="003A1282">
        <w:rPr>
          <w:rFonts w:ascii="Times New Roman" w:eastAsia="Times New Roman" w:hAnsi="Times New Roman" w:cs="Times New Roman"/>
        </w:rPr>
        <w:t>,</w:t>
      </w:r>
      <w:r>
        <w:rPr>
          <w:rFonts w:ascii="Times New Roman" w:eastAsia="Times New Roman" w:hAnsi="Times New Roman" w:cs="Times New Roman"/>
        </w:rPr>
        <w:t xml:space="preserve"> rendering the CC judgment</w:t>
      </w:r>
      <w:r w:rsidR="00FC3E54">
        <w:rPr>
          <w:rFonts w:ascii="Times New Roman" w:eastAsia="Times New Roman" w:hAnsi="Times New Roman" w:cs="Times New Roman"/>
        </w:rPr>
        <w:t xml:space="preserve"> </w:t>
      </w:r>
      <w:r>
        <w:rPr>
          <w:rFonts w:ascii="Times New Roman" w:eastAsia="Times New Roman" w:hAnsi="Times New Roman" w:cs="Times New Roman"/>
        </w:rPr>
        <w:t xml:space="preserve">ineffective and self-defeating. The Court has limited the scope of advance directives to only the withdrawal of medical treatment by terminally ill patients, a decision that is likely to significantly limit the utility of such an instrument. </w:t>
      </w:r>
    </w:p>
    <w:p w14:paraId="6B4BC7C8" w14:textId="7E8074B0" w:rsidR="003E0B35" w:rsidRDefault="00D7039F">
      <w:pPr>
        <w:jc w:val="both"/>
        <w:rPr>
          <w:rFonts w:ascii="Times New Roman" w:eastAsia="Times New Roman" w:hAnsi="Times New Roman" w:cs="Times New Roman"/>
        </w:rPr>
      </w:pPr>
      <w:r>
        <w:rPr>
          <w:rFonts w:ascii="Times New Roman" w:eastAsia="Times New Roman" w:hAnsi="Times New Roman" w:cs="Times New Roman"/>
        </w:rPr>
        <w:t>Third, the judgment</w:t>
      </w:r>
      <w:r w:rsidR="00FC3E54">
        <w:rPr>
          <w:rFonts w:ascii="Times New Roman" w:eastAsia="Times New Roman" w:hAnsi="Times New Roman" w:cs="Times New Roman"/>
        </w:rPr>
        <w:t xml:space="preserve"> </w:t>
      </w:r>
      <w:r>
        <w:rPr>
          <w:rFonts w:ascii="Times New Roman" w:eastAsia="Times New Roman" w:hAnsi="Times New Roman" w:cs="Times New Roman"/>
        </w:rPr>
        <w:t>has failed to contextuali</w:t>
      </w:r>
      <w:r w:rsidR="009969EE">
        <w:rPr>
          <w:rFonts w:ascii="Times New Roman" w:eastAsia="Times New Roman" w:hAnsi="Times New Roman" w:cs="Times New Roman"/>
        </w:rPr>
        <w:t>s</w:t>
      </w:r>
      <w:r>
        <w:rPr>
          <w:rFonts w:ascii="Times New Roman" w:eastAsia="Times New Roman" w:hAnsi="Times New Roman" w:cs="Times New Roman"/>
        </w:rPr>
        <w:t xml:space="preserve">e the </w:t>
      </w:r>
      <w:r w:rsidR="00782872">
        <w:rPr>
          <w:rFonts w:ascii="Times New Roman" w:eastAsia="Times New Roman" w:hAnsi="Times New Roman" w:cs="Times New Roman"/>
        </w:rPr>
        <w:t>“</w:t>
      </w:r>
      <w:r>
        <w:rPr>
          <w:rFonts w:ascii="Times New Roman" w:eastAsia="Times New Roman" w:hAnsi="Times New Roman" w:cs="Times New Roman"/>
        </w:rPr>
        <w:t>right to die</w:t>
      </w:r>
      <w:r w:rsidR="00782872">
        <w:rPr>
          <w:rFonts w:ascii="Times New Roman" w:eastAsia="Times New Roman" w:hAnsi="Times New Roman" w:cs="Times New Roman"/>
        </w:rPr>
        <w:t>”</w:t>
      </w:r>
      <w:r>
        <w:rPr>
          <w:rFonts w:ascii="Times New Roman" w:eastAsia="Times New Roman" w:hAnsi="Times New Roman" w:cs="Times New Roman"/>
        </w:rPr>
        <w:t xml:space="preserve"> debate, taking into consideration the existing inequity in access to healthcare and the overall organi</w:t>
      </w:r>
      <w:r w:rsidR="0061325F">
        <w:rPr>
          <w:rFonts w:ascii="Times New Roman" w:eastAsia="Times New Roman" w:hAnsi="Times New Roman" w:cs="Times New Roman"/>
        </w:rPr>
        <w:t>s</w:t>
      </w:r>
      <w:r>
        <w:rPr>
          <w:rFonts w:ascii="Times New Roman" w:eastAsia="Times New Roman" w:hAnsi="Times New Roman" w:cs="Times New Roman"/>
        </w:rPr>
        <w:t xml:space="preserve">ation of the healthcare system in India.   Currently, there is no universal health coverage for citizens of India except for the government’s most recent announcement of the National Health Protection Scheme (NHPS) </w:t>
      </w:r>
      <w:r w:rsidR="00287978" w:rsidRPr="00782872">
        <w:rPr>
          <w:rFonts w:ascii="Times New Roman" w:eastAsia="Times New Roman" w:hAnsi="Times New Roman" w:cs="Times New Roman"/>
        </w:rPr>
        <w:t>(16)</w:t>
      </w:r>
      <w:r w:rsidR="00474F6E" w:rsidRPr="00782872">
        <w:rPr>
          <w:rFonts w:ascii="Times New Roman" w:eastAsia="Times New Roman" w:hAnsi="Times New Roman" w:cs="Times New Roman"/>
        </w:rPr>
        <w:t>.</w:t>
      </w:r>
      <w:r>
        <w:rPr>
          <w:rFonts w:ascii="Times New Roman" w:eastAsia="Times New Roman" w:hAnsi="Times New Roman" w:cs="Times New Roman"/>
        </w:rPr>
        <w:t xml:space="preserve">  The NHPS has been critiqued both for its overall lackadaisical conceptual framework and unviability in terms of availability of a public fund to optimally translate the scheme on the ground</w:t>
      </w:r>
      <w:r w:rsidRPr="00782872">
        <w:rPr>
          <w:rFonts w:ascii="Times New Roman" w:eastAsia="Times New Roman" w:hAnsi="Times New Roman" w:cs="Times New Roman"/>
        </w:rPr>
        <w:t xml:space="preserve">. </w:t>
      </w:r>
      <w:r w:rsidR="00287978" w:rsidRPr="00782872">
        <w:rPr>
          <w:rFonts w:ascii="Times New Roman" w:eastAsia="Times New Roman" w:hAnsi="Times New Roman" w:cs="Times New Roman"/>
        </w:rPr>
        <w:t>(1</w:t>
      </w:r>
      <w:r w:rsidR="00474F6E" w:rsidRPr="00782872">
        <w:rPr>
          <w:rFonts w:ascii="Times New Roman" w:eastAsia="Times New Roman" w:hAnsi="Times New Roman" w:cs="Times New Roman"/>
        </w:rPr>
        <w:t>6</w:t>
      </w:r>
      <w:r w:rsidR="00287978" w:rsidRPr="00782872">
        <w:rPr>
          <w:rFonts w:ascii="Times New Roman" w:eastAsia="Times New Roman" w:hAnsi="Times New Roman" w:cs="Times New Roman"/>
        </w:rPr>
        <w:t>, 1</w:t>
      </w:r>
      <w:r w:rsidR="00474F6E" w:rsidRPr="00782872">
        <w:rPr>
          <w:rFonts w:ascii="Times New Roman" w:eastAsia="Times New Roman" w:hAnsi="Times New Roman" w:cs="Times New Roman"/>
        </w:rPr>
        <w:t>7</w:t>
      </w:r>
      <w:r w:rsidR="00287978" w:rsidRPr="00782872">
        <w:rPr>
          <w:rFonts w:ascii="Times New Roman" w:eastAsia="Times New Roman" w:hAnsi="Times New Roman" w:cs="Times New Roman"/>
        </w:rPr>
        <w:t>)</w:t>
      </w:r>
      <w:r w:rsidR="00474F6E" w:rsidRPr="00782872">
        <w:rPr>
          <w:rFonts w:ascii="Times New Roman" w:eastAsia="Times New Roman" w:hAnsi="Times New Roman" w:cs="Times New Roman"/>
        </w:rPr>
        <w:t>.</w:t>
      </w:r>
      <w:r>
        <w:rPr>
          <w:rFonts w:ascii="Times New Roman" w:eastAsia="Times New Roman" w:hAnsi="Times New Roman" w:cs="Times New Roman"/>
        </w:rPr>
        <w:t xml:space="preserve"> </w:t>
      </w:r>
    </w:p>
    <w:p w14:paraId="553C29A2" w14:textId="59D142C2" w:rsidR="003E0B35" w:rsidRDefault="00FC3E54">
      <w:pPr>
        <w:jc w:val="both"/>
        <w:rPr>
          <w:rFonts w:ascii="Times New Roman" w:eastAsia="Times New Roman" w:hAnsi="Times New Roman" w:cs="Times New Roman"/>
        </w:rPr>
      </w:pPr>
      <w:r>
        <w:rPr>
          <w:rFonts w:ascii="Times New Roman" w:eastAsia="Times New Roman" w:hAnsi="Times New Roman" w:cs="Times New Roman"/>
        </w:rPr>
        <w:t>In this regard, the CC</w:t>
      </w:r>
      <w:r w:rsidR="00D7039F">
        <w:rPr>
          <w:rFonts w:ascii="Times New Roman" w:eastAsia="Times New Roman" w:hAnsi="Times New Roman" w:cs="Times New Roman"/>
        </w:rPr>
        <w:t xml:space="preserve"> judgment</w:t>
      </w:r>
      <w:r w:rsidR="00376FCE">
        <w:rPr>
          <w:rFonts w:ascii="Times New Roman" w:eastAsia="Times New Roman" w:hAnsi="Times New Roman" w:cs="Times New Roman"/>
        </w:rPr>
        <w:t>,</w:t>
      </w:r>
      <w:r w:rsidR="00D7039F">
        <w:rPr>
          <w:rFonts w:ascii="Times New Roman" w:eastAsia="Times New Roman" w:hAnsi="Times New Roman" w:cs="Times New Roman"/>
        </w:rPr>
        <w:t xml:space="preserve"> in our opinion, missed the opportunity to at least make </w:t>
      </w:r>
      <w:r w:rsidR="00782872">
        <w:rPr>
          <w:rFonts w:ascii="Times New Roman" w:eastAsia="Times New Roman" w:hAnsi="Times New Roman" w:cs="Times New Roman"/>
        </w:rPr>
        <w:t xml:space="preserve">a </w:t>
      </w:r>
      <w:r w:rsidR="00D7039F">
        <w:rPr>
          <w:rFonts w:ascii="Times New Roman" w:eastAsia="Times New Roman" w:hAnsi="Times New Roman" w:cs="Times New Roman"/>
        </w:rPr>
        <w:t xml:space="preserve">reference to the fact that a large number of people in India are forced to embrace an undignified death due to the lack of resources to access necessary care. Amongst others, the roots of the latter can be traced to a poorly funded public healthcare system, and an unaffordable and unregulated private healthcare system. As a result, the judgment responds, if at all, to the needs of only </w:t>
      </w:r>
      <w:r>
        <w:rPr>
          <w:rFonts w:ascii="Times New Roman" w:eastAsia="Times New Roman" w:hAnsi="Times New Roman" w:cs="Times New Roman"/>
        </w:rPr>
        <w:t xml:space="preserve">of </w:t>
      </w:r>
      <w:r w:rsidR="00D7039F">
        <w:rPr>
          <w:rFonts w:ascii="Times New Roman" w:eastAsia="Times New Roman" w:hAnsi="Times New Roman" w:cs="Times New Roman"/>
        </w:rPr>
        <w:t xml:space="preserve">a small segment of the population which may be able to access care in situations such as when a patient is in a permanent vegetative state or in a terminal state of an incurable illness. </w:t>
      </w:r>
    </w:p>
    <w:p w14:paraId="00160DF0" w14:textId="50270891" w:rsidR="003E0B35" w:rsidRDefault="00D7039F" w:rsidP="009470BF">
      <w:pPr>
        <w:tabs>
          <w:tab w:val="left" w:pos="8280"/>
        </w:tabs>
        <w:spacing w:after="0"/>
        <w:jc w:val="both"/>
        <w:rPr>
          <w:rFonts w:ascii="Times New Roman" w:eastAsia="Times New Roman" w:hAnsi="Times New Roman" w:cs="Times New Roman"/>
        </w:rPr>
      </w:pPr>
      <w:r>
        <w:rPr>
          <w:rFonts w:ascii="Times New Roman" w:eastAsia="Times New Roman" w:hAnsi="Times New Roman" w:cs="Times New Roman"/>
        </w:rPr>
        <w:t>Finally, we would like express our deep distress a</w:t>
      </w:r>
      <w:r w:rsidR="0061325F">
        <w:rPr>
          <w:rFonts w:ascii="Times New Roman" w:eastAsia="Times New Roman" w:hAnsi="Times New Roman" w:cs="Times New Roman"/>
        </w:rPr>
        <w:t>t</w:t>
      </w:r>
      <w:r w:rsidR="006D1941">
        <w:rPr>
          <w:rFonts w:ascii="Times New Roman" w:eastAsia="Times New Roman" w:hAnsi="Times New Roman" w:cs="Times New Roman"/>
        </w:rPr>
        <w:t xml:space="preserve"> </w:t>
      </w:r>
      <w:r>
        <w:rPr>
          <w:rFonts w:ascii="Times New Roman" w:eastAsia="Times New Roman" w:hAnsi="Times New Roman" w:cs="Times New Roman"/>
        </w:rPr>
        <w:t xml:space="preserve">Justice Sikri’s separate opinion comprising </w:t>
      </w:r>
      <w:r w:rsidR="006D1941">
        <w:rPr>
          <w:rFonts w:ascii="Times New Roman" w:eastAsia="Times New Roman" w:hAnsi="Times New Roman" w:cs="Times New Roman"/>
        </w:rPr>
        <w:t xml:space="preserve">part of </w:t>
      </w:r>
      <w:r>
        <w:rPr>
          <w:rFonts w:ascii="Times New Roman" w:eastAsia="Times New Roman" w:hAnsi="Times New Roman" w:cs="Times New Roman"/>
        </w:rPr>
        <w:t xml:space="preserve">the CC  </w:t>
      </w:r>
      <w:r w:rsidR="009969EE">
        <w:rPr>
          <w:rFonts w:ascii="Times New Roman" w:eastAsia="Times New Roman" w:hAnsi="Times New Roman" w:cs="Times New Roman"/>
        </w:rPr>
        <w:t xml:space="preserve"> </w:t>
      </w:r>
      <w:r>
        <w:rPr>
          <w:rFonts w:ascii="Times New Roman" w:eastAsia="Times New Roman" w:hAnsi="Times New Roman" w:cs="Times New Roman"/>
        </w:rPr>
        <w:t xml:space="preserve">judgment </w:t>
      </w:r>
      <w:r w:rsidR="00FC3E54" w:rsidRPr="00274077">
        <w:rPr>
          <w:rFonts w:ascii="Times New Roman" w:eastAsia="Times New Roman" w:hAnsi="Times New Roman" w:cs="Times New Roman"/>
        </w:rPr>
        <w:t>(1)</w:t>
      </w:r>
      <w:r w:rsidR="00474F6E" w:rsidRPr="00274077">
        <w:rPr>
          <w:rFonts w:ascii="Times New Roman" w:eastAsia="Times New Roman" w:hAnsi="Times New Roman" w:cs="Times New Roman"/>
        </w:rPr>
        <w:t>,</w:t>
      </w:r>
      <w:r>
        <w:rPr>
          <w:rFonts w:ascii="Times New Roman" w:eastAsia="Times New Roman" w:hAnsi="Times New Roman" w:cs="Times New Roman"/>
        </w:rPr>
        <w:t xml:space="preserve"> bringing in the perspective of economics and the need for rationing scarce healthcare resources</w:t>
      </w:r>
      <w:r w:rsidR="00274077">
        <w:rPr>
          <w:rFonts w:ascii="Times New Roman" w:eastAsia="Times New Roman" w:hAnsi="Times New Roman" w:cs="Times New Roman"/>
        </w:rPr>
        <w:t>.</w:t>
      </w:r>
      <w:r>
        <w:rPr>
          <w:rFonts w:ascii="Times New Roman" w:eastAsia="Times New Roman" w:hAnsi="Times New Roman" w:cs="Times New Roman"/>
        </w:rPr>
        <w:t xml:space="preserve"> He suggests that euthanasia could also be justified if it </w:t>
      </w:r>
      <w:r w:rsidR="009969EE">
        <w:rPr>
          <w:rFonts w:ascii="Times New Roman" w:eastAsia="Times New Roman" w:hAnsi="Times New Roman" w:cs="Times New Roman"/>
        </w:rPr>
        <w:t>is</w:t>
      </w:r>
      <w:r>
        <w:rPr>
          <w:rFonts w:ascii="Times New Roman" w:eastAsia="Times New Roman" w:hAnsi="Times New Roman" w:cs="Times New Roman"/>
        </w:rPr>
        <w:t xml:space="preserve"> viewed or discussed in the context of economic principles.   In this regard, he mentions two questions:  “First, because of rampant poverty where majority of the persons are not able to afford health services, should they be forced to spend on medical treatment beyond their means and in the process compelling them to sell their house property, household things and other assets which may be means of livelihood Secondly, when there are limited medical facilities available, should a major part thereof be consumed on those patients who have no chances of recovery?” </w:t>
      </w:r>
      <w:r w:rsidRPr="00274077">
        <w:rPr>
          <w:rFonts w:ascii="Times New Roman" w:eastAsia="Times New Roman" w:hAnsi="Times New Roman" w:cs="Times New Roman"/>
        </w:rPr>
        <w:t>(</w:t>
      </w:r>
      <w:ins w:id="14" w:author="Admin" w:date="2018-04-10T12:23:00Z">
        <w:r w:rsidR="00274077">
          <w:rPr>
            <w:rFonts w:ascii="Times New Roman" w:eastAsia="Times New Roman" w:hAnsi="Times New Roman" w:cs="Times New Roman"/>
          </w:rPr>
          <w:t>(1:p 277)</w:t>
        </w:r>
      </w:ins>
      <w:commentRangeStart w:id="15"/>
      <w:del w:id="16" w:author="Admin" w:date="2018-04-10T12:23:00Z">
        <w:r w:rsidRPr="00274077" w:rsidDel="00274077">
          <w:rPr>
            <w:rFonts w:ascii="Times New Roman" w:eastAsia="Times New Roman" w:hAnsi="Times New Roman" w:cs="Times New Roman"/>
          </w:rPr>
          <w:delText xml:space="preserve">pp: </w:delText>
        </w:r>
        <w:r w:rsidR="00474F6E" w:rsidRPr="00274077" w:rsidDel="00274077">
          <w:rPr>
            <w:rFonts w:ascii="Times New Roman" w:eastAsia="Times New Roman" w:hAnsi="Times New Roman" w:cs="Times New Roman"/>
          </w:rPr>
          <w:delText>85 of 112</w:delText>
        </w:r>
        <w:commentRangeEnd w:id="15"/>
        <w:r w:rsidR="009969EE" w:rsidRPr="00274077" w:rsidDel="00274077">
          <w:rPr>
            <w:rStyle w:val="CommentReference"/>
            <w:rFonts w:cs="Mangal"/>
          </w:rPr>
          <w:commentReference w:id="15"/>
        </w:r>
        <w:r w:rsidR="00474F6E" w:rsidRPr="00274077" w:rsidDel="00274077">
          <w:rPr>
            <w:rFonts w:ascii="Times New Roman" w:eastAsia="Times New Roman" w:hAnsi="Times New Roman" w:cs="Times New Roman"/>
          </w:rPr>
          <w:delText>)</w:delText>
        </w:r>
      </w:del>
      <w:r>
        <w:rPr>
          <w:rFonts w:ascii="Times New Roman" w:eastAsia="Times New Roman" w:hAnsi="Times New Roman" w:cs="Times New Roman"/>
        </w:rPr>
        <w:t xml:space="preserve"> </w:t>
      </w:r>
    </w:p>
    <w:p w14:paraId="69215ABF" w14:textId="77777777" w:rsidR="003E0B35" w:rsidRDefault="003E0B35">
      <w:pPr>
        <w:spacing w:after="0"/>
        <w:jc w:val="both"/>
        <w:rPr>
          <w:rFonts w:ascii="Times New Roman" w:eastAsia="Times New Roman" w:hAnsi="Times New Roman" w:cs="Times New Roman"/>
        </w:rPr>
      </w:pPr>
    </w:p>
    <w:p w14:paraId="3FA331D2" w14:textId="05275320" w:rsidR="003E0B35" w:rsidRDefault="00D7039F">
      <w:pPr>
        <w:spacing w:after="0"/>
        <w:jc w:val="both"/>
        <w:rPr>
          <w:rFonts w:ascii="Times New Roman" w:eastAsia="Times New Roman" w:hAnsi="Times New Roman" w:cs="Times New Roman"/>
        </w:rPr>
      </w:pPr>
      <w:r>
        <w:rPr>
          <w:rFonts w:ascii="Times New Roman" w:eastAsia="Times New Roman" w:hAnsi="Times New Roman" w:cs="Times New Roman"/>
        </w:rPr>
        <w:t xml:space="preserve">He develops his argument further by invoking </w:t>
      </w:r>
      <w:r w:rsidR="009969EE">
        <w:rPr>
          <w:rFonts w:ascii="Times New Roman" w:eastAsia="Times New Roman" w:hAnsi="Times New Roman" w:cs="Times New Roman"/>
        </w:rPr>
        <w:t xml:space="preserve">the </w:t>
      </w:r>
      <w:r>
        <w:rPr>
          <w:rFonts w:ascii="Times New Roman" w:eastAsia="Times New Roman" w:hAnsi="Times New Roman" w:cs="Times New Roman"/>
        </w:rPr>
        <w:t xml:space="preserve">views </w:t>
      </w:r>
      <w:r w:rsidR="009969EE">
        <w:rPr>
          <w:rFonts w:ascii="Times New Roman" w:eastAsia="Times New Roman" w:hAnsi="Times New Roman" w:cs="Times New Roman"/>
        </w:rPr>
        <w:t>of</w:t>
      </w:r>
      <w:r>
        <w:rPr>
          <w:rFonts w:ascii="Times New Roman" w:eastAsia="Times New Roman" w:hAnsi="Times New Roman" w:cs="Times New Roman"/>
        </w:rPr>
        <w:t xml:space="preserve"> other scholars such as </w:t>
      </w:r>
      <w:r w:rsidR="009969EE">
        <w:rPr>
          <w:rFonts w:ascii="Times New Roman" w:eastAsia="Times New Roman" w:hAnsi="Times New Roman" w:cs="Times New Roman"/>
        </w:rPr>
        <w:t>“</w:t>
      </w:r>
      <w:r>
        <w:rPr>
          <w:rFonts w:ascii="Times New Roman" w:eastAsia="Times New Roman" w:hAnsi="Times New Roman" w:cs="Times New Roman"/>
        </w:rPr>
        <w:t>benefit to the individual vs to society</w:t>
      </w:r>
      <w:r w:rsidR="009969EE">
        <w:rPr>
          <w:rFonts w:ascii="Times New Roman" w:eastAsia="Times New Roman" w:hAnsi="Times New Roman" w:cs="Times New Roman"/>
        </w:rPr>
        <w:t>”</w:t>
      </w:r>
      <w:r>
        <w:rPr>
          <w:rFonts w:ascii="Times New Roman" w:eastAsia="Times New Roman" w:hAnsi="Times New Roman" w:cs="Times New Roman"/>
        </w:rPr>
        <w:t>, that introducing an economic perspective is not incompatible with ethical issues</w:t>
      </w:r>
      <w:r w:rsidR="009969EE">
        <w:rPr>
          <w:rFonts w:ascii="Times New Roman" w:eastAsia="Times New Roman" w:hAnsi="Times New Roman" w:cs="Times New Roman"/>
        </w:rPr>
        <w:t>”</w:t>
      </w:r>
      <w:r>
        <w:rPr>
          <w:rFonts w:ascii="Times New Roman" w:eastAsia="Times New Roman" w:hAnsi="Times New Roman" w:cs="Times New Roman"/>
        </w:rPr>
        <w:t xml:space="preserve">, and that legal permissibility justified on grounds of </w:t>
      </w:r>
      <w:r w:rsidR="009969EE">
        <w:rPr>
          <w:rFonts w:ascii="Times New Roman" w:eastAsia="Times New Roman" w:hAnsi="Times New Roman" w:cs="Times New Roman"/>
        </w:rPr>
        <w:t>“</w:t>
      </w:r>
      <w:r>
        <w:rPr>
          <w:rFonts w:ascii="Times New Roman" w:eastAsia="Times New Roman" w:hAnsi="Times New Roman" w:cs="Times New Roman"/>
        </w:rPr>
        <w:t>respecting dignity</w:t>
      </w:r>
      <w:r w:rsidR="009969EE">
        <w:rPr>
          <w:rFonts w:ascii="Times New Roman" w:eastAsia="Times New Roman" w:hAnsi="Times New Roman" w:cs="Times New Roman"/>
        </w:rPr>
        <w:t>”</w:t>
      </w:r>
      <w:r>
        <w:rPr>
          <w:rFonts w:ascii="Times New Roman" w:eastAsia="Times New Roman" w:hAnsi="Times New Roman" w:cs="Times New Roman"/>
        </w:rPr>
        <w:t xml:space="preserve"> is further strengthened by the aforesaid economic consideration.  What is most disturbing about this position of Justice Sikri is that neither h</w:t>
      </w:r>
      <w:r w:rsidR="009969EE">
        <w:rPr>
          <w:rFonts w:ascii="Times New Roman" w:eastAsia="Times New Roman" w:hAnsi="Times New Roman" w:cs="Times New Roman"/>
        </w:rPr>
        <w:t>e</w:t>
      </w:r>
      <w:r>
        <w:rPr>
          <w:rFonts w:ascii="Times New Roman" w:eastAsia="Times New Roman" w:hAnsi="Times New Roman" w:cs="Times New Roman"/>
        </w:rPr>
        <w:t xml:space="preserve"> nor any</w:t>
      </w:r>
      <w:r w:rsidR="009969EE">
        <w:rPr>
          <w:rFonts w:ascii="Times New Roman" w:eastAsia="Times New Roman" w:hAnsi="Times New Roman" w:cs="Times New Roman"/>
        </w:rPr>
        <w:t xml:space="preserve"> other judge</w:t>
      </w:r>
      <w:r>
        <w:rPr>
          <w:rFonts w:ascii="Times New Roman" w:eastAsia="Times New Roman" w:hAnsi="Times New Roman" w:cs="Times New Roman"/>
        </w:rPr>
        <w:t xml:space="preserve"> from the CB makes even a passing reference to the state’s ethical obligation to hono</w:t>
      </w:r>
      <w:r w:rsidR="009969EE">
        <w:rPr>
          <w:rFonts w:ascii="Times New Roman" w:eastAsia="Times New Roman" w:hAnsi="Times New Roman" w:cs="Times New Roman"/>
        </w:rPr>
        <w:t>u</w:t>
      </w:r>
      <w:r>
        <w:rPr>
          <w:rFonts w:ascii="Times New Roman" w:eastAsia="Times New Roman" w:hAnsi="Times New Roman" w:cs="Times New Roman"/>
        </w:rPr>
        <w:t xml:space="preserve">r people’s right to healthcare by putting in place robust policies such as universal health coverage. In the absence of this, any economic considerations to justify euthanasia are tantamount to suggesting that those who can’t afford </w:t>
      </w:r>
      <w:r w:rsidR="009969EE">
        <w:rPr>
          <w:rFonts w:ascii="Times New Roman" w:eastAsia="Times New Roman" w:hAnsi="Times New Roman" w:cs="Times New Roman"/>
        </w:rPr>
        <w:t xml:space="preserve">the </w:t>
      </w:r>
      <w:r>
        <w:rPr>
          <w:rFonts w:ascii="Times New Roman" w:eastAsia="Times New Roman" w:hAnsi="Times New Roman" w:cs="Times New Roman"/>
        </w:rPr>
        <w:t xml:space="preserve">necessary comprehensive healthcare are lesser individuals and </w:t>
      </w:r>
      <w:r w:rsidR="00E0787A">
        <w:rPr>
          <w:rFonts w:ascii="Times New Roman" w:eastAsia="Times New Roman" w:hAnsi="Times New Roman" w:cs="Times New Roman"/>
        </w:rPr>
        <w:t xml:space="preserve">must put up with </w:t>
      </w:r>
      <w:r>
        <w:rPr>
          <w:rFonts w:ascii="Times New Roman" w:eastAsia="Times New Roman" w:hAnsi="Times New Roman" w:cs="Times New Roman"/>
        </w:rPr>
        <w:t xml:space="preserve">suffering and </w:t>
      </w:r>
      <w:r w:rsidR="00E0787A">
        <w:rPr>
          <w:rFonts w:ascii="Times New Roman" w:eastAsia="Times New Roman" w:hAnsi="Times New Roman" w:cs="Times New Roman"/>
        </w:rPr>
        <w:t xml:space="preserve">dying </w:t>
      </w:r>
      <w:r>
        <w:rPr>
          <w:rFonts w:ascii="Times New Roman" w:eastAsia="Times New Roman" w:hAnsi="Times New Roman" w:cs="Times New Roman"/>
        </w:rPr>
        <w:t xml:space="preserve">in pain. This position in a way completely absolves the state of its overall obligations towards its citizens which is a dangerous path for us as a country to tread on. It undermines the very foundation of Constitutional values. </w:t>
      </w:r>
    </w:p>
    <w:p w14:paraId="72BB23FF" w14:textId="77777777" w:rsidR="003E0B35" w:rsidRDefault="003E0B35">
      <w:pPr>
        <w:spacing w:after="0"/>
        <w:rPr>
          <w:rFonts w:ascii="Times New Roman" w:eastAsia="Times New Roman" w:hAnsi="Times New Roman" w:cs="Times New Roman"/>
        </w:rPr>
      </w:pPr>
    </w:p>
    <w:p w14:paraId="1060DE42" w14:textId="77777777" w:rsidR="003E0B35" w:rsidRDefault="00D7039F">
      <w:pPr>
        <w:spacing w:after="0"/>
        <w:jc w:val="both"/>
        <w:rPr>
          <w:rFonts w:ascii="Times New Roman" w:eastAsia="Times New Roman" w:hAnsi="Times New Roman" w:cs="Times New Roman"/>
          <w:b/>
        </w:rPr>
      </w:pPr>
      <w:r>
        <w:rPr>
          <w:rFonts w:ascii="Times New Roman" w:eastAsia="Times New Roman" w:hAnsi="Times New Roman" w:cs="Times New Roman"/>
          <w:b/>
        </w:rPr>
        <w:t>Closing remarks</w:t>
      </w:r>
    </w:p>
    <w:p w14:paraId="6F3B3DC0" w14:textId="77777777" w:rsidR="003E0B35" w:rsidRDefault="003E0B35">
      <w:pPr>
        <w:spacing w:after="0"/>
        <w:jc w:val="both"/>
        <w:rPr>
          <w:rFonts w:ascii="Times New Roman" w:eastAsia="Times New Roman" w:hAnsi="Times New Roman" w:cs="Times New Roman"/>
        </w:rPr>
      </w:pPr>
    </w:p>
    <w:p w14:paraId="4EBCDC4B" w14:textId="50B31AB3" w:rsidR="003E0B35" w:rsidRDefault="00D7039F">
      <w:pPr>
        <w:spacing w:after="0"/>
        <w:jc w:val="both"/>
        <w:rPr>
          <w:rFonts w:ascii="Times New Roman" w:eastAsia="Times New Roman" w:hAnsi="Times New Roman" w:cs="Times New Roman"/>
        </w:rPr>
      </w:pPr>
      <w:r>
        <w:rPr>
          <w:rFonts w:ascii="Times New Roman" w:eastAsia="Times New Roman" w:hAnsi="Times New Roman" w:cs="Times New Roman"/>
        </w:rPr>
        <w:t xml:space="preserve">We have demonstrated that the judgment is shaped by the legal discourse on euthanasia and largely remains divorced from the ethics discourse on the </w:t>
      </w:r>
      <w:r w:rsidR="009969EE">
        <w:rPr>
          <w:rFonts w:ascii="Times New Roman" w:eastAsia="Times New Roman" w:hAnsi="Times New Roman" w:cs="Times New Roman"/>
        </w:rPr>
        <w:t>subject</w:t>
      </w:r>
      <w:r>
        <w:rPr>
          <w:rFonts w:ascii="Times New Roman" w:eastAsia="Times New Roman" w:hAnsi="Times New Roman" w:cs="Times New Roman"/>
        </w:rPr>
        <w:t>. While the separate opinion p</w:t>
      </w:r>
      <w:r w:rsidR="00A6786B">
        <w:rPr>
          <w:rFonts w:ascii="Times New Roman" w:eastAsia="Times New Roman" w:hAnsi="Times New Roman" w:cs="Times New Roman"/>
        </w:rPr>
        <w:t>enned by Justice Chandrachud en</w:t>
      </w:r>
      <w:r>
        <w:rPr>
          <w:rFonts w:ascii="Times New Roman" w:eastAsia="Times New Roman" w:hAnsi="Times New Roman" w:cs="Times New Roman"/>
        </w:rPr>
        <w:t>gages extensively with the ethical dimension</w:t>
      </w:r>
      <w:r w:rsidR="000D2A5E">
        <w:rPr>
          <w:rFonts w:ascii="Times New Roman" w:eastAsia="Times New Roman" w:hAnsi="Times New Roman" w:cs="Times New Roman"/>
        </w:rPr>
        <w:t>s</w:t>
      </w:r>
      <w:r>
        <w:rPr>
          <w:rFonts w:ascii="Times New Roman" w:eastAsia="Times New Roman" w:hAnsi="Times New Roman" w:cs="Times New Roman"/>
        </w:rPr>
        <w:t xml:space="preserve"> of the euthanasia debate, his Conclusion</w:t>
      </w:r>
      <w:r w:rsidR="00274077">
        <w:rPr>
          <w:rFonts w:ascii="Times New Roman" w:eastAsia="Times New Roman" w:hAnsi="Times New Roman" w:cs="Times New Roman"/>
        </w:rPr>
        <w:t xml:space="preserve"> </w:t>
      </w:r>
      <w:r>
        <w:rPr>
          <w:rFonts w:ascii="Times New Roman" w:eastAsia="Times New Roman" w:hAnsi="Times New Roman" w:cs="Times New Roman"/>
        </w:rPr>
        <w:t>focuses on the constitutional framework to justify the legal permissibility of passive euthanasia and impermissibility of active euthanasia</w:t>
      </w:r>
      <w:r w:rsidR="000D2A5E">
        <w:rPr>
          <w:rFonts w:ascii="Times New Roman" w:eastAsia="Times New Roman" w:hAnsi="Times New Roman" w:cs="Times New Roman"/>
        </w:rPr>
        <w:t>,</w:t>
      </w:r>
      <w:r>
        <w:rPr>
          <w:rFonts w:ascii="Times New Roman" w:eastAsia="Times New Roman" w:hAnsi="Times New Roman" w:cs="Times New Roman"/>
        </w:rPr>
        <w:t xml:space="preserve"> as is the case with the concluding sectio</w:t>
      </w:r>
      <w:r w:rsidR="00A6786B">
        <w:rPr>
          <w:rFonts w:ascii="Times New Roman" w:eastAsia="Times New Roman" w:hAnsi="Times New Roman" w:cs="Times New Roman"/>
        </w:rPr>
        <w:t>ns of the rest of the three jud</w:t>
      </w:r>
      <w:r>
        <w:rPr>
          <w:rFonts w:ascii="Times New Roman" w:eastAsia="Times New Roman" w:hAnsi="Times New Roman" w:cs="Times New Roman"/>
        </w:rPr>
        <w:t xml:space="preserve">gments.  </w:t>
      </w:r>
    </w:p>
    <w:p w14:paraId="3E5C18AA" w14:textId="77777777" w:rsidR="003E0B35" w:rsidRDefault="003E0B35">
      <w:pPr>
        <w:spacing w:after="0"/>
        <w:jc w:val="both"/>
        <w:rPr>
          <w:rFonts w:ascii="Times New Roman" w:eastAsia="Times New Roman" w:hAnsi="Times New Roman" w:cs="Times New Roman"/>
        </w:rPr>
      </w:pPr>
    </w:p>
    <w:p w14:paraId="6E2B0F6A" w14:textId="5A385DDC" w:rsidR="003E0B35" w:rsidRDefault="000D2A5E">
      <w:pPr>
        <w:spacing w:after="0"/>
        <w:jc w:val="both"/>
        <w:rPr>
          <w:rFonts w:ascii="Times New Roman" w:eastAsia="Times New Roman" w:hAnsi="Times New Roman" w:cs="Times New Roman"/>
        </w:rPr>
      </w:pPr>
      <w:r>
        <w:rPr>
          <w:rFonts w:ascii="Times New Roman" w:eastAsia="Times New Roman" w:hAnsi="Times New Roman" w:cs="Times New Roman"/>
        </w:rPr>
        <w:t>Considering t</w:t>
      </w:r>
      <w:r w:rsidR="00D7039F">
        <w:rPr>
          <w:rFonts w:ascii="Times New Roman" w:eastAsia="Times New Roman" w:hAnsi="Times New Roman" w:cs="Times New Roman"/>
        </w:rPr>
        <w:t xml:space="preserve">he fact that the final judgment took about a decade and a half to respond to the </w:t>
      </w:r>
      <w:r w:rsidR="00287978">
        <w:rPr>
          <w:rFonts w:ascii="Times New Roman" w:eastAsia="Times New Roman" w:hAnsi="Times New Roman" w:cs="Times New Roman"/>
        </w:rPr>
        <w:t xml:space="preserve">CC </w:t>
      </w:r>
      <w:r w:rsidR="00D7039F">
        <w:rPr>
          <w:rFonts w:ascii="Times New Roman" w:eastAsia="Times New Roman" w:hAnsi="Times New Roman" w:cs="Times New Roman"/>
        </w:rPr>
        <w:t xml:space="preserve">petition </w:t>
      </w:r>
      <w:r w:rsidR="00287978" w:rsidRPr="00274077">
        <w:rPr>
          <w:rFonts w:ascii="Times New Roman" w:eastAsia="Times New Roman" w:hAnsi="Times New Roman" w:cs="Times New Roman"/>
        </w:rPr>
        <w:t>(3)</w:t>
      </w:r>
      <w:r w:rsidR="00D7039F" w:rsidRPr="00274077">
        <w:rPr>
          <w:rFonts w:ascii="Times New Roman" w:eastAsia="Times New Roman" w:hAnsi="Times New Roman" w:cs="Times New Roman"/>
        </w:rPr>
        <w:t>,</w:t>
      </w:r>
      <w:r w:rsidR="00D7039F">
        <w:rPr>
          <w:rFonts w:ascii="Times New Roman" w:eastAsia="Times New Roman" w:hAnsi="Times New Roman" w:cs="Times New Roman"/>
        </w:rPr>
        <w:t xml:space="preserve"> </w:t>
      </w:r>
      <w:r w:rsidR="00EF7FB7">
        <w:rPr>
          <w:rFonts w:ascii="Times New Roman" w:eastAsia="Times New Roman" w:hAnsi="Times New Roman" w:cs="Times New Roman"/>
        </w:rPr>
        <w:t xml:space="preserve">one would </w:t>
      </w:r>
      <w:r w:rsidR="00D7039F">
        <w:rPr>
          <w:rFonts w:ascii="Times New Roman" w:eastAsia="Times New Roman" w:hAnsi="Times New Roman" w:cs="Times New Roman"/>
        </w:rPr>
        <w:t xml:space="preserve">have expected more from it. Overall, the CC judgment </w:t>
      </w:r>
      <w:r w:rsidR="00474F6E">
        <w:rPr>
          <w:rFonts w:ascii="Times New Roman" w:eastAsia="Times New Roman" w:hAnsi="Times New Roman" w:cs="Times New Roman"/>
        </w:rPr>
        <w:t xml:space="preserve"> </w:t>
      </w:r>
      <w:r w:rsidR="003A00A4" w:rsidRPr="00274077">
        <w:rPr>
          <w:rFonts w:ascii="Times New Roman" w:eastAsia="Times New Roman" w:hAnsi="Times New Roman" w:cs="Times New Roman"/>
        </w:rPr>
        <w:t>(1)</w:t>
      </w:r>
      <w:r w:rsidR="003A00A4">
        <w:rPr>
          <w:rFonts w:ascii="Times New Roman" w:eastAsia="Times New Roman" w:hAnsi="Times New Roman" w:cs="Times New Roman"/>
        </w:rPr>
        <w:t xml:space="preserve"> </w:t>
      </w:r>
      <w:r w:rsidR="00D7039F">
        <w:rPr>
          <w:rFonts w:ascii="Times New Roman" w:eastAsia="Times New Roman" w:hAnsi="Times New Roman" w:cs="Times New Roman"/>
        </w:rPr>
        <w:t>fails to make reference to: (a) the need for extensive reforms in the healthcare system in India that would squarely address the entrenched inequity in people’s access to healthcare; (b</w:t>
      </w:r>
      <w:commentRangeStart w:id="17"/>
      <w:r w:rsidR="00D7039F">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D7039F">
        <w:rPr>
          <w:rFonts w:ascii="Times New Roman" w:eastAsia="Times New Roman" w:hAnsi="Times New Roman" w:cs="Times New Roman"/>
        </w:rPr>
        <w:t>much needed multifold increase in the health budget</w:t>
      </w:r>
      <w:commentRangeEnd w:id="17"/>
      <w:r w:rsidR="00440001">
        <w:rPr>
          <w:rStyle w:val="CommentReference"/>
          <w:rFonts w:cs="Mangal"/>
        </w:rPr>
        <w:commentReference w:id="17"/>
      </w:r>
      <w:r w:rsidR="00D7039F">
        <w:rPr>
          <w:rFonts w:ascii="Times New Roman" w:eastAsia="Times New Roman" w:hAnsi="Times New Roman" w:cs="Times New Roman"/>
        </w:rPr>
        <w:t xml:space="preserve">; (c) the urgent need for putting in place a mechanism that enables universal health coverage for all;  and (d) the obligation of the government to ensure effective implementation of the palliative care policy which remains a low or </w:t>
      </w:r>
      <w:r w:rsidR="00440001">
        <w:rPr>
          <w:rFonts w:ascii="Times New Roman" w:eastAsia="Times New Roman" w:hAnsi="Times New Roman" w:cs="Times New Roman"/>
        </w:rPr>
        <w:t>zero</w:t>
      </w:r>
      <w:r w:rsidR="00D7039F">
        <w:rPr>
          <w:rFonts w:ascii="Times New Roman" w:eastAsia="Times New Roman" w:hAnsi="Times New Roman" w:cs="Times New Roman"/>
        </w:rPr>
        <w:t xml:space="preserve"> priority for health administrators</w:t>
      </w:r>
      <w:r>
        <w:rPr>
          <w:rFonts w:ascii="Times New Roman" w:eastAsia="Times New Roman" w:hAnsi="Times New Roman" w:cs="Times New Roman"/>
        </w:rPr>
        <w:t>.</w:t>
      </w:r>
      <w:r w:rsidR="00D7039F">
        <w:rPr>
          <w:rFonts w:ascii="Times New Roman" w:eastAsia="Times New Roman" w:hAnsi="Times New Roman" w:cs="Times New Roman"/>
        </w:rPr>
        <w:t xml:space="preserve">  </w:t>
      </w:r>
      <w:r>
        <w:rPr>
          <w:rFonts w:ascii="Times New Roman" w:eastAsia="Times New Roman" w:hAnsi="Times New Roman" w:cs="Times New Roman"/>
        </w:rPr>
        <w:t>A</w:t>
      </w:r>
      <w:r w:rsidR="00D7039F">
        <w:rPr>
          <w:rFonts w:ascii="Times New Roman" w:eastAsia="Times New Roman" w:hAnsi="Times New Roman" w:cs="Times New Roman"/>
        </w:rPr>
        <w:t>lso ensuring universal health coverage brings in</w:t>
      </w:r>
      <w:r>
        <w:rPr>
          <w:rFonts w:ascii="Times New Roman" w:eastAsia="Times New Roman" w:hAnsi="Times New Roman" w:cs="Times New Roman"/>
        </w:rPr>
        <w:t>to</w:t>
      </w:r>
      <w:r w:rsidR="00D7039F">
        <w:rPr>
          <w:rFonts w:ascii="Times New Roman" w:eastAsia="Times New Roman" w:hAnsi="Times New Roman" w:cs="Times New Roman"/>
        </w:rPr>
        <w:t xml:space="preserve"> its fold access to palliative care which is central to the debate on ethical aspects of the right to die with dignity.  </w:t>
      </w:r>
    </w:p>
    <w:p w14:paraId="04FB57AA" w14:textId="77777777" w:rsidR="003E0B35" w:rsidRDefault="003E0B35">
      <w:pPr>
        <w:spacing w:after="0"/>
        <w:jc w:val="both"/>
        <w:rPr>
          <w:rFonts w:ascii="Times New Roman" w:eastAsia="Times New Roman" w:hAnsi="Times New Roman" w:cs="Times New Roman"/>
        </w:rPr>
      </w:pPr>
    </w:p>
    <w:p w14:paraId="0165D7CE" w14:textId="7610DB86" w:rsidR="003E0B35" w:rsidRDefault="00D7039F">
      <w:pPr>
        <w:spacing w:after="0"/>
        <w:jc w:val="both"/>
        <w:rPr>
          <w:rFonts w:ascii="Times New Roman" w:eastAsia="Times New Roman" w:hAnsi="Times New Roman" w:cs="Times New Roman"/>
        </w:rPr>
      </w:pPr>
      <w:r>
        <w:rPr>
          <w:rFonts w:ascii="Times New Roman" w:eastAsia="Times New Roman" w:hAnsi="Times New Roman" w:cs="Times New Roman"/>
        </w:rPr>
        <w:t>The CB had an opportunity to widen the scope of the discourse to integrate the a</w:t>
      </w:r>
      <w:r w:rsidR="000D2A5E">
        <w:rPr>
          <w:rFonts w:ascii="Times New Roman" w:eastAsia="Times New Roman" w:hAnsi="Times New Roman" w:cs="Times New Roman"/>
        </w:rPr>
        <w:t>bove</w:t>
      </w:r>
      <w:r>
        <w:rPr>
          <w:rFonts w:ascii="Times New Roman" w:eastAsia="Times New Roman" w:hAnsi="Times New Roman" w:cs="Times New Roman"/>
        </w:rPr>
        <w:t xml:space="preserve"> aspects into the legal discourse</w:t>
      </w:r>
      <w:r w:rsidR="000D2A5E">
        <w:rPr>
          <w:rFonts w:ascii="Times New Roman" w:eastAsia="Times New Roman" w:hAnsi="Times New Roman" w:cs="Times New Roman"/>
        </w:rPr>
        <w:t>,</w:t>
      </w:r>
      <w:r>
        <w:rPr>
          <w:rFonts w:ascii="Times New Roman" w:eastAsia="Times New Roman" w:hAnsi="Times New Roman" w:cs="Times New Roman"/>
        </w:rPr>
        <w:t xml:space="preserve"> strengthening its ethical content and raising important questions for the government to respond to. It</w:t>
      </w:r>
      <w:r w:rsidR="00440001">
        <w:rPr>
          <w:rFonts w:ascii="Times New Roman" w:eastAsia="Times New Roman" w:hAnsi="Times New Roman" w:cs="Times New Roman"/>
        </w:rPr>
        <w:t>s failure to do so</w:t>
      </w:r>
      <w:r>
        <w:rPr>
          <w:rFonts w:ascii="Times New Roman" w:eastAsia="Times New Roman" w:hAnsi="Times New Roman" w:cs="Times New Roman"/>
        </w:rPr>
        <w:t xml:space="preserve"> is especially concerning because the legal discourse on passive euthanasia has traversed a trajectory that spreads over almost about two decades with milestones such as the 196</w:t>
      </w:r>
      <w:r w:rsidR="00274077">
        <w:rPr>
          <w:rFonts w:ascii="Times New Roman" w:eastAsia="Times New Roman" w:hAnsi="Times New Roman" w:cs="Times New Roman"/>
          <w:vertAlign w:val="superscript"/>
        </w:rPr>
        <w:t xml:space="preserve">th </w:t>
      </w:r>
      <w:r w:rsidR="00274077">
        <w:rPr>
          <w:rFonts w:ascii="Times New Roman" w:eastAsia="Times New Roman" w:hAnsi="Times New Roman" w:cs="Times New Roman"/>
        </w:rPr>
        <w:t>and</w:t>
      </w:r>
      <w:r>
        <w:rPr>
          <w:rFonts w:ascii="Times New Roman" w:eastAsia="Times New Roman" w:hAnsi="Times New Roman" w:cs="Times New Roman"/>
        </w:rPr>
        <w:t xml:space="preserve"> 24</w:t>
      </w:r>
      <w:r w:rsidR="0096204C">
        <w:rPr>
          <w:rFonts w:ascii="Times New Roman" w:eastAsia="Times New Roman" w:hAnsi="Times New Roman" w:cs="Times New Roman"/>
        </w:rPr>
        <w:t>1</w:t>
      </w:r>
      <w:r w:rsidR="0096204C" w:rsidRPr="0096204C">
        <w:rPr>
          <w:rFonts w:ascii="Times New Roman" w:eastAsia="Times New Roman" w:hAnsi="Times New Roman" w:cs="Times New Roman"/>
          <w:vertAlign w:val="superscript"/>
        </w:rPr>
        <w:t>st</w:t>
      </w:r>
      <w:r w:rsidR="00440001">
        <w:rPr>
          <w:rFonts w:ascii="Times New Roman" w:eastAsia="Times New Roman" w:hAnsi="Times New Roman" w:cs="Times New Roman"/>
        </w:rPr>
        <w:t xml:space="preserve"> </w:t>
      </w:r>
      <w:r>
        <w:rPr>
          <w:rFonts w:ascii="Times New Roman" w:eastAsia="Times New Roman" w:hAnsi="Times New Roman" w:cs="Times New Roman"/>
        </w:rPr>
        <w:t>Law Commission Reports</w:t>
      </w:r>
      <w:r w:rsidR="00287978">
        <w:rPr>
          <w:rFonts w:ascii="Times New Roman" w:eastAsia="Times New Roman" w:hAnsi="Times New Roman" w:cs="Times New Roman"/>
        </w:rPr>
        <w:t xml:space="preserve"> </w:t>
      </w:r>
      <w:r w:rsidR="00287978" w:rsidRPr="00274077">
        <w:rPr>
          <w:rFonts w:ascii="Times New Roman" w:eastAsia="Times New Roman" w:hAnsi="Times New Roman" w:cs="Times New Roman"/>
        </w:rPr>
        <w:t>(</w:t>
      </w:r>
      <w:r w:rsidR="0096204C" w:rsidRPr="00274077">
        <w:rPr>
          <w:rFonts w:ascii="Times New Roman" w:eastAsia="Times New Roman" w:hAnsi="Times New Roman" w:cs="Times New Roman"/>
        </w:rPr>
        <w:t xml:space="preserve">18, </w:t>
      </w:r>
      <w:r w:rsidR="00287978" w:rsidRPr="00274077">
        <w:rPr>
          <w:rFonts w:ascii="Times New Roman" w:eastAsia="Times New Roman" w:hAnsi="Times New Roman" w:cs="Times New Roman"/>
        </w:rPr>
        <w:t>19)</w:t>
      </w:r>
      <w:r w:rsidRPr="00274077">
        <w:rPr>
          <w:rFonts w:ascii="Times New Roman" w:eastAsia="Times New Roman" w:hAnsi="Times New Roman" w:cs="Times New Roman"/>
        </w:rPr>
        <w:t>,</w:t>
      </w:r>
      <w:r>
        <w:rPr>
          <w:rFonts w:ascii="Times New Roman" w:eastAsia="Times New Roman" w:hAnsi="Times New Roman" w:cs="Times New Roman"/>
        </w:rPr>
        <w:t xml:space="preserve"> the various judgments including </w:t>
      </w:r>
      <w:r w:rsidR="000D2A5E">
        <w:rPr>
          <w:rFonts w:ascii="Times New Roman" w:eastAsia="Times New Roman" w:hAnsi="Times New Roman" w:cs="Times New Roman"/>
        </w:rPr>
        <w:t xml:space="preserve">those </w:t>
      </w:r>
      <w:r>
        <w:rPr>
          <w:rFonts w:ascii="Times New Roman" w:eastAsia="Times New Roman" w:hAnsi="Times New Roman" w:cs="Times New Roman"/>
        </w:rPr>
        <w:t xml:space="preserve">in the Rathinam </w:t>
      </w:r>
      <w:r w:rsidR="00287978" w:rsidRPr="00274077">
        <w:rPr>
          <w:rFonts w:ascii="Times New Roman" w:eastAsia="Times New Roman" w:hAnsi="Times New Roman" w:cs="Times New Roman"/>
        </w:rPr>
        <w:t>(2</w:t>
      </w:r>
      <w:r w:rsidR="0096204C" w:rsidRPr="00274077">
        <w:rPr>
          <w:rFonts w:ascii="Times New Roman" w:eastAsia="Times New Roman" w:hAnsi="Times New Roman" w:cs="Times New Roman"/>
        </w:rPr>
        <w:t>0</w:t>
      </w:r>
      <w:r w:rsidR="00287978" w:rsidRPr="00274077">
        <w:rPr>
          <w:rFonts w:ascii="Times New Roman" w:eastAsia="Times New Roman" w:hAnsi="Times New Roman" w:cs="Times New Roman"/>
        </w:rPr>
        <w:t>)</w:t>
      </w:r>
      <w:r w:rsidR="00A058B3" w:rsidRPr="00274077">
        <w:rPr>
          <w:rFonts w:ascii="Times New Roman" w:eastAsia="Times New Roman" w:hAnsi="Times New Roman" w:cs="Times New Roman"/>
        </w:rPr>
        <w:t>,</w:t>
      </w:r>
      <w:r>
        <w:rPr>
          <w:rFonts w:ascii="Times New Roman" w:eastAsia="Times New Roman" w:hAnsi="Times New Roman" w:cs="Times New Roman"/>
        </w:rPr>
        <w:t xml:space="preserve"> Gian Kaur </w:t>
      </w:r>
      <w:r w:rsidR="00287978" w:rsidRPr="00274077">
        <w:rPr>
          <w:rFonts w:ascii="Times New Roman" w:eastAsia="Times New Roman" w:hAnsi="Times New Roman" w:cs="Times New Roman"/>
        </w:rPr>
        <w:t>(7)</w:t>
      </w:r>
      <w:r w:rsidRPr="00274077">
        <w:rPr>
          <w:rFonts w:ascii="Times New Roman" w:eastAsia="Times New Roman" w:hAnsi="Times New Roman" w:cs="Times New Roman"/>
        </w:rPr>
        <w:t>,</w:t>
      </w:r>
      <w:r>
        <w:rPr>
          <w:rFonts w:ascii="Times New Roman" w:eastAsia="Times New Roman" w:hAnsi="Times New Roman" w:cs="Times New Roman"/>
        </w:rPr>
        <w:t xml:space="preserve"> and Aruna Shanbaug</w:t>
      </w:r>
      <w:r w:rsidR="00287978">
        <w:rPr>
          <w:rFonts w:ascii="Times New Roman" w:eastAsia="Times New Roman" w:hAnsi="Times New Roman" w:cs="Times New Roman"/>
        </w:rPr>
        <w:t xml:space="preserve"> </w:t>
      </w:r>
      <w:r w:rsidR="00287978" w:rsidRPr="00274077">
        <w:rPr>
          <w:rFonts w:ascii="Times New Roman" w:eastAsia="Times New Roman" w:hAnsi="Times New Roman" w:cs="Times New Roman"/>
        </w:rPr>
        <w:t>(6)</w:t>
      </w:r>
      <w:r>
        <w:rPr>
          <w:rFonts w:ascii="Times New Roman" w:eastAsia="Times New Roman" w:hAnsi="Times New Roman" w:cs="Times New Roman"/>
        </w:rPr>
        <w:t xml:space="preserve"> cases, and the Bill </w:t>
      </w:r>
      <w:r w:rsidR="00440001">
        <w:rPr>
          <w:rFonts w:ascii="Times New Roman" w:eastAsia="Times New Roman" w:hAnsi="Times New Roman" w:cs="Times New Roman"/>
        </w:rPr>
        <w:t xml:space="preserve">of </w:t>
      </w:r>
      <w:r>
        <w:rPr>
          <w:rFonts w:ascii="Times New Roman" w:eastAsia="Times New Roman" w:hAnsi="Times New Roman" w:cs="Times New Roman"/>
        </w:rPr>
        <w:t xml:space="preserve">2016 </w:t>
      </w:r>
      <w:r w:rsidR="00287978" w:rsidRPr="00E91CF2">
        <w:rPr>
          <w:rFonts w:ascii="Times New Roman" w:eastAsia="Times New Roman" w:hAnsi="Times New Roman" w:cs="Times New Roman"/>
        </w:rPr>
        <w:t>(8)</w:t>
      </w:r>
      <w:r w:rsidRPr="00E91CF2">
        <w:rPr>
          <w:rFonts w:ascii="Times New Roman" w:eastAsia="Times New Roman" w:hAnsi="Times New Roman" w:cs="Times New Roman"/>
        </w:rPr>
        <w:t>.</w:t>
      </w:r>
      <w:r>
        <w:rPr>
          <w:rFonts w:ascii="Times New Roman" w:eastAsia="Times New Roman" w:hAnsi="Times New Roman" w:cs="Times New Roman"/>
        </w:rPr>
        <w:t xml:space="preserve">  </w:t>
      </w:r>
    </w:p>
    <w:p w14:paraId="3B14A751" w14:textId="77777777" w:rsidR="003E0B35" w:rsidRDefault="003E0B35">
      <w:pPr>
        <w:spacing w:after="0"/>
        <w:jc w:val="both"/>
        <w:rPr>
          <w:rFonts w:ascii="Times New Roman" w:eastAsia="Times New Roman" w:hAnsi="Times New Roman" w:cs="Times New Roman"/>
        </w:rPr>
      </w:pPr>
    </w:p>
    <w:p w14:paraId="2263B215" w14:textId="50069DBF" w:rsidR="003E0B35" w:rsidRDefault="00D7039F">
      <w:pPr>
        <w:spacing w:after="0"/>
        <w:jc w:val="both"/>
        <w:rPr>
          <w:rFonts w:ascii="Times New Roman" w:eastAsia="Times New Roman" w:hAnsi="Times New Roman" w:cs="Times New Roman"/>
        </w:rPr>
      </w:pPr>
      <w:r>
        <w:rPr>
          <w:rFonts w:ascii="Times New Roman" w:eastAsia="Times New Roman" w:hAnsi="Times New Roman" w:cs="Times New Roman"/>
        </w:rPr>
        <w:t>It is of critical significance that the draft Bill</w:t>
      </w:r>
      <w:r w:rsidR="00440001">
        <w:rPr>
          <w:rFonts w:ascii="Times New Roman" w:eastAsia="Times New Roman" w:hAnsi="Times New Roman" w:cs="Times New Roman"/>
        </w:rPr>
        <w:t xml:space="preserve"> of</w:t>
      </w:r>
      <w:r>
        <w:rPr>
          <w:rFonts w:ascii="Times New Roman" w:eastAsia="Times New Roman" w:hAnsi="Times New Roman" w:cs="Times New Roman"/>
        </w:rPr>
        <w:t xml:space="preserve"> 2016 </w:t>
      </w:r>
      <w:r w:rsidR="00287978" w:rsidRPr="00E91CF2">
        <w:rPr>
          <w:rFonts w:ascii="Times New Roman" w:eastAsia="Times New Roman" w:hAnsi="Times New Roman" w:cs="Times New Roman"/>
        </w:rPr>
        <w:t>(8)</w:t>
      </w:r>
      <w:r w:rsidR="00287978">
        <w:rPr>
          <w:rFonts w:ascii="Times New Roman" w:eastAsia="Times New Roman" w:hAnsi="Times New Roman" w:cs="Times New Roman"/>
        </w:rPr>
        <w:t xml:space="preserve"> </w:t>
      </w:r>
      <w:r>
        <w:rPr>
          <w:rFonts w:ascii="Times New Roman" w:eastAsia="Times New Roman" w:hAnsi="Times New Roman" w:cs="Times New Roman"/>
        </w:rPr>
        <w:t xml:space="preserve">pending </w:t>
      </w:r>
      <w:r w:rsidR="000D2A5E">
        <w:rPr>
          <w:rFonts w:ascii="Times New Roman" w:eastAsia="Times New Roman" w:hAnsi="Times New Roman" w:cs="Times New Roman"/>
        </w:rPr>
        <w:t>before</w:t>
      </w:r>
      <w:r>
        <w:rPr>
          <w:rFonts w:ascii="Times New Roman" w:eastAsia="Times New Roman" w:hAnsi="Times New Roman" w:cs="Times New Roman"/>
        </w:rPr>
        <w:t xml:space="preserve"> parl</w:t>
      </w:r>
      <w:r w:rsidR="00540845">
        <w:rPr>
          <w:rFonts w:ascii="Times New Roman" w:eastAsia="Times New Roman" w:hAnsi="Times New Roman" w:cs="Times New Roman"/>
        </w:rPr>
        <w:t xml:space="preserve">iament be revived </w:t>
      </w:r>
      <w:r w:rsidR="00440001">
        <w:rPr>
          <w:rFonts w:ascii="Times New Roman" w:eastAsia="Times New Roman" w:hAnsi="Times New Roman" w:cs="Times New Roman"/>
        </w:rPr>
        <w:t>immediately and</w:t>
      </w:r>
      <w:r w:rsidR="000D2A5E">
        <w:rPr>
          <w:rFonts w:ascii="Times New Roman" w:eastAsia="Times New Roman" w:hAnsi="Times New Roman" w:cs="Times New Roman"/>
        </w:rPr>
        <w:t xml:space="preserve"> be </w:t>
      </w:r>
      <w:r w:rsidR="00540845">
        <w:rPr>
          <w:rFonts w:ascii="Times New Roman" w:eastAsia="Times New Roman" w:hAnsi="Times New Roman" w:cs="Times New Roman"/>
        </w:rPr>
        <w:t>d</w:t>
      </w:r>
      <w:r w:rsidR="00AE44BA">
        <w:rPr>
          <w:rFonts w:ascii="Times New Roman" w:eastAsia="Times New Roman" w:hAnsi="Times New Roman" w:cs="Times New Roman"/>
        </w:rPr>
        <w:t xml:space="preserve">iscussed </w:t>
      </w:r>
      <w:r>
        <w:rPr>
          <w:rFonts w:ascii="Times New Roman" w:eastAsia="Times New Roman" w:hAnsi="Times New Roman" w:cs="Times New Roman"/>
        </w:rPr>
        <w:t>threadbare seeking deeper involvement of the people at large, reconsider</w:t>
      </w:r>
      <w:r w:rsidR="00440001">
        <w:rPr>
          <w:rFonts w:ascii="Times New Roman" w:eastAsia="Times New Roman" w:hAnsi="Times New Roman" w:cs="Times New Roman"/>
        </w:rPr>
        <w:t>ing</w:t>
      </w:r>
      <w:r>
        <w:rPr>
          <w:rFonts w:ascii="Times New Roman" w:eastAsia="Times New Roman" w:hAnsi="Times New Roman" w:cs="Times New Roman"/>
        </w:rPr>
        <w:t xml:space="preserve"> the misleading distinction between active and passive euthanasia, and push</w:t>
      </w:r>
      <w:r w:rsidR="00440001">
        <w:rPr>
          <w:rFonts w:ascii="Times New Roman" w:eastAsia="Times New Roman" w:hAnsi="Times New Roman" w:cs="Times New Roman"/>
        </w:rPr>
        <w:t>ing</w:t>
      </w:r>
      <w:r>
        <w:rPr>
          <w:rFonts w:ascii="Times New Roman" w:eastAsia="Times New Roman" w:hAnsi="Times New Roman" w:cs="Times New Roman"/>
        </w:rPr>
        <w:t xml:space="preserve"> the government to invest in correcting inequities in people’s access to healthcare, </w:t>
      </w:r>
      <w:r w:rsidR="00440001">
        <w:rPr>
          <w:rFonts w:ascii="Times New Roman" w:eastAsia="Times New Roman" w:hAnsi="Times New Roman" w:cs="Times New Roman"/>
        </w:rPr>
        <w:t xml:space="preserve">and </w:t>
      </w:r>
      <w:r>
        <w:rPr>
          <w:rFonts w:ascii="Times New Roman" w:eastAsia="Times New Roman" w:hAnsi="Times New Roman" w:cs="Times New Roman"/>
        </w:rPr>
        <w:t>making people’s right to quality care a justiciable right. In the absence of a systemic overhaul, the CC judgment</w:t>
      </w:r>
      <w:r w:rsidR="00781FB7">
        <w:rPr>
          <w:rFonts w:ascii="Times New Roman" w:eastAsia="Times New Roman" w:hAnsi="Times New Roman" w:cs="Times New Roman"/>
        </w:rPr>
        <w:t xml:space="preserve"> </w:t>
      </w:r>
      <w:r>
        <w:rPr>
          <w:rFonts w:ascii="Times New Roman" w:eastAsia="Times New Roman" w:hAnsi="Times New Roman" w:cs="Times New Roman"/>
        </w:rPr>
        <w:t xml:space="preserve">stands to be either potentially misused or likely to remain </w:t>
      </w:r>
      <w:r w:rsidR="00AE44BA">
        <w:rPr>
          <w:rFonts w:ascii="Times New Roman" w:eastAsia="Times New Roman" w:hAnsi="Times New Roman" w:cs="Times New Roman"/>
        </w:rPr>
        <w:t>in</w:t>
      </w:r>
      <w:r>
        <w:rPr>
          <w:rFonts w:ascii="Times New Roman" w:eastAsia="Times New Roman" w:hAnsi="Times New Roman" w:cs="Times New Roman"/>
        </w:rPr>
        <w:t>effective</w:t>
      </w:r>
      <w:r w:rsidR="00AE44BA">
        <w:rPr>
          <w:rFonts w:ascii="Times New Roman" w:eastAsia="Times New Roman" w:hAnsi="Times New Roman" w:cs="Times New Roman"/>
        </w:rPr>
        <w:t>.</w:t>
      </w:r>
      <w:r>
        <w:rPr>
          <w:rFonts w:ascii="Times New Roman" w:eastAsia="Times New Roman" w:hAnsi="Times New Roman" w:cs="Times New Roman"/>
        </w:rPr>
        <w:t xml:space="preserve">  </w:t>
      </w:r>
    </w:p>
    <w:p w14:paraId="65B3A4E5" w14:textId="77777777" w:rsidR="003E0B35" w:rsidRDefault="003E0B35">
      <w:pPr>
        <w:spacing w:after="0"/>
        <w:jc w:val="both"/>
        <w:rPr>
          <w:rFonts w:ascii="Times New Roman" w:eastAsia="Times New Roman" w:hAnsi="Times New Roman" w:cs="Times New Roman"/>
        </w:rPr>
      </w:pPr>
    </w:p>
    <w:p w14:paraId="37C9DA28" w14:textId="63A53DDA" w:rsidR="00F27817" w:rsidRDefault="00F27817" w:rsidP="00F27817">
      <w:pPr>
        <w:spacing w:after="0"/>
        <w:jc w:val="both"/>
        <w:rPr>
          <w:rFonts w:ascii="Times New Roman" w:eastAsia="Times New Roman" w:hAnsi="Times New Roman" w:cs="Times New Roman"/>
        </w:rPr>
      </w:pPr>
      <w:r>
        <w:rPr>
          <w:rFonts w:ascii="Times New Roman" w:eastAsia="Times New Roman" w:hAnsi="Times New Roman" w:cs="Times New Roman"/>
        </w:rPr>
        <w:t>Before we close, we would like to flag a broader question about the ever</w:t>
      </w:r>
      <w:r w:rsidR="00440001">
        <w:rPr>
          <w:rFonts w:ascii="Times New Roman" w:eastAsia="Times New Roman" w:hAnsi="Times New Roman" w:cs="Times New Roman"/>
        </w:rPr>
        <w:t>-</w:t>
      </w:r>
      <w:r>
        <w:rPr>
          <w:rFonts w:ascii="Times New Roman" w:eastAsia="Times New Roman" w:hAnsi="Times New Roman" w:cs="Times New Roman"/>
        </w:rPr>
        <w:t xml:space="preserve">increasing dependence on interventions by the SCI in matters that ought to be attended to routinely by the other appropriate offices and parliamentary processes.  The CC judgment </w:t>
      </w:r>
      <w:r w:rsidR="00440001">
        <w:rPr>
          <w:rFonts w:ascii="Times New Roman" w:eastAsia="Times New Roman" w:hAnsi="Times New Roman" w:cs="Times New Roman"/>
        </w:rPr>
        <w:t>ends</w:t>
      </w:r>
      <w:r>
        <w:rPr>
          <w:rFonts w:ascii="Times New Roman" w:eastAsia="Times New Roman" w:hAnsi="Times New Roman" w:cs="Times New Roman"/>
        </w:rPr>
        <w:t xml:space="preserve"> its concluding section by saying that it has laid out the guidelines for execution of advance directives “in exercise of the power under Article 142 of the Constitution,” and mentions th</w:t>
      </w:r>
      <w:r w:rsidR="00A058B3">
        <w:rPr>
          <w:rFonts w:ascii="Times New Roman" w:eastAsia="Times New Roman" w:hAnsi="Times New Roman" w:cs="Times New Roman"/>
        </w:rPr>
        <w:t xml:space="preserve">at </w:t>
      </w:r>
      <w:r>
        <w:rPr>
          <w:rFonts w:ascii="Times New Roman" w:eastAsia="Times New Roman" w:hAnsi="Times New Roman" w:cs="Times New Roman"/>
        </w:rPr>
        <w:t xml:space="preserve">“The directive and guidelines shall remain in force till the Parliament brings a legislation in the field.”. Venugopal </w:t>
      </w:r>
      <w:r w:rsidR="00287978" w:rsidRPr="00E91CF2">
        <w:rPr>
          <w:rFonts w:ascii="Times New Roman" w:eastAsia="Times New Roman" w:hAnsi="Times New Roman" w:cs="Times New Roman"/>
        </w:rPr>
        <w:t>(2</w:t>
      </w:r>
      <w:r w:rsidR="00A058B3" w:rsidRPr="00E91CF2">
        <w:rPr>
          <w:rFonts w:ascii="Times New Roman" w:eastAsia="Times New Roman" w:hAnsi="Times New Roman" w:cs="Times New Roman"/>
        </w:rPr>
        <w:t>1</w:t>
      </w:r>
      <w:r w:rsidR="00287978" w:rsidRPr="00E91CF2">
        <w:rPr>
          <w:rFonts w:ascii="Times New Roman" w:eastAsia="Times New Roman" w:hAnsi="Times New Roman" w:cs="Times New Roman"/>
        </w:rPr>
        <w:t>)</w:t>
      </w:r>
      <w:r w:rsidR="00287978">
        <w:rPr>
          <w:rFonts w:ascii="Times New Roman" w:eastAsia="Times New Roman" w:hAnsi="Times New Roman" w:cs="Times New Roman"/>
        </w:rPr>
        <w:t xml:space="preserve"> </w:t>
      </w:r>
      <w:r>
        <w:rPr>
          <w:rFonts w:ascii="Times New Roman" w:eastAsia="Times New Roman" w:hAnsi="Times New Roman" w:cs="Times New Roman"/>
        </w:rPr>
        <w:t xml:space="preserve">notes that the Supreme Court’s use of its vast powers under this Article has done tremendous good to many deprived sections. However, he argues that it requires restraint to avert encroaching into parliamentary processes in lawmaking. He has proposed that the government should bring out a white paper in six months or so </w:t>
      </w:r>
      <w:commentRangeStart w:id="18"/>
      <w:r>
        <w:rPr>
          <w:rFonts w:ascii="Times New Roman" w:eastAsia="Times New Roman" w:hAnsi="Times New Roman" w:cs="Times New Roman"/>
        </w:rPr>
        <w:t xml:space="preserve">after the pronouncement of a judgment which has invoked Article 142 to document the beneficial and adverse impact of such a judgment.   </w:t>
      </w:r>
    </w:p>
    <w:commentRangeEnd w:id="18"/>
    <w:p w14:paraId="55C2F8C3" w14:textId="77777777" w:rsidR="00F27817" w:rsidRDefault="00440001" w:rsidP="00F27817">
      <w:pPr>
        <w:spacing w:after="0"/>
        <w:jc w:val="both"/>
        <w:rPr>
          <w:rFonts w:ascii="Times New Roman" w:eastAsia="Times New Roman" w:hAnsi="Times New Roman" w:cs="Times New Roman"/>
        </w:rPr>
      </w:pPr>
      <w:r>
        <w:rPr>
          <w:rStyle w:val="CommentReference"/>
          <w:rFonts w:cs="Mangal"/>
        </w:rPr>
        <w:commentReference w:id="18"/>
      </w:r>
    </w:p>
    <w:p w14:paraId="33CE2E94" w14:textId="59EC35E6" w:rsidR="00F27817" w:rsidRDefault="00F27817" w:rsidP="00F27817">
      <w:pPr>
        <w:spacing w:after="0"/>
        <w:jc w:val="both"/>
        <w:rPr>
          <w:rFonts w:ascii="Times New Roman" w:eastAsia="Times New Roman" w:hAnsi="Times New Roman" w:cs="Times New Roman"/>
        </w:rPr>
      </w:pPr>
      <w:r>
        <w:rPr>
          <w:rFonts w:ascii="Times New Roman" w:eastAsia="Times New Roman" w:hAnsi="Times New Roman" w:cs="Times New Roman"/>
        </w:rPr>
        <w:t xml:space="preserve">The fact that interventions from the SCI are sought on some of the most important matters is a reflection of malfunctioning and/or non-functioning mechanisms, especially </w:t>
      </w:r>
      <w:r w:rsidR="00440001">
        <w:rPr>
          <w:rFonts w:ascii="Times New Roman" w:eastAsia="Times New Roman" w:hAnsi="Times New Roman" w:cs="Times New Roman"/>
        </w:rPr>
        <w:t xml:space="preserve">in </w:t>
      </w:r>
      <w:r>
        <w:rPr>
          <w:rFonts w:ascii="Times New Roman" w:eastAsia="Times New Roman" w:hAnsi="Times New Roman" w:cs="Times New Roman"/>
        </w:rPr>
        <w:t xml:space="preserve">the lawmaking and redressal systems, and </w:t>
      </w:r>
      <w:r w:rsidR="009470BF">
        <w:rPr>
          <w:rFonts w:ascii="Times New Roman" w:eastAsia="Times New Roman" w:hAnsi="Times New Roman" w:cs="Times New Roman"/>
        </w:rPr>
        <w:t>legislative/</w:t>
      </w:r>
      <w:commentRangeStart w:id="19"/>
      <w:r>
        <w:rPr>
          <w:rFonts w:ascii="Times New Roman" w:eastAsia="Times New Roman" w:hAnsi="Times New Roman" w:cs="Times New Roman"/>
        </w:rPr>
        <w:t>parliamentary</w:t>
      </w:r>
      <w:commentRangeEnd w:id="19"/>
      <w:r w:rsidR="00440001">
        <w:rPr>
          <w:rStyle w:val="CommentReference"/>
          <w:rFonts w:cs="Mangal"/>
        </w:rPr>
        <w:commentReference w:id="19"/>
      </w:r>
      <w:r w:rsidR="009470BF">
        <w:rPr>
          <w:rFonts w:ascii="Times New Roman" w:eastAsia="Times New Roman" w:hAnsi="Times New Roman" w:cs="Times New Roman"/>
        </w:rPr>
        <w:t xml:space="preserve"> mechanisms. </w:t>
      </w:r>
      <w:r>
        <w:rPr>
          <w:rFonts w:ascii="Times New Roman" w:eastAsia="Times New Roman" w:hAnsi="Times New Roman" w:cs="Times New Roman"/>
        </w:rPr>
        <w:t xml:space="preserve">It </w:t>
      </w:r>
      <w:r>
        <w:rPr>
          <w:rFonts w:ascii="Times New Roman" w:hAnsi="Times New Roman" w:cs="Times New Roman"/>
        </w:rPr>
        <w:t xml:space="preserve">is also a reflection of a weakening of public discourse </w:t>
      </w:r>
      <w:r w:rsidR="00440001">
        <w:rPr>
          <w:rFonts w:ascii="Times New Roman" w:hAnsi="Times New Roman" w:cs="Times New Roman"/>
        </w:rPr>
        <w:t>and</w:t>
      </w:r>
      <w:r>
        <w:rPr>
          <w:rFonts w:ascii="Times New Roman" w:hAnsi="Times New Roman" w:cs="Times New Roman"/>
        </w:rPr>
        <w:t xml:space="preserve"> ethical consensus.  </w:t>
      </w:r>
      <w:r>
        <w:rPr>
          <w:rFonts w:ascii="Times New Roman" w:eastAsia="Times New Roman" w:hAnsi="Times New Roman" w:cs="Times New Roman"/>
        </w:rPr>
        <w:t xml:space="preserve">Over dependence and reliance on the judiciary have two constraints. One, </w:t>
      </w:r>
      <w:r w:rsidR="00440001">
        <w:rPr>
          <w:rFonts w:ascii="Times New Roman" w:eastAsia="Times New Roman" w:hAnsi="Times New Roman" w:cs="Times New Roman"/>
        </w:rPr>
        <w:t>the</w:t>
      </w:r>
      <w:r>
        <w:rPr>
          <w:rFonts w:ascii="Times New Roman" w:eastAsia="Times New Roman" w:hAnsi="Times New Roman" w:cs="Times New Roman"/>
        </w:rPr>
        <w:t xml:space="preserve"> enormous efforts and resources that the judiciary puts in for responding to petitions, which is certainly burdensome.  It must adversely impact th</w:t>
      </w:r>
      <w:r w:rsidR="00CD1E00">
        <w:rPr>
          <w:rFonts w:ascii="Times New Roman" w:eastAsia="Times New Roman" w:hAnsi="Times New Roman" w:cs="Times New Roman"/>
        </w:rPr>
        <w:t>ose</w:t>
      </w:r>
      <w:r>
        <w:rPr>
          <w:rFonts w:ascii="Times New Roman" w:eastAsia="Times New Roman" w:hAnsi="Times New Roman" w:cs="Times New Roman"/>
        </w:rPr>
        <w:t xml:space="preserve"> matters that can be addressed only by the judiciary. Two, it is indirectly weakening if not subverting the parliamentary lawmaking process, one of the </w:t>
      </w:r>
      <w:r w:rsidR="00CD1E00">
        <w:rPr>
          <w:rFonts w:ascii="Times New Roman" w:eastAsia="Times New Roman" w:hAnsi="Times New Roman" w:cs="Times New Roman"/>
        </w:rPr>
        <w:t>powers</w:t>
      </w:r>
      <w:r>
        <w:rPr>
          <w:rFonts w:ascii="Times New Roman" w:eastAsia="Times New Roman" w:hAnsi="Times New Roman" w:cs="Times New Roman"/>
        </w:rPr>
        <w:t xml:space="preserve"> with which the government is entrusted.</w:t>
      </w:r>
    </w:p>
    <w:p w14:paraId="07DDA029" w14:textId="77777777" w:rsidR="00D37A53" w:rsidRDefault="00D37A53">
      <w:pPr>
        <w:rPr>
          <w:rFonts w:ascii="Times New Roman" w:eastAsia="Times New Roman" w:hAnsi="Times New Roman" w:cs="Times New Roman"/>
        </w:rPr>
      </w:pPr>
    </w:p>
    <w:p w14:paraId="6B764B8A" w14:textId="2C919539" w:rsidR="003E0B35" w:rsidRPr="00E91CF2" w:rsidRDefault="00D7039F">
      <w:pPr>
        <w:rPr>
          <w:rFonts w:ascii="Times New Roman" w:eastAsia="Times New Roman" w:hAnsi="Times New Roman" w:cs="Times New Roman"/>
          <w:i/>
        </w:rPr>
      </w:pPr>
      <w:r w:rsidRPr="00E91CF2">
        <w:rPr>
          <w:rFonts w:ascii="Times New Roman" w:eastAsia="Times New Roman" w:hAnsi="Times New Roman" w:cs="Times New Roman"/>
          <w:b/>
          <w:i/>
        </w:rPr>
        <w:t>Conflict of interest:</w:t>
      </w:r>
      <w:r w:rsidR="00CD1E00" w:rsidRPr="00E91CF2">
        <w:rPr>
          <w:rFonts w:ascii="Times New Roman" w:eastAsia="Times New Roman" w:hAnsi="Times New Roman" w:cs="Times New Roman"/>
          <w:b/>
          <w:i/>
        </w:rPr>
        <w:t xml:space="preserve"> </w:t>
      </w:r>
      <w:r w:rsidR="00CD1E00" w:rsidRPr="00E91CF2">
        <w:rPr>
          <w:rFonts w:ascii="Times New Roman" w:eastAsia="Times New Roman" w:hAnsi="Times New Roman" w:cs="Times New Roman"/>
          <w:i/>
        </w:rPr>
        <w:t>None to declare.</w:t>
      </w:r>
      <w:r w:rsidR="00CD1E00" w:rsidRPr="00E91CF2">
        <w:rPr>
          <w:rFonts w:ascii="Times New Roman" w:eastAsia="Times New Roman" w:hAnsi="Times New Roman" w:cs="Times New Roman"/>
          <w:b/>
          <w:i/>
        </w:rPr>
        <w:t xml:space="preserve"> </w:t>
      </w:r>
    </w:p>
    <w:p w14:paraId="343CE7F1" w14:textId="77777777" w:rsidR="00E65CB1" w:rsidRDefault="00E65CB1" w:rsidP="00E65CB1">
      <w:pPr>
        <w:rPr>
          <w:rFonts w:ascii="Times New Roman" w:eastAsia="Times New Roman" w:hAnsi="Times New Roman" w:cs="Times New Roman"/>
          <w:b/>
        </w:rPr>
      </w:pPr>
      <w:r>
        <w:rPr>
          <w:rFonts w:ascii="Times New Roman" w:eastAsia="Times New Roman" w:hAnsi="Times New Roman" w:cs="Times New Roman"/>
          <w:b/>
        </w:rPr>
        <w:t>References</w:t>
      </w:r>
    </w:p>
    <w:p w14:paraId="1F9AD74D" w14:textId="2067DD34" w:rsidR="00E65CB1" w:rsidRDefault="00E65CB1" w:rsidP="00E65CB1">
      <w:pPr>
        <w:numPr>
          <w:ilvl w:val="0"/>
          <w:numId w:val="1"/>
        </w:numPr>
        <w:spacing w:after="0"/>
        <w:ind w:left="360"/>
        <w:contextualSpacing/>
        <w:rPr>
          <w:rFonts w:ascii="Times New Roman" w:eastAsia="Times New Roman" w:hAnsi="Times New Roman" w:cs="Times New Roman"/>
        </w:rPr>
      </w:pPr>
      <w:r w:rsidRPr="00A17E2D">
        <w:rPr>
          <w:rFonts w:ascii="Times New Roman" w:eastAsia="Times New Roman" w:hAnsi="Times New Roman" w:cs="Times New Roman"/>
          <w:iCs/>
        </w:rPr>
        <w:t xml:space="preserve">Supreme Court of India. </w:t>
      </w:r>
      <w:r w:rsidRPr="00B40005">
        <w:rPr>
          <w:rFonts w:ascii="Times New Roman" w:eastAsia="Times New Roman" w:hAnsi="Times New Roman" w:cs="Times New Roman"/>
          <w:i/>
          <w:iCs/>
        </w:rPr>
        <w:t>Common Cause v Union of India</w:t>
      </w:r>
      <w:r>
        <w:rPr>
          <w:rFonts w:ascii="Times New Roman" w:eastAsia="Times New Roman" w:hAnsi="Times New Roman" w:cs="Times New Roman"/>
          <w:i/>
        </w:rPr>
        <w:t xml:space="preserve"> </w:t>
      </w:r>
      <w:r>
        <w:rPr>
          <w:rFonts w:ascii="Times New Roman" w:eastAsia="Times New Roman" w:hAnsi="Times New Roman" w:cs="Times New Roman"/>
        </w:rPr>
        <w:t xml:space="preserve">(2018): </w:t>
      </w:r>
      <w:r w:rsidRPr="00CD1E00">
        <w:rPr>
          <w:rFonts w:ascii="Times New Roman" w:eastAsia="Times New Roman" w:hAnsi="Times New Roman" w:cs="Times New Roman"/>
          <w:i/>
        </w:rPr>
        <w:t>SCC OnLine</w:t>
      </w:r>
      <w:r>
        <w:rPr>
          <w:rFonts w:ascii="Times New Roman" w:eastAsia="Times New Roman" w:hAnsi="Times New Roman" w:cs="Times New Roman"/>
        </w:rPr>
        <w:t>, SC, 208.</w:t>
      </w:r>
      <w:r w:rsidR="000E4264" w:rsidRPr="000E4264">
        <w:rPr>
          <w:rFonts w:ascii="Times New Roman" w:eastAsia="Times New Roman" w:hAnsi="Times New Roman" w:cs="Times New Roman"/>
        </w:rPr>
        <w:t xml:space="preserve"> </w:t>
      </w:r>
      <w:r w:rsidR="000E4264">
        <w:rPr>
          <w:rFonts w:ascii="Times New Roman" w:eastAsia="Times New Roman" w:hAnsi="Times New Roman" w:cs="Times New Roman"/>
        </w:rPr>
        <w:t>[cited 2018 Mar 10]</w:t>
      </w:r>
      <w:r>
        <w:rPr>
          <w:rFonts w:ascii="Times New Roman" w:eastAsia="Times New Roman" w:hAnsi="Times New Roman" w:cs="Times New Roman"/>
        </w:rPr>
        <w:t xml:space="preserve"> Available from:  </w:t>
      </w:r>
      <w:r w:rsidRPr="00ED5587">
        <w:rPr>
          <w:rFonts w:ascii="Times New Roman" w:eastAsia="Times New Roman" w:hAnsi="Times New Roman" w:cs="Times New Roman"/>
        </w:rPr>
        <w:t>http://supremecourtofindia.nic.in/supremecourt/2005/9123/9123_2005_Judgement_09-Mar-2018.pdf</w:t>
      </w:r>
      <w:r>
        <w:rPr>
          <w:rFonts w:ascii="Times New Roman" w:eastAsia="Times New Roman" w:hAnsi="Times New Roman" w:cs="Times New Roman"/>
        </w:rPr>
        <w:t xml:space="preserve"> </w:t>
      </w:r>
      <w:r w:rsidRPr="00A17E2D">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12427B25" w14:textId="585E77C0" w:rsidR="00E65CB1" w:rsidRDefault="00E65CB1" w:rsidP="00E65CB1">
      <w:pPr>
        <w:numPr>
          <w:ilvl w:val="0"/>
          <w:numId w:val="1"/>
        </w:numPr>
        <w:ind w:left="360"/>
        <w:contextualSpacing/>
        <w:rPr>
          <w:rFonts w:ascii="Times New Roman" w:eastAsia="Times New Roman" w:hAnsi="Times New Roman" w:cs="Times New Roman"/>
        </w:rPr>
      </w:pPr>
      <w:r>
        <w:rPr>
          <w:rFonts w:ascii="Times New Roman" w:eastAsia="Times New Roman" w:hAnsi="Times New Roman" w:cs="Times New Roman"/>
        </w:rPr>
        <w:t xml:space="preserve">Constitution of India. </w:t>
      </w:r>
      <w:r w:rsidR="000E4264">
        <w:rPr>
          <w:rFonts w:ascii="Times New Roman" w:eastAsia="Times New Roman" w:hAnsi="Times New Roman" w:cs="Times New Roman"/>
        </w:rPr>
        <w:t xml:space="preserve">[cited 2018 Mar 28]. </w:t>
      </w:r>
      <w:r>
        <w:rPr>
          <w:rFonts w:ascii="Times New Roman" w:eastAsia="Times New Roman" w:hAnsi="Times New Roman" w:cs="Times New Roman"/>
        </w:rPr>
        <w:t xml:space="preserve">Available from: </w:t>
      </w:r>
      <w:r w:rsidRPr="00ED5587">
        <w:rPr>
          <w:rFonts w:ascii="Times New Roman" w:eastAsia="Times New Roman" w:hAnsi="Times New Roman" w:cs="Times New Roman"/>
        </w:rPr>
        <w:t>https://www.india.gov.in/sites/upload_files/npi/files/coi_part_full.pdf</w:t>
      </w:r>
      <w:r>
        <w:rPr>
          <w:rFonts w:ascii="Times New Roman" w:eastAsia="Times New Roman" w:hAnsi="Times New Roman" w:cs="Times New Roman"/>
        </w:rPr>
        <w:t xml:space="preserve">  </w:t>
      </w:r>
    </w:p>
    <w:p w14:paraId="1B7AE993" w14:textId="3124BAC2" w:rsidR="00E65CB1" w:rsidRPr="00C63422" w:rsidRDefault="00E65CB1" w:rsidP="00E65CB1">
      <w:pPr>
        <w:numPr>
          <w:ilvl w:val="0"/>
          <w:numId w:val="1"/>
        </w:numPr>
        <w:spacing w:after="0"/>
        <w:ind w:left="360"/>
        <w:contextualSpacing/>
        <w:rPr>
          <w:rFonts w:ascii="Times New Roman" w:eastAsia="Times New Roman" w:hAnsi="Times New Roman" w:cs="Times New Roman"/>
        </w:rPr>
      </w:pPr>
      <w:r w:rsidRPr="00B40005">
        <w:rPr>
          <w:rFonts w:ascii="Times New Roman" w:eastAsia="Times New Roman" w:hAnsi="Times New Roman" w:cs="Times New Roman"/>
          <w:i/>
        </w:rPr>
        <w:t xml:space="preserve">Common </w:t>
      </w:r>
      <w:r w:rsidR="000E4264" w:rsidRPr="00B40005">
        <w:rPr>
          <w:rFonts w:ascii="Times New Roman" w:eastAsia="Times New Roman" w:hAnsi="Times New Roman" w:cs="Times New Roman"/>
          <w:i/>
        </w:rPr>
        <w:t>C</w:t>
      </w:r>
      <w:r w:rsidRPr="00B40005">
        <w:rPr>
          <w:rFonts w:ascii="Times New Roman" w:eastAsia="Times New Roman" w:hAnsi="Times New Roman" w:cs="Times New Roman"/>
          <w:i/>
        </w:rPr>
        <w:t xml:space="preserve">ause </w:t>
      </w:r>
      <w:r w:rsidR="006D1941" w:rsidRPr="00B40005">
        <w:rPr>
          <w:rFonts w:ascii="Times New Roman" w:eastAsia="Times New Roman" w:hAnsi="Times New Roman" w:cs="Times New Roman"/>
          <w:i/>
        </w:rPr>
        <w:t>v</w:t>
      </w:r>
      <w:r w:rsidRPr="00B40005">
        <w:rPr>
          <w:rFonts w:ascii="Times New Roman" w:eastAsia="Times New Roman" w:hAnsi="Times New Roman" w:cs="Times New Roman"/>
          <w:i/>
        </w:rPr>
        <w:t xml:space="preserve"> Union of India</w:t>
      </w:r>
      <w:r w:rsidR="006D1941">
        <w:rPr>
          <w:rFonts w:ascii="Times New Roman" w:eastAsia="Times New Roman" w:hAnsi="Times New Roman" w:cs="Times New Roman"/>
        </w:rPr>
        <w:t>,</w:t>
      </w:r>
      <w:r>
        <w:rPr>
          <w:rFonts w:ascii="Times New Roman" w:eastAsia="Times New Roman" w:hAnsi="Times New Roman" w:cs="Times New Roman"/>
        </w:rPr>
        <w:t xml:space="preserve"> Writ Petition No 205</w:t>
      </w:r>
      <w:r w:rsidR="006D1941">
        <w:rPr>
          <w:rFonts w:ascii="Times New Roman" w:eastAsia="Times New Roman" w:hAnsi="Times New Roman" w:cs="Times New Roman"/>
        </w:rPr>
        <w:t xml:space="preserve"> of</w:t>
      </w:r>
      <w:r>
        <w:rPr>
          <w:rFonts w:ascii="Times New Roman" w:eastAsia="Times New Roman" w:hAnsi="Times New Roman" w:cs="Times New Roman"/>
        </w:rPr>
        <w:t xml:space="preserve"> 2005. Available from: </w:t>
      </w:r>
      <w:r w:rsidRPr="00ED5587">
        <w:rPr>
          <w:rFonts w:ascii="Times New Roman" w:eastAsia="Times New Roman" w:hAnsi="Times New Roman" w:cs="Times New Roman"/>
        </w:rPr>
        <w:t>https://drive.google.com/file/d/0BzXilfcxe7yuczNNU0l5NDllRWc/view</w:t>
      </w:r>
      <w:r>
        <w:rPr>
          <w:rFonts w:ascii="Times New Roman" w:eastAsia="Times New Roman" w:hAnsi="Times New Roman" w:cs="Times New Roman"/>
        </w:rPr>
        <w:t xml:space="preserve"> [</w:t>
      </w:r>
      <w:r w:rsidR="000E4264">
        <w:rPr>
          <w:rFonts w:ascii="Times New Roman" w:eastAsia="Times New Roman" w:hAnsi="Times New Roman" w:cs="Times New Roman"/>
        </w:rPr>
        <w:t>ci</w:t>
      </w:r>
      <w:r>
        <w:rPr>
          <w:rFonts w:ascii="Times New Roman" w:eastAsia="Times New Roman" w:hAnsi="Times New Roman" w:cs="Times New Roman"/>
        </w:rPr>
        <w:t>ted 2018 Mar 27]</w:t>
      </w:r>
    </w:p>
    <w:p w14:paraId="555F698B" w14:textId="691D844F" w:rsidR="00E65CB1" w:rsidRPr="006C4B19" w:rsidRDefault="00E65CB1" w:rsidP="00E65CB1">
      <w:pPr>
        <w:numPr>
          <w:ilvl w:val="0"/>
          <w:numId w:val="1"/>
        </w:numPr>
        <w:spacing w:after="0" w:line="240" w:lineRule="auto"/>
        <w:ind w:left="360"/>
        <w:contextualSpacing/>
        <w:jc w:val="both"/>
        <w:rPr>
          <w:rFonts w:ascii="Times New Roman" w:eastAsia="Times New Roman" w:hAnsi="Times New Roman" w:cs="Times New Roman"/>
        </w:rPr>
      </w:pPr>
      <w:r w:rsidRPr="006C4B19">
        <w:rPr>
          <w:rFonts w:ascii="Times New Roman" w:eastAsia="Times New Roman" w:hAnsi="Times New Roman" w:cs="Times New Roman"/>
        </w:rPr>
        <w:t>CESE Limited and Others v Subhash Chandra Bose and Others 19 (1992) 1 SCC 441.</w:t>
      </w:r>
      <w:r w:rsidR="000E4264" w:rsidRPr="000E4264">
        <w:rPr>
          <w:rFonts w:ascii="Times New Roman" w:eastAsia="Times New Roman" w:hAnsi="Times New Roman" w:cs="Times New Roman"/>
        </w:rPr>
        <w:t xml:space="preserve"> </w:t>
      </w:r>
      <w:r w:rsidR="000E4264" w:rsidRPr="006C4B19">
        <w:rPr>
          <w:rFonts w:ascii="Times New Roman" w:eastAsia="Times New Roman" w:hAnsi="Times New Roman" w:cs="Times New Roman"/>
        </w:rPr>
        <w:t>[</w:t>
      </w:r>
      <w:r w:rsidR="000E4264">
        <w:rPr>
          <w:rFonts w:ascii="Times New Roman" w:eastAsia="Times New Roman" w:hAnsi="Times New Roman" w:cs="Times New Roman"/>
        </w:rPr>
        <w:t>c</w:t>
      </w:r>
      <w:r w:rsidR="000E4264" w:rsidRPr="006C4B19">
        <w:rPr>
          <w:rFonts w:ascii="Times New Roman" w:eastAsia="Times New Roman" w:hAnsi="Times New Roman" w:cs="Times New Roman"/>
        </w:rPr>
        <w:t>ited 2018 Mar 28]</w:t>
      </w:r>
      <w:r w:rsidR="000E4264">
        <w:rPr>
          <w:rFonts w:ascii="Times New Roman" w:eastAsia="Times New Roman" w:hAnsi="Times New Roman" w:cs="Times New Roman"/>
        </w:rPr>
        <w:t>.</w:t>
      </w:r>
      <w:r w:rsidRPr="006C4B19">
        <w:rPr>
          <w:rFonts w:ascii="Times New Roman" w:eastAsia="Times New Roman" w:hAnsi="Times New Roman" w:cs="Times New Roman"/>
        </w:rPr>
        <w:t xml:space="preserve">  Available from: </w:t>
      </w:r>
      <w:r w:rsidRPr="00ED5587">
        <w:rPr>
          <w:rFonts w:ascii="Times New Roman" w:eastAsia="Times New Roman" w:hAnsi="Times New Roman" w:cs="Times New Roman"/>
        </w:rPr>
        <w:t>https://indiankanoon.org/doc/1510944/</w:t>
      </w:r>
      <w:r w:rsidRPr="006C4B19">
        <w:rPr>
          <w:rFonts w:ascii="Times New Roman" w:eastAsia="Times New Roman" w:hAnsi="Times New Roman" w:cs="Times New Roman"/>
        </w:rPr>
        <w:t xml:space="preserve">    </w:t>
      </w:r>
    </w:p>
    <w:p w14:paraId="4860DBBA" w14:textId="267FADAE" w:rsidR="00E65CB1" w:rsidRPr="006832E1" w:rsidRDefault="00E65CB1" w:rsidP="00E65CB1">
      <w:pPr>
        <w:numPr>
          <w:ilvl w:val="0"/>
          <w:numId w:val="1"/>
        </w:numPr>
        <w:spacing w:after="0"/>
        <w:ind w:left="360"/>
        <w:contextualSpacing/>
        <w:rPr>
          <w:rFonts w:ascii="Times New Roman" w:eastAsia="Times New Roman" w:hAnsi="Times New Roman" w:cs="Times New Roman"/>
        </w:rPr>
      </w:pPr>
      <w:r w:rsidRPr="00B40005">
        <w:rPr>
          <w:rFonts w:ascii="Times New Roman" w:eastAsia="Times New Roman" w:hAnsi="Times New Roman" w:cs="Times New Roman"/>
          <w:i/>
        </w:rPr>
        <w:t>KS Puttaswamy v Union of India</w:t>
      </w:r>
      <w:r w:rsidRPr="006832E1">
        <w:rPr>
          <w:rFonts w:ascii="Times New Roman" w:eastAsia="Times New Roman" w:hAnsi="Times New Roman" w:cs="Times New Roman"/>
          <w:i/>
          <w:iCs/>
        </w:rPr>
        <w:t xml:space="preserve"> </w:t>
      </w:r>
      <w:r w:rsidRPr="006832E1">
        <w:rPr>
          <w:rFonts w:ascii="Times New Roman" w:eastAsia="Times New Roman" w:hAnsi="Times New Roman" w:cs="Times New Roman"/>
        </w:rPr>
        <w:t xml:space="preserve">(2017): SCC, SC, </w:t>
      </w:r>
      <w:r>
        <w:rPr>
          <w:rFonts w:ascii="Times New Roman" w:eastAsia="Times New Roman" w:hAnsi="Times New Roman" w:cs="Times New Roman"/>
        </w:rPr>
        <w:t xml:space="preserve">10. </w:t>
      </w:r>
      <w:r w:rsidR="000E4264">
        <w:rPr>
          <w:rFonts w:ascii="Times New Roman" w:eastAsia="Times New Roman" w:hAnsi="Times New Roman" w:cs="Times New Roman"/>
        </w:rPr>
        <w:t xml:space="preserve">[cited 2018 Mar 31] </w:t>
      </w:r>
      <w:r>
        <w:rPr>
          <w:rFonts w:ascii="Times New Roman" w:eastAsia="Times New Roman" w:hAnsi="Times New Roman" w:cs="Times New Roman"/>
        </w:rPr>
        <w:t xml:space="preserve"> Available from:  </w:t>
      </w:r>
      <w:r w:rsidRPr="00ED5587">
        <w:rPr>
          <w:rFonts w:ascii="Times New Roman" w:eastAsia="Times New Roman" w:hAnsi="Times New Roman" w:cs="Times New Roman"/>
        </w:rPr>
        <w:t>http://supremecourtofindia.nic.in/supremecourt/2012/35071/35071_2012_Judgement_24-Aug-2017.pdf</w:t>
      </w:r>
      <w:r>
        <w:rPr>
          <w:rFonts w:ascii="Times New Roman" w:eastAsia="Times New Roman" w:hAnsi="Times New Roman" w:cs="Times New Roman"/>
        </w:rPr>
        <w:t xml:space="preserve"> </w:t>
      </w:r>
      <w:r w:rsidRPr="006832E1">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46DA4D6E" w14:textId="02BDCEB4" w:rsidR="00E65CB1" w:rsidRPr="00E81C10" w:rsidRDefault="00E65CB1" w:rsidP="00E65CB1">
      <w:pPr>
        <w:numPr>
          <w:ilvl w:val="0"/>
          <w:numId w:val="1"/>
        </w:numPr>
        <w:spacing w:after="0"/>
        <w:ind w:left="360"/>
        <w:contextualSpacing/>
        <w:rPr>
          <w:rFonts w:ascii="Times New Roman" w:eastAsia="Times New Roman" w:hAnsi="Times New Roman" w:cs="Times New Roman"/>
          <w:color w:val="auto"/>
        </w:rPr>
      </w:pPr>
      <w:r w:rsidRPr="00B40005">
        <w:rPr>
          <w:rFonts w:ascii="Times New Roman" w:eastAsia="Times New Roman" w:hAnsi="Times New Roman" w:cs="Times New Roman"/>
          <w:i/>
        </w:rPr>
        <w:t>Aruna Ramchandra Shanbaug vs Union of India &amp; Or</w:t>
      </w:r>
      <w:r>
        <w:rPr>
          <w:rFonts w:ascii="Times New Roman" w:eastAsia="Times New Roman" w:hAnsi="Times New Roman" w:cs="Times New Roman"/>
        </w:rPr>
        <w:t xml:space="preserve"> on 7 March, 2011. Writ Petition (Criminal) No, 115 of 2009 [cited 2018 Mar 28]. Available from</w:t>
      </w:r>
      <w:r w:rsidRPr="00E81C10">
        <w:rPr>
          <w:rFonts w:ascii="Times New Roman" w:eastAsia="Times New Roman" w:hAnsi="Times New Roman" w:cs="Times New Roman"/>
          <w:color w:val="auto"/>
        </w:rPr>
        <w:t xml:space="preserve">: http://indiankanoon.org/doc/235821/ </w:t>
      </w:r>
    </w:p>
    <w:p w14:paraId="3FD94D27" w14:textId="77777777" w:rsidR="00E65CB1" w:rsidRDefault="00E65CB1" w:rsidP="00E65CB1">
      <w:pPr>
        <w:numPr>
          <w:ilvl w:val="0"/>
          <w:numId w:val="1"/>
        </w:numPr>
        <w:spacing w:after="0"/>
        <w:ind w:left="360"/>
        <w:contextualSpacing/>
        <w:rPr>
          <w:rFonts w:ascii="Times New Roman" w:eastAsia="Times New Roman" w:hAnsi="Times New Roman" w:cs="Times New Roman"/>
        </w:rPr>
      </w:pPr>
      <w:r w:rsidRPr="00A8549E">
        <w:rPr>
          <w:rFonts w:ascii="Times New Roman" w:eastAsia="Times New Roman" w:hAnsi="Times New Roman" w:cs="Times New Roman"/>
        </w:rPr>
        <w:t>Supreme Court of India</w:t>
      </w:r>
      <w:r w:rsidRPr="00B40005">
        <w:rPr>
          <w:rFonts w:ascii="Times New Roman" w:eastAsia="Times New Roman" w:hAnsi="Times New Roman" w:cs="Times New Roman"/>
          <w:i/>
        </w:rPr>
        <w:t>. Gian Kaur vs. State of Punjab</w:t>
      </w:r>
      <w:r w:rsidRPr="00A8549E">
        <w:rPr>
          <w:rFonts w:ascii="Times New Roman" w:eastAsia="Times New Roman" w:hAnsi="Times New Roman" w:cs="Times New Roman"/>
        </w:rPr>
        <w:t xml:space="preserve"> (1996) 2 SCC 648. [Gian Kaur Vs State of Punjab. AIR (1996) Supreme Court; 83:1257-65.]</w:t>
      </w:r>
    </w:p>
    <w:p w14:paraId="0E71A2FE" w14:textId="26ABC3B5" w:rsidR="00E65CB1" w:rsidRPr="006B7145" w:rsidRDefault="00E65CB1" w:rsidP="00E65CB1">
      <w:pPr>
        <w:numPr>
          <w:ilvl w:val="0"/>
          <w:numId w:val="1"/>
        </w:numPr>
        <w:spacing w:after="0"/>
        <w:ind w:left="360"/>
        <w:contextualSpacing/>
        <w:rPr>
          <w:rFonts w:ascii="Times New Roman" w:eastAsia="Times New Roman" w:hAnsi="Times New Roman" w:cs="Times New Roman"/>
        </w:rPr>
      </w:pPr>
      <w:r w:rsidRPr="006B7145">
        <w:rPr>
          <w:rFonts w:ascii="Times New Roman" w:eastAsia="Times New Roman" w:hAnsi="Times New Roman" w:cs="Times New Roman"/>
          <w:iCs/>
          <w:lang w:val="en-IN"/>
        </w:rPr>
        <w:t xml:space="preserve">Government of India. Ministry of Health and Family Welfare. The </w:t>
      </w:r>
      <w:r w:rsidR="000E4264">
        <w:rPr>
          <w:rFonts w:ascii="Times New Roman" w:eastAsia="Times New Roman" w:hAnsi="Times New Roman" w:cs="Times New Roman"/>
          <w:iCs/>
          <w:lang w:val="en-IN"/>
        </w:rPr>
        <w:t>M</w:t>
      </w:r>
      <w:r w:rsidRPr="006B7145">
        <w:rPr>
          <w:rFonts w:ascii="Times New Roman" w:eastAsia="Times New Roman" w:hAnsi="Times New Roman" w:cs="Times New Roman"/>
          <w:iCs/>
          <w:lang w:val="en-IN"/>
        </w:rPr>
        <w:t xml:space="preserve">edical </w:t>
      </w:r>
      <w:r w:rsidR="000E4264">
        <w:rPr>
          <w:rFonts w:ascii="Times New Roman" w:eastAsia="Times New Roman" w:hAnsi="Times New Roman" w:cs="Times New Roman"/>
          <w:iCs/>
          <w:lang w:val="en-IN"/>
        </w:rPr>
        <w:t>T</w:t>
      </w:r>
      <w:r w:rsidRPr="006B7145">
        <w:rPr>
          <w:rFonts w:ascii="Times New Roman" w:eastAsia="Times New Roman" w:hAnsi="Times New Roman" w:cs="Times New Roman"/>
          <w:iCs/>
          <w:lang w:val="en-IN"/>
        </w:rPr>
        <w:t xml:space="preserve">reatment of </w:t>
      </w:r>
      <w:r w:rsidR="000E4264">
        <w:rPr>
          <w:rFonts w:ascii="Times New Roman" w:eastAsia="Times New Roman" w:hAnsi="Times New Roman" w:cs="Times New Roman"/>
          <w:iCs/>
          <w:lang w:val="en-IN"/>
        </w:rPr>
        <w:t>T</w:t>
      </w:r>
      <w:r w:rsidRPr="006B7145">
        <w:rPr>
          <w:rFonts w:ascii="Times New Roman" w:eastAsia="Times New Roman" w:hAnsi="Times New Roman" w:cs="Times New Roman"/>
          <w:iCs/>
          <w:lang w:val="en-IN"/>
        </w:rPr>
        <w:t xml:space="preserve">erminally </w:t>
      </w:r>
      <w:r w:rsidR="00B40005">
        <w:rPr>
          <w:rFonts w:ascii="Times New Roman" w:eastAsia="Times New Roman" w:hAnsi="Times New Roman" w:cs="Times New Roman"/>
          <w:iCs/>
          <w:lang w:val="en-IN"/>
        </w:rPr>
        <w:t>I</w:t>
      </w:r>
      <w:r w:rsidRPr="006B7145">
        <w:rPr>
          <w:rFonts w:ascii="Times New Roman" w:eastAsia="Times New Roman" w:hAnsi="Times New Roman" w:cs="Times New Roman"/>
          <w:iCs/>
          <w:lang w:val="en-IN"/>
        </w:rPr>
        <w:t xml:space="preserve">ll </w:t>
      </w:r>
      <w:r w:rsidR="000E4264">
        <w:rPr>
          <w:rFonts w:ascii="Times New Roman" w:eastAsia="Times New Roman" w:hAnsi="Times New Roman" w:cs="Times New Roman"/>
          <w:iCs/>
          <w:lang w:val="en-IN"/>
        </w:rPr>
        <w:t>P</w:t>
      </w:r>
      <w:r w:rsidRPr="006B7145">
        <w:rPr>
          <w:rFonts w:ascii="Times New Roman" w:eastAsia="Times New Roman" w:hAnsi="Times New Roman" w:cs="Times New Roman"/>
          <w:iCs/>
          <w:lang w:val="en-IN"/>
        </w:rPr>
        <w:t xml:space="preserve">atients (Protection of </w:t>
      </w:r>
      <w:r w:rsidR="000E4264">
        <w:rPr>
          <w:rFonts w:ascii="Times New Roman" w:eastAsia="Times New Roman" w:hAnsi="Times New Roman" w:cs="Times New Roman"/>
          <w:iCs/>
          <w:lang w:val="en-IN"/>
        </w:rPr>
        <w:t>P</w:t>
      </w:r>
      <w:r w:rsidRPr="006B7145">
        <w:rPr>
          <w:rFonts w:ascii="Times New Roman" w:eastAsia="Times New Roman" w:hAnsi="Times New Roman" w:cs="Times New Roman"/>
          <w:iCs/>
          <w:lang w:val="en-IN"/>
        </w:rPr>
        <w:t xml:space="preserve">atients and </w:t>
      </w:r>
      <w:r w:rsidR="000E4264">
        <w:rPr>
          <w:rFonts w:ascii="Times New Roman" w:eastAsia="Times New Roman" w:hAnsi="Times New Roman" w:cs="Times New Roman"/>
          <w:iCs/>
          <w:lang w:val="en-IN"/>
        </w:rPr>
        <w:t>M</w:t>
      </w:r>
      <w:r w:rsidRPr="006B7145">
        <w:rPr>
          <w:rFonts w:ascii="Times New Roman" w:eastAsia="Times New Roman" w:hAnsi="Times New Roman" w:cs="Times New Roman"/>
          <w:iCs/>
          <w:lang w:val="en-IN"/>
        </w:rPr>
        <w:t xml:space="preserve">edical </w:t>
      </w:r>
      <w:r w:rsidR="00ED5587">
        <w:rPr>
          <w:rFonts w:ascii="Times New Roman" w:eastAsia="Times New Roman" w:hAnsi="Times New Roman" w:cs="Times New Roman"/>
          <w:iCs/>
          <w:lang w:val="en-IN"/>
        </w:rPr>
        <w:t>P</w:t>
      </w:r>
      <w:r w:rsidRPr="006B7145">
        <w:rPr>
          <w:rFonts w:ascii="Times New Roman" w:eastAsia="Times New Roman" w:hAnsi="Times New Roman" w:cs="Times New Roman"/>
          <w:iCs/>
          <w:lang w:val="en-IN"/>
        </w:rPr>
        <w:t xml:space="preserve">ractitioners) </w:t>
      </w:r>
      <w:r w:rsidRPr="006B7145">
        <w:rPr>
          <w:rFonts w:ascii="Times New Roman" w:eastAsia="Times New Roman" w:hAnsi="Times New Roman" w:cs="Times New Roman"/>
        </w:rPr>
        <w:t xml:space="preserve">Bill. </w:t>
      </w:r>
      <w:r w:rsidRPr="006B7145">
        <w:rPr>
          <w:rFonts w:ascii="Times New Roman" w:eastAsia="Times New Roman" w:hAnsi="Times New Roman" w:cs="Times New Roman"/>
          <w:bCs/>
          <w:lang w:val="en-IN"/>
        </w:rPr>
        <w:t>Annexure – 2 of the Circular Ref no F.No.S.12011/5/2011-MS(Pt.I) dated May 6, 2016</w:t>
      </w:r>
      <w:r w:rsidR="000E4264" w:rsidRPr="000E4264">
        <w:rPr>
          <w:rFonts w:ascii="Times New Roman" w:eastAsia="Times New Roman" w:hAnsi="Times New Roman" w:cs="Times New Roman"/>
          <w:bCs/>
          <w:lang w:val="en-IN"/>
        </w:rPr>
        <w:t xml:space="preserve"> </w:t>
      </w:r>
      <w:r w:rsidR="000E4264" w:rsidRPr="006B7145">
        <w:rPr>
          <w:rFonts w:ascii="Times New Roman" w:eastAsia="Times New Roman" w:hAnsi="Times New Roman" w:cs="Times New Roman"/>
          <w:bCs/>
          <w:lang w:val="en-IN"/>
        </w:rPr>
        <w:t>[</w:t>
      </w:r>
      <w:r w:rsidR="000E4264">
        <w:rPr>
          <w:rFonts w:ascii="Times New Roman" w:eastAsia="Times New Roman" w:hAnsi="Times New Roman" w:cs="Times New Roman"/>
          <w:bCs/>
          <w:lang w:val="en-IN"/>
        </w:rPr>
        <w:t>c</w:t>
      </w:r>
      <w:r w:rsidR="000E4264" w:rsidRPr="006B7145">
        <w:rPr>
          <w:rFonts w:ascii="Times New Roman" w:eastAsia="Times New Roman" w:hAnsi="Times New Roman" w:cs="Times New Roman"/>
          <w:bCs/>
          <w:lang w:val="en-IN"/>
        </w:rPr>
        <w:t>ited 2016 Jun 10].</w:t>
      </w:r>
      <w:r w:rsidRPr="006B7145">
        <w:rPr>
          <w:rFonts w:ascii="Times New Roman" w:eastAsia="Times New Roman" w:hAnsi="Times New Roman" w:cs="Times New Roman"/>
          <w:bCs/>
          <w:lang w:val="en-IN"/>
        </w:rPr>
        <w:t xml:space="preserve"> Available from: </w:t>
      </w:r>
      <w:r w:rsidRPr="00ED5587">
        <w:rPr>
          <w:rFonts w:ascii="Times New Roman" w:eastAsia="Times New Roman" w:hAnsi="Times New Roman" w:cs="Times New Roman"/>
          <w:bCs/>
          <w:lang w:val="en-IN"/>
        </w:rPr>
        <w:t>http://www.prsindia.org/uploads/media/draft/Draft%20Passive%20Euthanansia%20Bill.pdf</w:t>
      </w:r>
      <w:r w:rsidRPr="006B7145">
        <w:rPr>
          <w:rFonts w:ascii="Times New Roman" w:eastAsia="Times New Roman" w:hAnsi="Times New Roman" w:cs="Times New Roman"/>
          <w:bCs/>
          <w:lang w:val="en-IN"/>
        </w:rPr>
        <w:t xml:space="preserve">   </w:t>
      </w:r>
    </w:p>
    <w:p w14:paraId="3886AB3D" w14:textId="18E599EB" w:rsidR="00E65CB1" w:rsidRDefault="00E65CB1" w:rsidP="00E65CB1">
      <w:pPr>
        <w:numPr>
          <w:ilvl w:val="0"/>
          <w:numId w:val="1"/>
        </w:numPr>
        <w:spacing w:after="0"/>
        <w:ind w:left="360"/>
        <w:contextualSpacing/>
        <w:rPr>
          <w:rFonts w:ascii="Times New Roman" w:eastAsia="Times New Roman" w:hAnsi="Times New Roman" w:cs="Times New Roman"/>
        </w:rPr>
      </w:pPr>
      <w:r>
        <w:rPr>
          <w:rFonts w:ascii="Times New Roman" w:eastAsia="Times New Roman" w:hAnsi="Times New Roman" w:cs="Times New Roman"/>
        </w:rPr>
        <w:t xml:space="preserve">Shukla R. Passive euthanasia in India: a critique. </w:t>
      </w:r>
      <w:r>
        <w:rPr>
          <w:rFonts w:ascii="Times New Roman" w:eastAsia="Times New Roman" w:hAnsi="Times New Roman" w:cs="Times New Roman"/>
          <w:i/>
        </w:rPr>
        <w:t>Indian J Med Ethics</w:t>
      </w:r>
      <w:r>
        <w:rPr>
          <w:rFonts w:ascii="Times New Roman" w:eastAsia="Times New Roman" w:hAnsi="Times New Roman" w:cs="Times New Roman"/>
        </w:rPr>
        <w:t>. 201</w:t>
      </w:r>
      <w:r w:rsidR="00B40005">
        <w:rPr>
          <w:rFonts w:ascii="Times New Roman" w:eastAsia="Times New Roman" w:hAnsi="Times New Roman" w:cs="Times New Roman"/>
        </w:rPr>
        <w:t>6 Jan-Mar; 1(1) NS:35-8</w:t>
      </w:r>
      <w:r>
        <w:rPr>
          <w:rFonts w:ascii="Times New Roman" w:eastAsia="Times New Roman" w:hAnsi="Times New Roman" w:cs="Times New Roman"/>
        </w:rPr>
        <w:t>.</w:t>
      </w:r>
      <w:r w:rsidR="00B40005">
        <w:rPr>
          <w:rFonts w:ascii="Times New Roman" w:eastAsia="Times New Roman" w:hAnsi="Times New Roman" w:cs="Times New Roman"/>
        </w:rPr>
        <w:t xml:space="preserve"> </w:t>
      </w:r>
      <w:r w:rsidR="00ED5587">
        <w:rPr>
          <w:rFonts w:ascii="Times New Roman" w:eastAsia="Times New Roman" w:hAnsi="Times New Roman" w:cs="Times New Roman"/>
        </w:rPr>
        <w:t xml:space="preserve">Available from: </w:t>
      </w:r>
    </w:p>
    <w:p w14:paraId="2FA6E5F3" w14:textId="6DD5011C" w:rsidR="00ED5587" w:rsidRDefault="00ED5587" w:rsidP="00ED5587">
      <w:pPr>
        <w:spacing w:after="0"/>
        <w:ind w:left="360"/>
        <w:contextualSpacing/>
        <w:rPr>
          <w:rFonts w:ascii="Times New Roman" w:eastAsia="Times New Roman" w:hAnsi="Times New Roman" w:cs="Times New Roman"/>
        </w:rPr>
      </w:pPr>
      <w:r w:rsidRPr="00ED5587">
        <w:rPr>
          <w:rFonts w:ascii="Times New Roman" w:eastAsia="Times New Roman" w:hAnsi="Times New Roman" w:cs="Times New Roman"/>
        </w:rPr>
        <w:t>http://ijme.in/articles/passive-euthanasia-in-india-a-critique/?galley=html</w:t>
      </w:r>
    </w:p>
    <w:p w14:paraId="21640925" w14:textId="61C9A8BC" w:rsidR="00E65CB1" w:rsidRDefault="00E65CB1" w:rsidP="00E65CB1">
      <w:pPr>
        <w:numPr>
          <w:ilvl w:val="0"/>
          <w:numId w:val="1"/>
        </w:numPr>
        <w:spacing w:after="0"/>
        <w:ind w:left="360"/>
        <w:contextualSpacing/>
        <w:rPr>
          <w:rFonts w:ascii="Times New Roman" w:eastAsia="Times New Roman" w:hAnsi="Times New Roman" w:cs="Times New Roman"/>
        </w:rPr>
      </w:pPr>
      <w:r w:rsidRPr="003E4390">
        <w:rPr>
          <w:rFonts w:ascii="Times New Roman" w:eastAsia="Times New Roman" w:hAnsi="Times New Roman" w:cs="Times New Roman"/>
        </w:rPr>
        <w:t>United Nations. International Covenant on Civil and Political Right. Dec 19, 1966</w:t>
      </w:r>
      <w:r w:rsidR="00ED5587">
        <w:rPr>
          <w:rFonts w:ascii="Times New Roman" w:eastAsia="Times New Roman" w:hAnsi="Times New Roman" w:cs="Times New Roman"/>
        </w:rPr>
        <w:t xml:space="preserve"> </w:t>
      </w:r>
      <w:r w:rsidR="00ED5587" w:rsidRPr="003E4390">
        <w:rPr>
          <w:rFonts w:ascii="Times New Roman" w:eastAsia="Times New Roman" w:hAnsi="Times New Roman" w:cs="Times New Roman"/>
        </w:rPr>
        <w:t>[</w:t>
      </w:r>
      <w:r w:rsidR="00ED5587">
        <w:rPr>
          <w:rFonts w:ascii="Times New Roman" w:eastAsia="Times New Roman" w:hAnsi="Times New Roman" w:cs="Times New Roman"/>
        </w:rPr>
        <w:t>c</w:t>
      </w:r>
      <w:r w:rsidR="00ED5587" w:rsidRPr="003E4390">
        <w:rPr>
          <w:rFonts w:ascii="Times New Roman" w:eastAsia="Times New Roman" w:hAnsi="Times New Roman" w:cs="Times New Roman"/>
        </w:rPr>
        <w:t>ited 2018 Mar 28]</w:t>
      </w:r>
      <w:r w:rsidRPr="003E4390">
        <w:rPr>
          <w:rFonts w:ascii="Times New Roman" w:eastAsia="Times New Roman" w:hAnsi="Times New Roman" w:cs="Times New Roman"/>
        </w:rPr>
        <w:t xml:space="preserve">. Available from: </w:t>
      </w:r>
      <w:r w:rsidRPr="00ED5587">
        <w:rPr>
          <w:rFonts w:ascii="Times New Roman" w:eastAsia="Times New Roman" w:hAnsi="Times New Roman" w:cs="Times New Roman"/>
        </w:rPr>
        <w:t>https://treaties.un.org/doc/publication/unts/volume%20999/volume-999-i-14668-english.pdf</w:t>
      </w:r>
      <w:r w:rsidRPr="003E4390">
        <w:rPr>
          <w:rFonts w:ascii="Times New Roman" w:eastAsia="Times New Roman" w:hAnsi="Times New Roman" w:cs="Times New Roman"/>
        </w:rPr>
        <w:t xml:space="preserve">  </w:t>
      </w:r>
    </w:p>
    <w:p w14:paraId="15BF9CF2" w14:textId="4F3DF72D" w:rsidR="00E65CB1" w:rsidRPr="00EC330C" w:rsidRDefault="00E65CB1" w:rsidP="00E65CB1">
      <w:pPr>
        <w:numPr>
          <w:ilvl w:val="0"/>
          <w:numId w:val="1"/>
        </w:numPr>
        <w:spacing w:after="0"/>
        <w:ind w:left="360"/>
        <w:contextualSpacing/>
        <w:rPr>
          <w:rFonts w:ascii="Times New Roman" w:eastAsia="Times New Roman" w:hAnsi="Times New Roman" w:cs="Times New Roman"/>
        </w:rPr>
      </w:pPr>
      <w:r w:rsidRPr="00EC330C">
        <w:rPr>
          <w:rFonts w:ascii="Times New Roman" w:eastAsia="Times New Roman" w:hAnsi="Times New Roman" w:cs="Times New Roman"/>
        </w:rPr>
        <w:t>Government</w:t>
      </w:r>
      <w:r>
        <w:rPr>
          <w:rFonts w:ascii="Times New Roman" w:eastAsia="Times New Roman" w:hAnsi="Times New Roman" w:cs="Times New Roman"/>
        </w:rPr>
        <w:t xml:space="preserve"> of India. Indian Penal Code. 18</w:t>
      </w:r>
      <w:r w:rsidRPr="00EC330C">
        <w:rPr>
          <w:rFonts w:ascii="Times New Roman" w:eastAsia="Times New Roman" w:hAnsi="Times New Roman" w:cs="Times New Roman"/>
        </w:rPr>
        <w:t>60</w:t>
      </w:r>
      <w:r w:rsidR="00ED5587">
        <w:rPr>
          <w:rFonts w:ascii="Times New Roman" w:eastAsia="Times New Roman" w:hAnsi="Times New Roman" w:cs="Times New Roman"/>
        </w:rPr>
        <w:t xml:space="preserve"> [c</w:t>
      </w:r>
      <w:r w:rsidR="00ED5587" w:rsidRPr="00EC330C">
        <w:rPr>
          <w:rFonts w:ascii="Times New Roman" w:eastAsia="Times New Roman" w:hAnsi="Times New Roman" w:cs="Times New Roman"/>
        </w:rPr>
        <w:t>ited 2018 Mar 28].</w:t>
      </w:r>
      <w:r w:rsidRPr="00EC330C">
        <w:rPr>
          <w:rFonts w:ascii="Times New Roman" w:eastAsia="Times New Roman" w:hAnsi="Times New Roman" w:cs="Times New Roman"/>
        </w:rPr>
        <w:t xml:space="preserve"> Available from: </w:t>
      </w:r>
      <w:r w:rsidRPr="00ED5587">
        <w:rPr>
          <w:rFonts w:ascii="Times New Roman" w:eastAsia="Times New Roman" w:hAnsi="Times New Roman" w:cs="Times New Roman"/>
        </w:rPr>
        <w:t>http://ncw.nic.in/acts/theindianpenalcode1860.pdf</w:t>
      </w:r>
      <w:r w:rsidRPr="00EC330C">
        <w:rPr>
          <w:rFonts w:ascii="Times New Roman" w:eastAsia="Times New Roman" w:hAnsi="Times New Roman" w:cs="Times New Roman"/>
        </w:rPr>
        <w:t xml:space="preserve"> </w:t>
      </w:r>
    </w:p>
    <w:p w14:paraId="72F4B4D8" w14:textId="7D2FB402" w:rsidR="00E65CB1" w:rsidRDefault="00E65CB1" w:rsidP="00E65CB1">
      <w:pPr>
        <w:numPr>
          <w:ilvl w:val="0"/>
          <w:numId w:val="1"/>
        </w:numPr>
        <w:spacing w:after="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Karnataka High Court. </w:t>
      </w:r>
      <w:r w:rsidRPr="00E81C10">
        <w:rPr>
          <w:rFonts w:ascii="Times New Roman" w:eastAsia="Times New Roman" w:hAnsi="Times New Roman" w:cs="Times New Roman"/>
          <w:i/>
          <w:sz w:val="24"/>
          <w:szCs w:val="24"/>
        </w:rPr>
        <w:t xml:space="preserve">H B Karibasamma vs Union </w:t>
      </w:r>
      <w:r w:rsidR="00ED5587" w:rsidRPr="00E81C10">
        <w:rPr>
          <w:rFonts w:ascii="Times New Roman" w:eastAsia="Times New Roman" w:hAnsi="Times New Roman" w:cs="Times New Roman"/>
          <w:i/>
          <w:sz w:val="24"/>
          <w:szCs w:val="24"/>
        </w:rPr>
        <w:t>o</w:t>
      </w:r>
      <w:r w:rsidRPr="00E81C10">
        <w:rPr>
          <w:rFonts w:ascii="Times New Roman" w:eastAsia="Times New Roman" w:hAnsi="Times New Roman" w:cs="Times New Roman"/>
          <w:i/>
          <w:sz w:val="24"/>
          <w:szCs w:val="24"/>
        </w:rPr>
        <w:t>f India</w:t>
      </w:r>
      <w:r>
        <w:rPr>
          <w:rFonts w:ascii="Times New Roman" w:eastAsia="Times New Roman" w:hAnsi="Times New Roman" w:cs="Times New Roman"/>
          <w:sz w:val="24"/>
          <w:szCs w:val="24"/>
        </w:rPr>
        <w:t xml:space="preserve"> on 26 September, 2012. Writ Petition No 23630 of 2010 (GM-RES)</w:t>
      </w:r>
      <w:r w:rsidR="00ED5587" w:rsidRPr="00ED5587">
        <w:rPr>
          <w:rFonts w:ascii="Times New Roman" w:eastAsia="Times New Roman" w:hAnsi="Times New Roman" w:cs="Times New Roman"/>
          <w:sz w:val="24"/>
          <w:szCs w:val="24"/>
        </w:rPr>
        <w:t xml:space="preserve"> </w:t>
      </w:r>
      <w:r w:rsidR="00ED5587">
        <w:rPr>
          <w:rFonts w:ascii="Times New Roman" w:eastAsia="Times New Roman" w:hAnsi="Times New Roman" w:cs="Times New Roman"/>
          <w:sz w:val="24"/>
          <w:szCs w:val="24"/>
        </w:rPr>
        <w:t xml:space="preserve">[cited 2018, Mar 28]. </w:t>
      </w:r>
      <w:r>
        <w:rPr>
          <w:rFonts w:ascii="Times New Roman" w:eastAsia="Times New Roman" w:hAnsi="Times New Roman" w:cs="Times New Roman"/>
          <w:sz w:val="24"/>
          <w:szCs w:val="24"/>
        </w:rPr>
        <w:t xml:space="preserve"> Available from: </w:t>
      </w:r>
      <w:r w:rsidRPr="00ED5587">
        <w:rPr>
          <w:rFonts w:ascii="Times New Roman" w:eastAsia="Times New Roman" w:hAnsi="Times New Roman" w:cs="Times New Roman"/>
          <w:color w:val="auto"/>
          <w:sz w:val="24"/>
          <w:szCs w:val="24"/>
        </w:rPr>
        <w:t xml:space="preserve">https://indiankanoon.org/doc/142995103/ </w:t>
      </w:r>
      <w:r w:rsidR="00ED5587" w:rsidRPr="00ED5587">
        <w:rPr>
          <w:rFonts w:ascii="Times New Roman" w:eastAsia="Times New Roman" w:hAnsi="Times New Roman" w:cs="Times New Roman"/>
          <w:color w:val="auto"/>
          <w:sz w:val="24"/>
          <w:szCs w:val="24"/>
        </w:rPr>
        <w:t xml:space="preserve"> </w:t>
      </w:r>
    </w:p>
    <w:p w14:paraId="30CAC6DE" w14:textId="619C94CB" w:rsidR="00E65CB1" w:rsidRDefault="00E65CB1" w:rsidP="00E65CB1">
      <w:pPr>
        <w:numPr>
          <w:ilvl w:val="0"/>
          <w:numId w:val="1"/>
        </w:numPr>
        <w:spacing w:after="0"/>
        <w:ind w:left="360"/>
        <w:contextualSpacing/>
        <w:jc w:val="both"/>
        <w:rPr>
          <w:rFonts w:ascii="Times New Roman" w:eastAsia="Times New Roman" w:hAnsi="Times New Roman" w:cs="Times New Roman"/>
        </w:rPr>
      </w:pPr>
      <w:r>
        <w:rPr>
          <w:rFonts w:ascii="Times New Roman" w:eastAsia="Times New Roman" w:hAnsi="Times New Roman" w:cs="Times New Roman"/>
        </w:rPr>
        <w:t xml:space="preserve">Sanyal P. Living wills are now legally binding but might be still hard to implement: The Supreme Court has laid down a procedure that is arguably even more cumbersome than the one currently in force. </w:t>
      </w:r>
      <w:r>
        <w:rPr>
          <w:rFonts w:ascii="Times New Roman" w:eastAsia="Times New Roman" w:hAnsi="Times New Roman" w:cs="Times New Roman"/>
          <w:i/>
        </w:rPr>
        <w:t>Scroll.</w:t>
      </w:r>
      <w:r>
        <w:rPr>
          <w:rFonts w:ascii="Times New Roman" w:eastAsia="Times New Roman" w:hAnsi="Times New Roman" w:cs="Times New Roman"/>
        </w:rPr>
        <w:t xml:space="preserve"> March 13, 2018</w:t>
      </w:r>
      <w:r w:rsidR="00ED5587">
        <w:rPr>
          <w:rFonts w:ascii="Times New Roman" w:eastAsia="Times New Roman" w:hAnsi="Times New Roman" w:cs="Times New Roman"/>
        </w:rPr>
        <w:t>[cited 2018 Mar 20].</w:t>
      </w:r>
      <w:r>
        <w:rPr>
          <w:rFonts w:ascii="Times New Roman" w:eastAsia="Times New Roman" w:hAnsi="Times New Roman" w:cs="Times New Roman"/>
        </w:rPr>
        <w:t xml:space="preserve"> Available from: </w:t>
      </w:r>
      <w:r w:rsidRPr="00ED5587">
        <w:rPr>
          <w:rFonts w:ascii="Times New Roman" w:eastAsia="Times New Roman" w:hAnsi="Times New Roman" w:cs="Times New Roman"/>
          <w:color w:val="auto"/>
        </w:rPr>
        <w:t xml:space="preserve">https://scroll.in/pulse/871790/living-wills-are-now-legally-binding-but-might-be-still-hard-to-implement </w:t>
      </w:r>
    </w:p>
    <w:p w14:paraId="6E3C0AFD" w14:textId="2AF097F6" w:rsidR="00E65CB1" w:rsidRPr="00ED5587" w:rsidRDefault="00E65CB1" w:rsidP="005800E9">
      <w:pPr>
        <w:numPr>
          <w:ilvl w:val="0"/>
          <w:numId w:val="1"/>
        </w:numPr>
        <w:spacing w:after="0" w:line="240" w:lineRule="auto"/>
        <w:ind w:left="360"/>
        <w:contextualSpacing/>
        <w:rPr>
          <w:rFonts w:ascii="Times New Roman" w:eastAsia="Times New Roman" w:hAnsi="Times New Roman" w:cs="Times New Roman"/>
          <w:color w:val="auto"/>
        </w:rPr>
      </w:pPr>
      <w:r w:rsidRPr="006B7145">
        <w:rPr>
          <w:rFonts w:ascii="Times New Roman" w:eastAsia="Times New Roman" w:hAnsi="Times New Roman" w:cs="Times New Roman"/>
        </w:rPr>
        <w:t xml:space="preserve">Aayushi P. Passive </w:t>
      </w:r>
      <w:r w:rsidR="00ED5587">
        <w:rPr>
          <w:rFonts w:ascii="Times New Roman" w:eastAsia="Times New Roman" w:hAnsi="Times New Roman" w:cs="Times New Roman"/>
        </w:rPr>
        <w:t>e</w:t>
      </w:r>
      <w:r w:rsidRPr="006B7145">
        <w:rPr>
          <w:rFonts w:ascii="Times New Roman" w:eastAsia="Times New Roman" w:hAnsi="Times New Roman" w:cs="Times New Roman"/>
        </w:rPr>
        <w:t xml:space="preserve">uthanasia: Here’s </w:t>
      </w:r>
      <w:r w:rsidR="00ED5587" w:rsidRPr="006B7145">
        <w:rPr>
          <w:rFonts w:ascii="Times New Roman" w:eastAsia="Times New Roman" w:hAnsi="Times New Roman" w:cs="Times New Roman"/>
        </w:rPr>
        <w:t>why</w:t>
      </w:r>
      <w:r w:rsidRPr="006B7145">
        <w:rPr>
          <w:rFonts w:ascii="Times New Roman" w:eastAsia="Times New Roman" w:hAnsi="Times New Roman" w:cs="Times New Roman"/>
        </w:rPr>
        <w:t xml:space="preserve"> Mumbai </w:t>
      </w:r>
      <w:r w:rsidR="00ED5587" w:rsidRPr="006B7145">
        <w:rPr>
          <w:rFonts w:ascii="Times New Roman" w:eastAsia="Times New Roman" w:hAnsi="Times New Roman" w:cs="Times New Roman"/>
        </w:rPr>
        <w:t>experts feel implementing living</w:t>
      </w:r>
      <w:r w:rsidR="00ED5587">
        <w:rPr>
          <w:rFonts w:ascii="Times New Roman" w:eastAsia="Times New Roman" w:hAnsi="Times New Roman" w:cs="Times New Roman"/>
        </w:rPr>
        <w:t xml:space="preserve"> </w:t>
      </w:r>
      <w:r w:rsidR="00ED5587" w:rsidRPr="006B7145">
        <w:rPr>
          <w:rFonts w:ascii="Times New Roman" w:eastAsia="Times New Roman" w:hAnsi="Times New Roman" w:cs="Times New Roman"/>
        </w:rPr>
        <w:t xml:space="preserve">will </w:t>
      </w:r>
      <w:r w:rsidR="00ED5587">
        <w:rPr>
          <w:rFonts w:ascii="Times New Roman" w:eastAsia="Times New Roman" w:hAnsi="Times New Roman" w:cs="Times New Roman"/>
        </w:rPr>
        <w:t>i</w:t>
      </w:r>
      <w:r w:rsidRPr="006B7145">
        <w:rPr>
          <w:rFonts w:ascii="Times New Roman" w:eastAsia="Times New Roman" w:hAnsi="Times New Roman" w:cs="Times New Roman"/>
        </w:rPr>
        <w:t xml:space="preserve">s a </w:t>
      </w:r>
      <w:r w:rsidR="00ED5587">
        <w:rPr>
          <w:rFonts w:ascii="Times New Roman" w:eastAsia="Times New Roman" w:hAnsi="Times New Roman" w:cs="Times New Roman"/>
        </w:rPr>
        <w:t>c</w:t>
      </w:r>
      <w:r w:rsidRPr="006B7145">
        <w:rPr>
          <w:rFonts w:ascii="Times New Roman" w:eastAsia="Times New Roman" w:hAnsi="Times New Roman" w:cs="Times New Roman"/>
        </w:rPr>
        <w:t>hallenge</w:t>
      </w:r>
      <w:r w:rsidR="0061325F">
        <w:rPr>
          <w:rFonts w:ascii="Times New Roman" w:eastAsia="Times New Roman" w:hAnsi="Times New Roman" w:cs="Times New Roman"/>
        </w:rPr>
        <w:t>.</w:t>
      </w:r>
      <w:r w:rsidRPr="006B7145">
        <w:rPr>
          <w:rFonts w:ascii="Times New Roman" w:eastAsia="Times New Roman" w:hAnsi="Times New Roman" w:cs="Times New Roman"/>
        </w:rPr>
        <w:t xml:space="preserve"> </w:t>
      </w:r>
      <w:r w:rsidRPr="006B7145">
        <w:rPr>
          <w:rFonts w:ascii="Times New Roman" w:eastAsia="Times New Roman" w:hAnsi="Times New Roman" w:cs="Times New Roman"/>
          <w:i/>
        </w:rPr>
        <w:t>Hindustan Times</w:t>
      </w:r>
      <w:r w:rsidRPr="006B7145">
        <w:rPr>
          <w:rFonts w:ascii="Times New Roman" w:eastAsia="Times New Roman" w:hAnsi="Times New Roman" w:cs="Times New Roman"/>
        </w:rPr>
        <w:t>,</w:t>
      </w:r>
      <w:r w:rsidR="00ED5587">
        <w:rPr>
          <w:rFonts w:ascii="Times New Roman" w:eastAsia="Times New Roman" w:hAnsi="Times New Roman" w:cs="Times New Roman"/>
        </w:rPr>
        <w:t xml:space="preserve"> 2018 </w:t>
      </w:r>
      <w:r w:rsidRPr="006B7145">
        <w:rPr>
          <w:rFonts w:ascii="Times New Roman" w:eastAsia="Times New Roman" w:hAnsi="Times New Roman" w:cs="Times New Roman"/>
        </w:rPr>
        <w:t>March</w:t>
      </w:r>
      <w:r w:rsidR="00EB0914">
        <w:rPr>
          <w:rFonts w:ascii="Times New Roman" w:eastAsia="Times New Roman" w:hAnsi="Times New Roman" w:cs="Times New Roman"/>
        </w:rPr>
        <w:t xml:space="preserve"> </w:t>
      </w:r>
      <w:r w:rsidRPr="006B7145">
        <w:rPr>
          <w:rFonts w:ascii="Times New Roman" w:eastAsia="Times New Roman" w:hAnsi="Times New Roman" w:cs="Times New Roman"/>
        </w:rPr>
        <w:t>10</w:t>
      </w:r>
      <w:r w:rsidR="00ED5587">
        <w:rPr>
          <w:rFonts w:ascii="Times New Roman" w:eastAsia="Times New Roman" w:hAnsi="Times New Roman" w:cs="Times New Roman"/>
        </w:rPr>
        <w:t xml:space="preserve"> [cited 2018 Mar 28].</w:t>
      </w:r>
      <w:r w:rsidRPr="006B7145">
        <w:rPr>
          <w:rFonts w:ascii="Times New Roman" w:eastAsia="Times New Roman" w:hAnsi="Times New Roman" w:cs="Times New Roman"/>
        </w:rPr>
        <w:t xml:space="preserve"> Available from: </w:t>
      </w:r>
      <w:hyperlink r:id="rId10">
        <w:r w:rsidRPr="00ED5587">
          <w:rPr>
            <w:rFonts w:ascii="Times New Roman" w:eastAsia="Times New Roman" w:hAnsi="Times New Roman" w:cs="Times New Roman"/>
            <w:color w:val="auto"/>
          </w:rPr>
          <w:t>https://www.hindustantimes.com/mumbai-news/passive-euthanasia-here-s-why-mumbai-experts-feel-implementing-living-will-is-a-challenge/storyyNEJZzn27Aihz4GMOosHiO.html</w:t>
        </w:r>
      </w:hyperlink>
      <w:r w:rsidRPr="00ED5587">
        <w:rPr>
          <w:rFonts w:ascii="Times New Roman" w:eastAsia="Times New Roman" w:hAnsi="Times New Roman" w:cs="Times New Roman"/>
          <w:color w:val="auto"/>
        </w:rPr>
        <w:t xml:space="preserve"> </w:t>
      </w:r>
    </w:p>
    <w:p w14:paraId="107E6BAC" w14:textId="29BC92E6" w:rsidR="00E65CB1" w:rsidRDefault="00E65CB1" w:rsidP="00E65CB1">
      <w:pPr>
        <w:numPr>
          <w:ilvl w:val="0"/>
          <w:numId w:val="1"/>
        </w:numPr>
        <w:spacing w:after="0"/>
        <w:ind w:left="360"/>
        <w:contextualSpacing/>
        <w:rPr>
          <w:rFonts w:ascii="Times New Roman" w:eastAsia="Times New Roman" w:hAnsi="Times New Roman" w:cs="Times New Roman"/>
        </w:rPr>
      </w:pPr>
      <w:r>
        <w:rPr>
          <w:rFonts w:ascii="Times New Roman" w:eastAsia="Times New Roman" w:hAnsi="Times New Roman" w:cs="Times New Roman"/>
        </w:rPr>
        <w:t xml:space="preserve">Kumar A P. Two </w:t>
      </w:r>
      <w:r w:rsidR="00EB0914">
        <w:rPr>
          <w:rFonts w:ascii="Times New Roman" w:eastAsia="Times New Roman" w:hAnsi="Times New Roman" w:cs="Times New Roman"/>
        </w:rPr>
        <w:t>s</w:t>
      </w:r>
      <w:r>
        <w:rPr>
          <w:rFonts w:ascii="Times New Roman" w:eastAsia="Times New Roman" w:hAnsi="Times New Roman" w:cs="Times New Roman"/>
        </w:rPr>
        <w:t xml:space="preserve">teps </w:t>
      </w:r>
      <w:r w:rsidR="00EB0914">
        <w:rPr>
          <w:rFonts w:ascii="Times New Roman" w:eastAsia="Times New Roman" w:hAnsi="Times New Roman" w:cs="Times New Roman"/>
        </w:rPr>
        <w:t>f</w:t>
      </w:r>
      <w:r>
        <w:rPr>
          <w:rFonts w:ascii="Times New Roman" w:eastAsia="Times New Roman" w:hAnsi="Times New Roman" w:cs="Times New Roman"/>
        </w:rPr>
        <w:t xml:space="preserve">orward, </w:t>
      </w:r>
      <w:r w:rsidR="00EB0914">
        <w:rPr>
          <w:rFonts w:ascii="Times New Roman" w:eastAsia="Times New Roman" w:hAnsi="Times New Roman" w:cs="Times New Roman"/>
        </w:rPr>
        <w:t>o</w:t>
      </w:r>
      <w:r>
        <w:rPr>
          <w:rFonts w:ascii="Times New Roman" w:eastAsia="Times New Roman" w:hAnsi="Times New Roman" w:cs="Times New Roman"/>
        </w:rPr>
        <w:t xml:space="preserve">ne </w:t>
      </w:r>
      <w:r w:rsidR="00EB0914">
        <w:rPr>
          <w:rFonts w:ascii="Times New Roman" w:eastAsia="Times New Roman" w:hAnsi="Times New Roman" w:cs="Times New Roman"/>
        </w:rPr>
        <w:t>s</w:t>
      </w:r>
      <w:r>
        <w:rPr>
          <w:rFonts w:ascii="Times New Roman" w:eastAsia="Times New Roman" w:hAnsi="Times New Roman" w:cs="Times New Roman"/>
        </w:rPr>
        <w:t xml:space="preserve">tep </w:t>
      </w:r>
      <w:r w:rsidR="00EB0914">
        <w:rPr>
          <w:rFonts w:ascii="Times New Roman" w:eastAsia="Times New Roman" w:hAnsi="Times New Roman" w:cs="Times New Roman"/>
        </w:rPr>
        <w:t>b</w:t>
      </w:r>
      <w:r>
        <w:rPr>
          <w:rFonts w:ascii="Times New Roman" w:eastAsia="Times New Roman" w:hAnsi="Times New Roman" w:cs="Times New Roman"/>
        </w:rPr>
        <w:t xml:space="preserve">ack: Supreme Court on </w:t>
      </w:r>
      <w:r w:rsidR="00EB0914">
        <w:rPr>
          <w:rFonts w:ascii="Times New Roman" w:eastAsia="Times New Roman" w:hAnsi="Times New Roman" w:cs="Times New Roman"/>
        </w:rPr>
        <w:t>a</w:t>
      </w:r>
      <w:r>
        <w:rPr>
          <w:rFonts w:ascii="Times New Roman" w:eastAsia="Times New Roman" w:hAnsi="Times New Roman" w:cs="Times New Roman"/>
        </w:rPr>
        <w:t xml:space="preserve">dvance </w:t>
      </w:r>
      <w:r w:rsidR="00EB0914">
        <w:rPr>
          <w:rFonts w:ascii="Times New Roman" w:eastAsia="Times New Roman" w:hAnsi="Times New Roman" w:cs="Times New Roman"/>
        </w:rPr>
        <w:t>d</w:t>
      </w:r>
      <w:r>
        <w:rPr>
          <w:rFonts w:ascii="Times New Roman" w:eastAsia="Times New Roman" w:hAnsi="Times New Roman" w:cs="Times New Roman"/>
        </w:rPr>
        <w:t xml:space="preserve">irectives. </w:t>
      </w:r>
      <w:r>
        <w:rPr>
          <w:rFonts w:ascii="Times New Roman" w:eastAsia="Times New Roman" w:hAnsi="Times New Roman" w:cs="Times New Roman"/>
          <w:i/>
        </w:rPr>
        <w:t xml:space="preserve">Economic &amp; Political Weekly. </w:t>
      </w:r>
      <w:r w:rsidR="00ED5587" w:rsidRPr="00ED5587">
        <w:rPr>
          <w:rFonts w:ascii="Times New Roman" w:eastAsia="Times New Roman" w:hAnsi="Times New Roman" w:cs="Times New Roman"/>
        </w:rPr>
        <w:t xml:space="preserve">2018 </w:t>
      </w:r>
      <w:r>
        <w:rPr>
          <w:rFonts w:ascii="Times New Roman" w:eastAsia="Times New Roman" w:hAnsi="Times New Roman" w:cs="Times New Roman"/>
        </w:rPr>
        <w:t>Mar 24; LIII</w:t>
      </w:r>
      <w:r w:rsidR="00ED5587">
        <w:rPr>
          <w:rFonts w:ascii="Times New Roman" w:eastAsia="Times New Roman" w:hAnsi="Times New Roman" w:cs="Times New Roman"/>
        </w:rPr>
        <w:t xml:space="preserve"> (</w:t>
      </w:r>
      <w:r>
        <w:rPr>
          <w:rFonts w:ascii="Times New Roman" w:eastAsia="Times New Roman" w:hAnsi="Times New Roman" w:cs="Times New Roman"/>
        </w:rPr>
        <w:t>12</w:t>
      </w:r>
      <w:r w:rsidR="00ED5587">
        <w:rPr>
          <w:rFonts w:ascii="Times New Roman" w:eastAsia="Times New Roman" w:hAnsi="Times New Roman" w:cs="Times New Roman"/>
        </w:rPr>
        <w:t>)</w:t>
      </w:r>
      <w:r>
        <w:rPr>
          <w:rFonts w:ascii="Times New Roman" w:eastAsia="Times New Roman" w:hAnsi="Times New Roman" w:cs="Times New Roman"/>
        </w:rPr>
        <w:t xml:space="preserve">:10-11. </w:t>
      </w:r>
    </w:p>
    <w:p w14:paraId="5CF55E5A" w14:textId="137DC0E7" w:rsidR="00E65CB1" w:rsidRPr="00E81C10" w:rsidRDefault="00E65CB1" w:rsidP="00E65CB1">
      <w:pPr>
        <w:numPr>
          <w:ilvl w:val="0"/>
          <w:numId w:val="1"/>
        </w:numPr>
        <w:spacing w:after="0"/>
        <w:ind w:left="360"/>
        <w:contextualSpacing/>
        <w:rPr>
          <w:rFonts w:ascii="Times New Roman" w:eastAsia="Times New Roman" w:hAnsi="Times New Roman" w:cs="Times New Roman"/>
          <w:color w:val="auto"/>
        </w:rPr>
      </w:pPr>
      <w:r>
        <w:rPr>
          <w:rFonts w:ascii="Times New Roman" w:eastAsia="Times New Roman" w:hAnsi="Times New Roman" w:cs="Times New Roman"/>
        </w:rPr>
        <w:t xml:space="preserve">Ranganathan S. National Health Protection Scheme will not help its intended beneficiaries. </w:t>
      </w:r>
      <w:r w:rsidRPr="005800E9">
        <w:rPr>
          <w:rFonts w:ascii="Times New Roman" w:eastAsia="Times New Roman" w:hAnsi="Times New Roman" w:cs="Times New Roman"/>
          <w:i/>
        </w:rPr>
        <w:t>Live</w:t>
      </w:r>
      <w:r>
        <w:rPr>
          <w:rFonts w:ascii="Times New Roman" w:eastAsia="Times New Roman" w:hAnsi="Times New Roman" w:cs="Times New Roman"/>
        </w:rPr>
        <w:t xml:space="preserve"> </w:t>
      </w:r>
      <w:r w:rsidRPr="005800E9">
        <w:rPr>
          <w:rFonts w:ascii="Times New Roman" w:eastAsia="Times New Roman" w:hAnsi="Times New Roman" w:cs="Times New Roman"/>
          <w:i/>
        </w:rPr>
        <w:t>Mint</w:t>
      </w:r>
      <w:r>
        <w:rPr>
          <w:rFonts w:ascii="Times New Roman" w:eastAsia="Times New Roman" w:hAnsi="Times New Roman" w:cs="Times New Roman"/>
        </w:rPr>
        <w:t>. Feb 15, 2018</w:t>
      </w:r>
      <w:r w:rsidR="00EB0914">
        <w:rPr>
          <w:rFonts w:ascii="Times New Roman" w:eastAsia="Times New Roman" w:hAnsi="Times New Roman" w:cs="Times New Roman"/>
        </w:rPr>
        <w:t xml:space="preserve"> [cited 2018 Mar 2</w:t>
      </w:r>
      <w:r w:rsidR="00ED5587">
        <w:rPr>
          <w:rFonts w:ascii="Times New Roman" w:eastAsia="Times New Roman" w:hAnsi="Times New Roman" w:cs="Times New Roman"/>
        </w:rPr>
        <w:t>2]</w:t>
      </w:r>
      <w:r>
        <w:rPr>
          <w:rFonts w:ascii="Times New Roman" w:eastAsia="Times New Roman" w:hAnsi="Times New Roman" w:cs="Times New Roman"/>
        </w:rPr>
        <w:t xml:space="preserve">. Available from: </w:t>
      </w:r>
      <w:r w:rsidRPr="00E81C10">
        <w:rPr>
          <w:rFonts w:ascii="Times New Roman" w:eastAsia="Times New Roman" w:hAnsi="Times New Roman" w:cs="Times New Roman"/>
          <w:color w:val="auto"/>
        </w:rPr>
        <w:t xml:space="preserve">https://www.livemint.com/Opinion/k80NvWWKvFGwHptVIDIqNJ/National-Health-Protection-Scheme-will-not-help-its-intended.html </w:t>
      </w:r>
    </w:p>
    <w:p w14:paraId="4C319DBA" w14:textId="61738458" w:rsidR="00E65CB1" w:rsidRDefault="00E65CB1" w:rsidP="00E65CB1">
      <w:pPr>
        <w:numPr>
          <w:ilvl w:val="0"/>
          <w:numId w:val="1"/>
        </w:numPr>
        <w:spacing w:after="0"/>
        <w:ind w:left="360"/>
        <w:contextualSpacing/>
        <w:rPr>
          <w:rFonts w:ascii="Times New Roman" w:eastAsia="Times New Roman" w:hAnsi="Times New Roman" w:cs="Times New Roman"/>
        </w:rPr>
      </w:pPr>
      <w:r>
        <w:rPr>
          <w:rFonts w:ascii="Times New Roman" w:eastAsia="Times New Roman" w:hAnsi="Times New Roman" w:cs="Times New Roman"/>
        </w:rPr>
        <w:t xml:space="preserve">Narayanan N. With all its weight behind Modicare, Budget 2018 offers little for public health system. </w:t>
      </w:r>
      <w:r>
        <w:rPr>
          <w:rFonts w:ascii="Times New Roman" w:eastAsia="Times New Roman" w:hAnsi="Times New Roman" w:cs="Times New Roman"/>
          <w:i/>
        </w:rPr>
        <w:t>Scroll.</w:t>
      </w:r>
      <w:r>
        <w:rPr>
          <w:rFonts w:ascii="Times New Roman" w:eastAsia="Times New Roman" w:hAnsi="Times New Roman" w:cs="Times New Roman"/>
        </w:rPr>
        <w:t xml:space="preserve"> </w:t>
      </w:r>
      <w:r w:rsidR="00E81C10">
        <w:rPr>
          <w:rFonts w:ascii="Times New Roman" w:eastAsia="Times New Roman" w:hAnsi="Times New Roman" w:cs="Times New Roman"/>
        </w:rPr>
        <w:t xml:space="preserve">2018 </w:t>
      </w:r>
      <w:r>
        <w:rPr>
          <w:rFonts w:ascii="Times New Roman" w:eastAsia="Times New Roman" w:hAnsi="Times New Roman" w:cs="Times New Roman"/>
        </w:rPr>
        <w:t>Feb 2 [</w:t>
      </w:r>
      <w:r w:rsidR="00E81C10">
        <w:rPr>
          <w:rFonts w:ascii="Times New Roman" w:eastAsia="Times New Roman" w:hAnsi="Times New Roman" w:cs="Times New Roman"/>
        </w:rPr>
        <w:t>c</w:t>
      </w:r>
      <w:r>
        <w:rPr>
          <w:rFonts w:ascii="Times New Roman" w:eastAsia="Times New Roman" w:hAnsi="Times New Roman" w:cs="Times New Roman"/>
        </w:rPr>
        <w:t xml:space="preserve">ited 2018 March 22]. Available from: </w:t>
      </w:r>
      <w:r w:rsidRPr="00E81C10">
        <w:rPr>
          <w:rFonts w:ascii="Times New Roman" w:eastAsia="Times New Roman" w:hAnsi="Times New Roman" w:cs="Times New Roman"/>
          <w:color w:val="auto"/>
        </w:rPr>
        <w:t>https://scroll.in/pulse/867212/with-all-its-weight-behind-modicare-the-health-budget-offers-little-for-public-health-systems</w:t>
      </w:r>
    </w:p>
    <w:p w14:paraId="267CCC27" w14:textId="4D465C7D" w:rsidR="00E65CB1" w:rsidRPr="00F528AF" w:rsidRDefault="00E65CB1" w:rsidP="00E65CB1">
      <w:pPr>
        <w:numPr>
          <w:ilvl w:val="0"/>
          <w:numId w:val="1"/>
        </w:numPr>
        <w:spacing w:after="0"/>
        <w:ind w:left="360"/>
        <w:contextualSpacing/>
        <w:rPr>
          <w:rFonts w:ascii="Times New Roman" w:eastAsia="Times New Roman" w:hAnsi="Times New Roman" w:cs="Times New Roman"/>
        </w:rPr>
      </w:pPr>
      <w:r>
        <w:rPr>
          <w:rFonts w:ascii="Times New Roman" w:eastAsia="Times New Roman" w:hAnsi="Times New Roman" w:cs="Times New Roman"/>
        </w:rPr>
        <w:t xml:space="preserve">Government of India. Law Commission of India. </w:t>
      </w:r>
      <w:r w:rsidRPr="00F528AF">
        <w:rPr>
          <w:rFonts w:ascii="Times New Roman" w:eastAsia="Times New Roman" w:hAnsi="Times New Roman" w:cs="Times New Roman"/>
        </w:rPr>
        <w:t xml:space="preserve">Medical Treatment </w:t>
      </w:r>
      <w:r w:rsidR="0061325F">
        <w:rPr>
          <w:rFonts w:ascii="Times New Roman" w:eastAsia="Times New Roman" w:hAnsi="Times New Roman" w:cs="Times New Roman"/>
        </w:rPr>
        <w:t>t</w:t>
      </w:r>
      <w:r w:rsidRPr="00F528AF">
        <w:rPr>
          <w:rFonts w:ascii="Times New Roman" w:eastAsia="Times New Roman" w:hAnsi="Times New Roman" w:cs="Times New Roman"/>
        </w:rPr>
        <w:t>o Terminally Ill</w:t>
      </w:r>
      <w:r>
        <w:rPr>
          <w:rFonts w:ascii="Times New Roman" w:eastAsia="Times New Roman" w:hAnsi="Times New Roman" w:cs="Times New Roman"/>
        </w:rPr>
        <w:t xml:space="preserve"> </w:t>
      </w:r>
      <w:r w:rsidRPr="00F528AF">
        <w:rPr>
          <w:rFonts w:ascii="Times New Roman" w:eastAsia="Times New Roman" w:hAnsi="Times New Roman" w:cs="Times New Roman"/>
        </w:rPr>
        <w:t xml:space="preserve">Patients (Protection </w:t>
      </w:r>
      <w:r w:rsidR="00E81C10">
        <w:rPr>
          <w:rFonts w:ascii="Times New Roman" w:eastAsia="Times New Roman" w:hAnsi="Times New Roman" w:cs="Times New Roman"/>
        </w:rPr>
        <w:t>o</w:t>
      </w:r>
      <w:r w:rsidRPr="00F528AF">
        <w:rPr>
          <w:rFonts w:ascii="Times New Roman" w:eastAsia="Times New Roman" w:hAnsi="Times New Roman" w:cs="Times New Roman"/>
        </w:rPr>
        <w:t xml:space="preserve">f Patients </w:t>
      </w:r>
      <w:r w:rsidR="00E81C10">
        <w:rPr>
          <w:rFonts w:ascii="Times New Roman" w:eastAsia="Times New Roman" w:hAnsi="Times New Roman" w:cs="Times New Roman"/>
        </w:rPr>
        <w:t>a</w:t>
      </w:r>
      <w:r w:rsidRPr="00F528AF">
        <w:rPr>
          <w:rFonts w:ascii="Times New Roman" w:eastAsia="Times New Roman" w:hAnsi="Times New Roman" w:cs="Times New Roman"/>
        </w:rPr>
        <w:t>nd Medical Practitioner</w:t>
      </w:r>
      <w:r w:rsidR="00E81C10">
        <w:rPr>
          <w:rFonts w:ascii="Times New Roman" w:eastAsia="Times New Roman" w:hAnsi="Times New Roman" w:cs="Times New Roman"/>
        </w:rPr>
        <w:t>s</w:t>
      </w:r>
      <w:r w:rsidRPr="00F528AF">
        <w:rPr>
          <w:rFonts w:ascii="Times New Roman" w:eastAsia="Times New Roman" w:hAnsi="Times New Roman" w:cs="Times New Roman"/>
        </w:rPr>
        <w:t xml:space="preserve">).  </w:t>
      </w:r>
      <w:r>
        <w:rPr>
          <w:rFonts w:ascii="Times New Roman" w:eastAsia="Times New Roman" w:hAnsi="Times New Roman" w:cs="Times New Roman"/>
        </w:rPr>
        <w:t>196</w:t>
      </w:r>
      <w:r w:rsidRPr="00F528AF">
        <w:rPr>
          <w:rFonts w:ascii="Times New Roman" w:eastAsia="Times New Roman" w:hAnsi="Times New Roman" w:cs="Times New Roman"/>
          <w:vertAlign w:val="superscript"/>
        </w:rPr>
        <w:t>th</w:t>
      </w:r>
      <w:r>
        <w:rPr>
          <w:rFonts w:ascii="Times New Roman" w:eastAsia="Times New Roman" w:hAnsi="Times New Roman" w:cs="Times New Roman"/>
        </w:rPr>
        <w:t xml:space="preserve"> Report. March 2006. </w:t>
      </w:r>
    </w:p>
    <w:p w14:paraId="4D19ED42" w14:textId="6FCA5D77" w:rsidR="00E81C10" w:rsidRDefault="00E81C10" w:rsidP="00E81C10">
      <w:pPr>
        <w:spacing w:after="0"/>
        <w:contextualSpacing/>
        <w:rPr>
          <w:rFonts w:ascii="Times New Roman" w:eastAsia="Times New Roman" w:hAnsi="Times New Roman" w:cs="Times New Roman"/>
        </w:rPr>
      </w:pPr>
      <w:r>
        <w:rPr>
          <w:rFonts w:ascii="Times New Roman" w:eastAsia="Times New Roman" w:hAnsi="Times New Roman" w:cs="Times New Roman"/>
        </w:rPr>
        <w:t xml:space="preserve">19. </w:t>
      </w:r>
      <w:r w:rsidR="00E65CB1">
        <w:rPr>
          <w:rFonts w:ascii="Times New Roman" w:eastAsia="Times New Roman" w:hAnsi="Times New Roman" w:cs="Times New Roman"/>
        </w:rPr>
        <w:t>Government of India. Law Commission of India.  Passive Euthanasia: A Relook. 241</w:t>
      </w:r>
      <w:r w:rsidR="00E65CB1" w:rsidRPr="00F528AF">
        <w:rPr>
          <w:rFonts w:ascii="Times New Roman" w:eastAsia="Times New Roman" w:hAnsi="Times New Roman" w:cs="Times New Roman"/>
          <w:vertAlign w:val="superscript"/>
        </w:rPr>
        <w:t>st</w:t>
      </w:r>
      <w:r w:rsidR="00E65CB1">
        <w:rPr>
          <w:rFonts w:ascii="Times New Roman" w:eastAsia="Times New Roman" w:hAnsi="Times New Roman" w:cs="Times New Roman"/>
        </w:rPr>
        <w:t xml:space="preserve"> Report. </w:t>
      </w:r>
      <w:r>
        <w:rPr>
          <w:rFonts w:ascii="Times New Roman" w:eastAsia="Times New Roman" w:hAnsi="Times New Roman" w:cs="Times New Roman"/>
        </w:rPr>
        <w:t>2012</w:t>
      </w:r>
    </w:p>
    <w:p w14:paraId="1CB0B702" w14:textId="27EF6DF8" w:rsidR="00E65CB1" w:rsidRDefault="00E81C10" w:rsidP="00E81C10">
      <w:pPr>
        <w:spacing w:after="0"/>
        <w:contextualSpacing/>
        <w:rPr>
          <w:rFonts w:ascii="Times New Roman" w:eastAsia="Times New Roman" w:hAnsi="Times New Roman" w:cs="Times New Roman"/>
        </w:rPr>
      </w:pPr>
      <w:r>
        <w:rPr>
          <w:rFonts w:ascii="Times New Roman" w:eastAsia="Times New Roman" w:hAnsi="Times New Roman" w:cs="Times New Roman"/>
        </w:rPr>
        <w:t xml:space="preserve">       </w:t>
      </w:r>
      <w:r w:rsidR="00E65CB1">
        <w:rPr>
          <w:rFonts w:ascii="Times New Roman" w:eastAsia="Times New Roman" w:hAnsi="Times New Roman" w:cs="Times New Roman"/>
        </w:rPr>
        <w:t>Aug</w:t>
      </w:r>
      <w:r>
        <w:rPr>
          <w:rFonts w:ascii="Times New Roman" w:eastAsia="Times New Roman" w:hAnsi="Times New Roman" w:cs="Times New Roman"/>
        </w:rPr>
        <w:t xml:space="preserve"> [cited 2018 Mar 22]. Available from: </w:t>
      </w:r>
      <w:r w:rsidRPr="00E81C10">
        <w:rPr>
          <w:rFonts w:ascii="Times New Roman" w:eastAsia="Times New Roman" w:hAnsi="Times New Roman" w:cs="Times New Roman"/>
        </w:rPr>
        <w:t>http://lawcommissionofindia.nic.in/reports/report241.pdf</w:t>
      </w:r>
    </w:p>
    <w:p w14:paraId="42697C1A" w14:textId="5130D214" w:rsidR="00E65CB1" w:rsidRDefault="00E81C10" w:rsidP="00E81C10">
      <w:pPr>
        <w:spacing w:after="0"/>
        <w:contextualSpacing/>
        <w:rPr>
          <w:rFonts w:ascii="Times New Roman" w:eastAsia="Times New Roman" w:hAnsi="Times New Roman" w:cs="Times New Roman"/>
        </w:rPr>
      </w:pPr>
      <w:r>
        <w:rPr>
          <w:rFonts w:ascii="Times New Roman" w:eastAsia="Times New Roman" w:hAnsi="Times New Roman" w:cs="Times New Roman"/>
        </w:rPr>
        <w:t xml:space="preserve">20.  </w:t>
      </w:r>
      <w:r w:rsidR="00E65CB1" w:rsidRPr="00A8549E">
        <w:rPr>
          <w:rFonts w:ascii="Times New Roman" w:eastAsia="Times New Roman" w:hAnsi="Times New Roman" w:cs="Times New Roman"/>
        </w:rPr>
        <w:t xml:space="preserve">Supreme Court of India. </w:t>
      </w:r>
      <w:r w:rsidR="00E65CB1" w:rsidRPr="00E81C10">
        <w:rPr>
          <w:rFonts w:ascii="Times New Roman" w:eastAsia="Times New Roman" w:hAnsi="Times New Roman" w:cs="Times New Roman"/>
          <w:i/>
        </w:rPr>
        <w:t>P Rathinam vs Union of India</w:t>
      </w:r>
      <w:r w:rsidR="00E65CB1" w:rsidRPr="00A8549E">
        <w:rPr>
          <w:rFonts w:ascii="Times New Roman" w:eastAsia="Times New Roman" w:hAnsi="Times New Roman" w:cs="Times New Roman"/>
        </w:rPr>
        <w:t xml:space="preserve"> (1994) 3; Supreme Court cases 394-430.</w:t>
      </w:r>
    </w:p>
    <w:p w14:paraId="526D25B5" w14:textId="2AD1FA07" w:rsidR="00E81C10" w:rsidRDefault="00E81C10" w:rsidP="00E81C10">
      <w:pPr>
        <w:spacing w:after="0"/>
        <w:contextualSpacing/>
        <w:rPr>
          <w:rFonts w:ascii="Times New Roman" w:eastAsia="Times New Roman" w:hAnsi="Times New Roman" w:cs="Times New Roman"/>
        </w:rPr>
      </w:pPr>
      <w:r>
        <w:rPr>
          <w:rFonts w:ascii="Times New Roman" w:eastAsia="Times New Roman" w:hAnsi="Times New Roman" w:cs="Times New Roman"/>
        </w:rPr>
        <w:t xml:space="preserve">21. </w:t>
      </w:r>
      <w:r w:rsidR="00E65CB1" w:rsidRPr="00F528AF">
        <w:rPr>
          <w:rFonts w:ascii="Times New Roman" w:eastAsia="Times New Roman" w:hAnsi="Times New Roman" w:cs="Times New Roman"/>
        </w:rPr>
        <w:t xml:space="preserve">Venugopal KK. </w:t>
      </w:r>
      <w:r>
        <w:rPr>
          <w:rFonts w:ascii="Times New Roman" w:eastAsia="Times New Roman" w:hAnsi="Times New Roman" w:cs="Times New Roman"/>
        </w:rPr>
        <w:t xml:space="preserve"> </w:t>
      </w:r>
      <w:r w:rsidR="00E65CB1" w:rsidRPr="00F528AF">
        <w:rPr>
          <w:rFonts w:ascii="Times New Roman" w:eastAsia="Times New Roman" w:hAnsi="Times New Roman" w:cs="Times New Roman"/>
        </w:rPr>
        <w:t xml:space="preserve">Article 142 and the need for judicial restraint. </w:t>
      </w:r>
      <w:r w:rsidR="00E65CB1" w:rsidRPr="00E81C10">
        <w:rPr>
          <w:rFonts w:ascii="Times New Roman" w:eastAsia="Times New Roman" w:hAnsi="Times New Roman" w:cs="Times New Roman"/>
          <w:i/>
        </w:rPr>
        <w:t>The Hindu</w:t>
      </w:r>
      <w:r w:rsidR="00E65CB1" w:rsidRPr="00F528AF">
        <w:rPr>
          <w:rFonts w:ascii="Times New Roman" w:eastAsia="Times New Roman" w:hAnsi="Times New Roman" w:cs="Times New Roman"/>
        </w:rPr>
        <w:t>. May 17, 2017</w:t>
      </w:r>
      <w:r>
        <w:rPr>
          <w:rFonts w:ascii="Times New Roman" w:eastAsia="Times New Roman" w:hAnsi="Times New Roman" w:cs="Times New Roman"/>
        </w:rPr>
        <w:t xml:space="preserve"> [cited 2018</w:t>
      </w:r>
    </w:p>
    <w:p w14:paraId="63CACA02" w14:textId="6755412F" w:rsidR="00E65CB1" w:rsidRPr="00F528AF" w:rsidRDefault="00E81C10" w:rsidP="00E81C10">
      <w:pPr>
        <w:spacing w:after="0"/>
        <w:contextualSpacing/>
        <w:rPr>
          <w:rFonts w:ascii="Times New Roman" w:eastAsia="Times New Roman" w:hAnsi="Times New Roman" w:cs="Times New Roman"/>
        </w:rPr>
      </w:pPr>
      <w:r>
        <w:rPr>
          <w:rFonts w:ascii="Times New Roman" w:eastAsia="Times New Roman" w:hAnsi="Times New Roman" w:cs="Times New Roman"/>
        </w:rPr>
        <w:t xml:space="preserve">       Mar 28].</w:t>
      </w:r>
      <w:r w:rsidR="00E65CB1" w:rsidRPr="00F528AF">
        <w:rPr>
          <w:rFonts w:ascii="Times New Roman" w:eastAsia="Times New Roman" w:hAnsi="Times New Roman" w:cs="Times New Roman"/>
        </w:rPr>
        <w:t xml:space="preserve"> Available</w:t>
      </w:r>
      <w:r w:rsidR="005800E9">
        <w:rPr>
          <w:rFonts w:ascii="Times New Roman" w:eastAsia="Times New Roman" w:hAnsi="Times New Roman" w:cs="Times New Roman"/>
        </w:rPr>
        <w:t xml:space="preserve"> </w:t>
      </w:r>
      <w:r w:rsidR="00E65CB1" w:rsidRPr="00F528AF">
        <w:rPr>
          <w:rFonts w:ascii="Times New Roman" w:eastAsia="Times New Roman" w:hAnsi="Times New Roman" w:cs="Times New Roman"/>
        </w:rPr>
        <w:t xml:space="preserve">from: </w:t>
      </w:r>
      <w:r w:rsidR="005800E9">
        <w:rPr>
          <w:rFonts w:ascii="Times New Roman" w:eastAsia="Times New Roman" w:hAnsi="Times New Roman" w:cs="Times New Roman"/>
        </w:rPr>
        <w:t xml:space="preserve"> </w:t>
      </w:r>
      <w:hyperlink r:id="rId11" w:history="1">
        <w:r w:rsidR="005800E9" w:rsidRPr="00E470AD">
          <w:rPr>
            <w:rStyle w:val="Hyperlink"/>
            <w:rFonts w:ascii="Times New Roman" w:eastAsia="Times New Roman" w:hAnsi="Times New Roman" w:cs="Times New Roman"/>
          </w:rPr>
          <w:t>http://www.thehindu.com/opinion/op-ed/article-142-and-the-need-for</w:t>
        </w:r>
      </w:hyperlink>
      <w:r w:rsidR="005800E9">
        <w:rPr>
          <w:rFonts w:ascii="Times New Roman" w:eastAsia="Times New Roman" w:hAnsi="Times New Roman" w:cs="Times New Roman"/>
        </w:rPr>
        <w:t xml:space="preserve"> judicial-</w:t>
      </w:r>
      <w:r w:rsidRPr="00E81C10">
        <w:rPr>
          <w:rFonts w:ascii="Times New Roman" w:eastAsia="Times New Roman" w:hAnsi="Times New Roman" w:cs="Times New Roman"/>
        </w:rPr>
        <w:t>restraint/article18474919.ece</w:t>
      </w:r>
      <w:r w:rsidR="00E65CB1" w:rsidRPr="00F528AF">
        <w:rPr>
          <w:rFonts w:ascii="Times New Roman" w:eastAsia="Times New Roman" w:hAnsi="Times New Roman" w:cs="Times New Roman"/>
        </w:rPr>
        <w:t xml:space="preserve"> </w:t>
      </w:r>
    </w:p>
    <w:p w14:paraId="75B4A363" w14:textId="77777777" w:rsidR="00E65CB1" w:rsidRDefault="00E65CB1">
      <w:pPr>
        <w:rPr>
          <w:rFonts w:ascii="Times New Roman" w:eastAsia="Times New Roman" w:hAnsi="Times New Roman" w:cs="Times New Roman"/>
        </w:rPr>
      </w:pPr>
    </w:p>
    <w:sectPr w:rsidR="00E65CB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dmin" w:date="2018-04-10T10:00:00Z" w:initials="M">
    <w:p w14:paraId="5816EB5C" w14:textId="5E4A83EE" w:rsidR="00CD1E00" w:rsidRDefault="00CD1E00">
      <w:pPr>
        <w:pStyle w:val="CommentText"/>
      </w:pPr>
      <w:r>
        <w:rPr>
          <w:rStyle w:val="CommentReference"/>
        </w:rPr>
        <w:annotationRef/>
      </w:r>
      <w:r>
        <w:t>Not clear what is indicated</w:t>
      </w:r>
    </w:p>
    <w:p w14:paraId="582BBFB8" w14:textId="77777777" w:rsidR="00FF7934" w:rsidRDefault="00FF7934">
      <w:pPr>
        <w:pStyle w:val="CommentText"/>
      </w:pPr>
    </w:p>
    <w:p w14:paraId="2166D95A" w14:textId="5A216C2D" w:rsidR="00FF7934" w:rsidRPr="00FF7934" w:rsidRDefault="00FF7934">
      <w:pPr>
        <w:pStyle w:val="CommentText"/>
        <w:rPr>
          <w:highlight w:val="yellow"/>
        </w:rPr>
      </w:pPr>
      <w:r w:rsidRPr="00FF7934">
        <w:rPr>
          <w:highlight w:val="yellow"/>
        </w:rPr>
        <w:t xml:space="preserve">Ss: there is a common judgment by two judges and then three separate opinions by three other judges who are part of the Bench in this case. </w:t>
      </w:r>
    </w:p>
    <w:p w14:paraId="66EE2C2B" w14:textId="77777777" w:rsidR="00FF7934" w:rsidRPr="00FF7934" w:rsidRDefault="00FF7934">
      <w:pPr>
        <w:pStyle w:val="CommentText"/>
        <w:rPr>
          <w:highlight w:val="yellow"/>
        </w:rPr>
      </w:pPr>
    </w:p>
    <w:p w14:paraId="4F3FE32C" w14:textId="156C50B2" w:rsidR="00FF7934" w:rsidRPr="00FF7934" w:rsidRDefault="00FF7934">
      <w:pPr>
        <w:pStyle w:val="CommentText"/>
        <w:rPr>
          <w:highlight w:val="yellow"/>
        </w:rPr>
      </w:pPr>
      <w:r w:rsidRPr="00FF7934">
        <w:rPr>
          <w:highlight w:val="yellow"/>
        </w:rPr>
        <w:t xml:space="preserve">Not sure how to do it. But this is one of the separate opinions by Sikri with total 112 pages. </w:t>
      </w:r>
    </w:p>
    <w:p w14:paraId="60FAED3E" w14:textId="77777777" w:rsidR="00FF7934" w:rsidRPr="00FF7934" w:rsidRDefault="00FF7934">
      <w:pPr>
        <w:pStyle w:val="CommentText"/>
        <w:rPr>
          <w:highlight w:val="yellow"/>
        </w:rPr>
      </w:pPr>
    </w:p>
    <w:p w14:paraId="77608916" w14:textId="22D547AF" w:rsidR="00FF7934" w:rsidRPr="00FF7934" w:rsidRDefault="00FF7934">
      <w:pPr>
        <w:pStyle w:val="CommentText"/>
        <w:rPr>
          <w:highlight w:val="yellow"/>
        </w:rPr>
      </w:pPr>
      <w:r w:rsidRPr="00FF7934">
        <w:rPr>
          <w:highlight w:val="yellow"/>
        </w:rPr>
        <w:t xml:space="preserve">The entire judgment – which includes the main/common judgment and all three opinions - doesn’t have continuous numbering. </w:t>
      </w:r>
    </w:p>
    <w:p w14:paraId="6B2BB700" w14:textId="77777777" w:rsidR="00FF7934" w:rsidRPr="00FF7934" w:rsidRDefault="00FF7934">
      <w:pPr>
        <w:pStyle w:val="CommentText"/>
        <w:rPr>
          <w:highlight w:val="yellow"/>
        </w:rPr>
      </w:pPr>
    </w:p>
    <w:p w14:paraId="07185E35" w14:textId="365C9904" w:rsidR="00FF7934" w:rsidRPr="00FF7934" w:rsidRDefault="00FF7934">
      <w:pPr>
        <w:pStyle w:val="CommentText"/>
        <w:rPr>
          <w:highlight w:val="yellow"/>
        </w:rPr>
      </w:pPr>
      <w:r w:rsidRPr="00FF7934">
        <w:rPr>
          <w:highlight w:val="yellow"/>
        </w:rPr>
        <w:t xml:space="preserve">So pl use your discretion. </w:t>
      </w:r>
    </w:p>
    <w:p w14:paraId="4CE2DD9C" w14:textId="77777777" w:rsidR="00FF7934" w:rsidRPr="00FF7934" w:rsidRDefault="00FF7934">
      <w:pPr>
        <w:pStyle w:val="CommentText"/>
        <w:rPr>
          <w:highlight w:val="yellow"/>
        </w:rPr>
      </w:pPr>
    </w:p>
    <w:p w14:paraId="19670526" w14:textId="5908BC5E" w:rsidR="00FF7934" w:rsidRDefault="00FF7934">
      <w:pPr>
        <w:pStyle w:val="CommentText"/>
      </w:pPr>
      <w:r w:rsidRPr="00FF7934">
        <w:rPr>
          <w:highlight w:val="yellow"/>
        </w:rPr>
        <w:t>The running page no in the judgment is : 219 if that helps.</w:t>
      </w:r>
      <w:r>
        <w:t xml:space="preserve"> </w:t>
      </w:r>
    </w:p>
  </w:comment>
  <w:comment w:id="10" w:author="Admin" w:date="2018-04-10T10:55:00Z" w:initials="M">
    <w:p w14:paraId="33CD0D78" w14:textId="625E5605" w:rsidR="00CD1E00" w:rsidRDefault="00CD1E00">
      <w:pPr>
        <w:pStyle w:val="CommentText"/>
      </w:pPr>
      <w:r>
        <w:rPr>
          <w:rStyle w:val="CommentReference"/>
        </w:rPr>
        <w:annotationRef/>
      </w:r>
      <w:r>
        <w:t>What is 112? Please clarify citation</w:t>
      </w:r>
    </w:p>
    <w:p w14:paraId="22ED7FA1" w14:textId="77777777" w:rsidR="008C37D6" w:rsidRDefault="008C37D6">
      <w:pPr>
        <w:pStyle w:val="CommentText"/>
      </w:pPr>
    </w:p>
    <w:p w14:paraId="0C45F877" w14:textId="7359B0D0" w:rsidR="008C37D6" w:rsidRDefault="008C37D6">
      <w:pPr>
        <w:pStyle w:val="CommentText"/>
      </w:pPr>
      <w:r w:rsidRPr="008C37D6">
        <w:rPr>
          <w:highlight w:val="yellow"/>
        </w:rPr>
        <w:t>Ss: Pl see my earlier comment.</w:t>
      </w:r>
      <w:r>
        <w:t xml:space="preserve"> </w:t>
      </w:r>
    </w:p>
    <w:p w14:paraId="63C316D3" w14:textId="77777777" w:rsidR="00473017" w:rsidRDefault="00473017">
      <w:pPr>
        <w:pStyle w:val="CommentText"/>
      </w:pPr>
    </w:p>
    <w:p w14:paraId="4E4F8121" w14:textId="5B19BF14" w:rsidR="00473017" w:rsidRDefault="00473017">
      <w:pPr>
        <w:pStyle w:val="CommentText"/>
      </w:pPr>
      <w:r>
        <w:t>Running page in the CC Judgment is 294</w:t>
      </w:r>
    </w:p>
  </w:comment>
  <w:comment w:id="11" w:author="Admin" w:date="2018-04-10T10:43:00Z" w:initials="M">
    <w:p w14:paraId="32D74AB2" w14:textId="7A1AFFAA" w:rsidR="003A1282" w:rsidRDefault="003A1282">
      <w:pPr>
        <w:pStyle w:val="CommentText"/>
      </w:pPr>
      <w:r>
        <w:rPr>
          <w:rStyle w:val="CommentReference"/>
        </w:rPr>
        <w:annotationRef/>
      </w:r>
      <w:r>
        <w:t>The sentence mentions only three. Please check.</w:t>
      </w:r>
    </w:p>
    <w:p w14:paraId="6353838A" w14:textId="77777777" w:rsidR="00392C3F" w:rsidRDefault="00392C3F">
      <w:pPr>
        <w:pStyle w:val="CommentText"/>
      </w:pPr>
    </w:p>
    <w:p w14:paraId="15EA3C46" w14:textId="49D76EA0" w:rsidR="00392C3F" w:rsidRPr="00392C3F" w:rsidRDefault="00392C3F">
      <w:pPr>
        <w:pStyle w:val="CommentText"/>
        <w:rPr>
          <w:highlight w:val="yellow"/>
        </w:rPr>
      </w:pPr>
      <w:r w:rsidRPr="00392C3F">
        <w:rPr>
          <w:highlight w:val="yellow"/>
        </w:rPr>
        <w:t>Ss: they are four</w:t>
      </w:r>
    </w:p>
    <w:p w14:paraId="5616F590" w14:textId="77777777" w:rsidR="00392C3F" w:rsidRPr="00392C3F" w:rsidRDefault="00392C3F">
      <w:pPr>
        <w:pStyle w:val="CommentText"/>
        <w:rPr>
          <w:highlight w:val="yellow"/>
        </w:rPr>
      </w:pPr>
    </w:p>
    <w:p w14:paraId="68BBDDBE" w14:textId="7047ADF1" w:rsidR="00392C3F" w:rsidRPr="00392C3F" w:rsidRDefault="00392C3F">
      <w:pPr>
        <w:pStyle w:val="CommentText"/>
        <w:rPr>
          <w:highlight w:val="yellow"/>
        </w:rPr>
      </w:pPr>
      <w:r w:rsidRPr="00392C3F">
        <w:rPr>
          <w:highlight w:val="yellow"/>
        </w:rPr>
        <w:t>Moral principles</w:t>
      </w:r>
    </w:p>
    <w:p w14:paraId="0A36B844" w14:textId="57554B5E" w:rsidR="00392C3F" w:rsidRPr="00392C3F" w:rsidRDefault="00392C3F">
      <w:pPr>
        <w:pStyle w:val="CommentText"/>
        <w:rPr>
          <w:highlight w:val="yellow"/>
        </w:rPr>
      </w:pPr>
      <w:r w:rsidRPr="00392C3F">
        <w:rPr>
          <w:highlight w:val="yellow"/>
        </w:rPr>
        <w:t>Right to self determination</w:t>
      </w:r>
    </w:p>
    <w:p w14:paraId="28FB9A25" w14:textId="724277C9" w:rsidR="00392C3F" w:rsidRPr="00392C3F" w:rsidRDefault="00392C3F">
      <w:pPr>
        <w:pStyle w:val="CommentText"/>
        <w:rPr>
          <w:highlight w:val="yellow"/>
        </w:rPr>
      </w:pPr>
      <w:r w:rsidRPr="00392C3F">
        <w:rPr>
          <w:highlight w:val="yellow"/>
        </w:rPr>
        <w:t>ICCPR</w:t>
      </w:r>
    </w:p>
    <w:p w14:paraId="7E392B63" w14:textId="6C7501D2" w:rsidR="00392C3F" w:rsidRDefault="00392C3F">
      <w:pPr>
        <w:pStyle w:val="CommentText"/>
      </w:pPr>
      <w:r w:rsidRPr="00392C3F">
        <w:rPr>
          <w:highlight w:val="yellow"/>
        </w:rPr>
        <w:t>Sections  76….</w:t>
      </w:r>
      <w:r>
        <w:t xml:space="preserve"> </w:t>
      </w:r>
    </w:p>
    <w:p w14:paraId="49841DB8" w14:textId="77777777" w:rsidR="00392C3F" w:rsidRDefault="00392C3F">
      <w:pPr>
        <w:pStyle w:val="CommentText"/>
      </w:pPr>
    </w:p>
    <w:p w14:paraId="5FD3B74B" w14:textId="77777777" w:rsidR="00392C3F" w:rsidRDefault="00392C3F">
      <w:pPr>
        <w:pStyle w:val="CommentText"/>
      </w:pPr>
    </w:p>
  </w:comment>
  <w:comment w:id="13" w:author="Admin" w:date="2018-04-10T11:04:00Z" w:initials="M">
    <w:p w14:paraId="06F54D4C" w14:textId="46633FBC" w:rsidR="006D1941" w:rsidRDefault="006D1941">
      <w:pPr>
        <w:pStyle w:val="CommentText"/>
      </w:pPr>
      <w:r>
        <w:rPr>
          <w:rStyle w:val="CommentReference"/>
        </w:rPr>
        <w:annotationRef/>
      </w:r>
      <w:r>
        <w:t>Brief mention?</w:t>
      </w:r>
    </w:p>
    <w:p w14:paraId="108CCB81" w14:textId="77777777" w:rsidR="00473017" w:rsidRDefault="00473017">
      <w:pPr>
        <w:pStyle w:val="CommentText"/>
      </w:pPr>
    </w:p>
    <w:p w14:paraId="0467BDC1" w14:textId="75FE638B" w:rsidR="00473017" w:rsidRDefault="00473017">
      <w:pPr>
        <w:pStyle w:val="CommentText"/>
      </w:pPr>
      <w:r w:rsidRPr="00473017">
        <w:rPr>
          <w:highlight w:val="yellow"/>
        </w:rPr>
        <w:t>Ss: this has been extensively talked about in several comments over these past three weeks.</w:t>
      </w:r>
      <w:r>
        <w:t xml:space="preserve"> </w:t>
      </w:r>
      <w:r w:rsidR="00961E56" w:rsidRPr="00961E56">
        <w:rPr>
          <w:highlight w:val="yellow"/>
        </w:rPr>
        <w:t>It is okay to skip it.</w:t>
      </w:r>
      <w:r w:rsidR="00961E56">
        <w:t xml:space="preserve"> </w:t>
      </w:r>
    </w:p>
    <w:p w14:paraId="004E70E4" w14:textId="77777777" w:rsidR="003A00A4" w:rsidRDefault="003A00A4">
      <w:pPr>
        <w:pStyle w:val="CommentText"/>
      </w:pPr>
    </w:p>
  </w:comment>
  <w:comment w:id="15" w:author="Admin" w:date="2018-04-10T10:35:00Z" w:initials="M">
    <w:p w14:paraId="4DB6B67C" w14:textId="0060ADAE" w:rsidR="009969EE" w:rsidRDefault="009969EE">
      <w:pPr>
        <w:pStyle w:val="CommentText"/>
      </w:pPr>
      <w:r>
        <w:rPr>
          <w:rStyle w:val="CommentReference"/>
        </w:rPr>
        <w:annotationRef/>
      </w:r>
      <w:r w:rsidR="00F208B1">
        <w:t>D</w:t>
      </w:r>
      <w:r>
        <w:t>itto</w:t>
      </w:r>
    </w:p>
    <w:p w14:paraId="21742EED" w14:textId="77777777" w:rsidR="00F208B1" w:rsidRDefault="00F208B1">
      <w:pPr>
        <w:pStyle w:val="CommentText"/>
      </w:pPr>
    </w:p>
    <w:p w14:paraId="17F3AC94" w14:textId="2E5A2B49" w:rsidR="00F208B1" w:rsidRDefault="00F208B1">
      <w:pPr>
        <w:pStyle w:val="CommentText"/>
      </w:pPr>
      <w:r>
        <w:t>Ss: running page no 277</w:t>
      </w:r>
    </w:p>
  </w:comment>
  <w:comment w:id="17" w:author="Admin" w:date="2018-04-10T10:26:00Z" w:initials="M">
    <w:p w14:paraId="7339C779" w14:textId="34D81515" w:rsidR="00440001" w:rsidRDefault="00440001">
      <w:pPr>
        <w:pStyle w:val="CommentText"/>
      </w:pPr>
      <w:r>
        <w:rPr>
          <w:rStyle w:val="CommentReference"/>
        </w:rPr>
        <w:annotationRef/>
      </w:r>
      <w:r>
        <w:t>within SC scope?</w:t>
      </w:r>
    </w:p>
    <w:p w14:paraId="5D52EC7A" w14:textId="77777777" w:rsidR="009470BF" w:rsidRDefault="009470BF">
      <w:pPr>
        <w:pStyle w:val="CommentText"/>
      </w:pPr>
    </w:p>
    <w:p w14:paraId="5146F383" w14:textId="53176B67" w:rsidR="009470BF" w:rsidRDefault="009470BF">
      <w:pPr>
        <w:pStyle w:val="CommentText"/>
      </w:pPr>
      <w:r w:rsidRPr="009470BF">
        <w:rPr>
          <w:highlight w:val="yellow"/>
        </w:rPr>
        <w:t>Ss: Not directly. But many of these listed here are. The point being made is that CB would have used this opportunity to kind of “reprimand” the government for not doing enough on these fronts.</w:t>
      </w:r>
      <w:r>
        <w:t xml:space="preserve"> </w:t>
      </w:r>
    </w:p>
  </w:comment>
  <w:comment w:id="18" w:author="Admin" w:date="2018-04-10T10:29:00Z" w:initials="M">
    <w:p w14:paraId="2EA149F7" w14:textId="6AB23383" w:rsidR="00440001" w:rsidRDefault="00440001">
      <w:pPr>
        <w:pStyle w:val="CommentText"/>
      </w:pPr>
      <w:r>
        <w:rPr>
          <w:rStyle w:val="CommentReference"/>
        </w:rPr>
        <w:annotationRef/>
      </w:r>
      <w:r>
        <w:t xml:space="preserve">Link </w:t>
      </w:r>
      <w:r w:rsidR="00CD1E00">
        <w:t xml:space="preserve">of this with main issue </w:t>
      </w:r>
      <w:r>
        <w:t>not clear.</w:t>
      </w:r>
    </w:p>
    <w:p w14:paraId="448031B3" w14:textId="77777777" w:rsidR="009470BF" w:rsidRDefault="009470BF">
      <w:pPr>
        <w:pStyle w:val="CommentText"/>
      </w:pPr>
    </w:p>
    <w:p w14:paraId="7DEC8838" w14:textId="77777777" w:rsidR="009470BF" w:rsidRDefault="009470BF">
      <w:pPr>
        <w:pStyle w:val="CommentText"/>
      </w:pPr>
      <w:r w:rsidRPr="009470BF">
        <w:rPr>
          <w:highlight w:val="yellow"/>
        </w:rPr>
        <w:t>Ss: Oh, okay. CC judgment has signed off by makign ref to Art 142 which gives SC enourmous power to address issue which govt fails to do so. However, there are reservations about this position (and I am one of them) of its likely misuse. So is the  proposal to review via such papers impact – positive /negative – on the matters at hand.</w:t>
      </w:r>
    </w:p>
    <w:p w14:paraId="13D896D1" w14:textId="77777777" w:rsidR="009470BF" w:rsidRDefault="009470BF">
      <w:pPr>
        <w:pStyle w:val="CommentText"/>
      </w:pPr>
    </w:p>
    <w:p w14:paraId="04FF6D5B" w14:textId="771E86D8" w:rsidR="009470BF" w:rsidRDefault="009470BF">
      <w:pPr>
        <w:pStyle w:val="CommentText"/>
      </w:pPr>
      <w:r w:rsidRPr="009470BF">
        <w:rPr>
          <w:highlight w:val="yellow"/>
        </w:rPr>
        <w:t>In this same para, we have quoted from the judgment ref to 142.</w:t>
      </w:r>
      <w:r>
        <w:t xml:space="preserve">  </w:t>
      </w:r>
    </w:p>
  </w:comment>
  <w:comment w:id="19" w:author="Admin" w:date="2018-04-10T10:32:00Z" w:initials="M">
    <w:p w14:paraId="394ED052" w14:textId="77777777" w:rsidR="00440001" w:rsidRDefault="00440001">
      <w:pPr>
        <w:pStyle w:val="CommentText"/>
      </w:pPr>
      <w:r>
        <w:rPr>
          <w:rStyle w:val="CommentReference"/>
        </w:rPr>
        <w:annotationRef/>
      </w:r>
      <w:r>
        <w:t>Is a law making body.</w:t>
      </w:r>
    </w:p>
    <w:p w14:paraId="1F9A9AE7" w14:textId="77777777" w:rsidR="009470BF" w:rsidRDefault="009470BF">
      <w:pPr>
        <w:pStyle w:val="CommentText"/>
      </w:pPr>
    </w:p>
    <w:p w14:paraId="0C06A146" w14:textId="4990FAA4" w:rsidR="009470BF" w:rsidRDefault="009470BF">
      <w:pPr>
        <w:pStyle w:val="CommentText"/>
      </w:pPr>
      <w:r w:rsidRPr="009470BF">
        <w:rPr>
          <w:highlight w:val="yellow"/>
        </w:rPr>
        <w:t>Ss: Yes, bills are legislated in the parliament. I have  added ‘legislative’ now.</w:t>
      </w:r>
      <w:r>
        <w:t xml:space="preserve">  </w:t>
      </w:r>
      <w:r w:rsidRPr="009470BF">
        <w:rPr>
          <w:highlight w:val="yellow"/>
        </w:rPr>
        <w:t>They can be drafted by various ministries but finally have to be passed in the parliament.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70526" w15:done="0"/>
  <w15:commentEx w15:paraId="4E4F8121" w15:done="0"/>
  <w15:commentEx w15:paraId="5FD3B74B" w15:done="0"/>
  <w15:commentEx w15:paraId="004E70E4" w15:done="0"/>
  <w15:commentEx w15:paraId="17F3AC94" w15:done="0"/>
  <w15:commentEx w15:paraId="5146F383" w15:done="0"/>
  <w15:commentEx w15:paraId="04FF6D5B" w15:done="0"/>
  <w15:commentEx w15:paraId="0C06A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70526" w16cid:durableId="1E771DD0"/>
  <w16cid:commentId w16cid:paraId="4E4F8121" w16cid:durableId="1E771DD1"/>
  <w16cid:commentId w16cid:paraId="5FD3B74B" w16cid:durableId="1E771DD4"/>
  <w16cid:commentId w16cid:paraId="004E70E4" w16cid:durableId="1E771DD8"/>
  <w16cid:commentId w16cid:paraId="17F3AC94" w16cid:durableId="1E771DDA"/>
  <w16cid:commentId w16cid:paraId="5146F383" w16cid:durableId="1E771DDB"/>
  <w16cid:commentId w16cid:paraId="04FF6D5B" w16cid:durableId="1E771DDC"/>
  <w16cid:commentId w16cid:paraId="0C06A146" w16cid:durableId="1E76EA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0195F" w14:textId="77777777" w:rsidR="00000D25" w:rsidRDefault="00000D25">
      <w:pPr>
        <w:spacing w:after="0" w:line="240" w:lineRule="auto"/>
      </w:pPr>
      <w:r>
        <w:separator/>
      </w:r>
    </w:p>
  </w:endnote>
  <w:endnote w:type="continuationSeparator" w:id="0">
    <w:p w14:paraId="00C071F8" w14:textId="77777777" w:rsidR="00000D25" w:rsidRDefault="00000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C947A" w14:textId="77777777" w:rsidR="003E0B35" w:rsidRDefault="00D7039F">
    <w:pPr>
      <w:tabs>
        <w:tab w:val="center" w:pos="4680"/>
        <w:tab w:val="right" w:pos="9360"/>
      </w:tabs>
      <w:spacing w:after="0" w:line="240" w:lineRule="auto"/>
      <w:jc w:val="right"/>
      <w:rPr>
        <w:rFonts w:ascii="Times New Roman" w:eastAsia="Times New Roman" w:hAnsi="Times New Roman" w:cs="Times New Roman"/>
        <w:i/>
        <w:sz w:val="18"/>
        <w:szCs w:val="18"/>
      </w:rPr>
    </w:pPr>
    <w:r>
      <w:rPr>
        <w:rFonts w:ascii="Times New Roman" w:eastAsia="Times New Roman" w:hAnsi="Times New Roman" w:cs="Times New Roman"/>
        <w:i/>
        <w:sz w:val="18"/>
        <w:szCs w:val="18"/>
      </w:rPr>
      <w:fldChar w:fldCharType="begin"/>
    </w:r>
    <w:r>
      <w:rPr>
        <w:rFonts w:ascii="Times New Roman" w:eastAsia="Times New Roman" w:hAnsi="Times New Roman" w:cs="Times New Roman"/>
        <w:i/>
        <w:sz w:val="18"/>
        <w:szCs w:val="18"/>
      </w:rPr>
      <w:instrText>PAGE</w:instrText>
    </w:r>
    <w:r>
      <w:rPr>
        <w:rFonts w:ascii="Times New Roman" w:eastAsia="Times New Roman" w:hAnsi="Times New Roman" w:cs="Times New Roman"/>
        <w:i/>
        <w:sz w:val="18"/>
        <w:szCs w:val="18"/>
      </w:rPr>
      <w:fldChar w:fldCharType="separate"/>
    </w:r>
    <w:r w:rsidR="003527CD">
      <w:rPr>
        <w:rFonts w:ascii="Times New Roman" w:eastAsia="Times New Roman" w:hAnsi="Times New Roman" w:cs="Times New Roman"/>
        <w:i/>
        <w:noProof/>
        <w:sz w:val="18"/>
        <w:szCs w:val="18"/>
      </w:rPr>
      <w:t>1</w:t>
    </w:r>
    <w:r>
      <w:rPr>
        <w:rFonts w:ascii="Times New Roman" w:eastAsia="Times New Roman" w:hAnsi="Times New Roman" w:cs="Times New Roman"/>
        <w:i/>
        <w:sz w:val="18"/>
        <w:szCs w:val="18"/>
      </w:rPr>
      <w:fldChar w:fldCharType="end"/>
    </w:r>
  </w:p>
  <w:p w14:paraId="4AD8EDCD" w14:textId="77777777" w:rsidR="003E0B35" w:rsidRDefault="003E0B35">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B128A" w14:textId="77777777" w:rsidR="00000D25" w:rsidRDefault="00000D25">
      <w:pPr>
        <w:spacing w:after="0" w:line="240" w:lineRule="auto"/>
      </w:pPr>
      <w:r>
        <w:separator/>
      </w:r>
    </w:p>
  </w:footnote>
  <w:footnote w:type="continuationSeparator" w:id="0">
    <w:p w14:paraId="776E8613" w14:textId="77777777" w:rsidR="00000D25" w:rsidRDefault="00000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82D4B"/>
    <w:multiLevelType w:val="multilevel"/>
    <w:tmpl w:val="8F9E3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35"/>
    <w:rsid w:val="00000D25"/>
    <w:rsid w:val="00040A0E"/>
    <w:rsid w:val="000A28D4"/>
    <w:rsid w:val="000D2A5E"/>
    <w:rsid w:val="000E4264"/>
    <w:rsid w:val="0011719B"/>
    <w:rsid w:val="0014013E"/>
    <w:rsid w:val="001538C4"/>
    <w:rsid w:val="001F7E28"/>
    <w:rsid w:val="00217B4F"/>
    <w:rsid w:val="002718E7"/>
    <w:rsid w:val="00274077"/>
    <w:rsid w:val="00287978"/>
    <w:rsid w:val="00302303"/>
    <w:rsid w:val="003527CD"/>
    <w:rsid w:val="00376FCE"/>
    <w:rsid w:val="00381C63"/>
    <w:rsid w:val="00392C3F"/>
    <w:rsid w:val="003A00A4"/>
    <w:rsid w:val="003A1282"/>
    <w:rsid w:val="003C3D48"/>
    <w:rsid w:val="003C59DE"/>
    <w:rsid w:val="003E0B35"/>
    <w:rsid w:val="003E19A5"/>
    <w:rsid w:val="00424F03"/>
    <w:rsid w:val="00440001"/>
    <w:rsid w:val="00473017"/>
    <w:rsid w:val="00474F6E"/>
    <w:rsid w:val="00475A92"/>
    <w:rsid w:val="004801E7"/>
    <w:rsid w:val="004A6582"/>
    <w:rsid w:val="004D0592"/>
    <w:rsid w:val="005008B4"/>
    <w:rsid w:val="00540845"/>
    <w:rsid w:val="005536CA"/>
    <w:rsid w:val="005800E9"/>
    <w:rsid w:val="00586C88"/>
    <w:rsid w:val="005D0F10"/>
    <w:rsid w:val="00601B18"/>
    <w:rsid w:val="0061325F"/>
    <w:rsid w:val="00616531"/>
    <w:rsid w:val="0068669B"/>
    <w:rsid w:val="006A2B1E"/>
    <w:rsid w:val="006C4B19"/>
    <w:rsid w:val="006D1941"/>
    <w:rsid w:val="007149CD"/>
    <w:rsid w:val="00781FB7"/>
    <w:rsid w:val="00782872"/>
    <w:rsid w:val="007A2638"/>
    <w:rsid w:val="007F0BF2"/>
    <w:rsid w:val="007F1B6D"/>
    <w:rsid w:val="00865386"/>
    <w:rsid w:val="008C37D6"/>
    <w:rsid w:val="00902002"/>
    <w:rsid w:val="00923049"/>
    <w:rsid w:val="009267F5"/>
    <w:rsid w:val="009470BF"/>
    <w:rsid w:val="00961E56"/>
    <w:rsid w:val="0096204C"/>
    <w:rsid w:val="009969EE"/>
    <w:rsid w:val="009B4488"/>
    <w:rsid w:val="009B5553"/>
    <w:rsid w:val="009B68A9"/>
    <w:rsid w:val="00A058B3"/>
    <w:rsid w:val="00A233C5"/>
    <w:rsid w:val="00A26C28"/>
    <w:rsid w:val="00A6786B"/>
    <w:rsid w:val="00A8549E"/>
    <w:rsid w:val="00AA4330"/>
    <w:rsid w:val="00AA6D7A"/>
    <w:rsid w:val="00AE44BA"/>
    <w:rsid w:val="00B21679"/>
    <w:rsid w:val="00B32B45"/>
    <w:rsid w:val="00B40005"/>
    <w:rsid w:val="00B51FBB"/>
    <w:rsid w:val="00B95752"/>
    <w:rsid w:val="00BD02CE"/>
    <w:rsid w:val="00BE58A5"/>
    <w:rsid w:val="00C45F1E"/>
    <w:rsid w:val="00C63422"/>
    <w:rsid w:val="00C92991"/>
    <w:rsid w:val="00CD1E00"/>
    <w:rsid w:val="00CF2455"/>
    <w:rsid w:val="00D37328"/>
    <w:rsid w:val="00D37A53"/>
    <w:rsid w:val="00D7039F"/>
    <w:rsid w:val="00DB06BE"/>
    <w:rsid w:val="00DB5A06"/>
    <w:rsid w:val="00DB70B0"/>
    <w:rsid w:val="00DE5050"/>
    <w:rsid w:val="00E0787A"/>
    <w:rsid w:val="00E37657"/>
    <w:rsid w:val="00E65CB1"/>
    <w:rsid w:val="00E81C10"/>
    <w:rsid w:val="00E91CF2"/>
    <w:rsid w:val="00EB0914"/>
    <w:rsid w:val="00EB6C2A"/>
    <w:rsid w:val="00EB7D09"/>
    <w:rsid w:val="00ED5587"/>
    <w:rsid w:val="00EF7FB7"/>
    <w:rsid w:val="00F208B1"/>
    <w:rsid w:val="00F208C2"/>
    <w:rsid w:val="00F27817"/>
    <w:rsid w:val="00F5483F"/>
    <w:rsid w:val="00FA1FBD"/>
    <w:rsid w:val="00FA74E0"/>
    <w:rsid w:val="00FC3E54"/>
    <w:rsid w:val="00FF3E5F"/>
    <w:rsid w:val="00FF79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64AD"/>
  <w15:docId w15:val="{B500B389-8094-44E0-AC94-737820B8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hi-IN"/>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2B4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32B45"/>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F27817"/>
    <w:rPr>
      <w:b/>
      <w:bCs/>
    </w:rPr>
  </w:style>
  <w:style w:type="character" w:customStyle="1" w:styleId="CommentSubjectChar">
    <w:name w:val="Comment Subject Char"/>
    <w:basedOn w:val="CommentTextChar"/>
    <w:link w:val="CommentSubject"/>
    <w:uiPriority w:val="99"/>
    <w:semiHidden/>
    <w:rsid w:val="00F27817"/>
    <w:rPr>
      <w:rFonts w:cs="Mangal"/>
      <w:b/>
      <w:bCs/>
      <w:sz w:val="20"/>
      <w:szCs w:val="18"/>
    </w:rPr>
  </w:style>
  <w:style w:type="character" w:styleId="Hyperlink">
    <w:name w:val="Hyperlink"/>
    <w:basedOn w:val="DefaultParagraphFont"/>
    <w:uiPriority w:val="99"/>
    <w:unhideWhenUsed/>
    <w:rsid w:val="006C4B19"/>
    <w:rPr>
      <w:color w:val="0000FF" w:themeColor="hyperlink"/>
      <w:u w:val="single"/>
    </w:rPr>
  </w:style>
  <w:style w:type="paragraph" w:styleId="NormalWeb">
    <w:name w:val="Normal (Web)"/>
    <w:basedOn w:val="Normal"/>
    <w:uiPriority w:val="99"/>
    <w:semiHidden/>
    <w:unhideWhenUsed/>
    <w:rsid w:val="000D2A5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customStyle="1" w:styleId="UnresolvedMention1">
    <w:name w:val="Unresolved Mention1"/>
    <w:basedOn w:val="DefaultParagraphFont"/>
    <w:uiPriority w:val="99"/>
    <w:semiHidden/>
    <w:unhideWhenUsed/>
    <w:rsid w:val="0011719B"/>
    <w:rPr>
      <w:color w:val="808080"/>
      <w:shd w:val="clear" w:color="auto" w:fill="E6E6E6"/>
    </w:rPr>
  </w:style>
  <w:style w:type="character" w:customStyle="1" w:styleId="lrzxr">
    <w:name w:val="lrzxr"/>
    <w:basedOn w:val="DefaultParagraphFont"/>
    <w:rsid w:val="0035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026081">
      <w:bodyDiv w:val="1"/>
      <w:marLeft w:val="0"/>
      <w:marRight w:val="0"/>
      <w:marTop w:val="0"/>
      <w:marBottom w:val="0"/>
      <w:divBdr>
        <w:top w:val="none" w:sz="0" w:space="0" w:color="auto"/>
        <w:left w:val="none" w:sz="0" w:space="0" w:color="auto"/>
        <w:bottom w:val="none" w:sz="0" w:space="0" w:color="auto"/>
        <w:right w:val="none" w:sz="0" w:space="0" w:color="auto"/>
      </w:divBdr>
    </w:div>
    <w:div w:id="180303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hindu.com/opinion/op-ed/article-142-and-the-need-f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hindustantimes.com/mumbai-news/passive-euthanasia-here-s-why-mumbai-experts-feel-implementing-living-will-is-a-challenge/storyyNEJZzn27Aihz4GMOosHiO.html"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dc:creator>
  <cp:lastModifiedBy>Admin</cp:lastModifiedBy>
  <cp:revision>2</cp:revision>
  <dcterms:created xsi:type="dcterms:W3CDTF">2018-04-10T07:32:00Z</dcterms:created>
  <dcterms:modified xsi:type="dcterms:W3CDTF">2018-04-10T07:32:00Z</dcterms:modified>
</cp:coreProperties>
</file>