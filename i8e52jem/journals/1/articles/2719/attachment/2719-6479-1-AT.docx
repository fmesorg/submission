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A19FE"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TITLE: Diagnostic </w:t>
      </w:r>
      <w:r w:rsidR="00C50821" w:rsidRPr="00250AFF">
        <w:rPr>
          <w:rFonts w:ascii="Times New Roman" w:hAnsi="Times New Roman" w:cs="Times New Roman"/>
          <w:sz w:val="24"/>
          <w:szCs w:val="24"/>
        </w:rPr>
        <w:t>u</w:t>
      </w:r>
      <w:r w:rsidRPr="00250AFF">
        <w:rPr>
          <w:rFonts w:ascii="Times New Roman" w:hAnsi="Times New Roman" w:cs="Times New Roman"/>
          <w:sz w:val="24"/>
          <w:szCs w:val="24"/>
        </w:rPr>
        <w:t xml:space="preserve">ltrasonography </w:t>
      </w:r>
      <w:r w:rsidR="0038434C" w:rsidRPr="00250AFF">
        <w:rPr>
          <w:rFonts w:ascii="Times New Roman" w:hAnsi="Times New Roman" w:cs="Times New Roman"/>
          <w:sz w:val="24"/>
          <w:szCs w:val="24"/>
        </w:rPr>
        <w:t>a</w:t>
      </w:r>
      <w:r w:rsidRPr="00250AFF">
        <w:rPr>
          <w:rFonts w:ascii="Times New Roman" w:hAnsi="Times New Roman" w:cs="Times New Roman"/>
          <w:sz w:val="24"/>
          <w:szCs w:val="24"/>
        </w:rPr>
        <w:t xml:space="preserve">ccess in rural India: a </w:t>
      </w:r>
      <w:r w:rsidR="005E275E" w:rsidRPr="00250AFF">
        <w:rPr>
          <w:rFonts w:ascii="Times New Roman" w:hAnsi="Times New Roman" w:cs="Times New Roman"/>
          <w:sz w:val="24"/>
          <w:szCs w:val="24"/>
        </w:rPr>
        <w:t xml:space="preserve">failure of </w:t>
      </w:r>
      <w:r w:rsidRPr="00250AFF">
        <w:rPr>
          <w:rFonts w:ascii="Times New Roman" w:hAnsi="Times New Roman" w:cs="Times New Roman"/>
          <w:sz w:val="24"/>
          <w:szCs w:val="24"/>
        </w:rPr>
        <w:t>the best intentions</w:t>
      </w:r>
    </w:p>
    <w:p w14:paraId="3D440F13" w14:textId="77777777" w:rsidR="00031996" w:rsidRPr="00250AFF" w:rsidRDefault="00031996"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SUBMISSION CATEGORY: Ethical aspects of clinical practice and health policy</w:t>
      </w:r>
    </w:p>
    <w:p w14:paraId="770311A8"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4BC95E5B"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CO-AUTHORS:</w:t>
      </w:r>
    </w:p>
    <w:p w14:paraId="07359A82" w14:textId="77777777" w:rsidR="00404B5D"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Gajanan Phutke, DNB</w:t>
      </w:r>
      <w:r w:rsidR="00222E92" w:rsidRPr="00250AFF">
        <w:rPr>
          <w:rFonts w:ascii="Times New Roman" w:hAnsi="Times New Roman" w:cs="Times New Roman"/>
          <w:sz w:val="24"/>
          <w:szCs w:val="24"/>
        </w:rPr>
        <w:t xml:space="preserve"> </w:t>
      </w:r>
      <w:r w:rsidR="000940C9" w:rsidRPr="00250AFF">
        <w:rPr>
          <w:rFonts w:ascii="Times New Roman" w:hAnsi="Times New Roman" w:cs="Times New Roman"/>
          <w:sz w:val="24"/>
          <w:szCs w:val="24"/>
        </w:rPr>
        <w:t>(1</w:t>
      </w:r>
      <w:r w:rsidR="00222E92" w:rsidRPr="00250AFF">
        <w:rPr>
          <w:rFonts w:ascii="Times New Roman" w:hAnsi="Times New Roman" w:cs="Times New Roman"/>
          <w:sz w:val="24"/>
          <w:szCs w:val="24"/>
        </w:rPr>
        <w:t>, 2</w:t>
      </w:r>
      <w:r w:rsidR="000940C9" w:rsidRPr="00250AFF">
        <w:rPr>
          <w:rFonts w:ascii="Times New Roman" w:hAnsi="Times New Roman" w:cs="Times New Roman"/>
          <w:sz w:val="24"/>
          <w:szCs w:val="24"/>
        </w:rPr>
        <w:t>)</w:t>
      </w:r>
      <w:r w:rsidR="0003469A">
        <w:rPr>
          <w:rFonts w:ascii="Times New Roman" w:hAnsi="Times New Roman" w:cs="Times New Roman"/>
          <w:sz w:val="24"/>
          <w:szCs w:val="24"/>
        </w:rPr>
        <w:t xml:space="preserve">; </w:t>
      </w:r>
      <w:r w:rsidRPr="00250AFF">
        <w:rPr>
          <w:rFonts w:ascii="Times New Roman" w:hAnsi="Times New Roman" w:cs="Times New Roman"/>
          <w:sz w:val="24"/>
          <w:szCs w:val="24"/>
        </w:rPr>
        <w:t>Timothy S. Laux, MD</w:t>
      </w:r>
      <w:r w:rsidR="00222E92" w:rsidRPr="00250AFF">
        <w:rPr>
          <w:rFonts w:ascii="Times New Roman" w:hAnsi="Times New Roman" w:cs="Times New Roman"/>
          <w:sz w:val="24"/>
          <w:szCs w:val="24"/>
        </w:rPr>
        <w:t xml:space="preserve"> </w:t>
      </w:r>
      <w:r w:rsidR="000940C9" w:rsidRPr="00250AFF">
        <w:rPr>
          <w:rFonts w:ascii="Times New Roman" w:hAnsi="Times New Roman" w:cs="Times New Roman"/>
          <w:sz w:val="24"/>
          <w:szCs w:val="24"/>
        </w:rPr>
        <w:t>(1,</w:t>
      </w:r>
      <w:r w:rsidR="005F643E" w:rsidRPr="00250AFF">
        <w:rPr>
          <w:rFonts w:ascii="Times New Roman" w:hAnsi="Times New Roman" w:cs="Times New Roman"/>
          <w:sz w:val="24"/>
          <w:szCs w:val="24"/>
        </w:rPr>
        <w:t xml:space="preserve"> </w:t>
      </w:r>
      <w:r w:rsidR="000940C9" w:rsidRPr="00250AFF">
        <w:rPr>
          <w:rFonts w:ascii="Times New Roman" w:hAnsi="Times New Roman" w:cs="Times New Roman"/>
          <w:sz w:val="24"/>
          <w:szCs w:val="24"/>
        </w:rPr>
        <w:t>2)</w:t>
      </w:r>
      <w:r w:rsidR="0003469A">
        <w:rPr>
          <w:rFonts w:ascii="Times New Roman" w:hAnsi="Times New Roman" w:cs="Times New Roman"/>
          <w:sz w:val="24"/>
          <w:szCs w:val="24"/>
        </w:rPr>
        <w:t xml:space="preserve">; </w:t>
      </w:r>
      <w:r w:rsidR="000940C9" w:rsidRPr="00250AFF">
        <w:rPr>
          <w:rFonts w:ascii="Times New Roman" w:hAnsi="Times New Roman" w:cs="Times New Roman"/>
          <w:sz w:val="24"/>
          <w:szCs w:val="24"/>
        </w:rPr>
        <w:t>Priyank Jain, MD</w:t>
      </w:r>
      <w:r w:rsidR="00222E92" w:rsidRPr="00250AFF">
        <w:rPr>
          <w:rFonts w:ascii="Times New Roman" w:hAnsi="Times New Roman" w:cs="Times New Roman"/>
          <w:sz w:val="24"/>
          <w:szCs w:val="24"/>
        </w:rPr>
        <w:t xml:space="preserve"> </w:t>
      </w:r>
      <w:r w:rsidR="000940C9" w:rsidRPr="00250AFF">
        <w:rPr>
          <w:rFonts w:ascii="Times New Roman" w:hAnsi="Times New Roman" w:cs="Times New Roman"/>
          <w:sz w:val="24"/>
          <w:szCs w:val="24"/>
        </w:rPr>
        <w:t>(</w:t>
      </w:r>
      <w:r w:rsidR="00222E92" w:rsidRPr="00250AFF">
        <w:rPr>
          <w:rFonts w:ascii="Times New Roman" w:hAnsi="Times New Roman" w:cs="Times New Roman"/>
          <w:sz w:val="24"/>
          <w:szCs w:val="24"/>
        </w:rPr>
        <w:t xml:space="preserve">2, </w:t>
      </w:r>
      <w:r w:rsidR="00404B5D">
        <w:rPr>
          <w:rFonts w:ascii="Times New Roman" w:hAnsi="Times New Roman" w:cs="Times New Roman"/>
          <w:sz w:val="24"/>
          <w:szCs w:val="24"/>
        </w:rPr>
        <w:t>3</w:t>
      </w:r>
      <w:r w:rsidR="000940C9" w:rsidRPr="00250AFF">
        <w:rPr>
          <w:rFonts w:ascii="Times New Roman" w:hAnsi="Times New Roman" w:cs="Times New Roman"/>
          <w:sz w:val="24"/>
          <w:szCs w:val="24"/>
        </w:rPr>
        <w:t>)</w:t>
      </w:r>
      <w:r w:rsidR="0003469A">
        <w:rPr>
          <w:rFonts w:ascii="Times New Roman" w:hAnsi="Times New Roman" w:cs="Times New Roman"/>
          <w:sz w:val="24"/>
          <w:szCs w:val="24"/>
        </w:rPr>
        <w:t xml:space="preserve">; </w:t>
      </w:r>
      <w:r w:rsidRPr="00250AFF">
        <w:rPr>
          <w:rFonts w:ascii="Times New Roman" w:hAnsi="Times New Roman" w:cs="Times New Roman"/>
          <w:sz w:val="24"/>
          <w:szCs w:val="24"/>
        </w:rPr>
        <w:t>Yogesh Jain, MD</w:t>
      </w:r>
      <w:r w:rsidR="00222E92" w:rsidRPr="00250AFF">
        <w:rPr>
          <w:rFonts w:ascii="Times New Roman" w:hAnsi="Times New Roman" w:cs="Times New Roman"/>
          <w:sz w:val="24"/>
          <w:szCs w:val="24"/>
        </w:rPr>
        <w:t xml:space="preserve"> </w:t>
      </w:r>
      <w:r w:rsidR="000940C9" w:rsidRPr="00250AFF">
        <w:rPr>
          <w:rFonts w:ascii="Times New Roman" w:hAnsi="Times New Roman" w:cs="Times New Roman"/>
          <w:sz w:val="24"/>
          <w:szCs w:val="24"/>
        </w:rPr>
        <w:t>(1)</w:t>
      </w:r>
    </w:p>
    <w:p w14:paraId="2E7531B6" w14:textId="73177B5E" w:rsidR="000940C9" w:rsidRPr="00250AFF" w:rsidRDefault="000940C9" w:rsidP="00CD3117">
      <w:pPr>
        <w:spacing w:line="240" w:lineRule="auto"/>
        <w:rPr>
          <w:rFonts w:ascii="Times New Roman" w:hAnsi="Times New Roman" w:cs="Times New Roman"/>
          <w:sz w:val="24"/>
          <w:szCs w:val="24"/>
        </w:rPr>
      </w:pPr>
    </w:p>
    <w:p w14:paraId="6100EDB4" w14:textId="77777777" w:rsidR="000940C9" w:rsidRPr="00250AFF" w:rsidRDefault="000940C9"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u w:val="single"/>
        </w:rPr>
        <w:t>Affiliations</w:t>
      </w:r>
    </w:p>
    <w:p w14:paraId="7BAC0361" w14:textId="77777777" w:rsidR="000940C9" w:rsidRPr="00250AFF" w:rsidRDefault="000940C9"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1: J</w:t>
      </w:r>
      <w:r w:rsidR="00281224" w:rsidRPr="00250AFF">
        <w:rPr>
          <w:rFonts w:ascii="Times New Roman" w:hAnsi="Times New Roman" w:cs="Times New Roman"/>
          <w:sz w:val="24"/>
          <w:szCs w:val="24"/>
        </w:rPr>
        <w:t xml:space="preserve">an </w:t>
      </w:r>
      <w:proofErr w:type="spellStart"/>
      <w:r w:rsidR="00281224" w:rsidRPr="00250AFF">
        <w:rPr>
          <w:rFonts w:ascii="Times New Roman" w:hAnsi="Times New Roman" w:cs="Times New Roman"/>
          <w:sz w:val="24"/>
          <w:szCs w:val="24"/>
        </w:rPr>
        <w:t>Swasthya</w:t>
      </w:r>
      <w:proofErr w:type="spellEnd"/>
      <w:r w:rsidR="00281224" w:rsidRPr="00250AFF">
        <w:rPr>
          <w:rFonts w:ascii="Times New Roman" w:hAnsi="Times New Roman" w:cs="Times New Roman"/>
          <w:sz w:val="24"/>
          <w:szCs w:val="24"/>
        </w:rPr>
        <w:t xml:space="preserve"> </w:t>
      </w:r>
      <w:proofErr w:type="spellStart"/>
      <w:r w:rsidR="00281224" w:rsidRPr="00250AFF">
        <w:rPr>
          <w:rFonts w:ascii="Times New Roman" w:hAnsi="Times New Roman" w:cs="Times New Roman"/>
          <w:sz w:val="24"/>
          <w:szCs w:val="24"/>
        </w:rPr>
        <w:t>Sahyog</w:t>
      </w:r>
      <w:proofErr w:type="spellEnd"/>
      <w:r w:rsidR="00281224" w:rsidRPr="00250AFF">
        <w:rPr>
          <w:rFonts w:ascii="Times New Roman" w:hAnsi="Times New Roman" w:cs="Times New Roman"/>
          <w:sz w:val="24"/>
          <w:szCs w:val="24"/>
        </w:rPr>
        <w:t xml:space="preserve"> (J</w:t>
      </w:r>
      <w:r w:rsidRPr="00250AFF">
        <w:rPr>
          <w:rFonts w:ascii="Times New Roman" w:hAnsi="Times New Roman" w:cs="Times New Roman"/>
          <w:sz w:val="24"/>
          <w:szCs w:val="24"/>
        </w:rPr>
        <w:t>SS</w:t>
      </w:r>
      <w:r w:rsidR="00281224" w:rsidRPr="00250AFF">
        <w:rPr>
          <w:rFonts w:ascii="Times New Roman" w:hAnsi="Times New Roman" w:cs="Times New Roman"/>
          <w:sz w:val="24"/>
          <w:szCs w:val="24"/>
        </w:rPr>
        <w:t>)</w:t>
      </w:r>
      <w:r w:rsidR="00A546F6" w:rsidRPr="00250AFF">
        <w:rPr>
          <w:rFonts w:ascii="Times New Roman" w:hAnsi="Times New Roman" w:cs="Times New Roman"/>
          <w:sz w:val="24"/>
          <w:szCs w:val="24"/>
        </w:rPr>
        <w:t xml:space="preserve">; </w:t>
      </w:r>
      <w:r w:rsidRPr="00250AFF">
        <w:rPr>
          <w:rFonts w:ascii="Times New Roman" w:hAnsi="Times New Roman" w:cs="Times New Roman"/>
          <w:sz w:val="24"/>
          <w:szCs w:val="24"/>
        </w:rPr>
        <w:t>2: The HEAL Initiative</w:t>
      </w:r>
      <w:r w:rsidR="00A546F6" w:rsidRPr="00250AFF">
        <w:rPr>
          <w:rFonts w:ascii="Times New Roman" w:hAnsi="Times New Roman" w:cs="Times New Roman"/>
          <w:sz w:val="24"/>
          <w:szCs w:val="24"/>
        </w:rPr>
        <w:t xml:space="preserve">; </w:t>
      </w:r>
      <w:r w:rsidRPr="00250AFF">
        <w:rPr>
          <w:rFonts w:ascii="Times New Roman" w:hAnsi="Times New Roman" w:cs="Times New Roman"/>
          <w:sz w:val="24"/>
          <w:szCs w:val="24"/>
        </w:rPr>
        <w:t>3: Cambridge Health Alliance</w:t>
      </w:r>
    </w:p>
    <w:p w14:paraId="110A9D26" w14:textId="77777777" w:rsidR="00C45CD9"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5F3B667C" w14:textId="77777777" w:rsidR="00404B5D" w:rsidRPr="00C57EC5" w:rsidRDefault="00404B5D" w:rsidP="00CD3117">
      <w:pPr>
        <w:shd w:val="clear" w:color="auto" w:fill="FFFFFF"/>
        <w:spacing w:after="150" w:line="240" w:lineRule="auto"/>
        <w:rPr>
          <w:rFonts w:ascii="Times New Roman" w:hAnsi="Times New Roman" w:cs="Times New Roman"/>
          <w:sz w:val="24"/>
          <w:szCs w:val="24"/>
        </w:rPr>
      </w:pPr>
      <w:r w:rsidRPr="00C57EC5">
        <w:rPr>
          <w:rFonts w:ascii="Times New Roman" w:hAnsi="Times New Roman" w:cs="Times New Roman"/>
          <w:sz w:val="24"/>
          <w:szCs w:val="24"/>
        </w:rPr>
        <w:t>Gajanan Phutke, DNB</w:t>
      </w:r>
    </w:p>
    <w:p w14:paraId="04D79F48"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Global Health Fellow / Family Medicine Senior Resident </w:t>
      </w:r>
    </w:p>
    <w:p w14:paraId="5F0646C6"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Jan </w:t>
      </w:r>
      <w:proofErr w:type="spellStart"/>
      <w:r w:rsidRPr="00C57EC5">
        <w:rPr>
          <w:rFonts w:ascii="Times New Roman" w:hAnsi="Times New Roman" w:cs="Times New Roman"/>
          <w:color w:val="403838"/>
          <w:sz w:val="24"/>
          <w:szCs w:val="24"/>
        </w:rPr>
        <w:t>Swasthya</w:t>
      </w:r>
      <w:proofErr w:type="spellEnd"/>
      <w:r w:rsidRPr="00C57EC5">
        <w:rPr>
          <w:rFonts w:ascii="Times New Roman" w:hAnsi="Times New Roman" w:cs="Times New Roman"/>
          <w:color w:val="403838"/>
          <w:sz w:val="24"/>
          <w:szCs w:val="24"/>
        </w:rPr>
        <w:t xml:space="preserve"> </w:t>
      </w:r>
      <w:proofErr w:type="spellStart"/>
      <w:r w:rsidRPr="00C57EC5">
        <w:rPr>
          <w:rFonts w:ascii="Times New Roman" w:hAnsi="Times New Roman" w:cs="Times New Roman"/>
          <w:color w:val="403838"/>
          <w:sz w:val="24"/>
          <w:szCs w:val="24"/>
        </w:rPr>
        <w:t>Sahyog</w:t>
      </w:r>
      <w:proofErr w:type="spellEnd"/>
      <w:r w:rsidRPr="00C57EC5">
        <w:rPr>
          <w:rFonts w:ascii="Times New Roman" w:hAnsi="Times New Roman" w:cs="Times New Roman"/>
          <w:color w:val="403838"/>
          <w:sz w:val="24"/>
          <w:szCs w:val="24"/>
        </w:rPr>
        <w:t xml:space="preserve"> / The HEAL Initiative</w:t>
      </w:r>
    </w:p>
    <w:p w14:paraId="0ED60DEC"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proofErr w:type="spellStart"/>
      <w:r w:rsidRPr="00C57EC5">
        <w:rPr>
          <w:rFonts w:ascii="Times New Roman" w:hAnsi="Times New Roman" w:cs="Times New Roman"/>
          <w:color w:val="403838"/>
          <w:sz w:val="24"/>
          <w:szCs w:val="24"/>
        </w:rPr>
        <w:t>Ganiyari</w:t>
      </w:r>
      <w:proofErr w:type="spellEnd"/>
      <w:r w:rsidRPr="00C57EC5">
        <w:rPr>
          <w:rFonts w:ascii="Times New Roman" w:hAnsi="Times New Roman" w:cs="Times New Roman"/>
          <w:color w:val="403838"/>
          <w:sz w:val="24"/>
          <w:szCs w:val="24"/>
        </w:rPr>
        <w:t xml:space="preserve"> Village &amp; P.O.</w:t>
      </w:r>
    </w:p>
    <w:p w14:paraId="44E0D11B"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Bilaspur District, Chhattisgarh, India 495112</w:t>
      </w:r>
    </w:p>
    <w:p w14:paraId="7FC2BF63"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Phone: 7024605301 (India Cell) </w:t>
      </w:r>
    </w:p>
    <w:p w14:paraId="6D353D36"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E-mail: </w:t>
      </w:r>
      <w:hyperlink r:id="rId8" w:history="1">
        <w:r w:rsidRPr="00C57EC5">
          <w:rPr>
            <w:rStyle w:val="Hyperlink"/>
            <w:rFonts w:ascii="Times New Roman" w:hAnsi="Times New Roman"/>
            <w:sz w:val="24"/>
            <w:szCs w:val="24"/>
          </w:rPr>
          <w:t>gajananphutke@gmail.com</w:t>
        </w:r>
      </w:hyperlink>
      <w:r w:rsidRPr="00C57EC5">
        <w:rPr>
          <w:rFonts w:ascii="Times New Roman" w:hAnsi="Times New Roman" w:cs="Times New Roman"/>
          <w:color w:val="403838"/>
          <w:sz w:val="24"/>
          <w:szCs w:val="24"/>
        </w:rPr>
        <w:t xml:space="preserve"> </w:t>
      </w:r>
    </w:p>
    <w:p w14:paraId="2E7A3163" w14:textId="77777777" w:rsidR="00404B5D" w:rsidRPr="00C57EC5" w:rsidRDefault="00404B5D" w:rsidP="00CD3117">
      <w:pPr>
        <w:spacing w:line="240" w:lineRule="auto"/>
        <w:ind w:right="548"/>
        <w:textAlignment w:val="baseline"/>
        <w:rPr>
          <w:rFonts w:ascii="Times New Roman" w:hAnsi="Times New Roman" w:cs="Times New Roman"/>
          <w:sz w:val="24"/>
          <w:szCs w:val="24"/>
        </w:rPr>
      </w:pPr>
    </w:p>
    <w:p w14:paraId="20C564AE" w14:textId="3259EDD0" w:rsidR="00404B5D" w:rsidRPr="00C57EC5" w:rsidRDefault="00404B5D" w:rsidP="00CD3117">
      <w:pPr>
        <w:shd w:val="clear" w:color="auto" w:fill="FFFFFF"/>
        <w:spacing w:after="150" w:line="240" w:lineRule="auto"/>
        <w:rPr>
          <w:rFonts w:ascii="Times New Roman" w:hAnsi="Times New Roman" w:cs="Times New Roman"/>
          <w:sz w:val="24"/>
          <w:szCs w:val="24"/>
        </w:rPr>
      </w:pPr>
      <w:r w:rsidRPr="00C57EC5">
        <w:rPr>
          <w:rFonts w:ascii="Times New Roman" w:hAnsi="Times New Roman" w:cs="Times New Roman"/>
          <w:sz w:val="24"/>
          <w:szCs w:val="24"/>
        </w:rPr>
        <w:t>Timothy Laux, MD</w:t>
      </w:r>
      <w:r w:rsidR="0002588C">
        <w:rPr>
          <w:rFonts w:ascii="Times New Roman" w:hAnsi="Times New Roman" w:cs="Times New Roman"/>
          <w:sz w:val="24"/>
          <w:szCs w:val="24"/>
        </w:rPr>
        <w:t xml:space="preserve"> MPH</w:t>
      </w:r>
      <w:r w:rsidRPr="00C57EC5">
        <w:rPr>
          <w:rFonts w:ascii="Times New Roman" w:hAnsi="Times New Roman" w:cs="Times New Roman"/>
          <w:sz w:val="24"/>
          <w:szCs w:val="24"/>
        </w:rPr>
        <w:t xml:space="preserve"> (Corresponding Author) </w:t>
      </w:r>
    </w:p>
    <w:p w14:paraId="4FB42626"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Global Health Fellow / Hospitalist </w:t>
      </w:r>
    </w:p>
    <w:p w14:paraId="4D286FD2"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Jan </w:t>
      </w:r>
      <w:proofErr w:type="spellStart"/>
      <w:r w:rsidRPr="00C57EC5">
        <w:rPr>
          <w:rFonts w:ascii="Times New Roman" w:hAnsi="Times New Roman" w:cs="Times New Roman"/>
          <w:color w:val="403838"/>
          <w:sz w:val="24"/>
          <w:szCs w:val="24"/>
        </w:rPr>
        <w:t>Swasthya</w:t>
      </w:r>
      <w:proofErr w:type="spellEnd"/>
      <w:r w:rsidRPr="00C57EC5">
        <w:rPr>
          <w:rFonts w:ascii="Times New Roman" w:hAnsi="Times New Roman" w:cs="Times New Roman"/>
          <w:color w:val="403838"/>
          <w:sz w:val="24"/>
          <w:szCs w:val="24"/>
        </w:rPr>
        <w:t xml:space="preserve"> </w:t>
      </w:r>
      <w:proofErr w:type="spellStart"/>
      <w:r w:rsidRPr="00C57EC5">
        <w:rPr>
          <w:rFonts w:ascii="Times New Roman" w:hAnsi="Times New Roman" w:cs="Times New Roman"/>
          <w:color w:val="403838"/>
          <w:sz w:val="24"/>
          <w:szCs w:val="24"/>
        </w:rPr>
        <w:t>Sahyog</w:t>
      </w:r>
      <w:proofErr w:type="spellEnd"/>
      <w:r w:rsidRPr="00C57EC5">
        <w:rPr>
          <w:rFonts w:ascii="Times New Roman" w:hAnsi="Times New Roman" w:cs="Times New Roman"/>
          <w:color w:val="403838"/>
          <w:sz w:val="24"/>
          <w:szCs w:val="24"/>
        </w:rPr>
        <w:t xml:space="preserve"> / The HEAL Initiative</w:t>
      </w:r>
    </w:p>
    <w:p w14:paraId="2356BA56"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1745 Hanover Street</w:t>
      </w:r>
    </w:p>
    <w:p w14:paraId="5137300F"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Yorktown Heights, NY, USA 10598</w:t>
      </w:r>
    </w:p>
    <w:p w14:paraId="4D3B9FD7"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Phone: 9149601848 (USA Cell)</w:t>
      </w:r>
    </w:p>
    <w:p w14:paraId="036FE6A2"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E-mail: </w:t>
      </w:r>
      <w:hyperlink r:id="rId9" w:history="1">
        <w:r w:rsidRPr="00C57EC5">
          <w:rPr>
            <w:rStyle w:val="Hyperlink"/>
            <w:rFonts w:ascii="Times New Roman" w:hAnsi="Times New Roman"/>
            <w:sz w:val="24"/>
            <w:szCs w:val="24"/>
          </w:rPr>
          <w:t>laux.timothy@gmail.com</w:t>
        </w:r>
      </w:hyperlink>
      <w:r w:rsidRPr="00C57EC5">
        <w:rPr>
          <w:rFonts w:ascii="Times New Roman" w:hAnsi="Times New Roman" w:cs="Times New Roman"/>
          <w:color w:val="403838"/>
          <w:sz w:val="24"/>
          <w:szCs w:val="24"/>
        </w:rPr>
        <w:t xml:space="preserve"> </w:t>
      </w:r>
    </w:p>
    <w:p w14:paraId="76EF7B10" w14:textId="77777777" w:rsidR="0003469A" w:rsidRDefault="0003469A" w:rsidP="00CD3117">
      <w:pPr>
        <w:shd w:val="clear" w:color="auto" w:fill="FFFFFF"/>
        <w:spacing w:after="150" w:line="240" w:lineRule="auto"/>
        <w:rPr>
          <w:rFonts w:ascii="Times New Roman" w:hAnsi="Times New Roman" w:cs="Times New Roman"/>
          <w:sz w:val="24"/>
          <w:szCs w:val="24"/>
        </w:rPr>
      </w:pPr>
    </w:p>
    <w:p w14:paraId="5C510714" w14:textId="77777777" w:rsidR="00404B5D" w:rsidRPr="00C57EC5" w:rsidRDefault="00404B5D" w:rsidP="00CD3117">
      <w:pPr>
        <w:shd w:val="clear" w:color="auto" w:fill="FFFFFF"/>
        <w:spacing w:after="150" w:line="240" w:lineRule="auto"/>
        <w:rPr>
          <w:rFonts w:ascii="Times New Roman" w:hAnsi="Times New Roman" w:cs="Times New Roman"/>
          <w:sz w:val="24"/>
          <w:szCs w:val="24"/>
        </w:rPr>
      </w:pPr>
      <w:r w:rsidRPr="00C57EC5">
        <w:rPr>
          <w:rFonts w:ascii="Times New Roman" w:hAnsi="Times New Roman" w:cs="Times New Roman"/>
          <w:sz w:val="24"/>
          <w:szCs w:val="24"/>
        </w:rPr>
        <w:t>Priyank Jain, MD</w:t>
      </w:r>
    </w:p>
    <w:p w14:paraId="2B896442" w14:textId="77777777" w:rsidR="00686F8E" w:rsidRPr="004D47FD" w:rsidRDefault="00686F8E" w:rsidP="00CD3117">
      <w:pPr>
        <w:spacing w:line="240" w:lineRule="auto"/>
        <w:rPr>
          <w:rFonts w:ascii="Times New Roman" w:hAnsi="Times New Roman" w:cs="Times New Roman"/>
          <w:color w:val="222222"/>
          <w:sz w:val="24"/>
          <w:szCs w:val="24"/>
          <w:shd w:val="clear" w:color="auto" w:fill="FFFFFF"/>
        </w:rPr>
      </w:pPr>
      <w:r w:rsidRPr="004D47FD">
        <w:rPr>
          <w:rFonts w:ascii="Times New Roman" w:hAnsi="Times New Roman" w:cs="Times New Roman"/>
          <w:color w:val="222222"/>
          <w:sz w:val="24"/>
          <w:szCs w:val="24"/>
          <w:shd w:val="clear" w:color="auto" w:fill="FFFFFF"/>
        </w:rPr>
        <w:t>Department of Medicine, Cambridge Health Alliance</w:t>
      </w:r>
    </w:p>
    <w:p w14:paraId="50D7F139" w14:textId="77777777" w:rsidR="00686F8E" w:rsidRPr="004D47FD" w:rsidRDefault="00686F8E" w:rsidP="00CD3117">
      <w:pPr>
        <w:spacing w:line="240" w:lineRule="auto"/>
        <w:rPr>
          <w:rFonts w:ascii="Times New Roman" w:hAnsi="Times New Roman" w:cs="Times New Roman"/>
          <w:color w:val="222222"/>
          <w:sz w:val="24"/>
          <w:szCs w:val="24"/>
          <w:shd w:val="clear" w:color="auto" w:fill="FFFFFF"/>
        </w:rPr>
      </w:pPr>
      <w:r w:rsidRPr="004D47FD">
        <w:rPr>
          <w:rFonts w:ascii="Times New Roman" w:hAnsi="Times New Roman" w:cs="Times New Roman"/>
          <w:color w:val="222222"/>
          <w:sz w:val="24"/>
          <w:szCs w:val="24"/>
          <w:shd w:val="clear" w:color="auto" w:fill="FFFFFF"/>
        </w:rPr>
        <w:t>1493 Cambridge Street</w:t>
      </w:r>
    </w:p>
    <w:p w14:paraId="074DE8DC" w14:textId="77777777" w:rsidR="00686F8E" w:rsidRDefault="00686F8E" w:rsidP="00CD3117">
      <w:pPr>
        <w:spacing w:line="240" w:lineRule="auto"/>
        <w:rPr>
          <w:rFonts w:ascii="Times New Roman" w:hAnsi="Times New Roman" w:cs="Times New Roman"/>
          <w:color w:val="222222"/>
          <w:sz w:val="24"/>
          <w:szCs w:val="24"/>
          <w:shd w:val="clear" w:color="auto" w:fill="FFFFFF"/>
        </w:rPr>
      </w:pPr>
      <w:r w:rsidRPr="004D47FD">
        <w:rPr>
          <w:rFonts w:ascii="Times New Roman" w:hAnsi="Times New Roman" w:cs="Times New Roman"/>
          <w:color w:val="222222"/>
          <w:sz w:val="24"/>
          <w:szCs w:val="24"/>
          <w:shd w:val="clear" w:color="auto" w:fill="FFFFFF"/>
        </w:rPr>
        <w:t>Cambridge, MA 02139</w:t>
      </w:r>
    </w:p>
    <w:p w14:paraId="52EAE888" w14:textId="77777777" w:rsidR="00277E7D" w:rsidRDefault="00277E7D" w:rsidP="00CD3117">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Phone 6503364873 (USA Cell)</w:t>
      </w:r>
    </w:p>
    <w:p w14:paraId="18E7947B" w14:textId="77777777" w:rsidR="00277E7D" w:rsidRDefault="00277E7D" w:rsidP="00CD3117">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E-mail: </w:t>
      </w:r>
      <w:hyperlink r:id="rId10" w:history="1">
        <w:r w:rsidRPr="00C55EDB">
          <w:rPr>
            <w:rStyle w:val="Hyperlink"/>
            <w:rFonts w:ascii="Times New Roman" w:hAnsi="Times New Roman"/>
            <w:sz w:val="24"/>
            <w:szCs w:val="24"/>
            <w:shd w:val="clear" w:color="auto" w:fill="FFFFFF"/>
          </w:rPr>
          <w:t>drpriyankjain@gmail.com</w:t>
        </w:r>
      </w:hyperlink>
      <w:r>
        <w:rPr>
          <w:rFonts w:ascii="Times New Roman" w:hAnsi="Times New Roman" w:cs="Times New Roman"/>
          <w:color w:val="222222"/>
          <w:sz w:val="24"/>
          <w:szCs w:val="24"/>
          <w:shd w:val="clear" w:color="auto" w:fill="FFFFFF"/>
        </w:rPr>
        <w:t xml:space="preserve"> </w:t>
      </w:r>
    </w:p>
    <w:p w14:paraId="0737FBD1" w14:textId="77777777" w:rsidR="00277E7D" w:rsidRDefault="00277E7D" w:rsidP="00CD3117">
      <w:pPr>
        <w:shd w:val="clear" w:color="auto" w:fill="FFFFFF"/>
        <w:spacing w:after="150" w:line="240" w:lineRule="auto"/>
        <w:rPr>
          <w:rFonts w:ascii="Times New Roman" w:hAnsi="Times New Roman" w:cs="Times New Roman"/>
          <w:sz w:val="24"/>
          <w:szCs w:val="24"/>
        </w:rPr>
      </w:pPr>
    </w:p>
    <w:p w14:paraId="09C43F32" w14:textId="77777777" w:rsidR="00404B5D" w:rsidRPr="00C57EC5" w:rsidRDefault="00404B5D" w:rsidP="00CD3117">
      <w:pPr>
        <w:shd w:val="clear" w:color="auto" w:fill="FFFFFF"/>
        <w:spacing w:after="150" w:line="240" w:lineRule="auto"/>
        <w:rPr>
          <w:rFonts w:ascii="Times New Roman" w:hAnsi="Times New Roman" w:cs="Times New Roman"/>
          <w:sz w:val="24"/>
          <w:szCs w:val="24"/>
        </w:rPr>
      </w:pPr>
      <w:r w:rsidRPr="00C57EC5">
        <w:rPr>
          <w:rFonts w:ascii="Times New Roman" w:hAnsi="Times New Roman" w:cs="Times New Roman"/>
          <w:sz w:val="24"/>
          <w:szCs w:val="24"/>
        </w:rPr>
        <w:t xml:space="preserve">Yogesh Jain, MD </w:t>
      </w:r>
    </w:p>
    <w:p w14:paraId="48B91277"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Co-Founder</w:t>
      </w:r>
    </w:p>
    <w:p w14:paraId="7F064CFF"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Jan </w:t>
      </w:r>
      <w:proofErr w:type="spellStart"/>
      <w:r w:rsidRPr="00C57EC5">
        <w:rPr>
          <w:rFonts w:ascii="Times New Roman" w:hAnsi="Times New Roman" w:cs="Times New Roman"/>
          <w:color w:val="403838"/>
          <w:sz w:val="24"/>
          <w:szCs w:val="24"/>
        </w:rPr>
        <w:t>Swasthya</w:t>
      </w:r>
      <w:proofErr w:type="spellEnd"/>
      <w:r w:rsidRPr="00C57EC5">
        <w:rPr>
          <w:rFonts w:ascii="Times New Roman" w:hAnsi="Times New Roman" w:cs="Times New Roman"/>
          <w:color w:val="403838"/>
          <w:sz w:val="24"/>
          <w:szCs w:val="24"/>
        </w:rPr>
        <w:t xml:space="preserve"> </w:t>
      </w:r>
      <w:proofErr w:type="spellStart"/>
      <w:r w:rsidRPr="00C57EC5">
        <w:rPr>
          <w:rFonts w:ascii="Times New Roman" w:hAnsi="Times New Roman" w:cs="Times New Roman"/>
          <w:color w:val="403838"/>
          <w:sz w:val="24"/>
          <w:szCs w:val="24"/>
        </w:rPr>
        <w:t>Sahyog</w:t>
      </w:r>
      <w:proofErr w:type="spellEnd"/>
    </w:p>
    <w:p w14:paraId="2FC4D6D0"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proofErr w:type="spellStart"/>
      <w:r w:rsidRPr="00C57EC5">
        <w:rPr>
          <w:rFonts w:ascii="Times New Roman" w:hAnsi="Times New Roman" w:cs="Times New Roman"/>
          <w:color w:val="403838"/>
          <w:sz w:val="24"/>
          <w:szCs w:val="24"/>
        </w:rPr>
        <w:t>Ganiyari</w:t>
      </w:r>
      <w:proofErr w:type="spellEnd"/>
      <w:r w:rsidRPr="00C57EC5">
        <w:rPr>
          <w:rFonts w:ascii="Times New Roman" w:hAnsi="Times New Roman" w:cs="Times New Roman"/>
          <w:color w:val="403838"/>
          <w:sz w:val="24"/>
          <w:szCs w:val="24"/>
        </w:rPr>
        <w:t xml:space="preserve"> Village &amp; P.O.</w:t>
      </w:r>
    </w:p>
    <w:p w14:paraId="2D71ACED"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Bilaspur District, Chhattisgarh, India 495112</w:t>
      </w:r>
    </w:p>
    <w:p w14:paraId="7D03BEE2" w14:textId="77777777" w:rsidR="00404B5D" w:rsidRPr="00C57EC5" w:rsidRDefault="00404B5D" w:rsidP="00CD3117">
      <w:pPr>
        <w:spacing w:line="240" w:lineRule="auto"/>
        <w:ind w:right="548"/>
        <w:textAlignment w:val="baseline"/>
        <w:rPr>
          <w:rFonts w:ascii="Times New Roman" w:hAnsi="Times New Roman" w:cs="Times New Roman"/>
          <w:color w:val="403838"/>
          <w:sz w:val="24"/>
          <w:szCs w:val="24"/>
        </w:rPr>
      </w:pPr>
      <w:r w:rsidRPr="00C57EC5">
        <w:rPr>
          <w:rFonts w:ascii="Times New Roman" w:hAnsi="Times New Roman" w:cs="Times New Roman"/>
          <w:color w:val="403838"/>
          <w:sz w:val="24"/>
          <w:szCs w:val="24"/>
        </w:rPr>
        <w:t xml:space="preserve">Phone: 9425530357 (India Cell) </w:t>
      </w:r>
    </w:p>
    <w:p w14:paraId="13BEEC8D" w14:textId="77777777" w:rsidR="00404B5D" w:rsidRPr="00C57EC5" w:rsidRDefault="00404B5D" w:rsidP="00CD3117">
      <w:pPr>
        <w:spacing w:line="240" w:lineRule="auto"/>
        <w:ind w:right="548"/>
        <w:textAlignment w:val="baseline"/>
        <w:rPr>
          <w:rFonts w:ascii="Times New Roman" w:hAnsi="Times New Roman" w:cs="Times New Roman"/>
          <w:sz w:val="24"/>
          <w:szCs w:val="24"/>
        </w:rPr>
      </w:pPr>
      <w:r w:rsidRPr="00C57EC5">
        <w:rPr>
          <w:rFonts w:ascii="Times New Roman" w:hAnsi="Times New Roman" w:cs="Times New Roman"/>
          <w:color w:val="403838"/>
          <w:sz w:val="24"/>
          <w:szCs w:val="24"/>
        </w:rPr>
        <w:t xml:space="preserve">E-mail: </w:t>
      </w:r>
      <w:hyperlink r:id="rId11" w:history="1">
        <w:r w:rsidRPr="00C57EC5">
          <w:rPr>
            <w:rStyle w:val="Hyperlink"/>
            <w:rFonts w:ascii="Times New Roman" w:hAnsi="Times New Roman"/>
            <w:sz w:val="24"/>
            <w:szCs w:val="24"/>
          </w:rPr>
          <w:t>yogeshjain.jssbilaspur@gmail.com</w:t>
        </w:r>
      </w:hyperlink>
      <w:r w:rsidRPr="00C57EC5">
        <w:rPr>
          <w:rFonts w:ascii="Times New Roman" w:hAnsi="Times New Roman" w:cs="Times New Roman"/>
          <w:color w:val="403838"/>
          <w:sz w:val="24"/>
          <w:szCs w:val="24"/>
        </w:rPr>
        <w:t xml:space="preserve"> </w:t>
      </w:r>
    </w:p>
    <w:p w14:paraId="1E8587DC" w14:textId="77777777" w:rsidR="00277E7D" w:rsidRDefault="00277E7D" w:rsidP="00CD3117">
      <w:pPr>
        <w:spacing w:line="240" w:lineRule="auto"/>
        <w:rPr>
          <w:rFonts w:ascii="Times New Roman" w:hAnsi="Times New Roman" w:cs="Times New Roman"/>
          <w:sz w:val="24"/>
          <w:szCs w:val="24"/>
        </w:rPr>
      </w:pPr>
    </w:p>
    <w:p w14:paraId="03B9C3F7" w14:textId="77777777" w:rsidR="0003469A" w:rsidRDefault="0003469A" w:rsidP="00CD3117">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089F8152" w14:textId="77777777" w:rsidR="00404B5D" w:rsidRDefault="00023765" w:rsidP="00CD311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INTERESTS / FUNDING SUPPORT </w:t>
      </w:r>
    </w:p>
    <w:p w14:paraId="6A30EF2B" w14:textId="77777777" w:rsidR="00023765" w:rsidRDefault="00023765" w:rsidP="00CD3117">
      <w:pPr>
        <w:spacing w:line="240" w:lineRule="auto"/>
        <w:rPr>
          <w:rFonts w:ascii="Times New Roman" w:hAnsi="Times New Roman" w:cs="Times New Roman"/>
          <w:sz w:val="24"/>
          <w:szCs w:val="24"/>
        </w:rPr>
      </w:pPr>
    </w:p>
    <w:p w14:paraId="7254304A" w14:textId="77777777" w:rsidR="00023765" w:rsidRDefault="00023765" w:rsidP="00CD3117">
      <w:pPr>
        <w:pStyle w:val="NoSpacing"/>
        <w:rPr>
          <w:rFonts w:ascii="Times New Roman" w:hAnsi="Times New Roman"/>
          <w:sz w:val="24"/>
          <w:szCs w:val="24"/>
        </w:rPr>
      </w:pPr>
      <w:r>
        <w:rPr>
          <w:rFonts w:ascii="Times New Roman" w:hAnsi="Times New Roman"/>
          <w:sz w:val="24"/>
          <w:szCs w:val="24"/>
        </w:rPr>
        <w:t xml:space="preserve">Jan </w:t>
      </w:r>
      <w:proofErr w:type="spellStart"/>
      <w:r>
        <w:rPr>
          <w:rFonts w:ascii="Times New Roman" w:hAnsi="Times New Roman"/>
          <w:sz w:val="24"/>
          <w:szCs w:val="24"/>
        </w:rPr>
        <w:t>Swasthya</w:t>
      </w:r>
      <w:proofErr w:type="spellEnd"/>
      <w:r>
        <w:rPr>
          <w:rFonts w:ascii="Times New Roman" w:hAnsi="Times New Roman"/>
          <w:sz w:val="24"/>
          <w:szCs w:val="24"/>
        </w:rPr>
        <w:t xml:space="preserve"> </w:t>
      </w:r>
      <w:proofErr w:type="spellStart"/>
      <w:r>
        <w:rPr>
          <w:rFonts w:ascii="Times New Roman" w:hAnsi="Times New Roman"/>
          <w:sz w:val="24"/>
          <w:szCs w:val="24"/>
        </w:rPr>
        <w:t>Sahyog</w:t>
      </w:r>
      <w:proofErr w:type="spellEnd"/>
      <w:r>
        <w:rPr>
          <w:rFonts w:ascii="Times New Roman" w:hAnsi="Times New Roman"/>
          <w:sz w:val="24"/>
          <w:szCs w:val="24"/>
        </w:rPr>
        <w:t xml:space="preserve"> as an institution reports no disclosures and is funded by multiple funders including TATA Trusts, Oxfam India, Government of Chhattisgarh, AIIMSONIANS OF AMERICA, Association for India’s Development and Friends of JSS in US and UK. </w:t>
      </w:r>
    </w:p>
    <w:p w14:paraId="22CD87C3" w14:textId="77777777" w:rsidR="0003469A" w:rsidRDefault="0003469A" w:rsidP="00CD3117">
      <w:pPr>
        <w:pStyle w:val="NoSpacing"/>
        <w:rPr>
          <w:rFonts w:ascii="Times New Roman" w:hAnsi="Times New Roman"/>
          <w:sz w:val="24"/>
          <w:szCs w:val="24"/>
        </w:rPr>
      </w:pPr>
    </w:p>
    <w:p w14:paraId="41DE0780" w14:textId="77777777" w:rsidR="00023765" w:rsidRDefault="003F5C25" w:rsidP="00CD3117">
      <w:pPr>
        <w:pStyle w:val="NoSpacing"/>
        <w:rPr>
          <w:rFonts w:ascii="Times New Roman" w:hAnsi="Times New Roman"/>
          <w:sz w:val="24"/>
          <w:szCs w:val="24"/>
        </w:rPr>
      </w:pPr>
      <w:r>
        <w:rPr>
          <w:rFonts w:ascii="Times New Roman" w:hAnsi="Times New Roman"/>
          <w:sz w:val="24"/>
          <w:szCs w:val="24"/>
        </w:rPr>
        <w:t xml:space="preserve">All co-authors </w:t>
      </w:r>
      <w:r w:rsidR="00023765">
        <w:rPr>
          <w:rFonts w:ascii="Times New Roman" w:hAnsi="Times New Roman"/>
          <w:sz w:val="24"/>
          <w:szCs w:val="24"/>
        </w:rPr>
        <w:t>report</w:t>
      </w:r>
      <w:r>
        <w:rPr>
          <w:rFonts w:ascii="Times New Roman" w:hAnsi="Times New Roman"/>
          <w:sz w:val="24"/>
          <w:szCs w:val="24"/>
        </w:rPr>
        <w:t xml:space="preserve"> no</w:t>
      </w:r>
      <w:r w:rsidR="00023765">
        <w:rPr>
          <w:rFonts w:ascii="Times New Roman" w:hAnsi="Times New Roman"/>
          <w:sz w:val="24"/>
          <w:szCs w:val="24"/>
        </w:rPr>
        <w:t xml:space="preserve"> relevant disclosures</w:t>
      </w:r>
      <w:r>
        <w:rPr>
          <w:rFonts w:ascii="Times New Roman" w:hAnsi="Times New Roman"/>
          <w:sz w:val="24"/>
          <w:szCs w:val="24"/>
        </w:rPr>
        <w:t xml:space="preserve"> at this time</w:t>
      </w:r>
      <w:r w:rsidR="00023765">
        <w:rPr>
          <w:rFonts w:ascii="Times New Roman" w:hAnsi="Times New Roman"/>
          <w:sz w:val="24"/>
          <w:szCs w:val="24"/>
        </w:rPr>
        <w:t xml:space="preserve">. </w:t>
      </w:r>
    </w:p>
    <w:p w14:paraId="7DD29429" w14:textId="77777777" w:rsidR="0003469A" w:rsidRDefault="0003469A" w:rsidP="00CD3117">
      <w:pPr>
        <w:spacing w:line="240" w:lineRule="auto"/>
        <w:rPr>
          <w:rFonts w:ascii="Times New Roman" w:hAnsi="Times New Roman" w:cs="Times New Roman"/>
          <w:sz w:val="24"/>
          <w:szCs w:val="24"/>
        </w:rPr>
      </w:pPr>
    </w:p>
    <w:p w14:paraId="128AE0DC" w14:textId="77777777" w:rsidR="00023765" w:rsidRDefault="00023765" w:rsidP="00CD3117">
      <w:pPr>
        <w:spacing w:line="240" w:lineRule="auto"/>
        <w:rPr>
          <w:rFonts w:ascii="Times New Roman" w:hAnsi="Times New Roman" w:cs="Times New Roman"/>
          <w:sz w:val="24"/>
          <w:szCs w:val="24"/>
        </w:rPr>
      </w:pPr>
      <w:r>
        <w:rPr>
          <w:rFonts w:ascii="Times New Roman" w:hAnsi="Times New Roman" w:cs="Times New Roman"/>
          <w:sz w:val="24"/>
          <w:szCs w:val="24"/>
        </w:rPr>
        <w:t>This study was internally funded.</w:t>
      </w:r>
    </w:p>
    <w:p w14:paraId="74E1040D" w14:textId="77777777" w:rsidR="00404B5D" w:rsidRPr="00250AFF" w:rsidRDefault="00404B5D" w:rsidP="00CD3117">
      <w:pPr>
        <w:spacing w:line="240" w:lineRule="auto"/>
        <w:rPr>
          <w:rFonts w:ascii="Times New Roman" w:hAnsi="Times New Roman" w:cs="Times New Roman"/>
          <w:sz w:val="24"/>
          <w:szCs w:val="24"/>
        </w:rPr>
      </w:pPr>
    </w:p>
    <w:p w14:paraId="77656666" w14:textId="77777777" w:rsidR="003F5C25" w:rsidRDefault="003F5C25" w:rsidP="00CD3117">
      <w:pPr>
        <w:spacing w:line="240" w:lineRule="auto"/>
        <w:rPr>
          <w:rFonts w:ascii="Times New Roman" w:hAnsi="Times New Roman" w:cs="Times New Roman"/>
          <w:sz w:val="24"/>
          <w:szCs w:val="24"/>
        </w:rPr>
      </w:pPr>
      <w:r>
        <w:rPr>
          <w:rFonts w:ascii="Times New Roman" w:hAnsi="Times New Roman" w:cs="Times New Roman"/>
          <w:sz w:val="24"/>
          <w:szCs w:val="24"/>
        </w:rPr>
        <w:t>SUBMISSIONS OF SIMILAR WORK</w:t>
      </w:r>
    </w:p>
    <w:p w14:paraId="081644AE" w14:textId="77777777" w:rsidR="003F5C25" w:rsidRDefault="003F5C25" w:rsidP="00CD3117">
      <w:pPr>
        <w:spacing w:line="240" w:lineRule="auto"/>
        <w:rPr>
          <w:rFonts w:ascii="Times New Roman" w:hAnsi="Times New Roman" w:cs="Times New Roman"/>
          <w:sz w:val="24"/>
          <w:szCs w:val="24"/>
        </w:rPr>
      </w:pPr>
    </w:p>
    <w:p w14:paraId="595570CC" w14:textId="77777777" w:rsidR="00023765" w:rsidRDefault="003F5C25" w:rsidP="00CD3117">
      <w:pPr>
        <w:spacing w:line="240" w:lineRule="auto"/>
        <w:rPr>
          <w:rFonts w:ascii="Times New Roman" w:hAnsi="Times New Roman" w:cs="Times New Roman"/>
          <w:b/>
          <w:sz w:val="24"/>
          <w:szCs w:val="24"/>
        </w:rPr>
      </w:pPr>
      <w:r>
        <w:rPr>
          <w:rFonts w:ascii="Times New Roman" w:hAnsi="Times New Roman" w:cs="Times New Roman"/>
          <w:sz w:val="24"/>
          <w:szCs w:val="24"/>
        </w:rPr>
        <w:t>None</w:t>
      </w:r>
      <w:r w:rsidR="00023765">
        <w:rPr>
          <w:rFonts w:ascii="Times New Roman" w:hAnsi="Times New Roman" w:cs="Times New Roman"/>
          <w:b/>
          <w:sz w:val="24"/>
          <w:szCs w:val="24"/>
        </w:rPr>
        <w:br w:type="page"/>
      </w:r>
    </w:p>
    <w:p w14:paraId="3DD514AE" w14:textId="337A26E8" w:rsidR="0047723F" w:rsidRPr="00673B13" w:rsidRDefault="0047723F" w:rsidP="00CD3117">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ABSTRACT</w:t>
      </w:r>
      <w:r w:rsidR="00673B13">
        <w:rPr>
          <w:rFonts w:ascii="Times New Roman" w:hAnsi="Times New Roman" w:cs="Times New Roman"/>
          <w:b/>
          <w:sz w:val="24"/>
          <w:szCs w:val="24"/>
        </w:rPr>
        <w:t xml:space="preserve"> </w:t>
      </w:r>
      <w:r w:rsidR="00673B13">
        <w:rPr>
          <w:rFonts w:ascii="Times New Roman" w:hAnsi="Times New Roman" w:cs="Times New Roman"/>
          <w:sz w:val="24"/>
          <w:szCs w:val="24"/>
        </w:rPr>
        <w:t>(1</w:t>
      </w:r>
      <w:ins w:id="0" w:author="Timothy Laux" w:date="2018-02-10T18:02:00Z">
        <w:r w:rsidR="00A355EB">
          <w:rPr>
            <w:rFonts w:ascii="Times New Roman" w:hAnsi="Times New Roman" w:cs="Times New Roman"/>
            <w:sz w:val="24"/>
            <w:szCs w:val="24"/>
          </w:rPr>
          <w:t>60</w:t>
        </w:r>
      </w:ins>
      <w:del w:id="1" w:author="Timothy Laux" w:date="2018-02-10T18:02:00Z">
        <w:r w:rsidR="000D01A4" w:rsidDel="00A355EB">
          <w:rPr>
            <w:rFonts w:ascii="Times New Roman" w:hAnsi="Times New Roman" w:cs="Times New Roman"/>
            <w:sz w:val="24"/>
            <w:szCs w:val="24"/>
          </w:rPr>
          <w:delText>49</w:delText>
        </w:r>
      </w:del>
      <w:r w:rsidR="00673B13">
        <w:rPr>
          <w:rFonts w:ascii="Times New Roman" w:hAnsi="Times New Roman" w:cs="Times New Roman"/>
          <w:sz w:val="24"/>
          <w:szCs w:val="24"/>
        </w:rPr>
        <w:t xml:space="preserve"> words)</w:t>
      </w:r>
    </w:p>
    <w:p w14:paraId="3287377F" w14:textId="77777777" w:rsidR="0047723F" w:rsidRDefault="0047723F" w:rsidP="00CD3117">
      <w:pPr>
        <w:spacing w:line="240" w:lineRule="auto"/>
        <w:rPr>
          <w:rFonts w:ascii="Times New Roman" w:hAnsi="Times New Roman" w:cs="Times New Roman"/>
          <w:b/>
          <w:sz w:val="24"/>
          <w:szCs w:val="24"/>
        </w:rPr>
      </w:pPr>
    </w:p>
    <w:p w14:paraId="0868C647" w14:textId="4D6FA4F7" w:rsidR="00EE6355" w:rsidRDefault="0047723F"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The Pre-Conception and Pre-Natal Diagnostic Techniques Act </w:t>
      </w:r>
      <w:r w:rsidR="00673B13">
        <w:rPr>
          <w:rFonts w:ascii="Times New Roman" w:hAnsi="Times New Roman" w:cs="Times New Roman"/>
          <w:sz w:val="24"/>
          <w:szCs w:val="24"/>
        </w:rPr>
        <w:t>was</w:t>
      </w:r>
      <w:r w:rsidRPr="00250AFF">
        <w:rPr>
          <w:rFonts w:ascii="Times New Roman" w:hAnsi="Times New Roman" w:cs="Times New Roman"/>
          <w:sz w:val="24"/>
          <w:szCs w:val="24"/>
        </w:rPr>
        <w:t xml:space="preserve"> written to prevent </w:t>
      </w:r>
      <w:del w:id="2" w:author="Timothy Laux" w:date="2018-02-14T11:44:00Z">
        <w:r w:rsidRPr="00250AFF" w:rsidDel="005039C4">
          <w:rPr>
            <w:rFonts w:ascii="Times New Roman" w:hAnsi="Times New Roman" w:cs="Times New Roman"/>
            <w:sz w:val="24"/>
            <w:szCs w:val="24"/>
          </w:rPr>
          <w:delText xml:space="preserve">a number of </w:delText>
        </w:r>
      </w:del>
      <w:r w:rsidRPr="00250AFF">
        <w:rPr>
          <w:rFonts w:ascii="Times New Roman" w:hAnsi="Times New Roman" w:cs="Times New Roman"/>
          <w:sz w:val="24"/>
          <w:szCs w:val="24"/>
        </w:rPr>
        <w:t xml:space="preserve">societally unacceptable harms including intentional </w:t>
      </w:r>
      <w:ins w:id="3" w:author="Timothy Laux" w:date="2018-02-08T15:32:00Z">
        <w:r w:rsidR="005F587A">
          <w:rPr>
            <w:rFonts w:ascii="Times New Roman" w:hAnsi="Times New Roman" w:cs="Times New Roman"/>
            <w:sz w:val="24"/>
            <w:szCs w:val="24"/>
          </w:rPr>
          <w:t>sex selection</w:t>
        </w:r>
      </w:ins>
      <w:del w:id="4" w:author="Timothy Laux" w:date="2018-02-08T15:32:00Z">
        <w:r w:rsidRPr="00250AFF" w:rsidDel="005F587A">
          <w:rPr>
            <w:rFonts w:ascii="Times New Roman" w:hAnsi="Times New Roman" w:cs="Times New Roman"/>
            <w:sz w:val="24"/>
            <w:szCs w:val="24"/>
          </w:rPr>
          <w:delText>abortion of female fetuses due to sex</w:delText>
        </w:r>
      </w:del>
      <w:r w:rsidRPr="00250AFF">
        <w:rPr>
          <w:rFonts w:ascii="Times New Roman" w:hAnsi="Times New Roman" w:cs="Times New Roman"/>
          <w:sz w:val="24"/>
          <w:szCs w:val="24"/>
        </w:rPr>
        <w:t xml:space="preserve">. </w:t>
      </w:r>
      <w:r w:rsidR="00EE6355">
        <w:rPr>
          <w:rFonts w:ascii="Times New Roman" w:hAnsi="Times New Roman" w:cs="Times New Roman"/>
          <w:sz w:val="24"/>
          <w:szCs w:val="24"/>
        </w:rPr>
        <w:t>Th</w:t>
      </w:r>
      <w:r w:rsidRPr="00250AFF">
        <w:rPr>
          <w:rFonts w:ascii="Times New Roman" w:hAnsi="Times New Roman" w:cs="Times New Roman"/>
          <w:sz w:val="24"/>
          <w:szCs w:val="24"/>
        </w:rPr>
        <w:t xml:space="preserve">e pragmatism required to enforce this law has </w:t>
      </w:r>
      <w:del w:id="5" w:author="Timothy Laux" w:date="2018-02-14T11:47:00Z">
        <w:r w:rsidRPr="00250AFF" w:rsidDel="005039C4">
          <w:rPr>
            <w:rFonts w:ascii="Times New Roman" w:hAnsi="Times New Roman" w:cs="Times New Roman"/>
            <w:sz w:val="24"/>
            <w:szCs w:val="24"/>
          </w:rPr>
          <w:delText xml:space="preserve">had </w:delText>
        </w:r>
      </w:del>
      <w:r w:rsidRPr="00250AFF">
        <w:rPr>
          <w:rFonts w:ascii="Times New Roman" w:hAnsi="Times New Roman" w:cs="Times New Roman"/>
          <w:sz w:val="24"/>
          <w:szCs w:val="24"/>
        </w:rPr>
        <w:t>profound effects on the abil</w:t>
      </w:r>
      <w:r w:rsidR="006C6B5E">
        <w:rPr>
          <w:rFonts w:ascii="Times New Roman" w:hAnsi="Times New Roman" w:cs="Times New Roman"/>
          <w:sz w:val="24"/>
          <w:szCs w:val="24"/>
        </w:rPr>
        <w:t xml:space="preserve">ity of rural Indians to access </w:t>
      </w:r>
      <w:r w:rsidRPr="00250AFF">
        <w:rPr>
          <w:rFonts w:ascii="Times New Roman" w:hAnsi="Times New Roman" w:cs="Times New Roman"/>
          <w:sz w:val="24"/>
          <w:szCs w:val="24"/>
        </w:rPr>
        <w:t>diagnostic ultrasonography</w:t>
      </w:r>
      <w:r w:rsidR="00EE6355">
        <w:rPr>
          <w:rFonts w:ascii="Times New Roman" w:hAnsi="Times New Roman" w:cs="Times New Roman"/>
          <w:sz w:val="24"/>
          <w:szCs w:val="24"/>
        </w:rPr>
        <w:t xml:space="preserve">. In so doing, it </w:t>
      </w:r>
      <w:r w:rsidRPr="00250AFF">
        <w:rPr>
          <w:rFonts w:ascii="Times New Roman" w:hAnsi="Times New Roman" w:cs="Times New Roman"/>
          <w:sz w:val="24"/>
          <w:szCs w:val="24"/>
        </w:rPr>
        <w:t xml:space="preserve">may have </w:t>
      </w:r>
      <w:del w:id="6" w:author="Timothy Laux" w:date="2018-02-14T11:48:00Z">
        <w:r w:rsidRPr="00250AFF" w:rsidDel="005039C4">
          <w:rPr>
            <w:rFonts w:ascii="Times New Roman" w:hAnsi="Times New Roman" w:cs="Times New Roman"/>
            <w:sz w:val="24"/>
            <w:szCs w:val="24"/>
          </w:rPr>
          <w:delText xml:space="preserve">even </w:delText>
        </w:r>
      </w:del>
      <w:r w:rsidRPr="00250AFF">
        <w:rPr>
          <w:rFonts w:ascii="Times New Roman" w:hAnsi="Times New Roman" w:cs="Times New Roman"/>
          <w:sz w:val="24"/>
          <w:szCs w:val="24"/>
        </w:rPr>
        <w:t xml:space="preserve">inadvertently placed a heavier burden on the poorest and worsened health inequity in India creating serious </w:t>
      </w:r>
      <w:ins w:id="7" w:author="Timothy Laux" w:date="2018-02-08T15:32:00Z">
        <w:r w:rsidR="005F587A">
          <w:rPr>
            <w:rFonts w:ascii="Times New Roman" w:hAnsi="Times New Roman" w:cs="Times New Roman"/>
            <w:sz w:val="24"/>
            <w:szCs w:val="24"/>
          </w:rPr>
          <w:t xml:space="preserve">ethical and </w:t>
        </w:r>
      </w:ins>
      <w:r w:rsidRPr="00250AFF">
        <w:rPr>
          <w:rFonts w:ascii="Times New Roman" w:hAnsi="Times New Roman" w:cs="Times New Roman"/>
          <w:sz w:val="24"/>
          <w:szCs w:val="24"/>
        </w:rPr>
        <w:t xml:space="preserve">justice concerns. </w:t>
      </w:r>
    </w:p>
    <w:p w14:paraId="368B3BAE" w14:textId="77777777" w:rsidR="00CD3117" w:rsidRDefault="00CD3117" w:rsidP="00CD3117">
      <w:pPr>
        <w:spacing w:line="240" w:lineRule="auto"/>
        <w:ind w:firstLine="720"/>
        <w:rPr>
          <w:rFonts w:ascii="Times New Roman" w:hAnsi="Times New Roman" w:cs="Times New Roman"/>
          <w:sz w:val="24"/>
          <w:szCs w:val="24"/>
        </w:rPr>
      </w:pPr>
    </w:p>
    <w:p w14:paraId="167D4A4B" w14:textId="3798D5F3" w:rsidR="0047723F" w:rsidRPr="00250AFF" w:rsidRDefault="0047723F"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It is time to re-examine and update </w:t>
      </w:r>
      <w:r w:rsidR="00EE6355">
        <w:rPr>
          <w:rFonts w:ascii="Times New Roman" w:hAnsi="Times New Roman" w:cs="Times New Roman"/>
          <w:sz w:val="24"/>
          <w:szCs w:val="24"/>
        </w:rPr>
        <w:t>the</w:t>
      </w:r>
      <w:r w:rsidRPr="00250AFF">
        <w:rPr>
          <w:rFonts w:ascii="Times New Roman" w:hAnsi="Times New Roman" w:cs="Times New Roman"/>
          <w:sz w:val="24"/>
          <w:szCs w:val="24"/>
        </w:rPr>
        <w:t xml:space="preserve"> law such that diagnostic ultrasonography can be w</w:t>
      </w:r>
      <w:r>
        <w:rPr>
          <w:rFonts w:ascii="Times New Roman" w:hAnsi="Times New Roman" w:cs="Times New Roman"/>
          <w:sz w:val="24"/>
          <w:szCs w:val="24"/>
        </w:rPr>
        <w:t xml:space="preserve">idely available in </w:t>
      </w:r>
      <w:del w:id="8" w:author="Timothy Laux" w:date="2018-02-14T11:48:00Z">
        <w:r w:rsidDel="005039C4">
          <w:rPr>
            <w:rFonts w:ascii="Times New Roman" w:hAnsi="Times New Roman" w:cs="Times New Roman"/>
            <w:sz w:val="24"/>
            <w:szCs w:val="24"/>
          </w:rPr>
          <w:delText>rural India</w:delText>
        </w:r>
      </w:del>
      <w:ins w:id="9" w:author="Timothy Laux" w:date="2018-02-09T12:30:00Z">
        <w:r w:rsidR="00AE051B">
          <w:rPr>
            <w:rFonts w:ascii="Times New Roman" w:hAnsi="Times New Roman" w:cs="Times New Roman"/>
            <w:sz w:val="24"/>
            <w:szCs w:val="24"/>
          </w:rPr>
          <w:t xml:space="preserve">even in the </w:t>
        </w:r>
        <w:r w:rsidR="00A355EB">
          <w:rPr>
            <w:rFonts w:ascii="Times New Roman" w:hAnsi="Times New Roman" w:cs="Times New Roman"/>
            <w:sz w:val="24"/>
            <w:szCs w:val="24"/>
          </w:rPr>
          <w:t xml:space="preserve">most peripheral primary health </w:t>
        </w:r>
        <w:r w:rsidR="00AE051B">
          <w:rPr>
            <w:rFonts w:ascii="Times New Roman" w:hAnsi="Times New Roman" w:cs="Times New Roman"/>
            <w:sz w:val="24"/>
            <w:szCs w:val="24"/>
          </w:rPr>
          <w:t>and community health centers</w:t>
        </w:r>
      </w:ins>
      <w:r>
        <w:rPr>
          <w:rFonts w:ascii="Times New Roman" w:hAnsi="Times New Roman" w:cs="Times New Roman"/>
          <w:sz w:val="24"/>
          <w:szCs w:val="24"/>
        </w:rPr>
        <w:t>.</w:t>
      </w:r>
      <w:r w:rsidRPr="00250AFF">
        <w:rPr>
          <w:rFonts w:ascii="Times New Roman" w:hAnsi="Times New Roman" w:cs="Times New Roman"/>
          <w:sz w:val="24"/>
          <w:szCs w:val="24"/>
        </w:rPr>
        <w:t xml:space="preserve"> </w:t>
      </w:r>
      <w:r w:rsidR="00EE6355">
        <w:rPr>
          <w:rFonts w:ascii="Times New Roman" w:hAnsi="Times New Roman" w:cs="Times New Roman"/>
          <w:sz w:val="24"/>
          <w:szCs w:val="24"/>
        </w:rPr>
        <w:t>Shorter, more widely available ultrasonography training courses should be offered; co</w:t>
      </w:r>
      <w:r w:rsidR="000D01A4">
        <w:rPr>
          <w:rFonts w:ascii="Times New Roman" w:hAnsi="Times New Roman" w:cs="Times New Roman"/>
          <w:sz w:val="24"/>
          <w:szCs w:val="24"/>
        </w:rPr>
        <w:t>llaboration between r</w:t>
      </w:r>
      <w:r w:rsidR="00EE6355">
        <w:rPr>
          <w:rFonts w:ascii="Times New Roman" w:hAnsi="Times New Roman" w:cs="Times New Roman"/>
          <w:sz w:val="24"/>
          <w:szCs w:val="24"/>
        </w:rPr>
        <w:t xml:space="preserve">adiologists and rural practitioners </w:t>
      </w:r>
      <w:ins w:id="10" w:author="Timothy Laux" w:date="2018-02-14T11:48:00Z">
        <w:r w:rsidR="005039C4">
          <w:rPr>
            <w:rFonts w:ascii="Times New Roman" w:hAnsi="Times New Roman" w:cs="Times New Roman"/>
            <w:sz w:val="24"/>
            <w:szCs w:val="24"/>
          </w:rPr>
          <w:t>and</w:t>
        </w:r>
      </w:ins>
      <w:del w:id="11" w:author="Timothy Laux" w:date="2018-02-14T11:48:00Z">
        <w:r w:rsidR="00EE6355" w:rsidDel="005039C4">
          <w:rPr>
            <w:rFonts w:ascii="Times New Roman" w:hAnsi="Times New Roman" w:cs="Times New Roman"/>
            <w:sz w:val="24"/>
            <w:szCs w:val="24"/>
          </w:rPr>
          <w:delText>/</w:delText>
        </w:r>
      </w:del>
      <w:r w:rsidR="00EE6355">
        <w:rPr>
          <w:rFonts w:ascii="Times New Roman" w:hAnsi="Times New Roman" w:cs="Times New Roman"/>
          <w:sz w:val="24"/>
          <w:szCs w:val="24"/>
        </w:rPr>
        <w:t xml:space="preserve"> facilities should be encouraged. Finally, modern ultrasound machines can carefully record all images</w:t>
      </w:r>
      <w:ins w:id="12" w:author="Timothy Laux" w:date="2018-02-08T15:33:00Z">
        <w:r w:rsidR="005F587A">
          <w:rPr>
            <w:rFonts w:ascii="Times New Roman" w:hAnsi="Times New Roman" w:cs="Times New Roman"/>
            <w:sz w:val="24"/>
            <w:szCs w:val="24"/>
          </w:rPr>
          <w:t xml:space="preserve"> via a “silent observer” modality</w:t>
        </w:r>
      </w:ins>
      <w:r w:rsidR="00EE6355">
        <w:rPr>
          <w:rFonts w:ascii="Times New Roman" w:hAnsi="Times New Roman" w:cs="Times New Roman"/>
          <w:sz w:val="24"/>
          <w:szCs w:val="24"/>
        </w:rPr>
        <w:t>.</w:t>
      </w:r>
      <w:ins w:id="13" w:author="Timothy Laux" w:date="2018-02-08T15:33:00Z">
        <w:r w:rsidR="005F587A">
          <w:rPr>
            <w:rFonts w:ascii="Times New Roman" w:hAnsi="Times New Roman" w:cs="Times New Roman"/>
            <w:sz w:val="24"/>
            <w:szCs w:val="24"/>
          </w:rPr>
          <w:t xml:space="preserve"> With some modifications to previously </w:t>
        </w:r>
      </w:ins>
      <w:ins w:id="14" w:author="Timothy Laux" w:date="2018-02-08T15:34:00Z">
        <w:r w:rsidR="005F587A">
          <w:rPr>
            <w:rFonts w:ascii="Times New Roman" w:hAnsi="Times New Roman" w:cs="Times New Roman"/>
            <w:sz w:val="24"/>
            <w:szCs w:val="24"/>
          </w:rPr>
          <w:t>used silent observer modalities, t</w:t>
        </w:r>
      </w:ins>
      <w:del w:id="15" w:author="Timothy Laux" w:date="2018-02-08T15:34:00Z">
        <w:r w:rsidR="00EE6355" w:rsidDel="005F587A">
          <w:rPr>
            <w:rFonts w:ascii="Times New Roman" w:hAnsi="Times New Roman" w:cs="Times New Roman"/>
            <w:sz w:val="24"/>
            <w:szCs w:val="24"/>
          </w:rPr>
          <w:delText xml:space="preserve"> T</w:delText>
        </w:r>
      </w:del>
      <w:r w:rsidR="00EE6355">
        <w:rPr>
          <w:rFonts w:ascii="Times New Roman" w:hAnsi="Times New Roman" w:cs="Times New Roman"/>
          <w:sz w:val="24"/>
          <w:szCs w:val="24"/>
        </w:rPr>
        <w:t xml:space="preserve">his </w:t>
      </w:r>
      <w:ins w:id="16" w:author="Timothy Laux" w:date="2018-02-08T15:35:00Z">
        <w:r w:rsidR="005F587A">
          <w:rPr>
            <w:rFonts w:ascii="Times New Roman" w:hAnsi="Times New Roman" w:cs="Times New Roman"/>
            <w:sz w:val="24"/>
            <w:szCs w:val="24"/>
          </w:rPr>
          <w:t xml:space="preserve">technology </w:t>
        </w:r>
      </w:ins>
      <w:del w:id="17" w:author="Timothy Laux" w:date="2018-02-08T15:35:00Z">
        <w:r w:rsidR="00EE6355" w:rsidDel="005F587A">
          <w:rPr>
            <w:rFonts w:ascii="Times New Roman" w:hAnsi="Times New Roman" w:cs="Times New Roman"/>
            <w:sz w:val="24"/>
            <w:szCs w:val="24"/>
          </w:rPr>
          <w:delText xml:space="preserve">reality </w:delText>
        </w:r>
      </w:del>
      <w:del w:id="18" w:author="Timothy Laux" w:date="2018-02-08T15:34:00Z">
        <w:r w:rsidR="00EE6355" w:rsidDel="005F587A">
          <w:rPr>
            <w:rFonts w:ascii="Times New Roman" w:hAnsi="Times New Roman" w:cs="Times New Roman"/>
            <w:sz w:val="24"/>
            <w:szCs w:val="24"/>
          </w:rPr>
          <w:delText>offers the new regulatory promise of a “silent observer</w:delText>
        </w:r>
        <w:r w:rsidR="00673B13" w:rsidDel="005F587A">
          <w:rPr>
            <w:rFonts w:ascii="Times New Roman" w:hAnsi="Times New Roman" w:cs="Times New Roman"/>
            <w:sz w:val="24"/>
            <w:szCs w:val="24"/>
          </w:rPr>
          <w:delText>,</w:delText>
        </w:r>
        <w:r w:rsidR="00EE6355" w:rsidDel="005F587A">
          <w:rPr>
            <w:rFonts w:ascii="Times New Roman" w:hAnsi="Times New Roman" w:cs="Times New Roman"/>
            <w:sz w:val="24"/>
            <w:szCs w:val="24"/>
          </w:rPr>
          <w:delText xml:space="preserve">” </w:delText>
        </w:r>
      </w:del>
      <w:r w:rsidR="00EE6355">
        <w:rPr>
          <w:rFonts w:ascii="Times New Roman" w:hAnsi="Times New Roman" w:cs="Times New Roman"/>
          <w:sz w:val="24"/>
          <w:szCs w:val="24"/>
        </w:rPr>
        <w:t>allow</w:t>
      </w:r>
      <w:ins w:id="19" w:author="Timothy Laux" w:date="2018-02-08T15:34:00Z">
        <w:r w:rsidR="005F587A">
          <w:rPr>
            <w:rFonts w:ascii="Times New Roman" w:hAnsi="Times New Roman" w:cs="Times New Roman"/>
            <w:sz w:val="24"/>
            <w:szCs w:val="24"/>
          </w:rPr>
          <w:t>s</w:t>
        </w:r>
      </w:ins>
      <w:del w:id="20" w:author="Timothy Laux" w:date="2018-02-08T15:34:00Z">
        <w:r w:rsidR="00EE6355" w:rsidDel="005F587A">
          <w:rPr>
            <w:rFonts w:ascii="Times New Roman" w:hAnsi="Times New Roman" w:cs="Times New Roman"/>
            <w:sz w:val="24"/>
            <w:szCs w:val="24"/>
          </w:rPr>
          <w:delText>ing</w:delText>
        </w:r>
      </w:del>
      <w:r w:rsidR="00EE6355">
        <w:rPr>
          <w:rFonts w:ascii="Times New Roman" w:hAnsi="Times New Roman" w:cs="Times New Roman"/>
          <w:sz w:val="24"/>
          <w:szCs w:val="24"/>
        </w:rPr>
        <w:t xml:space="preserve"> both </w:t>
      </w:r>
      <w:del w:id="21" w:author="Timothy Laux" w:date="2018-02-08T15:34:00Z">
        <w:r w:rsidR="00EE6355" w:rsidDel="005F587A">
          <w:rPr>
            <w:rFonts w:ascii="Times New Roman" w:hAnsi="Times New Roman" w:cs="Times New Roman"/>
            <w:sz w:val="24"/>
            <w:szCs w:val="24"/>
          </w:rPr>
          <w:delText xml:space="preserve">for </w:delText>
        </w:r>
      </w:del>
      <w:r w:rsidR="00EE6355">
        <w:rPr>
          <w:rFonts w:ascii="Times New Roman" w:hAnsi="Times New Roman" w:cs="Times New Roman"/>
          <w:sz w:val="24"/>
          <w:szCs w:val="24"/>
        </w:rPr>
        <w:t xml:space="preserve">greater access but also better policing of potential misuse of ultrasound technology. </w:t>
      </w:r>
    </w:p>
    <w:p w14:paraId="5F97EF0B" w14:textId="77777777" w:rsidR="0047723F" w:rsidRDefault="0047723F" w:rsidP="00CD3117">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2BA63FE" w14:textId="77777777" w:rsidR="0047723F" w:rsidRDefault="0047723F" w:rsidP="00CD3117">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MAIN ARTICLE </w:t>
      </w:r>
    </w:p>
    <w:p w14:paraId="239AEFCD" w14:textId="16691119" w:rsidR="00C45CD9" w:rsidRPr="00250AFF" w:rsidRDefault="00E16A92" w:rsidP="00CD3117">
      <w:pPr>
        <w:spacing w:line="240" w:lineRule="auto"/>
        <w:rPr>
          <w:rFonts w:ascii="Times New Roman" w:hAnsi="Times New Roman" w:cs="Times New Roman"/>
          <w:b/>
          <w:sz w:val="24"/>
          <w:szCs w:val="24"/>
        </w:rPr>
      </w:pPr>
      <w:r w:rsidRPr="00250AFF">
        <w:rPr>
          <w:rFonts w:ascii="Times New Roman" w:hAnsi="Times New Roman" w:cs="Times New Roman"/>
          <w:b/>
          <w:sz w:val="24"/>
          <w:szCs w:val="24"/>
        </w:rPr>
        <w:t xml:space="preserve">Introduction </w:t>
      </w:r>
      <w:r w:rsidR="004C56CC" w:rsidRPr="00250AFF">
        <w:rPr>
          <w:rFonts w:ascii="Times New Roman" w:hAnsi="Times New Roman" w:cs="Times New Roman"/>
          <w:b/>
          <w:sz w:val="24"/>
          <w:szCs w:val="24"/>
        </w:rPr>
        <w:t>–</w:t>
      </w:r>
      <w:r w:rsidRPr="00250AFF">
        <w:rPr>
          <w:rFonts w:ascii="Times New Roman" w:hAnsi="Times New Roman" w:cs="Times New Roman"/>
          <w:b/>
          <w:sz w:val="24"/>
          <w:szCs w:val="24"/>
        </w:rPr>
        <w:t xml:space="preserve"> </w:t>
      </w:r>
      <w:r w:rsidR="004C56CC" w:rsidRPr="00250AFF">
        <w:rPr>
          <w:rFonts w:ascii="Times New Roman" w:hAnsi="Times New Roman" w:cs="Times New Roman"/>
          <w:b/>
          <w:sz w:val="24"/>
          <w:szCs w:val="24"/>
        </w:rPr>
        <w:t xml:space="preserve">Laws </w:t>
      </w:r>
      <w:r w:rsidR="00281224" w:rsidRPr="00250AFF">
        <w:rPr>
          <w:rFonts w:ascii="Times New Roman" w:hAnsi="Times New Roman" w:cs="Times New Roman"/>
          <w:b/>
          <w:sz w:val="24"/>
          <w:szCs w:val="24"/>
        </w:rPr>
        <w:t>concerning sex selecti</w:t>
      </w:r>
      <w:ins w:id="22" w:author="Timothy Laux" w:date="2018-02-08T16:01:00Z">
        <w:r w:rsidR="0035746B">
          <w:rPr>
            <w:rFonts w:ascii="Times New Roman" w:hAnsi="Times New Roman" w:cs="Times New Roman"/>
            <w:b/>
            <w:sz w:val="24"/>
            <w:szCs w:val="24"/>
          </w:rPr>
          <w:t>on</w:t>
        </w:r>
      </w:ins>
      <w:del w:id="23" w:author="Timothy Laux" w:date="2018-02-08T16:01:00Z">
        <w:r w:rsidR="00281224" w:rsidRPr="00250AFF" w:rsidDel="0035746B">
          <w:rPr>
            <w:rFonts w:ascii="Times New Roman" w:hAnsi="Times New Roman" w:cs="Times New Roman"/>
            <w:b/>
            <w:sz w:val="24"/>
            <w:szCs w:val="24"/>
          </w:rPr>
          <w:delText>ve a</w:delText>
        </w:r>
        <w:r w:rsidR="004C56CC" w:rsidRPr="00250AFF" w:rsidDel="0035746B">
          <w:rPr>
            <w:rFonts w:ascii="Times New Roman" w:hAnsi="Times New Roman" w:cs="Times New Roman"/>
            <w:b/>
            <w:sz w:val="24"/>
            <w:szCs w:val="24"/>
          </w:rPr>
          <w:delText xml:space="preserve">bortions </w:delText>
        </w:r>
        <w:r w:rsidR="00281224" w:rsidRPr="00250AFF" w:rsidDel="0035746B">
          <w:rPr>
            <w:rFonts w:ascii="Times New Roman" w:hAnsi="Times New Roman" w:cs="Times New Roman"/>
            <w:b/>
            <w:sz w:val="24"/>
            <w:szCs w:val="24"/>
          </w:rPr>
          <w:delText>and female feticide</w:delText>
        </w:r>
      </w:del>
    </w:p>
    <w:p w14:paraId="09EE4DDD" w14:textId="77777777" w:rsidR="00266D84"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162DC837" w14:textId="717F3280" w:rsidR="00266D84" w:rsidRPr="00250AFF" w:rsidDel="0035746B" w:rsidRDefault="00266D84" w:rsidP="002F5C47">
      <w:pPr>
        <w:spacing w:line="240" w:lineRule="auto"/>
        <w:ind w:firstLine="720"/>
        <w:rPr>
          <w:del w:id="24" w:author="Timothy Laux" w:date="2018-02-08T15:54:00Z"/>
          <w:rFonts w:ascii="Times New Roman" w:hAnsi="Times New Roman" w:cs="Times New Roman"/>
          <w:sz w:val="24"/>
          <w:szCs w:val="24"/>
        </w:rPr>
      </w:pPr>
      <w:r w:rsidRPr="00250AFF">
        <w:rPr>
          <w:rFonts w:ascii="Times New Roman" w:hAnsi="Times New Roman" w:cs="Times New Roman"/>
          <w:sz w:val="24"/>
          <w:szCs w:val="24"/>
        </w:rPr>
        <w:t>In 1994, India passed the Pre-Natal Diagnostic Techniques (Regulation and Prevention of Misuse) Act (PNDT). This law was a further extension of regional laws previously passed banning the use of amniocentesis or chorion</w:t>
      </w:r>
      <w:r w:rsidR="00637985" w:rsidRPr="00250AFF">
        <w:rPr>
          <w:rFonts w:ascii="Times New Roman" w:hAnsi="Times New Roman" w:cs="Times New Roman"/>
          <w:sz w:val="24"/>
          <w:szCs w:val="24"/>
        </w:rPr>
        <w:t>ic</w:t>
      </w:r>
      <w:r w:rsidRPr="00250AFF">
        <w:rPr>
          <w:rFonts w:ascii="Times New Roman" w:hAnsi="Times New Roman" w:cs="Times New Roman"/>
          <w:sz w:val="24"/>
          <w:szCs w:val="24"/>
        </w:rPr>
        <w:t xml:space="preserve"> vill</w:t>
      </w:r>
      <w:r w:rsidR="00637985" w:rsidRPr="00250AFF">
        <w:rPr>
          <w:rFonts w:ascii="Times New Roman" w:hAnsi="Times New Roman" w:cs="Times New Roman"/>
          <w:sz w:val="24"/>
          <w:szCs w:val="24"/>
        </w:rPr>
        <w:t xml:space="preserve">us </w:t>
      </w:r>
      <w:r w:rsidRPr="00250AFF">
        <w:rPr>
          <w:rFonts w:ascii="Times New Roman" w:hAnsi="Times New Roman" w:cs="Times New Roman"/>
          <w:sz w:val="24"/>
          <w:szCs w:val="24"/>
        </w:rPr>
        <w:t>biopsy for sex selection in response to the skewed male:</w:t>
      </w:r>
      <w:r w:rsidR="000002F1">
        <w:rPr>
          <w:rFonts w:ascii="Times New Roman" w:hAnsi="Times New Roman" w:cs="Times New Roman"/>
          <w:sz w:val="24"/>
          <w:szCs w:val="24"/>
        </w:rPr>
        <w:t xml:space="preserve"> </w:t>
      </w:r>
      <w:r w:rsidRPr="00250AFF">
        <w:rPr>
          <w:rFonts w:ascii="Times New Roman" w:hAnsi="Times New Roman" w:cs="Times New Roman"/>
          <w:sz w:val="24"/>
          <w:szCs w:val="24"/>
        </w:rPr>
        <w:t xml:space="preserve">female sex ratios seen in many parts of India </w:t>
      </w:r>
      <w:r w:rsidRPr="00250AFF">
        <w:rPr>
          <w:rFonts w:ascii="Times New Roman" w:hAnsi="Times New Roman" w:cs="Times New Roman"/>
          <w:sz w:val="24"/>
          <w:szCs w:val="24"/>
        </w:rPr>
        <w:fldChar w:fldCharType="begin"/>
      </w:r>
      <w:r w:rsidRPr="00250AFF">
        <w:rPr>
          <w:rFonts w:ascii="Times New Roman" w:hAnsi="Times New Roman" w:cs="Times New Roman"/>
          <w:sz w:val="24"/>
          <w:szCs w:val="24"/>
        </w:rPr>
        <w:instrText xml:space="preserve"> ADDIN EN.CITE &lt;EndNote&gt;&lt;Cite&gt;&lt;Author&gt;Kalantry&lt;/Author&gt;&lt;RecNum&gt;329&lt;/RecNum&gt;&lt;DisplayText&gt;(1, 2)&lt;/DisplayText&gt;&lt;record&gt;&lt;rec-number&gt;329&lt;/rec-number&gt;&lt;foreign-keys&gt;&lt;key app="EN" db-id="eeed9x5z80ssxpe9ed9vvtsfv0dt9vtexdzp" timestamp="1510260046"&gt;329&lt;/key&gt;&lt;/foreign-keys&gt;&lt;ref-type name="Journal Article"&gt;17&lt;/ref-type&gt;&lt;contributors&gt;&lt;authors&gt;&lt;author&gt;Sital Kalantry&lt;/author&gt;&lt;/authors&gt;&lt;/contributors&gt;&lt;titles&gt;&lt;title&gt;Sex Selection in the United States and India: A Contextualist Feminist Approach&lt;/title&gt;&lt;secondary-title&gt;UCLA Journal of International Law and Foreign Affairs&lt;/secondary-title&gt;&lt;/titles&gt;&lt;periodical&gt;&lt;full-title&gt;UCLA Journal of International Law and Foreign Affairs&lt;/full-title&gt;&lt;/periodical&gt;&lt;volume&gt;Fall 2013&lt;/volume&gt;&lt;dates&gt;&lt;/dates&gt;&lt;urls&gt;&lt;/urls&gt;&lt;/record&gt;&lt;/Cite&gt;&lt;Cite&gt;&lt;Author&gt;Mallapur&lt;/Author&gt;&lt;RecNum&gt;330&lt;/RecNum&gt;&lt;record&gt;&lt;rec-number&gt;330&lt;/rec-number&gt;&lt;foreign-keys&gt;&lt;key app="EN" db-id="eeed9x5z80ssxpe9ed9vvtsfv0dt9vtexdzp" timestamp="1510260236"&gt;330&lt;/key&gt;&lt;/foreign-keys&gt;&lt;ref-type name="Newspaper Article"&gt;23&lt;/ref-type&gt;&lt;contributors&gt;&lt;authors&gt;&lt;author&gt;Chaitanya Mallapur&lt;/author&gt;&lt;/authors&gt;&lt;/contributors&gt;&lt;titles&gt;&lt;title&gt;More Male Foeticides than Female: Dovt. Data Indicate Vast Under-reporting&lt;/title&gt;&lt;secondary-title&gt;IndiaSpend&lt;/secondary-title&gt;&lt;/titles&gt;&lt;dates&gt;&lt;pub-dates&gt;&lt;date&gt;August 30, 2016&lt;/date&gt;&lt;/pub-dates&gt;&lt;/dates&gt;&lt;urls&gt;&lt;related-urls&gt;&lt;url&gt;http://www.indiaspend.com/cover-story/more-male-foeticides-than-female-govt-data-indicate-vast-under-reporting-94517&lt;/url&gt;&lt;/related-urls&gt;&lt;/urls&gt;&lt;/record&gt;&lt;/Cite&gt;&lt;/EndNote&gt;</w:instrText>
      </w:r>
      <w:r w:rsidRPr="00250AFF">
        <w:rPr>
          <w:rFonts w:ascii="Times New Roman" w:hAnsi="Times New Roman" w:cs="Times New Roman"/>
          <w:sz w:val="24"/>
          <w:szCs w:val="24"/>
        </w:rPr>
        <w:fldChar w:fldCharType="separate"/>
      </w:r>
      <w:r w:rsidRPr="00250AFF">
        <w:rPr>
          <w:rFonts w:ascii="Times New Roman" w:hAnsi="Times New Roman" w:cs="Times New Roman"/>
          <w:noProof/>
          <w:sz w:val="24"/>
          <w:szCs w:val="24"/>
        </w:rPr>
        <w:t>(1, 2)</w:t>
      </w:r>
      <w:r w:rsidRPr="00250AFF">
        <w:rPr>
          <w:rFonts w:ascii="Times New Roman" w:hAnsi="Times New Roman" w:cs="Times New Roman"/>
          <w:sz w:val="24"/>
          <w:szCs w:val="24"/>
        </w:rPr>
        <w:fldChar w:fldCharType="end"/>
      </w:r>
      <w:r w:rsidRPr="00250AFF">
        <w:rPr>
          <w:rFonts w:ascii="Times New Roman" w:hAnsi="Times New Roman" w:cs="Times New Roman"/>
          <w:sz w:val="24"/>
          <w:szCs w:val="24"/>
        </w:rPr>
        <w:t xml:space="preserve"> and later research which implicated the selective abortion of female fetuses as the most likely driver of </w:t>
      </w:r>
      <w:r w:rsidR="003C0086" w:rsidRPr="00250AFF">
        <w:rPr>
          <w:rFonts w:ascii="Times New Roman" w:hAnsi="Times New Roman" w:cs="Times New Roman"/>
          <w:sz w:val="24"/>
          <w:szCs w:val="24"/>
        </w:rPr>
        <w:t>“</w:t>
      </w:r>
      <w:r w:rsidRPr="00250AFF">
        <w:rPr>
          <w:rFonts w:ascii="Times New Roman" w:hAnsi="Times New Roman" w:cs="Times New Roman"/>
          <w:sz w:val="24"/>
          <w:szCs w:val="24"/>
        </w:rPr>
        <w:t>missing</w:t>
      </w:r>
      <w:r w:rsidR="003C0086" w:rsidRPr="00250AFF">
        <w:rPr>
          <w:rFonts w:ascii="Times New Roman" w:hAnsi="Times New Roman" w:cs="Times New Roman"/>
          <w:sz w:val="24"/>
          <w:szCs w:val="24"/>
        </w:rPr>
        <w:t>”</w:t>
      </w:r>
      <w:r w:rsidRPr="00250AFF">
        <w:rPr>
          <w:rFonts w:ascii="Times New Roman" w:hAnsi="Times New Roman" w:cs="Times New Roman"/>
          <w:sz w:val="24"/>
          <w:szCs w:val="24"/>
        </w:rPr>
        <w:t xml:space="preserve"> annual female births</w:t>
      </w:r>
      <w:r w:rsidR="00416C48" w:rsidRPr="00250AFF">
        <w:rPr>
          <w:rFonts w:ascii="Times New Roman" w:hAnsi="Times New Roman" w:cs="Times New Roman"/>
          <w:sz w:val="24"/>
          <w:szCs w:val="24"/>
        </w:rPr>
        <w:t xml:space="preserve"> </w:t>
      </w:r>
      <w:r w:rsidR="00416C48" w:rsidRPr="00250AFF">
        <w:rPr>
          <w:rFonts w:ascii="Times New Roman" w:hAnsi="Times New Roman" w:cs="Times New Roman"/>
          <w:sz w:val="24"/>
          <w:szCs w:val="24"/>
        </w:rPr>
        <w:fldChar w:fldCharType="begin"/>
      </w:r>
      <w:r w:rsidR="00416C48" w:rsidRPr="00250AFF">
        <w:rPr>
          <w:rFonts w:ascii="Times New Roman" w:hAnsi="Times New Roman" w:cs="Times New Roman"/>
          <w:sz w:val="24"/>
          <w:szCs w:val="24"/>
        </w:rPr>
        <w:instrText xml:space="preserve"> ADDIN EN.CITE &lt;EndNote&gt;&lt;Cite&gt;&lt;Author&gt;Jha&lt;/Author&gt;&lt;Year&gt;2006&lt;/Year&gt;&lt;RecNum&gt;427&lt;/RecNum&gt;&lt;DisplayText&gt;(3)&lt;/DisplayText&gt;&lt;record&gt;&lt;rec-number&gt;427&lt;/rec-number&gt;&lt;foreign-keys&gt;&lt;key app="EN" db-id="eeed9x5z80ssxpe9ed9vvtsfv0dt9vtexdzp" timestamp="1512672901"&gt;427&lt;/key&gt;&lt;/foreign-keys&gt;&lt;ref-type name="Journal Article"&gt;17&lt;/ref-type&gt;&lt;contributors&gt;&lt;authors&gt;&lt;author&gt;Jha, P.&lt;/author&gt;&lt;author&gt;Kumar, R.&lt;/author&gt;&lt;author&gt;Vasa, P.&lt;/author&gt;&lt;author&gt;Dhingra, N.&lt;/author&gt;&lt;author&gt;Thiruchelvam, D.&lt;/author&gt;&lt;author&gt;Moineddin, R.&lt;/author&gt;&lt;/authors&gt;&lt;/contributors&gt;&lt;auth-address&gt;Centre for Global Health Research, St Michael&amp;apos;s Hospital, and Department of Public Health Sciences, Faculty of Medicine, University of Toronto, Toronto, Canada. prabhat.jha@utoronto.ca&lt;/auth-address&gt;&lt;titles&gt;&lt;title&gt;Low female[corrected]-to-male [corrected] sex ratio of children born in India: national survey of 1.1 million households&lt;/title&gt;&lt;secondary-title&gt;Lancet&lt;/secondary-title&gt;&lt;/titles&gt;&lt;periodical&gt;&lt;full-title&gt;Lancet&lt;/full-title&gt;&lt;/periodical&gt;&lt;pages&gt;211-8&lt;/pages&gt;&lt;volume&gt;367&lt;/volume&gt;&lt;number&gt;9506&lt;/number&gt;&lt;keywords&gt;&lt;keyword&gt;Abortion, Induced/*statistics &amp;amp; numerical data&lt;/keyword&gt;&lt;keyword&gt;Birth Order&lt;/keyword&gt;&lt;keyword&gt;Data Collection&lt;/keyword&gt;&lt;keyword&gt;Female&lt;/keyword&gt;&lt;keyword&gt;Fertility&lt;/keyword&gt;&lt;keyword&gt;Humans&lt;/keyword&gt;&lt;keyword&gt;India&lt;/keyword&gt;&lt;keyword&gt;Infant, Newborn&lt;/keyword&gt;&lt;keyword&gt;Logistic Models&lt;/keyword&gt;&lt;keyword&gt;Male&lt;/keyword&gt;&lt;keyword&gt;Pregnancy&lt;/keyword&gt;&lt;keyword&gt;*Sex Preselection&lt;/keyword&gt;&lt;keyword&gt;*Sex Ratio&lt;/keyword&gt;&lt;/keywords&gt;&lt;dates&gt;&lt;year&gt;2006&lt;/year&gt;&lt;pub-dates&gt;&lt;date&gt;Jan 21&lt;/date&gt;&lt;/pub-dates&gt;&lt;/dates&gt;&lt;isbn&gt;1474-547X (Electronic)&amp;#xD;0140-6736 (Linking)&lt;/isbn&gt;&lt;accession-num&gt;16427489&lt;/accession-num&gt;&lt;urls&gt;&lt;related-urls&gt;&lt;url&gt;https://www.ncbi.nlm.nih.gov/pubmed/16427489&lt;/url&gt;&lt;/related-urls&gt;&lt;/urls&gt;&lt;electronic-resource-num&gt;10.1016/S0140-6736(06)67930-0&lt;/electronic-resource-num&gt;&lt;/record&gt;&lt;/Cite&gt;&lt;/EndNote&gt;</w:instrText>
      </w:r>
      <w:r w:rsidR="00416C48" w:rsidRPr="00250AFF">
        <w:rPr>
          <w:rFonts w:ascii="Times New Roman" w:hAnsi="Times New Roman" w:cs="Times New Roman"/>
          <w:sz w:val="24"/>
          <w:szCs w:val="24"/>
        </w:rPr>
        <w:fldChar w:fldCharType="separate"/>
      </w:r>
      <w:r w:rsidR="00416C48" w:rsidRPr="00250AFF">
        <w:rPr>
          <w:rFonts w:ascii="Times New Roman" w:hAnsi="Times New Roman" w:cs="Times New Roman"/>
          <w:noProof/>
          <w:sz w:val="24"/>
          <w:szCs w:val="24"/>
        </w:rPr>
        <w:t>(3)</w:t>
      </w:r>
      <w:r w:rsidR="00416C48" w:rsidRPr="00250AFF">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While this law did not ban the abortion of female fetuses, it banned sex determination of the fetus </w:t>
      </w:r>
      <w:r w:rsidR="0047723F">
        <w:rPr>
          <w:rFonts w:ascii="Times New Roman" w:hAnsi="Times New Roman" w:cs="Times New Roman"/>
          <w:sz w:val="24"/>
          <w:szCs w:val="24"/>
        </w:rPr>
        <w:fldChar w:fldCharType="begin"/>
      </w:r>
      <w:r w:rsidR="0047723F">
        <w:rPr>
          <w:rFonts w:ascii="Times New Roman" w:hAnsi="Times New Roman" w:cs="Times New Roman"/>
          <w:sz w:val="24"/>
          <w:szCs w:val="24"/>
        </w:rPr>
        <w:instrText xml:space="preserve"> ADDIN EN.CITE &lt;EndNote&gt;&lt;Cite&gt;&lt;Author&gt;Kalantry&lt;/Author&gt;&lt;RecNum&gt;329&lt;/RecNum&gt;&lt;DisplayText&gt;(1)&lt;/DisplayText&gt;&lt;record&gt;&lt;rec-number&gt;329&lt;/rec-number&gt;&lt;foreign-keys&gt;&lt;key app="EN" db-id="eeed9x5z80ssxpe9ed9vvtsfv0dt9vtexdzp" timestamp="1510260046"&gt;329&lt;/key&gt;&lt;/foreign-keys&gt;&lt;ref-type name="Journal Article"&gt;17&lt;/ref-type&gt;&lt;contributors&gt;&lt;authors&gt;&lt;author&gt;Sital Kalantry&lt;/author&gt;&lt;/authors&gt;&lt;/contributors&gt;&lt;titles&gt;&lt;title&gt;Sex Selection in the United States and India: A Contextualist Feminist Approach&lt;/title&gt;&lt;secondary-title&gt;UCLA Journal of International Law and Foreign Affairs&lt;/secondary-title&gt;&lt;/titles&gt;&lt;periodical&gt;&lt;full-title&gt;UCLA Journal of International Law and Foreign Affairs&lt;/full-title&gt;&lt;/periodical&gt;&lt;volume&gt;Fall 2013&lt;/volume&gt;&lt;dates&gt;&lt;/dates&gt;&lt;urls&gt;&lt;/urls&gt;&lt;/record&gt;&lt;/Cite&gt;&lt;/EndNote&gt;</w:instrText>
      </w:r>
      <w:r w:rsidR="0047723F">
        <w:rPr>
          <w:rFonts w:ascii="Times New Roman" w:hAnsi="Times New Roman" w:cs="Times New Roman"/>
          <w:sz w:val="24"/>
          <w:szCs w:val="24"/>
        </w:rPr>
        <w:fldChar w:fldCharType="separate"/>
      </w:r>
      <w:r w:rsidR="0047723F">
        <w:rPr>
          <w:rFonts w:ascii="Times New Roman" w:hAnsi="Times New Roman" w:cs="Times New Roman"/>
          <w:noProof/>
          <w:sz w:val="24"/>
          <w:szCs w:val="24"/>
        </w:rPr>
        <w:t>(1)</w:t>
      </w:r>
      <w:r w:rsidR="0047723F">
        <w:rPr>
          <w:rFonts w:ascii="Times New Roman" w:hAnsi="Times New Roman" w:cs="Times New Roman"/>
          <w:sz w:val="24"/>
          <w:szCs w:val="24"/>
        </w:rPr>
        <w:fldChar w:fldCharType="end"/>
      </w:r>
      <w:r w:rsidR="00990AF2" w:rsidRPr="00250AFF">
        <w:rPr>
          <w:rFonts w:ascii="Times New Roman" w:hAnsi="Times New Roman" w:cs="Times New Roman"/>
          <w:sz w:val="24"/>
          <w:szCs w:val="24"/>
        </w:rPr>
        <w:t>, required the registration of all facilities with s</w:t>
      </w:r>
      <w:r w:rsidR="0083523B" w:rsidRPr="00250AFF">
        <w:rPr>
          <w:rFonts w:ascii="Times New Roman" w:hAnsi="Times New Roman" w:cs="Times New Roman"/>
          <w:sz w:val="24"/>
          <w:szCs w:val="24"/>
        </w:rPr>
        <w:t xml:space="preserve">ex determination </w:t>
      </w:r>
      <w:r w:rsidR="00990AF2" w:rsidRPr="00250AFF">
        <w:rPr>
          <w:rFonts w:ascii="Times New Roman" w:hAnsi="Times New Roman" w:cs="Times New Roman"/>
          <w:sz w:val="24"/>
          <w:szCs w:val="24"/>
        </w:rPr>
        <w:t>capabilities, and penalize</w:t>
      </w:r>
      <w:r w:rsidR="0083523B" w:rsidRPr="00250AFF">
        <w:rPr>
          <w:rFonts w:ascii="Times New Roman" w:hAnsi="Times New Roman" w:cs="Times New Roman"/>
          <w:sz w:val="24"/>
          <w:szCs w:val="24"/>
        </w:rPr>
        <w:t>d</w:t>
      </w:r>
      <w:r w:rsidR="00230D9B">
        <w:rPr>
          <w:rFonts w:ascii="Times New Roman" w:hAnsi="Times New Roman" w:cs="Times New Roman"/>
          <w:sz w:val="24"/>
          <w:szCs w:val="24"/>
        </w:rPr>
        <w:t xml:space="preserve"> not only doctors for violating the law but also </w:t>
      </w:r>
      <w:r w:rsidR="00FA1D62">
        <w:rPr>
          <w:rFonts w:ascii="Times New Roman" w:hAnsi="Times New Roman" w:cs="Times New Roman"/>
          <w:sz w:val="24"/>
          <w:szCs w:val="24"/>
        </w:rPr>
        <w:t>th</w:t>
      </w:r>
      <w:r w:rsidR="00B24371">
        <w:rPr>
          <w:rFonts w:ascii="Times New Roman" w:hAnsi="Times New Roman" w:cs="Times New Roman"/>
          <w:sz w:val="24"/>
          <w:szCs w:val="24"/>
        </w:rPr>
        <w:t>e</w:t>
      </w:r>
      <w:r w:rsidR="00990AF2" w:rsidRPr="00250AFF">
        <w:rPr>
          <w:rFonts w:ascii="Times New Roman" w:hAnsi="Times New Roman" w:cs="Times New Roman"/>
          <w:sz w:val="24"/>
          <w:szCs w:val="24"/>
        </w:rPr>
        <w:t xml:space="preserve"> pregnant woman</w:t>
      </w:r>
      <w:r w:rsidR="00230D9B">
        <w:rPr>
          <w:rFonts w:ascii="Times New Roman" w:hAnsi="Times New Roman" w:cs="Times New Roman"/>
          <w:sz w:val="24"/>
          <w:szCs w:val="24"/>
        </w:rPr>
        <w:t xml:space="preserve">’s </w:t>
      </w:r>
      <w:r w:rsidR="00FA1D62">
        <w:rPr>
          <w:rFonts w:ascii="Times New Roman" w:hAnsi="Times New Roman" w:cs="Times New Roman"/>
          <w:sz w:val="24"/>
          <w:szCs w:val="24"/>
        </w:rPr>
        <w:t xml:space="preserve">family members for pressuring </w:t>
      </w:r>
      <w:r w:rsidR="00230D9B">
        <w:rPr>
          <w:rFonts w:ascii="Times New Roman" w:hAnsi="Times New Roman" w:cs="Times New Roman"/>
          <w:sz w:val="24"/>
          <w:szCs w:val="24"/>
        </w:rPr>
        <w:t xml:space="preserve">her </w:t>
      </w:r>
      <w:r w:rsidR="006E2F50">
        <w:rPr>
          <w:rFonts w:ascii="Times New Roman" w:hAnsi="Times New Roman" w:cs="Times New Roman"/>
          <w:sz w:val="24"/>
          <w:szCs w:val="24"/>
        </w:rPr>
        <w:t xml:space="preserve">to </w:t>
      </w:r>
      <w:r w:rsidR="00990AF2" w:rsidRPr="00250AFF">
        <w:rPr>
          <w:rFonts w:ascii="Times New Roman" w:hAnsi="Times New Roman" w:cs="Times New Roman"/>
          <w:sz w:val="24"/>
          <w:szCs w:val="24"/>
        </w:rPr>
        <w:t xml:space="preserve">learn the sex of the fetus </w:t>
      </w:r>
      <w:r w:rsidR="00623E8A" w:rsidRPr="00250AFF">
        <w:rPr>
          <w:rFonts w:ascii="Times New Roman" w:hAnsi="Times New Roman" w:cs="Times New Roman"/>
          <w:sz w:val="24"/>
          <w:szCs w:val="24"/>
        </w:rPr>
        <w:fldChar w:fldCharType="begin"/>
      </w:r>
      <w:r w:rsidR="00623E8A" w:rsidRPr="00250AFF">
        <w:rPr>
          <w:rFonts w:ascii="Times New Roman" w:hAnsi="Times New Roman" w:cs="Times New Roman"/>
          <w:sz w:val="24"/>
          <w:szCs w:val="24"/>
        </w:rPr>
        <w:instrText xml:space="preserve"> ADDIN EN.CITE &lt;EndNote&gt;&lt;Cite&gt;&lt;Author&gt;Hirve&lt;/Author&gt;&lt;Year&gt;2004&lt;/Year&gt;&lt;RecNum&gt;428&lt;/RecNum&gt;&lt;DisplayText&gt;(4)&lt;/DisplayText&gt;&lt;record&gt;&lt;rec-number&gt;428&lt;/rec-number&gt;&lt;foreign-keys&gt;&lt;key app="EN" db-id="eeed9x5z80ssxpe9ed9vvtsfv0dt9vtexdzp" timestamp="1512674839"&gt;428&lt;/key&gt;&lt;/foreign-keys&gt;&lt;ref-type name="Journal Article"&gt;17&lt;/ref-type&gt;&lt;contributors&gt;&lt;authors&gt;&lt;author&gt;Hirve, S. S.&lt;/author&gt;&lt;/authors&gt;&lt;/contributors&gt;&lt;auth-address&gt;Vadu Rural Health Programme, KEM Hospital, Pune, India. sidbela@vsnl.com&lt;/auth-address&gt;&lt;titles&gt;&lt;title&gt;Abortion law, policy and services in India: a critical review&lt;/title&gt;&lt;secondary-title&gt;Reprod Health Matters&lt;/secondary-title&gt;&lt;/titles&gt;&lt;periodical&gt;&lt;full-title&gt;Reprod Health Matters&lt;/full-title&gt;&lt;/periodical&gt;&lt;pages&gt;114-21&lt;/pages&gt;&lt;volume&gt;12&lt;/volume&gt;&lt;number&gt;24 Suppl&lt;/number&gt;&lt;keywords&gt;&lt;keyword&gt;Abortion, Induced/*history/*legislation &amp;amp; jurisprudence&lt;/keyword&gt;&lt;keyword&gt;Delivery of Health Care&lt;/keyword&gt;&lt;keyword&gt;Female&lt;/keyword&gt;&lt;keyword&gt;Health Policy/*history&lt;/keyword&gt;&lt;keyword&gt;Health Services/*history&lt;/keyword&gt;&lt;keyword&gt;Health Services Accessibility&lt;/keyword&gt;&lt;keyword&gt;History, 20th Century&lt;/keyword&gt;&lt;keyword&gt;Humans&lt;/keyword&gt;&lt;keyword&gt;India&lt;/keyword&gt;&lt;keyword&gt;Pregnancy&lt;/keyword&gt;&lt;/keywords&gt;&lt;dates&gt;&lt;year&gt;2004&lt;/year&gt;&lt;pub-dates&gt;&lt;date&gt;Nov&lt;/date&gt;&lt;/pub-dates&gt;&lt;/dates&gt;&lt;isbn&gt;0968-8080 (Print)&amp;#xD;0968-8080 (Linking)&lt;/isbn&gt;&lt;accession-num&gt;15938164&lt;/accession-num&gt;&lt;urls&gt;&lt;related-urls&gt;&lt;url&gt;https://www.ncbi.nlm.nih.gov/pubmed/15938164&lt;/url&gt;&lt;/related-urls&gt;&lt;/urls&gt;&lt;/record&gt;&lt;/Cite&gt;&lt;/EndNote&gt;</w:instrText>
      </w:r>
      <w:r w:rsidR="00623E8A" w:rsidRPr="00250AFF">
        <w:rPr>
          <w:rFonts w:ascii="Times New Roman" w:hAnsi="Times New Roman" w:cs="Times New Roman"/>
          <w:sz w:val="24"/>
          <w:szCs w:val="24"/>
        </w:rPr>
        <w:fldChar w:fldCharType="separate"/>
      </w:r>
      <w:r w:rsidR="00623E8A" w:rsidRPr="00250AFF">
        <w:rPr>
          <w:rFonts w:ascii="Times New Roman" w:hAnsi="Times New Roman" w:cs="Times New Roman"/>
          <w:noProof/>
          <w:sz w:val="24"/>
          <w:szCs w:val="24"/>
        </w:rPr>
        <w:t>(4)</w:t>
      </w:r>
      <w:r w:rsidR="00623E8A" w:rsidRPr="00250AFF">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t>
      </w:r>
    </w:p>
    <w:p w14:paraId="7566B0E8" w14:textId="6F2C43F5" w:rsidR="005362C9" w:rsidRPr="00250AFF" w:rsidDel="0035746B" w:rsidRDefault="005362C9">
      <w:pPr>
        <w:spacing w:line="240" w:lineRule="auto"/>
        <w:ind w:firstLine="720"/>
        <w:rPr>
          <w:del w:id="25" w:author="Timothy Laux" w:date="2018-02-08T15:54:00Z"/>
          <w:rFonts w:ascii="Times New Roman" w:hAnsi="Times New Roman" w:cs="Times New Roman"/>
          <w:sz w:val="24"/>
          <w:szCs w:val="24"/>
        </w:rPr>
        <w:pPrChange w:id="26" w:author="Timothy Laux" w:date="2018-02-13T19:56:00Z">
          <w:pPr>
            <w:spacing w:line="240" w:lineRule="auto"/>
          </w:pPr>
        </w:pPrChange>
      </w:pPr>
    </w:p>
    <w:p w14:paraId="7F9DA6B1" w14:textId="140DFD12" w:rsidR="00043777" w:rsidRDefault="005362C9" w:rsidP="002F5C4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The PNDT was revised in 2003 to the Pre-Conception and Pre-Natal Diagnostic Techniques Act (PCPNDT</w:t>
      </w:r>
      <w:ins w:id="27" w:author="Timothy Laux" w:date="2018-02-08T15:54:00Z">
        <w:r w:rsidR="0035746B">
          <w:rPr>
            <w:rFonts w:ascii="Times New Roman" w:hAnsi="Times New Roman" w:cs="Times New Roman"/>
            <w:sz w:val="24"/>
            <w:szCs w:val="24"/>
          </w:rPr>
          <w:t>, “the law”</w:t>
        </w:r>
      </w:ins>
      <w:r w:rsidRPr="00250AFF">
        <w:rPr>
          <w:rFonts w:ascii="Times New Roman" w:hAnsi="Times New Roman" w:cs="Times New Roman"/>
          <w:sz w:val="24"/>
          <w:szCs w:val="24"/>
        </w:rPr>
        <w:t xml:space="preserve">) </w:t>
      </w:r>
      <w:r w:rsidR="0047723F">
        <w:rPr>
          <w:rFonts w:ascii="Times New Roman" w:hAnsi="Times New Roman" w:cs="Times New Roman"/>
          <w:sz w:val="24"/>
          <w:szCs w:val="24"/>
        </w:rPr>
        <w:fldChar w:fldCharType="begin"/>
      </w:r>
      <w:r w:rsidR="0047723F">
        <w:rPr>
          <w:rFonts w:ascii="Times New Roman" w:hAnsi="Times New Roman" w:cs="Times New Roman"/>
          <w:sz w:val="24"/>
          <w:szCs w:val="24"/>
        </w:rPr>
        <w:instrText xml:space="preserve"> ADDIN EN.CITE &lt;EndNote&gt;&lt;Cite&gt;&lt;Author&gt;Kalantry&lt;/Author&gt;&lt;RecNum&gt;329&lt;/RecNum&gt;&lt;DisplayText&gt;(1)&lt;/DisplayText&gt;&lt;record&gt;&lt;rec-number&gt;329&lt;/rec-number&gt;&lt;foreign-keys&gt;&lt;key app="EN" db-id="eeed9x5z80ssxpe9ed9vvtsfv0dt9vtexdzp" timestamp="1510260046"&gt;329&lt;/key&gt;&lt;/foreign-keys&gt;&lt;ref-type name="Journal Article"&gt;17&lt;/ref-type&gt;&lt;contributors&gt;&lt;authors&gt;&lt;author&gt;Sital Kalantry&lt;/author&gt;&lt;/authors&gt;&lt;/contributors&gt;&lt;titles&gt;&lt;title&gt;Sex Selection in the United States and India: A Contextualist Feminist Approach&lt;/title&gt;&lt;secondary-title&gt;UCLA Journal of International Law and Foreign Affairs&lt;/secondary-title&gt;&lt;/titles&gt;&lt;periodical&gt;&lt;full-title&gt;UCLA Journal of International Law and Foreign Affairs&lt;/full-title&gt;&lt;/periodical&gt;&lt;volume&gt;Fall 2013&lt;/volume&gt;&lt;dates&gt;&lt;/dates&gt;&lt;urls&gt;&lt;/urls&gt;&lt;/record&gt;&lt;/Cite&gt;&lt;/EndNote&gt;</w:instrText>
      </w:r>
      <w:r w:rsidR="0047723F">
        <w:rPr>
          <w:rFonts w:ascii="Times New Roman" w:hAnsi="Times New Roman" w:cs="Times New Roman"/>
          <w:sz w:val="24"/>
          <w:szCs w:val="24"/>
        </w:rPr>
        <w:fldChar w:fldCharType="separate"/>
      </w:r>
      <w:r w:rsidR="0047723F">
        <w:rPr>
          <w:rFonts w:ascii="Times New Roman" w:hAnsi="Times New Roman" w:cs="Times New Roman"/>
          <w:noProof/>
          <w:sz w:val="24"/>
          <w:szCs w:val="24"/>
        </w:rPr>
        <w:t>(1)</w:t>
      </w:r>
      <w:r w:rsidR="0047723F">
        <w:rPr>
          <w:rFonts w:ascii="Times New Roman" w:hAnsi="Times New Roman" w:cs="Times New Roman"/>
          <w:sz w:val="24"/>
          <w:szCs w:val="24"/>
        </w:rPr>
        <w:fldChar w:fldCharType="end"/>
      </w:r>
      <w:r w:rsidRPr="00250AFF">
        <w:rPr>
          <w:rFonts w:ascii="Times New Roman" w:hAnsi="Times New Roman" w:cs="Times New Roman"/>
          <w:sz w:val="24"/>
          <w:szCs w:val="24"/>
        </w:rPr>
        <w:t>.</w:t>
      </w:r>
      <w:del w:id="28" w:author="Timothy Laux" w:date="2018-02-08T15:54:00Z">
        <w:r w:rsidRPr="00250AFF" w:rsidDel="0035746B">
          <w:rPr>
            <w:rFonts w:ascii="Times New Roman" w:hAnsi="Times New Roman" w:cs="Times New Roman"/>
            <w:sz w:val="24"/>
            <w:szCs w:val="24"/>
          </w:rPr>
          <w:delText xml:space="preserve"> The PCPNDT </w:delText>
        </w:r>
        <w:r w:rsidR="00043777" w:rsidDel="0035746B">
          <w:rPr>
            <w:rFonts w:ascii="Times New Roman" w:hAnsi="Times New Roman" w:cs="Times New Roman"/>
            <w:sz w:val="24"/>
            <w:szCs w:val="24"/>
          </w:rPr>
          <w:delText xml:space="preserve">(“the law”) </w:delText>
        </w:r>
        <w:r w:rsidRPr="00250AFF" w:rsidDel="0035746B">
          <w:rPr>
            <w:rFonts w:ascii="Times New Roman" w:hAnsi="Times New Roman" w:cs="Times New Roman"/>
            <w:sz w:val="24"/>
            <w:szCs w:val="24"/>
          </w:rPr>
          <w:delText>now explicitly banned the abortion of female fetuses on the grounds of sex preference of the parent(s).</w:delText>
        </w:r>
      </w:del>
      <w:r w:rsidRPr="00250AFF">
        <w:rPr>
          <w:rFonts w:ascii="Times New Roman" w:hAnsi="Times New Roman" w:cs="Times New Roman"/>
          <w:sz w:val="24"/>
          <w:szCs w:val="24"/>
        </w:rPr>
        <w:t xml:space="preserve"> The PCPNDT</w:t>
      </w:r>
      <w:r w:rsidR="007950BA" w:rsidRPr="00250AFF">
        <w:rPr>
          <w:rFonts w:ascii="Times New Roman" w:hAnsi="Times New Roman" w:cs="Times New Roman"/>
          <w:sz w:val="24"/>
          <w:szCs w:val="24"/>
        </w:rPr>
        <w:t xml:space="preserve"> </w:t>
      </w:r>
      <w:r w:rsidRPr="00250AFF">
        <w:rPr>
          <w:rFonts w:ascii="Times New Roman" w:hAnsi="Times New Roman" w:cs="Times New Roman"/>
          <w:sz w:val="24"/>
          <w:szCs w:val="24"/>
        </w:rPr>
        <w:t xml:space="preserve">does not ban any specific technology but rather the discriminatory use of those technologies including ultrasound. </w:t>
      </w:r>
    </w:p>
    <w:p w14:paraId="5E10E297" w14:textId="77777777" w:rsidR="00043777" w:rsidRDefault="00043777" w:rsidP="00CD3117">
      <w:pPr>
        <w:spacing w:line="240" w:lineRule="auto"/>
        <w:rPr>
          <w:rFonts w:ascii="Times New Roman" w:hAnsi="Times New Roman" w:cs="Times New Roman"/>
          <w:sz w:val="24"/>
          <w:szCs w:val="24"/>
        </w:rPr>
      </w:pPr>
    </w:p>
    <w:p w14:paraId="4A05F9BA" w14:textId="2017F20D" w:rsidR="001938D8" w:rsidRDefault="005362C9" w:rsidP="00FA1D62">
      <w:pPr>
        <w:spacing w:line="240" w:lineRule="auto"/>
        <w:ind w:firstLine="720"/>
        <w:rPr>
          <w:ins w:id="29" w:author="Timothy Laux" w:date="2018-02-08T16:03:00Z"/>
          <w:rFonts w:ascii="Times New Roman" w:hAnsi="Times New Roman" w:cs="Times New Roman"/>
          <w:sz w:val="24"/>
          <w:szCs w:val="24"/>
        </w:rPr>
      </w:pPr>
      <w:r w:rsidRPr="00250AFF">
        <w:rPr>
          <w:rFonts w:ascii="Times New Roman" w:hAnsi="Times New Roman" w:cs="Times New Roman"/>
          <w:sz w:val="24"/>
          <w:szCs w:val="24"/>
        </w:rPr>
        <w:t>Despite</w:t>
      </w:r>
      <w:r w:rsidR="009D3AE2">
        <w:rPr>
          <w:rFonts w:ascii="Times New Roman" w:hAnsi="Times New Roman" w:cs="Times New Roman"/>
          <w:sz w:val="24"/>
          <w:szCs w:val="24"/>
        </w:rPr>
        <w:t xml:space="preserve"> good </w:t>
      </w:r>
      <w:r w:rsidR="006E2F50">
        <w:rPr>
          <w:rFonts w:ascii="Times New Roman" w:hAnsi="Times New Roman" w:cs="Times New Roman"/>
          <w:sz w:val="24"/>
          <w:szCs w:val="24"/>
        </w:rPr>
        <w:t>publicizing</w:t>
      </w:r>
      <w:r w:rsidR="009D3AE2">
        <w:rPr>
          <w:rFonts w:ascii="Times New Roman" w:hAnsi="Times New Roman" w:cs="Times New Roman"/>
          <w:sz w:val="24"/>
          <w:szCs w:val="24"/>
        </w:rPr>
        <w:t xml:space="preserve"> and s</w:t>
      </w:r>
      <w:r w:rsidR="005756C8">
        <w:rPr>
          <w:rFonts w:ascii="Times New Roman" w:hAnsi="Times New Roman" w:cs="Times New Roman"/>
          <w:sz w:val="24"/>
          <w:szCs w:val="24"/>
        </w:rPr>
        <w:t>e</w:t>
      </w:r>
      <w:r w:rsidR="00F74EE9">
        <w:rPr>
          <w:rFonts w:ascii="Times New Roman" w:hAnsi="Times New Roman" w:cs="Times New Roman"/>
          <w:sz w:val="24"/>
          <w:szCs w:val="24"/>
        </w:rPr>
        <w:t xml:space="preserve">rious </w:t>
      </w:r>
      <w:r w:rsidR="005756C8">
        <w:rPr>
          <w:rFonts w:ascii="Times New Roman" w:hAnsi="Times New Roman" w:cs="Times New Roman"/>
          <w:sz w:val="24"/>
          <w:szCs w:val="24"/>
        </w:rPr>
        <w:t>penalties,</w:t>
      </w:r>
      <w:r w:rsidRPr="00250AFF">
        <w:rPr>
          <w:rFonts w:ascii="Times New Roman" w:hAnsi="Times New Roman" w:cs="Times New Roman"/>
          <w:sz w:val="24"/>
          <w:szCs w:val="24"/>
        </w:rPr>
        <w:t xml:space="preserve"> the </w:t>
      </w:r>
      <w:r w:rsidR="009D3AE2">
        <w:rPr>
          <w:rFonts w:ascii="Times New Roman" w:hAnsi="Times New Roman" w:cs="Times New Roman"/>
          <w:sz w:val="24"/>
          <w:szCs w:val="24"/>
        </w:rPr>
        <w:t>PCPNDT</w:t>
      </w:r>
      <w:r w:rsidR="00043777" w:rsidRPr="00250AFF">
        <w:rPr>
          <w:rFonts w:ascii="Times New Roman" w:hAnsi="Times New Roman" w:cs="Times New Roman"/>
          <w:sz w:val="24"/>
          <w:szCs w:val="24"/>
        </w:rPr>
        <w:t xml:space="preserve"> </w:t>
      </w:r>
      <w:r w:rsidRPr="00250AFF">
        <w:rPr>
          <w:rFonts w:ascii="Times New Roman" w:hAnsi="Times New Roman" w:cs="Times New Roman"/>
          <w:sz w:val="24"/>
          <w:szCs w:val="24"/>
        </w:rPr>
        <w:t>had little effect on sex at-birth ratios</w:t>
      </w:r>
      <w:r w:rsidR="00A56A31" w:rsidRPr="00250AFF">
        <w:rPr>
          <w:rFonts w:ascii="Times New Roman" w:hAnsi="Times New Roman" w:cs="Times New Roman"/>
          <w:sz w:val="24"/>
          <w:szCs w:val="24"/>
        </w:rPr>
        <w:t xml:space="preserve">. </w:t>
      </w:r>
      <w:r w:rsidR="008B623F">
        <w:rPr>
          <w:rFonts w:ascii="Times New Roman" w:hAnsi="Times New Roman" w:cs="Times New Roman"/>
          <w:sz w:val="24"/>
          <w:szCs w:val="24"/>
        </w:rPr>
        <w:t xml:space="preserve"> In fact, f</w:t>
      </w:r>
      <w:r w:rsidR="00A56A31" w:rsidRPr="00250AFF">
        <w:rPr>
          <w:rFonts w:ascii="Times New Roman" w:hAnsi="Times New Roman" w:cs="Times New Roman"/>
          <w:sz w:val="24"/>
          <w:szCs w:val="24"/>
        </w:rPr>
        <w:t>rom 1996 to 2016, India’s sex ratio</w:t>
      </w:r>
      <w:r w:rsidR="009D3AE2">
        <w:rPr>
          <w:rFonts w:ascii="Times New Roman" w:hAnsi="Times New Roman" w:cs="Times New Roman"/>
          <w:sz w:val="24"/>
          <w:szCs w:val="24"/>
        </w:rPr>
        <w:t xml:space="preserve"> </w:t>
      </w:r>
      <w:r w:rsidR="006E2F50" w:rsidRPr="005756C8">
        <w:rPr>
          <w:rFonts w:ascii="Times New Roman" w:hAnsi="Times New Roman" w:cs="Times New Roman"/>
          <w:i/>
          <w:sz w:val="24"/>
          <w:szCs w:val="24"/>
        </w:rPr>
        <w:t>worsened</w:t>
      </w:r>
      <w:r w:rsidR="006E2F50" w:rsidRPr="00250AFF">
        <w:rPr>
          <w:rFonts w:ascii="Times New Roman" w:hAnsi="Times New Roman" w:cs="Times New Roman"/>
          <w:sz w:val="24"/>
          <w:szCs w:val="24"/>
        </w:rPr>
        <w:t xml:space="preserve"> </w:t>
      </w:r>
      <w:r w:rsidR="006E2F50">
        <w:rPr>
          <w:rFonts w:ascii="Times New Roman" w:hAnsi="Times New Roman" w:cs="Times New Roman"/>
          <w:sz w:val="24"/>
          <w:szCs w:val="24"/>
        </w:rPr>
        <w:t>to</w:t>
      </w:r>
      <w:r w:rsidR="00B24371">
        <w:rPr>
          <w:rFonts w:ascii="Times New Roman" w:hAnsi="Times New Roman" w:cs="Times New Roman"/>
          <w:sz w:val="24"/>
          <w:szCs w:val="24"/>
        </w:rPr>
        <w:t xml:space="preserve"> </w:t>
      </w:r>
      <w:r w:rsidRPr="00250AFF">
        <w:rPr>
          <w:rFonts w:ascii="Times New Roman" w:hAnsi="Times New Roman" w:cs="Times New Roman"/>
          <w:sz w:val="24"/>
          <w:szCs w:val="24"/>
        </w:rPr>
        <w:t>1</w:t>
      </w:r>
      <w:r w:rsidR="006E2F50">
        <w:rPr>
          <w:rFonts w:ascii="Times New Roman" w:hAnsi="Times New Roman" w:cs="Times New Roman"/>
          <w:sz w:val="24"/>
          <w:szCs w:val="24"/>
        </w:rPr>
        <w:t>,</w:t>
      </w:r>
      <w:r w:rsidRPr="00250AFF">
        <w:rPr>
          <w:rFonts w:ascii="Times New Roman" w:hAnsi="Times New Roman" w:cs="Times New Roman"/>
          <w:sz w:val="24"/>
          <w:szCs w:val="24"/>
        </w:rPr>
        <w:t xml:space="preserve">012 </w:t>
      </w:r>
      <w:proofErr w:type="gramStart"/>
      <w:r w:rsidRPr="00250AFF">
        <w:rPr>
          <w:rFonts w:ascii="Times New Roman" w:hAnsi="Times New Roman" w:cs="Times New Roman"/>
          <w:sz w:val="24"/>
          <w:szCs w:val="24"/>
        </w:rPr>
        <w:t>males:1</w:t>
      </w:r>
      <w:r w:rsidR="006E2F50">
        <w:rPr>
          <w:rFonts w:ascii="Times New Roman" w:hAnsi="Times New Roman" w:cs="Times New Roman"/>
          <w:sz w:val="24"/>
          <w:szCs w:val="24"/>
        </w:rPr>
        <w:t>,</w:t>
      </w:r>
      <w:r w:rsidRPr="00250AFF">
        <w:rPr>
          <w:rFonts w:ascii="Times New Roman" w:hAnsi="Times New Roman" w:cs="Times New Roman"/>
          <w:sz w:val="24"/>
          <w:szCs w:val="24"/>
        </w:rPr>
        <w:t>000</w:t>
      </w:r>
      <w:proofErr w:type="gramEnd"/>
      <w:r w:rsidRPr="00250AFF">
        <w:rPr>
          <w:rFonts w:ascii="Times New Roman" w:hAnsi="Times New Roman" w:cs="Times New Roman"/>
          <w:sz w:val="24"/>
          <w:szCs w:val="24"/>
        </w:rPr>
        <w:t xml:space="preserve"> females at birth</w:t>
      </w:r>
      <w:r w:rsidR="009D3AE2">
        <w:rPr>
          <w:rFonts w:ascii="Times New Roman" w:hAnsi="Times New Roman" w:cs="Times New Roman"/>
          <w:sz w:val="24"/>
          <w:szCs w:val="24"/>
        </w:rPr>
        <w:t xml:space="preserve"> (1,5-8)</w:t>
      </w:r>
      <w:r w:rsidR="00043777">
        <w:rPr>
          <w:rFonts w:ascii="Times New Roman" w:hAnsi="Times New Roman" w:cs="Times New Roman"/>
          <w:sz w:val="24"/>
          <w:szCs w:val="24"/>
        </w:rPr>
        <w:t xml:space="preserve">. </w:t>
      </w:r>
      <w:r w:rsidR="008B623F">
        <w:rPr>
          <w:rFonts w:ascii="Times New Roman" w:hAnsi="Times New Roman" w:cs="Times New Roman"/>
          <w:sz w:val="24"/>
          <w:szCs w:val="24"/>
        </w:rPr>
        <w:t xml:space="preserve">Instead, </w:t>
      </w:r>
      <w:ins w:id="30" w:author="Timothy Laux" w:date="2018-02-08T15:55:00Z">
        <w:r w:rsidR="0035746B">
          <w:rPr>
            <w:rFonts w:ascii="Times New Roman" w:hAnsi="Times New Roman" w:cs="Times New Roman"/>
            <w:sz w:val="24"/>
            <w:szCs w:val="24"/>
          </w:rPr>
          <w:t>the PCPDNT</w:t>
        </w:r>
      </w:ins>
      <w:del w:id="31" w:author="Timothy Laux" w:date="2018-02-08T15:55:00Z">
        <w:r w:rsidR="008B623F" w:rsidDel="0035746B">
          <w:rPr>
            <w:rFonts w:ascii="Times New Roman" w:hAnsi="Times New Roman" w:cs="Times New Roman"/>
            <w:sz w:val="24"/>
            <w:szCs w:val="24"/>
          </w:rPr>
          <w:delText>it</w:delText>
        </w:r>
      </w:del>
      <w:r w:rsidR="008B623F">
        <w:rPr>
          <w:rFonts w:ascii="Times New Roman" w:hAnsi="Times New Roman" w:cs="Times New Roman"/>
          <w:sz w:val="24"/>
          <w:szCs w:val="24"/>
        </w:rPr>
        <w:t xml:space="preserve"> has created conditions that further disadvantages some marginalized populations. </w:t>
      </w:r>
      <w:r w:rsidR="006E2F50">
        <w:rPr>
          <w:rFonts w:ascii="Times New Roman" w:hAnsi="Times New Roman" w:cs="Times New Roman"/>
          <w:sz w:val="24"/>
          <w:szCs w:val="24"/>
        </w:rPr>
        <w:t>Some commentators have noted</w:t>
      </w:r>
      <w:r w:rsidR="00D371A0">
        <w:rPr>
          <w:rFonts w:ascii="Times New Roman" w:hAnsi="Times New Roman" w:cs="Times New Roman"/>
          <w:sz w:val="24"/>
          <w:szCs w:val="24"/>
        </w:rPr>
        <w:t xml:space="preserve"> concerns about the law’s potential to catch </w:t>
      </w:r>
      <w:r w:rsidR="006E2F50" w:rsidRPr="00250AFF">
        <w:rPr>
          <w:rFonts w:ascii="Times New Roman" w:hAnsi="Times New Roman" w:cs="Times New Roman"/>
          <w:sz w:val="24"/>
          <w:szCs w:val="24"/>
        </w:rPr>
        <w:t xml:space="preserve">women in a trap where </w:t>
      </w:r>
      <w:r w:rsidR="00FA1D62">
        <w:rPr>
          <w:rFonts w:ascii="Times New Roman" w:hAnsi="Times New Roman" w:cs="Times New Roman"/>
          <w:sz w:val="24"/>
          <w:szCs w:val="24"/>
        </w:rPr>
        <w:t>giving birth to</w:t>
      </w:r>
      <w:r w:rsidR="006E2F50" w:rsidRPr="00250AFF">
        <w:rPr>
          <w:rFonts w:ascii="Times New Roman" w:hAnsi="Times New Roman" w:cs="Times New Roman"/>
          <w:sz w:val="24"/>
          <w:szCs w:val="24"/>
        </w:rPr>
        <w:t xml:space="preserve"> </w:t>
      </w:r>
      <w:r w:rsidR="00FA1D62">
        <w:rPr>
          <w:rFonts w:ascii="Times New Roman" w:hAnsi="Times New Roman" w:cs="Times New Roman"/>
          <w:sz w:val="24"/>
          <w:szCs w:val="24"/>
        </w:rPr>
        <w:t>a girl</w:t>
      </w:r>
      <w:r w:rsidR="006E2F50" w:rsidRPr="00250AFF">
        <w:rPr>
          <w:rFonts w:ascii="Times New Roman" w:hAnsi="Times New Roman" w:cs="Times New Roman"/>
          <w:sz w:val="24"/>
          <w:szCs w:val="24"/>
        </w:rPr>
        <w:t xml:space="preserve"> results in remonstration at the hands of her husband </w:t>
      </w:r>
      <w:ins w:id="32" w:author="Timothy Laux" w:date="2018-02-10T18:03:00Z">
        <w:r w:rsidR="00086F4A">
          <w:rPr>
            <w:rFonts w:ascii="Times New Roman" w:hAnsi="Times New Roman" w:cs="Times New Roman"/>
            <w:sz w:val="24"/>
            <w:szCs w:val="24"/>
          </w:rPr>
          <w:t xml:space="preserve">and family </w:t>
        </w:r>
      </w:ins>
      <w:r w:rsidR="006E2F50" w:rsidRPr="00250AFF">
        <w:rPr>
          <w:rFonts w:ascii="Times New Roman" w:hAnsi="Times New Roman" w:cs="Times New Roman"/>
          <w:sz w:val="24"/>
          <w:szCs w:val="24"/>
        </w:rPr>
        <w:t xml:space="preserve">while </w:t>
      </w:r>
      <w:r w:rsidR="00FA1D62">
        <w:rPr>
          <w:rFonts w:ascii="Times New Roman" w:hAnsi="Times New Roman" w:cs="Times New Roman"/>
          <w:sz w:val="24"/>
          <w:szCs w:val="24"/>
        </w:rPr>
        <w:t>attempting</w:t>
      </w:r>
      <w:ins w:id="33" w:author="Timothy Laux" w:date="2018-02-08T15:58:00Z">
        <w:r w:rsidR="0035746B">
          <w:rPr>
            <w:rFonts w:ascii="Times New Roman" w:hAnsi="Times New Roman" w:cs="Times New Roman"/>
            <w:sz w:val="24"/>
            <w:szCs w:val="24"/>
          </w:rPr>
          <w:t xml:space="preserve"> sex selection</w:t>
        </w:r>
      </w:ins>
      <w:del w:id="34" w:author="Timothy Laux" w:date="2018-02-08T15:58:00Z">
        <w:r w:rsidR="006E2F50" w:rsidRPr="00250AFF" w:rsidDel="0035746B">
          <w:rPr>
            <w:rFonts w:ascii="Times New Roman" w:hAnsi="Times New Roman" w:cs="Times New Roman"/>
            <w:sz w:val="24"/>
            <w:szCs w:val="24"/>
          </w:rPr>
          <w:delText xml:space="preserve"> to abort</w:delText>
        </w:r>
      </w:del>
      <w:r w:rsidR="006E2F50" w:rsidRPr="00250AFF">
        <w:rPr>
          <w:rFonts w:ascii="Times New Roman" w:hAnsi="Times New Roman" w:cs="Times New Roman"/>
          <w:sz w:val="24"/>
          <w:szCs w:val="24"/>
        </w:rPr>
        <w:t xml:space="preserve"> </w:t>
      </w:r>
      <w:r w:rsidR="00FA1D62">
        <w:rPr>
          <w:rFonts w:ascii="Times New Roman" w:hAnsi="Times New Roman" w:cs="Times New Roman"/>
          <w:sz w:val="24"/>
          <w:szCs w:val="24"/>
        </w:rPr>
        <w:t>invites</w:t>
      </w:r>
      <w:r w:rsidR="006E2F50" w:rsidRPr="00250AFF">
        <w:rPr>
          <w:rFonts w:ascii="Times New Roman" w:hAnsi="Times New Roman" w:cs="Times New Roman"/>
          <w:sz w:val="24"/>
          <w:szCs w:val="24"/>
        </w:rPr>
        <w:t xml:space="preserve"> prosecution by the government </w:t>
      </w:r>
      <w:r w:rsidR="006E2F50">
        <w:rPr>
          <w:rFonts w:ascii="Times New Roman" w:hAnsi="Times New Roman" w:cs="Times New Roman"/>
          <w:sz w:val="24"/>
          <w:szCs w:val="24"/>
        </w:rPr>
        <w:fldChar w:fldCharType="begin">
          <w:fldData xml:space="preserve">PEVuZE5vdGU+PENpdGU+PEF1dGhvcj5LYWxhbnRyeTwvQXV0aG9yPjxSZWNOdW0+MzI5PC9SZWNO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</w:fldData>
        </w:fldChar>
      </w:r>
      <w:r w:rsidR="006E2F50">
        <w:rPr>
          <w:rFonts w:ascii="Times New Roman" w:hAnsi="Times New Roman" w:cs="Times New Roman"/>
          <w:sz w:val="24"/>
          <w:szCs w:val="24"/>
        </w:rPr>
        <w:instrText xml:space="preserve"> ADDIN EN.CITE </w:instrText>
      </w:r>
      <w:r w:rsidR="006E2F50">
        <w:rPr>
          <w:rFonts w:ascii="Times New Roman" w:hAnsi="Times New Roman" w:cs="Times New Roman"/>
          <w:sz w:val="24"/>
          <w:szCs w:val="24"/>
        </w:rPr>
        <w:fldChar w:fldCharType="begin">
          <w:fldData xml:space="preserve">PEVuZE5vdGU+PENpdGU+PEF1dGhvcj5LYWxhbnRyeTwvQXV0aG9yPjxSZWNOdW0+MzI5PC9SZWNO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</w:fldData>
        </w:fldChar>
      </w:r>
      <w:r w:rsidR="006E2F50">
        <w:rPr>
          <w:rFonts w:ascii="Times New Roman" w:hAnsi="Times New Roman" w:cs="Times New Roman"/>
          <w:sz w:val="24"/>
          <w:szCs w:val="24"/>
        </w:rPr>
        <w:instrText xml:space="preserve"> ADDIN EN.CITE.DATA </w:instrText>
      </w:r>
      <w:r w:rsidR="006E2F50">
        <w:rPr>
          <w:rFonts w:ascii="Times New Roman" w:hAnsi="Times New Roman" w:cs="Times New Roman"/>
          <w:sz w:val="24"/>
          <w:szCs w:val="24"/>
        </w:rPr>
      </w:r>
      <w:r w:rsidR="006E2F50">
        <w:rPr>
          <w:rFonts w:ascii="Times New Roman" w:hAnsi="Times New Roman" w:cs="Times New Roman"/>
          <w:sz w:val="24"/>
          <w:szCs w:val="24"/>
        </w:rPr>
        <w:fldChar w:fldCharType="end"/>
      </w:r>
      <w:r w:rsidR="006E2F50">
        <w:rPr>
          <w:rFonts w:ascii="Times New Roman" w:hAnsi="Times New Roman" w:cs="Times New Roman"/>
          <w:sz w:val="24"/>
          <w:szCs w:val="24"/>
        </w:rPr>
      </w:r>
      <w:r w:rsidR="006E2F50">
        <w:rPr>
          <w:rFonts w:ascii="Times New Roman" w:hAnsi="Times New Roman" w:cs="Times New Roman"/>
          <w:sz w:val="24"/>
          <w:szCs w:val="24"/>
        </w:rPr>
        <w:fldChar w:fldCharType="separate"/>
      </w:r>
      <w:r w:rsidR="006E2F50">
        <w:rPr>
          <w:rFonts w:ascii="Times New Roman" w:hAnsi="Times New Roman" w:cs="Times New Roman"/>
          <w:noProof/>
          <w:sz w:val="24"/>
          <w:szCs w:val="24"/>
        </w:rPr>
        <w:t>(1, 5)</w:t>
      </w:r>
      <w:r w:rsidR="006E2F50">
        <w:rPr>
          <w:rFonts w:ascii="Times New Roman" w:hAnsi="Times New Roman" w:cs="Times New Roman"/>
          <w:sz w:val="24"/>
          <w:szCs w:val="24"/>
        </w:rPr>
        <w:fldChar w:fldCharType="end"/>
      </w:r>
      <w:r w:rsidR="006E2F50" w:rsidRPr="00250AFF">
        <w:rPr>
          <w:rFonts w:ascii="Times New Roman" w:hAnsi="Times New Roman" w:cs="Times New Roman"/>
          <w:sz w:val="24"/>
          <w:szCs w:val="24"/>
        </w:rPr>
        <w:t>.</w:t>
      </w:r>
      <w:r w:rsidR="008B623F">
        <w:rPr>
          <w:rFonts w:ascii="Times New Roman" w:hAnsi="Times New Roman" w:cs="Times New Roman"/>
          <w:sz w:val="24"/>
          <w:szCs w:val="24"/>
        </w:rPr>
        <w:t xml:space="preserve"> </w:t>
      </w:r>
    </w:p>
    <w:p w14:paraId="5EB940DB" w14:textId="77777777" w:rsidR="001938D8" w:rsidRDefault="001938D8">
      <w:pPr>
        <w:spacing w:line="240" w:lineRule="auto"/>
        <w:rPr>
          <w:ins w:id="35" w:author="Timothy Laux" w:date="2018-02-08T16:03:00Z"/>
          <w:rFonts w:ascii="Times New Roman" w:hAnsi="Times New Roman" w:cs="Times New Roman"/>
          <w:sz w:val="24"/>
          <w:szCs w:val="24"/>
        </w:rPr>
        <w:pPrChange w:id="36" w:author="Timothy Laux" w:date="2018-02-08T16:03:00Z">
          <w:pPr>
            <w:spacing w:line="240" w:lineRule="auto"/>
            <w:ind w:firstLine="720"/>
          </w:pPr>
        </w:pPrChange>
      </w:pPr>
    </w:p>
    <w:p w14:paraId="0DD91898" w14:textId="11513FFA" w:rsidR="001938D8" w:rsidRDefault="001938D8">
      <w:pPr>
        <w:spacing w:line="240" w:lineRule="auto"/>
        <w:rPr>
          <w:ins w:id="37" w:author="Timothy Laux" w:date="2018-02-08T16:03:00Z"/>
          <w:rFonts w:ascii="Times New Roman" w:hAnsi="Times New Roman" w:cs="Times New Roman"/>
          <w:b/>
          <w:sz w:val="24"/>
          <w:szCs w:val="24"/>
        </w:rPr>
        <w:pPrChange w:id="38" w:author="Timothy Laux" w:date="2018-02-08T16:03:00Z">
          <w:pPr>
            <w:spacing w:line="240" w:lineRule="auto"/>
            <w:ind w:firstLine="720"/>
          </w:pPr>
        </w:pPrChange>
      </w:pPr>
      <w:ins w:id="39" w:author="Timothy Laux" w:date="2018-02-08T16:05:00Z">
        <w:r>
          <w:rPr>
            <w:rFonts w:ascii="Times New Roman" w:hAnsi="Times New Roman" w:cs="Times New Roman"/>
            <w:b/>
            <w:sz w:val="24"/>
            <w:szCs w:val="24"/>
          </w:rPr>
          <w:t>Unintended Consequences</w:t>
        </w:r>
      </w:ins>
    </w:p>
    <w:p w14:paraId="1F032544" w14:textId="77777777" w:rsidR="001938D8" w:rsidRDefault="001938D8">
      <w:pPr>
        <w:spacing w:line="240" w:lineRule="auto"/>
        <w:rPr>
          <w:ins w:id="40" w:author="Timothy Laux" w:date="2018-02-08T16:03:00Z"/>
          <w:rFonts w:ascii="Times New Roman" w:hAnsi="Times New Roman" w:cs="Times New Roman"/>
          <w:b/>
          <w:sz w:val="24"/>
          <w:szCs w:val="24"/>
        </w:rPr>
        <w:pPrChange w:id="41" w:author="Timothy Laux" w:date="2018-02-08T16:03:00Z">
          <w:pPr>
            <w:spacing w:line="240" w:lineRule="auto"/>
            <w:ind w:firstLine="720"/>
          </w:pPr>
        </w:pPrChange>
      </w:pPr>
    </w:p>
    <w:p w14:paraId="5F2A7A21" w14:textId="40259848" w:rsidR="00FA1D62" w:rsidDel="001938D8" w:rsidRDefault="001938D8">
      <w:pPr>
        <w:spacing w:line="240" w:lineRule="auto"/>
        <w:rPr>
          <w:del w:id="42" w:author="Timothy Laux" w:date="2018-02-08T16:05:00Z"/>
          <w:rFonts w:ascii="Times New Roman" w:hAnsi="Times New Roman" w:cs="Times New Roman"/>
          <w:sz w:val="24"/>
          <w:szCs w:val="24"/>
        </w:rPr>
        <w:pPrChange w:id="43" w:author="Timothy Laux" w:date="2018-02-08T16:03:00Z">
          <w:pPr>
            <w:spacing w:line="240" w:lineRule="auto"/>
            <w:ind w:firstLine="720"/>
          </w:pPr>
        </w:pPrChange>
      </w:pPr>
      <w:ins w:id="44" w:author="Timothy Laux" w:date="2018-02-08T16:03:00Z">
        <w:del w:id="45" w:author="Priyank Jain" w:date="2018-02-12T22:33:00Z">
          <w:r w:rsidDel="00ED59F9">
            <w:rPr>
              <w:rFonts w:ascii="Times New Roman" w:hAnsi="Times New Roman" w:cs="Times New Roman"/>
              <w:b/>
              <w:sz w:val="24"/>
              <w:szCs w:val="24"/>
            </w:rPr>
            <w:tab/>
          </w:r>
        </w:del>
      </w:ins>
      <w:ins w:id="46" w:author="Timothy Laux" w:date="2018-02-08T16:04:00Z">
        <w:del w:id="47" w:author="Priyank Jain" w:date="2018-02-12T22:33:00Z">
          <w:r w:rsidDel="00ED59F9">
            <w:rPr>
              <w:rFonts w:ascii="Times New Roman" w:hAnsi="Times New Roman" w:cs="Times New Roman"/>
              <w:sz w:val="24"/>
              <w:szCs w:val="24"/>
            </w:rPr>
            <w:delText xml:space="preserve">This catch-22 is not the only ethical issue created by the PCPDNT. </w:delText>
          </w:r>
        </w:del>
        <w:r>
          <w:rPr>
            <w:rFonts w:ascii="Times New Roman" w:hAnsi="Times New Roman" w:cs="Times New Roman"/>
            <w:sz w:val="24"/>
            <w:szCs w:val="24"/>
          </w:rPr>
          <w:t xml:space="preserve">In this </w:t>
        </w:r>
      </w:ins>
      <w:ins w:id="48" w:author="Timothy Laux" w:date="2018-02-14T11:49:00Z">
        <w:r w:rsidR="00A30D37">
          <w:rPr>
            <w:rFonts w:ascii="Times New Roman" w:hAnsi="Times New Roman" w:cs="Times New Roman"/>
            <w:sz w:val="24"/>
            <w:szCs w:val="24"/>
          </w:rPr>
          <w:t>article</w:t>
        </w:r>
      </w:ins>
      <w:ins w:id="49" w:author="Timothy Laux" w:date="2018-02-08T16:05:00Z">
        <w:r>
          <w:rPr>
            <w:rFonts w:ascii="Times New Roman" w:hAnsi="Times New Roman" w:cs="Times New Roman"/>
            <w:sz w:val="24"/>
            <w:szCs w:val="24"/>
          </w:rPr>
          <w:t>,</w:t>
        </w:r>
      </w:ins>
      <w:ins w:id="50" w:author="Timothy Laux" w:date="2018-02-08T16:04:00Z">
        <w:r>
          <w:rPr>
            <w:rFonts w:ascii="Times New Roman" w:hAnsi="Times New Roman" w:cs="Times New Roman"/>
            <w:sz w:val="24"/>
            <w:szCs w:val="24"/>
          </w:rPr>
          <w:t xml:space="preserve"> we will argue </w:t>
        </w:r>
      </w:ins>
      <w:del w:id="51" w:author="Timothy Laux" w:date="2018-02-08T16:04:00Z">
        <w:r w:rsidR="00043777" w:rsidDel="001938D8">
          <w:rPr>
            <w:rFonts w:ascii="Times New Roman" w:hAnsi="Times New Roman" w:cs="Times New Roman"/>
            <w:sz w:val="24"/>
            <w:szCs w:val="24"/>
          </w:rPr>
          <w:delText>Furthermore</w:delText>
        </w:r>
        <w:r w:rsidR="00FA1D62" w:rsidDel="001938D8">
          <w:rPr>
            <w:rFonts w:ascii="Times New Roman" w:hAnsi="Times New Roman" w:cs="Times New Roman"/>
            <w:sz w:val="24"/>
            <w:szCs w:val="24"/>
          </w:rPr>
          <w:delText>,</w:delText>
        </w:r>
        <w:r w:rsidR="0047236A" w:rsidDel="001938D8">
          <w:rPr>
            <w:rFonts w:ascii="Times New Roman" w:hAnsi="Times New Roman" w:cs="Times New Roman"/>
            <w:sz w:val="24"/>
            <w:szCs w:val="24"/>
          </w:rPr>
          <w:delText xml:space="preserve"> the </w:delText>
        </w:r>
      </w:del>
      <w:ins w:id="52" w:author="Timothy Laux" w:date="2018-02-14T11:49:00Z">
        <w:r w:rsidR="00A30D37">
          <w:rPr>
            <w:rFonts w:ascii="Times New Roman" w:hAnsi="Times New Roman" w:cs="Times New Roman"/>
            <w:sz w:val="24"/>
            <w:szCs w:val="24"/>
          </w:rPr>
          <w:t xml:space="preserve">that </w:t>
        </w:r>
      </w:ins>
      <w:r w:rsidR="0047236A">
        <w:rPr>
          <w:rFonts w:ascii="Times New Roman" w:hAnsi="Times New Roman" w:cs="Times New Roman"/>
          <w:sz w:val="24"/>
          <w:szCs w:val="24"/>
        </w:rPr>
        <w:t>current regulations</w:t>
      </w:r>
      <w:r w:rsidR="00DC4EB7" w:rsidRPr="00250AFF">
        <w:rPr>
          <w:rFonts w:ascii="Times New Roman" w:hAnsi="Times New Roman" w:cs="Times New Roman"/>
          <w:sz w:val="24"/>
          <w:szCs w:val="24"/>
        </w:rPr>
        <w:t xml:space="preserve"> have </w:t>
      </w:r>
      <w:r w:rsidR="00F81D81" w:rsidRPr="00250AFF">
        <w:rPr>
          <w:rFonts w:ascii="Times New Roman" w:hAnsi="Times New Roman" w:cs="Times New Roman"/>
          <w:sz w:val="24"/>
          <w:szCs w:val="24"/>
        </w:rPr>
        <w:t xml:space="preserve">restricted </w:t>
      </w:r>
      <w:r w:rsidR="00DC4EB7" w:rsidRPr="00250AFF">
        <w:rPr>
          <w:rFonts w:ascii="Times New Roman" w:hAnsi="Times New Roman" w:cs="Times New Roman"/>
          <w:sz w:val="24"/>
          <w:szCs w:val="24"/>
        </w:rPr>
        <w:t>access</w:t>
      </w:r>
      <w:r w:rsidR="00F644A4" w:rsidRPr="00250AFF">
        <w:rPr>
          <w:rFonts w:ascii="Times New Roman" w:hAnsi="Times New Roman" w:cs="Times New Roman"/>
          <w:sz w:val="24"/>
          <w:szCs w:val="24"/>
        </w:rPr>
        <w:t xml:space="preserve"> to </w:t>
      </w:r>
      <w:r w:rsidR="0047236A">
        <w:rPr>
          <w:rFonts w:ascii="Times New Roman" w:hAnsi="Times New Roman" w:cs="Times New Roman"/>
          <w:sz w:val="24"/>
          <w:szCs w:val="24"/>
        </w:rPr>
        <w:t>a</w:t>
      </w:r>
      <w:r w:rsidR="0047236A" w:rsidRPr="00250AFF">
        <w:rPr>
          <w:rFonts w:ascii="Times New Roman" w:hAnsi="Times New Roman" w:cs="Times New Roman"/>
          <w:sz w:val="24"/>
          <w:szCs w:val="24"/>
        </w:rPr>
        <w:t xml:space="preserve"> </w:t>
      </w:r>
      <w:r w:rsidR="00DC4EB7" w:rsidRPr="00250AFF">
        <w:rPr>
          <w:rFonts w:ascii="Times New Roman" w:hAnsi="Times New Roman" w:cs="Times New Roman"/>
          <w:sz w:val="24"/>
          <w:szCs w:val="24"/>
        </w:rPr>
        <w:t xml:space="preserve">highly effective and appropriate technology </w:t>
      </w:r>
      <w:r w:rsidR="0047236A">
        <w:rPr>
          <w:rFonts w:ascii="Times New Roman" w:hAnsi="Times New Roman" w:cs="Times New Roman"/>
          <w:sz w:val="24"/>
          <w:szCs w:val="24"/>
        </w:rPr>
        <w:t>(</w:t>
      </w:r>
      <w:r w:rsidR="00DC4EB7" w:rsidRPr="00250AFF">
        <w:rPr>
          <w:rFonts w:ascii="Times New Roman" w:hAnsi="Times New Roman" w:cs="Times New Roman"/>
          <w:sz w:val="24"/>
          <w:szCs w:val="24"/>
        </w:rPr>
        <w:t>diagnostic ultrasonography</w:t>
      </w:r>
      <w:r w:rsidR="0047236A">
        <w:rPr>
          <w:rFonts w:ascii="Times New Roman" w:hAnsi="Times New Roman" w:cs="Times New Roman"/>
          <w:sz w:val="24"/>
          <w:szCs w:val="24"/>
        </w:rPr>
        <w:t>)</w:t>
      </w:r>
      <w:r w:rsidR="00DC4EB7" w:rsidRPr="00250AFF">
        <w:rPr>
          <w:rFonts w:ascii="Times New Roman" w:hAnsi="Times New Roman" w:cs="Times New Roman"/>
          <w:sz w:val="24"/>
          <w:szCs w:val="24"/>
        </w:rPr>
        <w:t xml:space="preserve"> in Indian healthcare</w:t>
      </w:r>
      <w:r w:rsidR="00F81D81" w:rsidRPr="00250AFF">
        <w:rPr>
          <w:rFonts w:ascii="Times New Roman" w:hAnsi="Times New Roman" w:cs="Times New Roman"/>
          <w:sz w:val="24"/>
          <w:szCs w:val="24"/>
        </w:rPr>
        <w:t xml:space="preserve"> that especially disadvantages</w:t>
      </w:r>
      <w:r w:rsidR="00C50F93" w:rsidRPr="00250AFF">
        <w:rPr>
          <w:rFonts w:ascii="Times New Roman" w:hAnsi="Times New Roman" w:cs="Times New Roman"/>
          <w:sz w:val="24"/>
          <w:szCs w:val="24"/>
        </w:rPr>
        <w:t xml:space="preserve"> </w:t>
      </w:r>
      <w:r w:rsidR="0047236A">
        <w:rPr>
          <w:rFonts w:ascii="Times New Roman" w:hAnsi="Times New Roman" w:cs="Times New Roman"/>
          <w:sz w:val="24"/>
          <w:szCs w:val="24"/>
        </w:rPr>
        <w:t>poor and rural patients</w:t>
      </w:r>
      <w:r w:rsidR="00F81D81" w:rsidRPr="00250AFF">
        <w:rPr>
          <w:rFonts w:ascii="Times New Roman" w:hAnsi="Times New Roman" w:cs="Times New Roman"/>
          <w:sz w:val="24"/>
          <w:szCs w:val="24"/>
        </w:rPr>
        <w:t>,</w:t>
      </w:r>
      <w:r w:rsidR="00C50F93" w:rsidRPr="00250AFF">
        <w:rPr>
          <w:rFonts w:ascii="Times New Roman" w:hAnsi="Times New Roman" w:cs="Times New Roman"/>
          <w:sz w:val="24"/>
          <w:szCs w:val="24"/>
        </w:rPr>
        <w:t xml:space="preserve"> thus raising </w:t>
      </w:r>
      <w:ins w:id="53" w:author="Timothy Laux" w:date="2018-02-10T17:39:00Z">
        <w:r w:rsidR="0025678C">
          <w:rPr>
            <w:rFonts w:ascii="Times New Roman" w:hAnsi="Times New Roman" w:cs="Times New Roman"/>
            <w:sz w:val="24"/>
            <w:szCs w:val="24"/>
          </w:rPr>
          <w:t xml:space="preserve">ethical and </w:t>
        </w:r>
      </w:ins>
      <w:del w:id="54" w:author="Timothy Laux" w:date="2018-02-10T17:39:00Z">
        <w:r w:rsidR="00C50F93" w:rsidRPr="00250AFF" w:rsidDel="0025678C">
          <w:rPr>
            <w:rFonts w:ascii="Times New Roman" w:hAnsi="Times New Roman" w:cs="Times New Roman"/>
            <w:sz w:val="24"/>
            <w:szCs w:val="24"/>
          </w:rPr>
          <w:delText xml:space="preserve">a </w:delText>
        </w:r>
      </w:del>
      <w:r w:rsidR="00C50F93" w:rsidRPr="00250AFF">
        <w:rPr>
          <w:rFonts w:ascii="Times New Roman" w:hAnsi="Times New Roman" w:cs="Times New Roman"/>
          <w:sz w:val="24"/>
          <w:szCs w:val="24"/>
        </w:rPr>
        <w:t>justice concern</w:t>
      </w:r>
      <w:ins w:id="55" w:author="Timothy Laux" w:date="2018-02-10T17:39:00Z">
        <w:r w:rsidR="0025678C">
          <w:rPr>
            <w:rFonts w:ascii="Times New Roman" w:hAnsi="Times New Roman" w:cs="Times New Roman"/>
            <w:sz w:val="24"/>
            <w:szCs w:val="24"/>
          </w:rPr>
          <w:t>s</w:t>
        </w:r>
      </w:ins>
      <w:r w:rsidR="00DC4EB7" w:rsidRPr="00250AFF">
        <w:rPr>
          <w:rFonts w:ascii="Times New Roman" w:hAnsi="Times New Roman" w:cs="Times New Roman"/>
          <w:sz w:val="24"/>
          <w:szCs w:val="24"/>
        </w:rPr>
        <w:t>.</w:t>
      </w:r>
      <w:r w:rsidR="00201A0E">
        <w:rPr>
          <w:rFonts w:ascii="Times New Roman" w:hAnsi="Times New Roman" w:cs="Times New Roman"/>
          <w:sz w:val="24"/>
          <w:szCs w:val="24"/>
        </w:rPr>
        <w:t xml:space="preserve"> </w:t>
      </w:r>
      <w:del w:id="56" w:author="Timothy Laux" w:date="2018-02-08T16:05:00Z">
        <w:r w:rsidR="00DC4EB7" w:rsidRPr="00250AFF" w:rsidDel="001938D8">
          <w:rPr>
            <w:rFonts w:ascii="Times New Roman" w:hAnsi="Times New Roman" w:cs="Times New Roman"/>
            <w:sz w:val="24"/>
            <w:szCs w:val="24"/>
          </w:rPr>
          <w:delText xml:space="preserve"> </w:delText>
        </w:r>
      </w:del>
    </w:p>
    <w:p w14:paraId="7B9C2C96" w14:textId="05AB08D7" w:rsidR="00FA1D62" w:rsidDel="001938D8" w:rsidRDefault="00FA1D62">
      <w:pPr>
        <w:spacing w:line="240" w:lineRule="auto"/>
        <w:rPr>
          <w:del w:id="57" w:author="Timothy Laux" w:date="2018-02-08T16:05:00Z"/>
          <w:rFonts w:ascii="Times New Roman" w:hAnsi="Times New Roman" w:cs="Times New Roman"/>
          <w:sz w:val="24"/>
          <w:szCs w:val="24"/>
        </w:rPr>
        <w:pPrChange w:id="58" w:author="Timothy Laux" w:date="2018-02-08T16:05:00Z">
          <w:pPr>
            <w:spacing w:line="240" w:lineRule="auto"/>
            <w:ind w:firstLine="720"/>
          </w:pPr>
        </w:pPrChange>
      </w:pPr>
    </w:p>
    <w:p w14:paraId="31676636" w14:textId="358EA4F1" w:rsidR="00F644A4" w:rsidRPr="00250AFF" w:rsidRDefault="009D3AE2" w:rsidP="00CD3117">
      <w:pPr>
        <w:spacing w:line="240" w:lineRule="auto"/>
        <w:ind w:firstLine="720"/>
        <w:rPr>
          <w:rFonts w:ascii="Times New Roman" w:hAnsi="Times New Roman" w:cs="Times New Roman"/>
          <w:sz w:val="24"/>
          <w:szCs w:val="24"/>
        </w:rPr>
      </w:pPr>
      <w:r>
        <w:rPr>
          <w:rFonts w:ascii="Times New Roman" w:hAnsi="Times New Roman" w:cs="Times New Roman"/>
          <w:sz w:val="24"/>
          <w:szCs w:val="24"/>
        </w:rPr>
        <w:t>It</w:t>
      </w:r>
      <w:r w:rsidR="00F644A4" w:rsidRPr="00250AFF">
        <w:rPr>
          <w:rFonts w:ascii="Times New Roman" w:hAnsi="Times New Roman" w:cs="Times New Roman"/>
          <w:sz w:val="24"/>
          <w:szCs w:val="24"/>
        </w:rPr>
        <w:t xml:space="preserve"> is difficult to arg</w:t>
      </w:r>
      <w:r w:rsidR="005567D6" w:rsidRPr="00250AFF">
        <w:rPr>
          <w:rFonts w:ascii="Times New Roman" w:hAnsi="Times New Roman" w:cs="Times New Roman"/>
          <w:sz w:val="24"/>
          <w:szCs w:val="24"/>
        </w:rPr>
        <w:t xml:space="preserve">ue </w:t>
      </w:r>
      <w:r w:rsidR="00EA4056">
        <w:rPr>
          <w:rFonts w:ascii="Times New Roman" w:hAnsi="Times New Roman" w:cs="Times New Roman"/>
          <w:sz w:val="24"/>
          <w:szCs w:val="24"/>
        </w:rPr>
        <w:t>that</w:t>
      </w:r>
      <w:r w:rsidR="00EA4056" w:rsidRPr="00250AFF">
        <w:rPr>
          <w:rFonts w:ascii="Times New Roman" w:hAnsi="Times New Roman" w:cs="Times New Roman"/>
          <w:sz w:val="24"/>
          <w:szCs w:val="24"/>
        </w:rPr>
        <w:t xml:space="preserve"> </w:t>
      </w:r>
      <w:r w:rsidR="005567D6" w:rsidRPr="00250AFF">
        <w:rPr>
          <w:rFonts w:ascii="Times New Roman" w:hAnsi="Times New Roman" w:cs="Times New Roman"/>
          <w:sz w:val="24"/>
          <w:szCs w:val="24"/>
        </w:rPr>
        <w:t xml:space="preserve">one ethical imperative </w:t>
      </w:r>
      <w:r w:rsidR="00F644A4" w:rsidRPr="00250AFF">
        <w:rPr>
          <w:rFonts w:ascii="Times New Roman" w:hAnsi="Times New Roman" w:cs="Times New Roman"/>
          <w:sz w:val="24"/>
          <w:szCs w:val="24"/>
        </w:rPr>
        <w:t>outweighs another</w:t>
      </w:r>
      <w:r w:rsidR="00D23248" w:rsidRPr="00250AFF">
        <w:rPr>
          <w:rFonts w:ascii="Times New Roman" w:hAnsi="Times New Roman" w:cs="Times New Roman"/>
          <w:sz w:val="24"/>
          <w:szCs w:val="24"/>
        </w:rPr>
        <w:t xml:space="preserve">, </w:t>
      </w:r>
      <w:r>
        <w:rPr>
          <w:rFonts w:ascii="Times New Roman" w:hAnsi="Times New Roman" w:cs="Times New Roman"/>
          <w:sz w:val="24"/>
          <w:szCs w:val="24"/>
        </w:rPr>
        <w:t xml:space="preserve">yet </w:t>
      </w:r>
      <w:r w:rsidR="00D23248" w:rsidRPr="00250AFF">
        <w:rPr>
          <w:rFonts w:ascii="Times New Roman" w:hAnsi="Times New Roman" w:cs="Times New Roman"/>
          <w:sz w:val="24"/>
          <w:szCs w:val="24"/>
        </w:rPr>
        <w:t>we believe revisions of some</w:t>
      </w:r>
      <w:r w:rsidR="0083523B" w:rsidRPr="00250AFF">
        <w:rPr>
          <w:rFonts w:ascii="Times New Roman" w:hAnsi="Times New Roman" w:cs="Times New Roman"/>
          <w:sz w:val="24"/>
          <w:szCs w:val="24"/>
        </w:rPr>
        <w:t xml:space="preserve"> </w:t>
      </w:r>
      <w:del w:id="59" w:author="Timothy Laux" w:date="2018-02-14T11:49:00Z">
        <w:r w:rsidR="0083523B" w:rsidRPr="00250AFF" w:rsidDel="00A30D37">
          <w:rPr>
            <w:rFonts w:ascii="Times New Roman" w:hAnsi="Times New Roman" w:cs="Times New Roman"/>
            <w:sz w:val="24"/>
            <w:szCs w:val="24"/>
          </w:rPr>
          <w:delText>restri</w:delText>
        </w:r>
      </w:del>
      <w:del w:id="60" w:author="Timothy Laux" w:date="2018-02-14T11:50:00Z">
        <w:r w:rsidR="0083523B" w:rsidRPr="00250AFF" w:rsidDel="00A30D37">
          <w:rPr>
            <w:rFonts w:ascii="Times New Roman" w:hAnsi="Times New Roman" w:cs="Times New Roman"/>
            <w:sz w:val="24"/>
            <w:szCs w:val="24"/>
          </w:rPr>
          <w:delText xml:space="preserve">ctive </w:delText>
        </w:r>
      </w:del>
      <w:r w:rsidR="0083523B" w:rsidRPr="00250AFF">
        <w:rPr>
          <w:rFonts w:ascii="Times New Roman" w:hAnsi="Times New Roman" w:cs="Times New Roman"/>
          <w:sz w:val="24"/>
          <w:szCs w:val="24"/>
        </w:rPr>
        <w:t>aspects of the</w:t>
      </w:r>
      <w:r w:rsidR="0070636B" w:rsidRPr="00250AFF">
        <w:rPr>
          <w:rFonts w:ascii="Times New Roman" w:hAnsi="Times New Roman" w:cs="Times New Roman"/>
          <w:sz w:val="24"/>
          <w:szCs w:val="24"/>
        </w:rPr>
        <w:t xml:space="preserve"> PCPNDT</w:t>
      </w:r>
      <w:r w:rsidR="00D23248" w:rsidRPr="00250AFF">
        <w:rPr>
          <w:rFonts w:ascii="Times New Roman" w:hAnsi="Times New Roman" w:cs="Times New Roman"/>
          <w:sz w:val="24"/>
          <w:szCs w:val="24"/>
        </w:rPr>
        <w:t xml:space="preserve"> can</w:t>
      </w:r>
      <w:r w:rsidR="006E2F50">
        <w:rPr>
          <w:rFonts w:ascii="Times New Roman" w:hAnsi="Times New Roman" w:cs="Times New Roman"/>
          <w:sz w:val="24"/>
          <w:szCs w:val="24"/>
        </w:rPr>
        <w:t xml:space="preserve"> both</w:t>
      </w:r>
      <w:r w:rsidR="00D23248" w:rsidRPr="00250AFF">
        <w:rPr>
          <w:rFonts w:ascii="Times New Roman" w:hAnsi="Times New Roman" w:cs="Times New Roman"/>
          <w:sz w:val="24"/>
          <w:szCs w:val="24"/>
        </w:rPr>
        <w:t xml:space="preserve"> </w:t>
      </w:r>
      <w:r w:rsidR="00B22E6F" w:rsidRPr="00250AFF">
        <w:rPr>
          <w:rFonts w:ascii="Times New Roman" w:hAnsi="Times New Roman" w:cs="Times New Roman"/>
          <w:sz w:val="24"/>
          <w:szCs w:val="24"/>
        </w:rPr>
        <w:t xml:space="preserve">improve access to diagnostic ultrasonography for medical care in rural India </w:t>
      </w:r>
      <w:r w:rsidR="00EA4056">
        <w:rPr>
          <w:rFonts w:ascii="Times New Roman" w:hAnsi="Times New Roman" w:cs="Times New Roman"/>
          <w:sz w:val="24"/>
          <w:szCs w:val="24"/>
        </w:rPr>
        <w:t xml:space="preserve">and </w:t>
      </w:r>
      <w:r w:rsidR="006E2F50">
        <w:rPr>
          <w:rFonts w:ascii="Times New Roman" w:hAnsi="Times New Roman" w:cs="Times New Roman"/>
          <w:sz w:val="24"/>
          <w:szCs w:val="24"/>
        </w:rPr>
        <w:t xml:space="preserve">also </w:t>
      </w:r>
      <w:ins w:id="61" w:author="Timothy Laux" w:date="2018-02-08T16:00:00Z">
        <w:r w:rsidR="0035746B">
          <w:rPr>
            <w:rFonts w:ascii="Times New Roman" w:hAnsi="Times New Roman" w:cs="Times New Roman"/>
            <w:sz w:val="24"/>
            <w:szCs w:val="24"/>
          </w:rPr>
          <w:t>slow</w:t>
        </w:r>
      </w:ins>
      <w:del w:id="62" w:author="Timothy Laux" w:date="2018-02-08T16:00:00Z">
        <w:r w:rsidR="00EA4056" w:rsidDel="0035746B">
          <w:rPr>
            <w:rFonts w:ascii="Times New Roman" w:hAnsi="Times New Roman" w:cs="Times New Roman"/>
            <w:sz w:val="24"/>
            <w:szCs w:val="24"/>
          </w:rPr>
          <w:delText>reduce</w:delText>
        </w:r>
      </w:del>
      <w:r w:rsidR="00EA4056">
        <w:rPr>
          <w:rFonts w:ascii="Times New Roman" w:hAnsi="Times New Roman" w:cs="Times New Roman"/>
          <w:sz w:val="24"/>
          <w:szCs w:val="24"/>
        </w:rPr>
        <w:t xml:space="preserve"> </w:t>
      </w:r>
      <w:r>
        <w:rPr>
          <w:rFonts w:ascii="Times New Roman" w:hAnsi="Times New Roman" w:cs="Times New Roman"/>
          <w:sz w:val="24"/>
          <w:szCs w:val="24"/>
        </w:rPr>
        <w:t>misuse of this technology for sex-selecti</w:t>
      </w:r>
      <w:ins w:id="63" w:author="Timothy Laux" w:date="2018-02-08T16:00:00Z">
        <w:r w:rsidR="00730611">
          <w:rPr>
            <w:rFonts w:ascii="Times New Roman" w:hAnsi="Times New Roman" w:cs="Times New Roman"/>
            <w:sz w:val="24"/>
            <w:szCs w:val="24"/>
          </w:rPr>
          <w:t>on</w:t>
        </w:r>
      </w:ins>
      <w:del w:id="64" w:author="Timothy Laux" w:date="2018-02-08T16:00:00Z">
        <w:r w:rsidDel="0035746B">
          <w:rPr>
            <w:rFonts w:ascii="Times New Roman" w:hAnsi="Times New Roman" w:cs="Times New Roman"/>
            <w:sz w:val="24"/>
            <w:szCs w:val="24"/>
          </w:rPr>
          <w:delText>ve abortion</w:delText>
        </w:r>
      </w:del>
      <w:r>
        <w:rPr>
          <w:rFonts w:ascii="Times New Roman" w:hAnsi="Times New Roman" w:cs="Times New Roman"/>
          <w:sz w:val="24"/>
          <w:szCs w:val="24"/>
        </w:rPr>
        <w:t xml:space="preserve">. </w:t>
      </w:r>
    </w:p>
    <w:p w14:paraId="66C8F8DC" w14:textId="77777777" w:rsidR="00FB7BAA" w:rsidRPr="00250AFF" w:rsidRDefault="00FB7BAA" w:rsidP="00CD3117">
      <w:pPr>
        <w:spacing w:line="240" w:lineRule="auto"/>
        <w:rPr>
          <w:rFonts w:ascii="Times New Roman" w:hAnsi="Times New Roman" w:cs="Times New Roman"/>
          <w:sz w:val="24"/>
          <w:szCs w:val="24"/>
        </w:rPr>
      </w:pPr>
    </w:p>
    <w:p w14:paraId="4700088E" w14:textId="77777777" w:rsidR="00FB7BAA" w:rsidRPr="00250AFF" w:rsidRDefault="00952CF1" w:rsidP="00CD3117">
      <w:pPr>
        <w:spacing w:line="240" w:lineRule="auto"/>
        <w:rPr>
          <w:rFonts w:ascii="Times New Roman" w:hAnsi="Times New Roman" w:cs="Times New Roman"/>
          <w:b/>
          <w:sz w:val="24"/>
          <w:szCs w:val="24"/>
        </w:rPr>
      </w:pPr>
      <w:r w:rsidRPr="00250AFF">
        <w:rPr>
          <w:rFonts w:ascii="Times New Roman" w:hAnsi="Times New Roman" w:cs="Times New Roman"/>
          <w:b/>
          <w:sz w:val="24"/>
          <w:szCs w:val="24"/>
        </w:rPr>
        <w:t>How did we get here</w:t>
      </w:r>
      <w:r w:rsidR="00F66BC2" w:rsidRPr="00250AFF">
        <w:rPr>
          <w:rFonts w:ascii="Times New Roman" w:hAnsi="Times New Roman" w:cs="Times New Roman"/>
          <w:b/>
          <w:sz w:val="24"/>
          <w:szCs w:val="24"/>
        </w:rPr>
        <w:t xml:space="preserve">? </w:t>
      </w:r>
      <w:r w:rsidR="00FB7BAA" w:rsidRPr="00250AFF">
        <w:rPr>
          <w:rFonts w:ascii="Times New Roman" w:hAnsi="Times New Roman" w:cs="Times New Roman"/>
          <w:b/>
          <w:sz w:val="24"/>
          <w:szCs w:val="24"/>
        </w:rPr>
        <w:t>Non-</w:t>
      </w:r>
      <w:r w:rsidR="0083523B" w:rsidRPr="00250AFF">
        <w:rPr>
          <w:rFonts w:ascii="Times New Roman" w:hAnsi="Times New Roman" w:cs="Times New Roman"/>
          <w:b/>
          <w:sz w:val="24"/>
          <w:szCs w:val="24"/>
        </w:rPr>
        <w:t>m</w:t>
      </w:r>
      <w:r w:rsidR="00FB7BAA" w:rsidRPr="00250AFF">
        <w:rPr>
          <w:rFonts w:ascii="Times New Roman" w:hAnsi="Times New Roman" w:cs="Times New Roman"/>
          <w:b/>
          <w:sz w:val="24"/>
          <w:szCs w:val="24"/>
        </w:rPr>
        <w:t>aleficence</w:t>
      </w:r>
      <w:r w:rsidR="0083523B" w:rsidRPr="00250AFF">
        <w:rPr>
          <w:rFonts w:ascii="Times New Roman" w:hAnsi="Times New Roman" w:cs="Times New Roman"/>
          <w:b/>
          <w:sz w:val="24"/>
          <w:szCs w:val="24"/>
        </w:rPr>
        <w:t xml:space="preserve"> and justice</w:t>
      </w:r>
      <w:r w:rsidR="00FB7BAA" w:rsidRPr="00250AFF">
        <w:rPr>
          <w:rFonts w:ascii="Times New Roman" w:hAnsi="Times New Roman" w:cs="Times New Roman"/>
          <w:b/>
          <w:sz w:val="24"/>
          <w:szCs w:val="24"/>
        </w:rPr>
        <w:t xml:space="preserve"> meet</w:t>
      </w:r>
      <w:r w:rsidR="0083523B" w:rsidRPr="00250AFF">
        <w:rPr>
          <w:rFonts w:ascii="Times New Roman" w:hAnsi="Times New Roman" w:cs="Times New Roman"/>
          <w:b/>
          <w:sz w:val="24"/>
          <w:szCs w:val="24"/>
        </w:rPr>
        <w:t xml:space="preserve"> p</w:t>
      </w:r>
      <w:r w:rsidR="00FB7BAA" w:rsidRPr="00250AFF">
        <w:rPr>
          <w:rFonts w:ascii="Times New Roman" w:hAnsi="Times New Roman" w:cs="Times New Roman"/>
          <w:b/>
          <w:sz w:val="24"/>
          <w:szCs w:val="24"/>
        </w:rPr>
        <w:t xml:space="preserve">ragmatism </w:t>
      </w:r>
    </w:p>
    <w:p w14:paraId="67551A5B" w14:textId="77777777" w:rsidR="00F66BC2" w:rsidRPr="00250AFF" w:rsidRDefault="00F66BC2" w:rsidP="00CD3117">
      <w:pPr>
        <w:spacing w:line="240" w:lineRule="auto"/>
        <w:rPr>
          <w:rFonts w:ascii="Times New Roman" w:hAnsi="Times New Roman" w:cs="Times New Roman"/>
          <w:b/>
          <w:sz w:val="24"/>
          <w:szCs w:val="24"/>
        </w:rPr>
      </w:pPr>
    </w:p>
    <w:p w14:paraId="46E10F0B" w14:textId="49F76BB1" w:rsidR="00201A0E" w:rsidRPr="00250AFF" w:rsidRDefault="00CF4B15"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The legislators who modified the PNDT in 2003 believed that the act of sex selecti</w:t>
      </w:r>
      <w:ins w:id="65" w:author="Timothy Laux" w:date="2018-02-08T16:05:00Z">
        <w:r w:rsidR="001938D8">
          <w:rPr>
            <w:rFonts w:ascii="Times New Roman" w:hAnsi="Times New Roman" w:cs="Times New Roman"/>
            <w:sz w:val="24"/>
            <w:szCs w:val="24"/>
          </w:rPr>
          <w:t xml:space="preserve">on (and subsequent acts) </w:t>
        </w:r>
      </w:ins>
      <w:del w:id="66" w:author="Timothy Laux" w:date="2018-02-08T16:06:00Z">
        <w:r w:rsidRPr="00250AFF" w:rsidDel="001938D8">
          <w:rPr>
            <w:rFonts w:ascii="Times New Roman" w:hAnsi="Times New Roman" w:cs="Times New Roman"/>
            <w:sz w:val="24"/>
            <w:szCs w:val="24"/>
          </w:rPr>
          <w:delText xml:space="preserve">ve female abortion </w:delText>
        </w:r>
      </w:del>
      <w:r w:rsidRPr="00250AFF">
        <w:rPr>
          <w:rFonts w:ascii="Times New Roman" w:hAnsi="Times New Roman" w:cs="Times New Roman"/>
          <w:sz w:val="24"/>
          <w:szCs w:val="24"/>
        </w:rPr>
        <w:t xml:space="preserve">was </w:t>
      </w:r>
      <w:r w:rsidR="00F81D81" w:rsidRPr="00250AFF">
        <w:rPr>
          <w:rFonts w:ascii="Times New Roman" w:hAnsi="Times New Roman" w:cs="Times New Roman"/>
          <w:sz w:val="24"/>
          <w:szCs w:val="24"/>
        </w:rPr>
        <w:t xml:space="preserve">morally </w:t>
      </w:r>
      <w:r w:rsidR="00201A0E">
        <w:rPr>
          <w:rFonts w:ascii="Times New Roman" w:hAnsi="Times New Roman" w:cs="Times New Roman"/>
          <w:sz w:val="24"/>
          <w:szCs w:val="24"/>
        </w:rPr>
        <w:t>wrong</w:t>
      </w:r>
      <w:r w:rsidRPr="00250AFF">
        <w:rPr>
          <w:rFonts w:ascii="Times New Roman" w:hAnsi="Times New Roman" w:cs="Times New Roman"/>
          <w:sz w:val="24"/>
          <w:szCs w:val="24"/>
        </w:rPr>
        <w:t xml:space="preserve">. </w:t>
      </w:r>
      <w:r w:rsidR="00201A0E">
        <w:rPr>
          <w:rFonts w:ascii="Times New Roman" w:hAnsi="Times New Roman" w:cs="Times New Roman"/>
          <w:sz w:val="24"/>
          <w:szCs w:val="24"/>
        </w:rPr>
        <w:t>The</w:t>
      </w:r>
      <w:r w:rsidR="00201A0E" w:rsidRPr="00250AFF">
        <w:rPr>
          <w:rFonts w:ascii="Times New Roman" w:hAnsi="Times New Roman" w:cs="Times New Roman"/>
          <w:sz w:val="24"/>
          <w:szCs w:val="24"/>
        </w:rPr>
        <w:t xml:space="preserve"> ethical foundation</w:t>
      </w:r>
      <w:del w:id="67" w:author="Timothy Laux" w:date="2018-02-10T18:04:00Z">
        <w:r w:rsidR="00201A0E" w:rsidRPr="00250AFF" w:rsidDel="000461D8">
          <w:rPr>
            <w:rFonts w:ascii="Times New Roman" w:hAnsi="Times New Roman" w:cs="Times New Roman"/>
            <w:sz w:val="24"/>
            <w:szCs w:val="24"/>
          </w:rPr>
          <w:delText>s</w:delText>
        </w:r>
      </w:del>
      <w:r w:rsidR="00201A0E" w:rsidRPr="00250AFF">
        <w:rPr>
          <w:rFonts w:ascii="Times New Roman" w:hAnsi="Times New Roman" w:cs="Times New Roman"/>
          <w:sz w:val="24"/>
          <w:szCs w:val="24"/>
        </w:rPr>
        <w:t xml:space="preserve"> of the PCPNDT </w:t>
      </w:r>
      <w:del w:id="68" w:author="Timothy Laux" w:date="2018-02-10T18:04:00Z">
        <w:r w:rsidR="00201A0E" w:rsidRPr="00250AFF" w:rsidDel="000461D8">
          <w:rPr>
            <w:rFonts w:ascii="Times New Roman" w:hAnsi="Times New Roman" w:cs="Times New Roman"/>
            <w:sz w:val="24"/>
            <w:szCs w:val="24"/>
          </w:rPr>
          <w:delText xml:space="preserve">(and its forerunners) </w:delText>
        </w:r>
      </w:del>
      <w:r w:rsidR="00201A0E" w:rsidRPr="00250AFF">
        <w:rPr>
          <w:rFonts w:ascii="Times New Roman" w:hAnsi="Times New Roman" w:cs="Times New Roman"/>
          <w:sz w:val="24"/>
          <w:szCs w:val="24"/>
        </w:rPr>
        <w:t>is rooted in the principles of non-maleficence (the act of not doing harm) and justice</w:t>
      </w:r>
      <w:r w:rsidR="00201A0E">
        <w:rPr>
          <w:rFonts w:ascii="Times New Roman" w:hAnsi="Times New Roman" w:cs="Times New Roman"/>
          <w:sz w:val="24"/>
          <w:szCs w:val="24"/>
        </w:rPr>
        <w:t>. Even though</w:t>
      </w:r>
      <w:r w:rsidR="00201A0E" w:rsidRPr="00250AFF">
        <w:rPr>
          <w:rFonts w:ascii="Times New Roman" w:hAnsi="Times New Roman" w:cs="Times New Roman"/>
          <w:sz w:val="24"/>
          <w:szCs w:val="24"/>
        </w:rPr>
        <w:t xml:space="preserve"> the pregnant women herself is often not directly harmed at the time of a sex determination ultrasound</w:t>
      </w:r>
      <w:del w:id="69" w:author="Timothy Laux" w:date="2018-02-08T16:07:00Z">
        <w:r w:rsidR="00201A0E" w:rsidRPr="00250AFF" w:rsidDel="001938D8">
          <w:rPr>
            <w:rFonts w:ascii="Times New Roman" w:hAnsi="Times New Roman" w:cs="Times New Roman"/>
            <w:sz w:val="24"/>
            <w:szCs w:val="24"/>
          </w:rPr>
          <w:delText xml:space="preserve"> or abortion</w:delText>
        </w:r>
      </w:del>
      <w:r w:rsidR="00201A0E" w:rsidRPr="00250AFF">
        <w:rPr>
          <w:rFonts w:ascii="Times New Roman" w:hAnsi="Times New Roman" w:cs="Times New Roman"/>
          <w:sz w:val="24"/>
          <w:szCs w:val="24"/>
        </w:rPr>
        <w:t xml:space="preserve">, the law aimed to prevent harm to the </w:t>
      </w:r>
      <w:r w:rsidR="00201A0E" w:rsidRPr="00250AFF">
        <w:rPr>
          <w:rFonts w:ascii="Times New Roman" w:hAnsi="Times New Roman" w:cs="Times New Roman"/>
          <w:sz w:val="24"/>
          <w:szCs w:val="24"/>
        </w:rPr>
        <w:lastRenderedPageBreak/>
        <w:t>unborn female fetus and societal ills that can emanate from skewed sex-ratio</w:t>
      </w:r>
      <w:r w:rsidR="000C727B">
        <w:rPr>
          <w:rFonts w:ascii="Times New Roman" w:hAnsi="Times New Roman" w:cs="Times New Roman"/>
          <w:sz w:val="24"/>
          <w:szCs w:val="24"/>
        </w:rPr>
        <w:t>s</w:t>
      </w:r>
      <w:r w:rsidR="00201A0E" w:rsidRPr="00250AFF">
        <w:rPr>
          <w:rFonts w:ascii="Times New Roman" w:hAnsi="Times New Roman" w:cs="Times New Roman"/>
          <w:sz w:val="24"/>
          <w:szCs w:val="24"/>
        </w:rPr>
        <w:t>. Allowing sex selective</w:t>
      </w:r>
      <w:ins w:id="70" w:author="Timothy Laux" w:date="2018-02-08T16:07:00Z">
        <w:r w:rsidR="001938D8">
          <w:rPr>
            <w:rFonts w:ascii="Times New Roman" w:hAnsi="Times New Roman" w:cs="Times New Roman"/>
            <w:sz w:val="24"/>
            <w:szCs w:val="24"/>
          </w:rPr>
          <w:t xml:space="preserve"> practices </w:t>
        </w:r>
      </w:ins>
      <w:del w:id="71" w:author="Timothy Laux" w:date="2018-02-08T16:07:00Z">
        <w:r w:rsidR="00201A0E" w:rsidRPr="00250AFF" w:rsidDel="001938D8">
          <w:rPr>
            <w:rFonts w:ascii="Times New Roman" w:hAnsi="Times New Roman" w:cs="Times New Roman"/>
            <w:sz w:val="24"/>
            <w:szCs w:val="24"/>
          </w:rPr>
          <w:delText xml:space="preserve"> abortions </w:delText>
        </w:r>
      </w:del>
      <w:r w:rsidR="00201A0E" w:rsidRPr="00250AFF">
        <w:rPr>
          <w:rFonts w:ascii="Times New Roman" w:hAnsi="Times New Roman" w:cs="Times New Roman"/>
          <w:sz w:val="24"/>
          <w:szCs w:val="24"/>
        </w:rPr>
        <w:t>predisposes to a future where women can be at greater risk of various forms of injustice – like sex trafficking</w:t>
      </w:r>
      <w:ins w:id="72" w:author="Timothy Laux" w:date="2018-02-08T16:07:00Z">
        <w:r w:rsidR="001938D8">
          <w:rPr>
            <w:rFonts w:ascii="Times New Roman" w:hAnsi="Times New Roman" w:cs="Times New Roman"/>
            <w:sz w:val="24"/>
            <w:szCs w:val="24"/>
          </w:rPr>
          <w:t xml:space="preserve"> or gender violence</w:t>
        </w:r>
      </w:ins>
      <w:r w:rsidR="00201A0E" w:rsidRPr="00250AFF">
        <w:rPr>
          <w:rFonts w:ascii="Times New Roman" w:hAnsi="Times New Roman" w:cs="Times New Roman"/>
          <w:sz w:val="24"/>
          <w:szCs w:val="24"/>
        </w:rPr>
        <w:t xml:space="preserve"> – due to their decreased numbers in the general population.</w:t>
      </w:r>
      <w:r w:rsidR="00201A0E">
        <w:rPr>
          <w:rFonts w:ascii="Times New Roman" w:hAnsi="Times New Roman" w:cs="Times New Roman"/>
          <w:sz w:val="24"/>
          <w:szCs w:val="24"/>
        </w:rPr>
        <w:t xml:space="preserve"> </w:t>
      </w:r>
      <w:r w:rsidRPr="00250AFF">
        <w:rPr>
          <w:rFonts w:ascii="Times New Roman" w:hAnsi="Times New Roman" w:cs="Times New Roman"/>
          <w:sz w:val="24"/>
          <w:szCs w:val="24"/>
        </w:rPr>
        <w:t xml:space="preserve">India’s turn in this legislative direction mirrored that of other nations </w:t>
      </w:r>
      <w:r w:rsidR="00277E7D">
        <w:rPr>
          <w:rFonts w:ascii="Times New Roman" w:hAnsi="Times New Roman" w:cs="Times New Roman"/>
          <w:sz w:val="24"/>
          <w:szCs w:val="24"/>
        </w:rPr>
        <w:fldChar w:fldCharType="begin">
          <w:fldData xml:space="preserve">PEVuZE5vdGU+PENpdGU+PEF1dGhvcj5LYWxhbnRyeTwvQXV0aG9yPjxZZWFyPjIwMTc8L1llYXI+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</w:fldData>
        </w:fldChar>
      </w:r>
      <w:r w:rsidR="00277E7D">
        <w:rPr>
          <w:rFonts w:ascii="Times New Roman" w:hAnsi="Times New Roman" w:cs="Times New Roman"/>
          <w:sz w:val="24"/>
          <w:szCs w:val="24"/>
        </w:rPr>
        <w:instrText xml:space="preserve"> ADDIN EN.CITE </w:instrText>
      </w:r>
      <w:r w:rsidR="00277E7D">
        <w:rPr>
          <w:rFonts w:ascii="Times New Roman" w:hAnsi="Times New Roman" w:cs="Times New Roman"/>
          <w:sz w:val="24"/>
          <w:szCs w:val="24"/>
        </w:rPr>
        <w:fldChar w:fldCharType="begin">
          <w:fldData xml:space="preserve">PEVuZE5vdGU+PENpdGU+PEF1dGhvcj5LYWxhbnRyeTwvQXV0aG9yPjxZZWFyPjIwMTc8L1llYXI+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</w:fldData>
        </w:fldChar>
      </w:r>
      <w:r w:rsidR="00277E7D">
        <w:rPr>
          <w:rFonts w:ascii="Times New Roman" w:hAnsi="Times New Roman" w:cs="Times New Roman"/>
          <w:sz w:val="24"/>
          <w:szCs w:val="24"/>
        </w:rPr>
        <w:instrText xml:space="preserve"> ADDIN EN.CITE.DATA </w:instrText>
      </w:r>
      <w:r w:rsidR="00277E7D">
        <w:rPr>
          <w:rFonts w:ascii="Times New Roman" w:hAnsi="Times New Roman" w:cs="Times New Roman"/>
          <w:sz w:val="24"/>
          <w:szCs w:val="24"/>
        </w:rPr>
      </w:r>
      <w:r w:rsidR="00277E7D">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277E7D">
        <w:rPr>
          <w:rFonts w:ascii="Times New Roman" w:hAnsi="Times New Roman" w:cs="Times New Roman"/>
          <w:noProof/>
          <w:sz w:val="24"/>
          <w:szCs w:val="24"/>
        </w:rPr>
        <w:t>(1, 5, 6)</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including neighbors </w:t>
      </w:r>
      <w:r w:rsidR="00F66BC2" w:rsidRPr="00250AFF">
        <w:rPr>
          <w:rFonts w:ascii="Times New Roman" w:hAnsi="Times New Roman" w:cs="Times New Roman"/>
          <w:sz w:val="24"/>
          <w:szCs w:val="24"/>
        </w:rPr>
        <w:t xml:space="preserve">with similar cultural drivers </w:t>
      </w:r>
      <w:r w:rsidRPr="00250AFF">
        <w:rPr>
          <w:rFonts w:ascii="Times New Roman" w:hAnsi="Times New Roman" w:cs="Times New Roman"/>
          <w:sz w:val="24"/>
          <w:szCs w:val="24"/>
        </w:rPr>
        <w:t xml:space="preserve">like China </w:t>
      </w:r>
      <w:r w:rsidR="00277E7D">
        <w:rPr>
          <w:rFonts w:ascii="Times New Roman" w:hAnsi="Times New Roman" w:cs="Times New Roman"/>
          <w:sz w:val="24"/>
          <w:szCs w:val="24"/>
        </w:rPr>
        <w:fldChar w:fldCharType="begin">
          <w:fldData xml:space="preserve">PEVuZE5vdGU+PENpdGU+PEF1dGhvcj5IdWFuZzwvQXV0aG9yPjxZZWFyPjIwMTY8L1llYXI+PFJl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ZnVsbC10aXRsZT48L2FsdC1wZXJpb2RpY2FsPjxwYWdlcz5lMDE2NzU3NTwvcGFnZXM+PHZvbHVt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</w:fldData>
        </w:fldChar>
      </w:r>
      <w:r w:rsidR="00277E7D">
        <w:rPr>
          <w:rFonts w:ascii="Times New Roman" w:hAnsi="Times New Roman" w:cs="Times New Roman"/>
          <w:sz w:val="24"/>
          <w:szCs w:val="24"/>
        </w:rPr>
        <w:instrText xml:space="preserve"> ADDIN EN.CITE </w:instrText>
      </w:r>
      <w:r w:rsidR="00277E7D">
        <w:rPr>
          <w:rFonts w:ascii="Times New Roman" w:hAnsi="Times New Roman" w:cs="Times New Roman"/>
          <w:sz w:val="24"/>
          <w:szCs w:val="24"/>
        </w:rPr>
        <w:fldChar w:fldCharType="begin">
          <w:fldData xml:space="preserve">PEVuZE5vdGU+PENpdGU+PEF1dGhvcj5IdWFuZzwvQXV0aG9yPjxZZWFyPjIwMTY8L1llYXI+PFJl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ZnVsbC10aXRsZT48L2FsdC1wZXJpb2RpY2FsPjxwYWdlcz5lMDE2NzU3NTwvcGFnZXM+PHZvbHVt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</w:fldData>
        </w:fldChar>
      </w:r>
      <w:r w:rsidR="00277E7D">
        <w:rPr>
          <w:rFonts w:ascii="Times New Roman" w:hAnsi="Times New Roman" w:cs="Times New Roman"/>
          <w:sz w:val="24"/>
          <w:szCs w:val="24"/>
        </w:rPr>
        <w:instrText xml:space="preserve"> ADDIN EN.CITE.DATA </w:instrText>
      </w:r>
      <w:r w:rsidR="00277E7D">
        <w:rPr>
          <w:rFonts w:ascii="Times New Roman" w:hAnsi="Times New Roman" w:cs="Times New Roman"/>
          <w:sz w:val="24"/>
          <w:szCs w:val="24"/>
        </w:rPr>
      </w:r>
      <w:r w:rsidR="00277E7D">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277E7D">
        <w:rPr>
          <w:rFonts w:ascii="Times New Roman" w:hAnsi="Times New Roman" w:cs="Times New Roman"/>
          <w:noProof/>
          <w:sz w:val="24"/>
          <w:szCs w:val="24"/>
        </w:rPr>
        <w:t>(7-12)</w:t>
      </w:r>
      <w:r w:rsidR="00277E7D">
        <w:rPr>
          <w:rFonts w:ascii="Times New Roman" w:hAnsi="Times New Roman" w:cs="Times New Roman"/>
          <w:sz w:val="24"/>
          <w:szCs w:val="24"/>
        </w:rPr>
        <w:fldChar w:fldCharType="end"/>
      </w:r>
      <w:r w:rsidR="00F407AD" w:rsidRPr="00250AFF">
        <w:rPr>
          <w:rFonts w:ascii="Times New Roman" w:hAnsi="Times New Roman" w:cs="Times New Roman"/>
          <w:sz w:val="24"/>
          <w:szCs w:val="24"/>
        </w:rPr>
        <w:t xml:space="preserve"> where concerns about ultrasound abuse have also been voiced </w:t>
      </w:r>
      <w:r w:rsidR="00277E7D">
        <w:rPr>
          <w:rFonts w:ascii="Times New Roman" w:hAnsi="Times New Roman" w:cs="Times New Roman"/>
          <w:sz w:val="24"/>
          <w:szCs w:val="24"/>
        </w:rPr>
        <w:fldChar w:fldCharType="begin">
          <w:fldData xml:space="preserve">PEVuZE5vdGU+PENpdGU+PEF1dGhvcj5LcmlzdG9mPC9BdXRob3I+PFllYXI+MTk5MzwvWWVhcj48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</w:fldData>
        </w:fldChar>
      </w:r>
      <w:r w:rsidR="00277E7D">
        <w:rPr>
          <w:rFonts w:ascii="Times New Roman" w:hAnsi="Times New Roman" w:cs="Times New Roman"/>
          <w:sz w:val="24"/>
          <w:szCs w:val="24"/>
        </w:rPr>
        <w:instrText xml:space="preserve"> ADDIN EN.CITE </w:instrText>
      </w:r>
      <w:r w:rsidR="00277E7D">
        <w:rPr>
          <w:rFonts w:ascii="Times New Roman" w:hAnsi="Times New Roman" w:cs="Times New Roman"/>
          <w:sz w:val="24"/>
          <w:szCs w:val="24"/>
        </w:rPr>
        <w:fldChar w:fldCharType="begin">
          <w:fldData xml:space="preserve">PEVuZE5vdGU+PENpdGU+PEF1dGhvcj5LcmlzdG9mPC9BdXRob3I+PFllYXI+MTk5MzwvWWVhcj48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</w:fldData>
        </w:fldChar>
      </w:r>
      <w:r w:rsidR="00277E7D">
        <w:rPr>
          <w:rFonts w:ascii="Times New Roman" w:hAnsi="Times New Roman" w:cs="Times New Roman"/>
          <w:sz w:val="24"/>
          <w:szCs w:val="24"/>
        </w:rPr>
        <w:instrText xml:space="preserve"> ADDIN EN.CITE.DATA </w:instrText>
      </w:r>
      <w:r w:rsidR="00277E7D">
        <w:rPr>
          <w:rFonts w:ascii="Times New Roman" w:hAnsi="Times New Roman" w:cs="Times New Roman"/>
          <w:sz w:val="24"/>
          <w:szCs w:val="24"/>
        </w:rPr>
      </w:r>
      <w:r w:rsidR="00277E7D">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277E7D">
        <w:rPr>
          <w:rFonts w:ascii="Times New Roman" w:hAnsi="Times New Roman" w:cs="Times New Roman"/>
          <w:noProof/>
          <w:sz w:val="24"/>
          <w:szCs w:val="24"/>
        </w:rPr>
        <w:t>(13)</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t>
      </w:r>
      <w:r w:rsidR="00201A0E">
        <w:rPr>
          <w:rFonts w:ascii="Times New Roman" w:hAnsi="Times New Roman" w:cs="Times New Roman"/>
          <w:sz w:val="24"/>
          <w:szCs w:val="24"/>
        </w:rPr>
        <w:t xml:space="preserve"> </w:t>
      </w:r>
    </w:p>
    <w:p w14:paraId="430AE7BF" w14:textId="77777777" w:rsidR="00CF4B15" w:rsidRPr="00250AFF" w:rsidRDefault="00CF4B15" w:rsidP="00CD3117">
      <w:pPr>
        <w:spacing w:line="240" w:lineRule="auto"/>
        <w:rPr>
          <w:rFonts w:ascii="Times New Roman" w:hAnsi="Times New Roman" w:cs="Times New Roman"/>
          <w:sz w:val="24"/>
          <w:szCs w:val="24"/>
        </w:rPr>
      </w:pPr>
    </w:p>
    <w:p w14:paraId="1469608F" w14:textId="3548FBDB" w:rsidR="00327EAE" w:rsidRPr="00250AFF" w:rsidRDefault="00CF4B15"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r>
      <w:r w:rsidR="00F81D81" w:rsidRPr="00250AFF">
        <w:rPr>
          <w:rFonts w:ascii="Times New Roman" w:hAnsi="Times New Roman" w:cs="Times New Roman"/>
          <w:sz w:val="24"/>
          <w:szCs w:val="24"/>
        </w:rPr>
        <w:t xml:space="preserve">However, </w:t>
      </w:r>
      <w:r w:rsidRPr="00250AFF">
        <w:rPr>
          <w:rFonts w:ascii="Times New Roman" w:hAnsi="Times New Roman" w:cs="Times New Roman"/>
          <w:sz w:val="24"/>
          <w:szCs w:val="24"/>
        </w:rPr>
        <w:t>enforcement of the law required a different approach</w:t>
      </w:r>
      <w:r w:rsidR="0011351F" w:rsidRPr="00250AFF">
        <w:rPr>
          <w:rFonts w:ascii="Times New Roman" w:hAnsi="Times New Roman" w:cs="Times New Roman"/>
          <w:sz w:val="24"/>
          <w:szCs w:val="24"/>
        </w:rPr>
        <w:t>,</w:t>
      </w:r>
      <w:r w:rsidRPr="00250AFF">
        <w:rPr>
          <w:rFonts w:ascii="Times New Roman" w:hAnsi="Times New Roman" w:cs="Times New Roman"/>
          <w:sz w:val="24"/>
          <w:szCs w:val="24"/>
        </w:rPr>
        <w:t xml:space="preserve"> guided less by ethics and more by pragmatism. </w:t>
      </w:r>
      <w:r w:rsidR="00327EAE" w:rsidRPr="00250AFF">
        <w:rPr>
          <w:rFonts w:ascii="Times New Roman" w:hAnsi="Times New Roman" w:cs="Times New Roman"/>
          <w:sz w:val="24"/>
          <w:szCs w:val="24"/>
        </w:rPr>
        <w:t>While data is not available about the conversations within the government about how</w:t>
      </w:r>
      <w:r w:rsidR="00F66BC2" w:rsidRPr="00250AFF">
        <w:rPr>
          <w:rFonts w:ascii="Times New Roman" w:hAnsi="Times New Roman" w:cs="Times New Roman"/>
          <w:sz w:val="24"/>
          <w:szCs w:val="24"/>
        </w:rPr>
        <w:t xml:space="preserve"> this law moved from paper to</w:t>
      </w:r>
      <w:r w:rsidR="00327EAE" w:rsidRPr="00250AFF">
        <w:rPr>
          <w:rFonts w:ascii="Times New Roman" w:hAnsi="Times New Roman" w:cs="Times New Roman"/>
          <w:sz w:val="24"/>
          <w:szCs w:val="24"/>
        </w:rPr>
        <w:t xml:space="preserve"> action, we can conjecture </w:t>
      </w:r>
      <w:r w:rsidR="0011351F" w:rsidRPr="00250AFF">
        <w:rPr>
          <w:rFonts w:ascii="Times New Roman" w:hAnsi="Times New Roman" w:cs="Times New Roman"/>
          <w:sz w:val="24"/>
          <w:szCs w:val="24"/>
        </w:rPr>
        <w:t xml:space="preserve">based upon how </w:t>
      </w:r>
      <w:r w:rsidR="00B13DFC">
        <w:rPr>
          <w:rFonts w:ascii="Times New Roman" w:hAnsi="Times New Roman" w:cs="Times New Roman"/>
          <w:sz w:val="24"/>
          <w:szCs w:val="24"/>
        </w:rPr>
        <w:t>it</w:t>
      </w:r>
      <w:r w:rsidR="0011351F" w:rsidRPr="00250AFF">
        <w:rPr>
          <w:rFonts w:ascii="Times New Roman" w:hAnsi="Times New Roman" w:cs="Times New Roman"/>
          <w:sz w:val="24"/>
          <w:szCs w:val="24"/>
        </w:rPr>
        <w:t xml:space="preserve"> is enforced</w:t>
      </w:r>
      <w:r w:rsidR="00327EAE" w:rsidRPr="00250AFF">
        <w:rPr>
          <w:rFonts w:ascii="Times New Roman" w:hAnsi="Times New Roman" w:cs="Times New Roman"/>
          <w:sz w:val="24"/>
          <w:szCs w:val="24"/>
        </w:rPr>
        <w:t>.</w:t>
      </w:r>
    </w:p>
    <w:p w14:paraId="29A9FD15" w14:textId="77777777" w:rsidR="00327EAE" w:rsidRPr="00250AFF" w:rsidRDefault="00327EAE" w:rsidP="00CD3117">
      <w:pPr>
        <w:spacing w:line="240" w:lineRule="auto"/>
        <w:rPr>
          <w:rFonts w:ascii="Times New Roman" w:hAnsi="Times New Roman" w:cs="Times New Roman"/>
          <w:sz w:val="24"/>
          <w:szCs w:val="24"/>
        </w:rPr>
      </w:pPr>
    </w:p>
    <w:p w14:paraId="795ECBC4" w14:textId="26AB6FE4" w:rsidR="009174EF" w:rsidRPr="00250AFF" w:rsidRDefault="00227321" w:rsidP="00CD3117">
      <w:pPr>
        <w:spacing w:line="240" w:lineRule="auto"/>
        <w:ind w:firstLine="720"/>
        <w:rPr>
          <w:rFonts w:ascii="Times New Roman" w:hAnsi="Times New Roman" w:cs="Times New Roman"/>
          <w:sz w:val="24"/>
          <w:szCs w:val="24"/>
          <w:vertAlign w:val="superscript"/>
        </w:rPr>
      </w:pPr>
      <w:r w:rsidRPr="00250AFF">
        <w:rPr>
          <w:rFonts w:ascii="Times New Roman" w:hAnsi="Times New Roman" w:cs="Times New Roman"/>
          <w:sz w:val="24"/>
          <w:szCs w:val="24"/>
        </w:rPr>
        <w:t>T</w:t>
      </w:r>
      <w:r w:rsidR="00327EAE" w:rsidRPr="00250AFF">
        <w:rPr>
          <w:rFonts w:ascii="Times New Roman" w:hAnsi="Times New Roman" w:cs="Times New Roman"/>
          <w:sz w:val="24"/>
          <w:szCs w:val="24"/>
        </w:rPr>
        <w:t xml:space="preserve">he </w:t>
      </w:r>
      <w:r w:rsidR="00DB1C57" w:rsidRPr="00250AFF">
        <w:rPr>
          <w:rFonts w:ascii="Times New Roman" w:hAnsi="Times New Roman" w:cs="Times New Roman"/>
          <w:sz w:val="24"/>
          <w:szCs w:val="24"/>
        </w:rPr>
        <w:t xml:space="preserve">Medical Termination of Pregnancy Act, 1971 law </w:t>
      </w:r>
      <w:r w:rsidR="0011351F" w:rsidRPr="00250AFF">
        <w:rPr>
          <w:rFonts w:ascii="Times New Roman" w:hAnsi="Times New Roman" w:cs="Times New Roman"/>
          <w:sz w:val="24"/>
          <w:szCs w:val="24"/>
        </w:rPr>
        <w:t>gives</w:t>
      </w:r>
      <w:r w:rsidR="00327EAE" w:rsidRPr="00250AFF">
        <w:rPr>
          <w:rFonts w:ascii="Times New Roman" w:hAnsi="Times New Roman" w:cs="Times New Roman"/>
          <w:sz w:val="24"/>
          <w:szCs w:val="24"/>
        </w:rPr>
        <w:t xml:space="preserve"> a woman </w:t>
      </w:r>
      <w:r w:rsidR="0011351F" w:rsidRPr="00250AFF">
        <w:rPr>
          <w:rFonts w:ascii="Times New Roman" w:hAnsi="Times New Roman" w:cs="Times New Roman"/>
          <w:sz w:val="24"/>
          <w:szCs w:val="24"/>
        </w:rPr>
        <w:t>the</w:t>
      </w:r>
      <w:r w:rsidR="00327EAE" w:rsidRPr="00250AFF">
        <w:rPr>
          <w:rFonts w:ascii="Times New Roman" w:hAnsi="Times New Roman" w:cs="Times New Roman"/>
          <w:sz w:val="24"/>
          <w:szCs w:val="24"/>
        </w:rPr>
        <w:t xml:space="preserve"> right to an abortion </w:t>
      </w:r>
      <w:r w:rsidRPr="00250AFF">
        <w:rPr>
          <w:rFonts w:ascii="Times New Roman" w:hAnsi="Times New Roman" w:cs="Times New Roman"/>
          <w:sz w:val="24"/>
          <w:szCs w:val="24"/>
        </w:rPr>
        <w:t>up to twenty weeks gestational age under a number of circumstances</w:t>
      </w:r>
      <w:r w:rsidR="00855A42" w:rsidRPr="00250AFF">
        <w:rPr>
          <w:rFonts w:ascii="Times New Roman" w:hAnsi="Times New Roman" w:cs="Times New Roman"/>
          <w:sz w:val="24"/>
          <w:szCs w:val="24"/>
        </w:rPr>
        <w:t xml:space="preserve"> in India</w:t>
      </w:r>
      <w:r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277E7D">
        <w:rPr>
          <w:rFonts w:ascii="Times New Roman" w:hAnsi="Times New Roman" w:cs="Times New Roman"/>
          <w:sz w:val="24"/>
          <w:szCs w:val="24"/>
        </w:rPr>
        <w:instrText xml:space="preserve"> ADDIN EN.CITE &lt;EndNote&gt;&lt;Cite&gt;&lt;Author&gt;Government of India&lt;/Author&gt;&lt;Year&gt;1971&lt;/Year&gt;&lt;RecNum&gt;422&lt;/RecNum&gt;&lt;DisplayText&gt;(14)&lt;/DisplayText&gt;&lt;record&gt;&lt;rec-number&gt;422&lt;/rec-number&gt;&lt;foreign-keys&gt;&lt;key app="EN" db-id="eeed9x5z80ssxpe9ed9vvtsfv0dt9vtexdzp" timestamp="1510363113"&gt;422&lt;/key&gt;&lt;/foreign-keys&gt;&lt;ref-type name="Government Document"&gt;46&lt;/ref-type&gt;&lt;contributors&gt;&lt;authors&gt;&lt;author&gt;Government of India,&lt;/author&gt;&lt;/authors&gt;&lt;/contributors&gt;&lt;titles&gt;&lt;title&gt;The Medical Termination of Pregnancy Act, 1971&lt;/title&gt;&lt;/titles&gt;&lt;dates&gt;&lt;year&gt;1971&lt;/year&gt;&lt;/dates&gt;&lt;urls&gt;&lt;related-urls&gt;&lt;url&gt;http://tcw.nic.in/Acts/MTP-Act-1971.pdf&lt;/url&gt;&lt;/related-urls&gt;&lt;/urls&gt;&lt;access-date&gt;November 10, 2017&lt;/access-date&gt;&lt;/record&gt;&lt;/Cite&gt;&lt;/EndNote&gt;</w:instrText>
      </w:r>
      <w:r w:rsidR="00277E7D">
        <w:rPr>
          <w:rFonts w:ascii="Times New Roman" w:hAnsi="Times New Roman" w:cs="Times New Roman"/>
          <w:sz w:val="24"/>
          <w:szCs w:val="24"/>
        </w:rPr>
        <w:fldChar w:fldCharType="separate"/>
      </w:r>
      <w:r w:rsidR="00277E7D">
        <w:rPr>
          <w:rFonts w:ascii="Times New Roman" w:hAnsi="Times New Roman" w:cs="Times New Roman"/>
          <w:noProof/>
          <w:sz w:val="24"/>
          <w:szCs w:val="24"/>
        </w:rPr>
        <w:t>(14)</w:t>
      </w:r>
      <w:r w:rsidR="00277E7D">
        <w:rPr>
          <w:rFonts w:ascii="Times New Roman" w:hAnsi="Times New Roman" w:cs="Times New Roman"/>
          <w:sz w:val="24"/>
          <w:szCs w:val="24"/>
        </w:rPr>
        <w:fldChar w:fldCharType="end"/>
      </w:r>
      <w:r w:rsidR="00327EAE" w:rsidRPr="00250AFF">
        <w:rPr>
          <w:rFonts w:ascii="Times New Roman" w:hAnsi="Times New Roman" w:cs="Times New Roman"/>
          <w:sz w:val="24"/>
          <w:szCs w:val="24"/>
        </w:rPr>
        <w:t xml:space="preserve">. Sex selective </w:t>
      </w:r>
      <w:ins w:id="73" w:author="Timothy Laux" w:date="2018-02-08T16:08:00Z">
        <w:r w:rsidR="001938D8">
          <w:rPr>
            <w:rFonts w:ascii="Times New Roman" w:hAnsi="Times New Roman" w:cs="Times New Roman"/>
            <w:sz w:val="24"/>
            <w:szCs w:val="24"/>
          </w:rPr>
          <w:t xml:space="preserve">practices </w:t>
        </w:r>
      </w:ins>
      <w:del w:id="74" w:author="Timothy Laux" w:date="2018-02-08T16:08:00Z">
        <w:r w:rsidR="00327EAE" w:rsidRPr="00250AFF" w:rsidDel="001938D8">
          <w:rPr>
            <w:rFonts w:ascii="Times New Roman" w:hAnsi="Times New Roman" w:cs="Times New Roman"/>
            <w:sz w:val="24"/>
            <w:szCs w:val="24"/>
          </w:rPr>
          <w:delText xml:space="preserve">abortions </w:delText>
        </w:r>
      </w:del>
      <w:r w:rsidR="00327EAE" w:rsidRPr="00250AFF">
        <w:rPr>
          <w:rFonts w:ascii="Times New Roman" w:hAnsi="Times New Roman" w:cs="Times New Roman"/>
          <w:sz w:val="24"/>
          <w:szCs w:val="24"/>
        </w:rPr>
        <w:t xml:space="preserve">could not be curtailed in this way. Legal experts have long known the difficulty of obtaining convictions based upon a person’s motivations. The easiest, most </w:t>
      </w:r>
      <w:r w:rsidR="00503FCB" w:rsidRPr="00250AFF">
        <w:rPr>
          <w:rFonts w:ascii="Times New Roman" w:hAnsi="Times New Roman" w:cs="Times New Roman"/>
          <w:sz w:val="24"/>
          <w:szCs w:val="24"/>
        </w:rPr>
        <w:t xml:space="preserve">direct </w:t>
      </w:r>
      <w:r w:rsidR="00327EAE" w:rsidRPr="00250AFF">
        <w:rPr>
          <w:rFonts w:ascii="Times New Roman" w:hAnsi="Times New Roman" w:cs="Times New Roman"/>
          <w:sz w:val="24"/>
          <w:szCs w:val="24"/>
        </w:rPr>
        <w:t xml:space="preserve">way to limit sex selective </w:t>
      </w:r>
      <w:ins w:id="75" w:author="Timothy Laux" w:date="2018-02-08T16:09:00Z">
        <w:del w:id="76" w:author="Priyank Jain" w:date="2018-02-12T22:34:00Z">
          <w:r w:rsidR="001938D8" w:rsidDel="00ED59F9">
            <w:rPr>
              <w:rFonts w:ascii="Times New Roman" w:hAnsi="Times New Roman" w:cs="Times New Roman"/>
              <w:sz w:val="24"/>
              <w:szCs w:val="24"/>
            </w:rPr>
            <w:delText xml:space="preserve">practices </w:delText>
          </w:r>
        </w:del>
      </w:ins>
      <w:del w:id="77" w:author="Priyank Jain" w:date="2018-02-12T22:34:00Z">
        <w:r w:rsidR="00327EAE" w:rsidRPr="00250AFF" w:rsidDel="00ED59F9">
          <w:rPr>
            <w:rFonts w:ascii="Times New Roman" w:hAnsi="Times New Roman" w:cs="Times New Roman"/>
            <w:sz w:val="24"/>
            <w:szCs w:val="24"/>
          </w:rPr>
          <w:delText>abortions would be to curtail</w:delText>
        </w:r>
      </w:del>
      <w:ins w:id="78" w:author="Timothy Laux" w:date="2018-02-08T16:09:00Z">
        <w:del w:id="79" w:author="Priyank Jain" w:date="2018-02-12T22:34:00Z">
          <w:r w:rsidR="001938D8" w:rsidDel="00ED59F9">
            <w:rPr>
              <w:rFonts w:ascii="Times New Roman" w:hAnsi="Times New Roman" w:cs="Times New Roman"/>
              <w:sz w:val="24"/>
              <w:szCs w:val="24"/>
            </w:rPr>
            <w:delText xml:space="preserve"> the first in a series of steps that ends in a sex selective </w:delText>
          </w:r>
        </w:del>
        <w:r w:rsidR="001938D8">
          <w:rPr>
            <w:rFonts w:ascii="Times New Roman" w:hAnsi="Times New Roman" w:cs="Times New Roman"/>
            <w:sz w:val="24"/>
            <w:szCs w:val="24"/>
          </w:rPr>
          <w:t>abortion</w:t>
        </w:r>
        <w:del w:id="80" w:author="Priyank Jain" w:date="2018-02-12T22:34:00Z">
          <w:r w:rsidR="001938D8" w:rsidDel="00ED59F9">
            <w:rPr>
              <w:rFonts w:ascii="Times New Roman" w:hAnsi="Times New Roman" w:cs="Times New Roman"/>
              <w:sz w:val="24"/>
              <w:szCs w:val="24"/>
            </w:rPr>
            <w:delText>, namely</w:delText>
          </w:r>
        </w:del>
      </w:ins>
      <w:ins w:id="81" w:author="Priyank Jain" w:date="2018-02-12T22:34:00Z">
        <w:r w:rsidR="00ED59F9">
          <w:rPr>
            <w:rFonts w:ascii="Times New Roman" w:hAnsi="Times New Roman" w:cs="Times New Roman"/>
            <w:sz w:val="24"/>
            <w:szCs w:val="24"/>
          </w:rPr>
          <w:t xml:space="preserve"> is prohibition of</w:t>
        </w:r>
      </w:ins>
      <w:r w:rsidR="00327EAE" w:rsidRPr="00250AFF">
        <w:rPr>
          <w:rFonts w:ascii="Times New Roman" w:hAnsi="Times New Roman" w:cs="Times New Roman"/>
          <w:sz w:val="24"/>
          <w:szCs w:val="24"/>
        </w:rPr>
        <w:t xml:space="preserve"> </w:t>
      </w:r>
      <w:r w:rsidR="00503FCB" w:rsidRPr="00250AFF">
        <w:rPr>
          <w:rFonts w:ascii="Times New Roman" w:hAnsi="Times New Roman" w:cs="Times New Roman"/>
          <w:sz w:val="24"/>
          <w:szCs w:val="24"/>
        </w:rPr>
        <w:t>prenatal sex determination</w:t>
      </w:r>
      <w:r w:rsidR="00327EAE" w:rsidRPr="00250AFF">
        <w:rPr>
          <w:rFonts w:ascii="Times New Roman" w:hAnsi="Times New Roman" w:cs="Times New Roman"/>
          <w:sz w:val="24"/>
          <w:szCs w:val="24"/>
        </w:rPr>
        <w:t xml:space="preserve">. Throughout India (and, indeed, the world) </w:t>
      </w:r>
      <w:r w:rsidR="00503FCB" w:rsidRPr="00250AFF">
        <w:rPr>
          <w:rFonts w:ascii="Times New Roman" w:hAnsi="Times New Roman" w:cs="Times New Roman"/>
          <w:sz w:val="24"/>
          <w:szCs w:val="24"/>
        </w:rPr>
        <w:t>in-</w:t>
      </w:r>
      <w:r w:rsidR="00327EAE" w:rsidRPr="00250AFF">
        <w:rPr>
          <w:rFonts w:ascii="Times New Roman" w:hAnsi="Times New Roman" w:cs="Times New Roman"/>
          <w:sz w:val="24"/>
          <w:szCs w:val="24"/>
        </w:rPr>
        <w:t xml:space="preserve">utero sex determination </w:t>
      </w:r>
      <w:r w:rsidR="00226331">
        <w:rPr>
          <w:rFonts w:ascii="Times New Roman" w:hAnsi="Times New Roman" w:cs="Times New Roman"/>
          <w:sz w:val="24"/>
          <w:szCs w:val="24"/>
        </w:rPr>
        <w:t xml:space="preserve">is </w:t>
      </w:r>
      <w:r w:rsidR="00327EAE" w:rsidRPr="00250AFF">
        <w:rPr>
          <w:rFonts w:ascii="Times New Roman" w:hAnsi="Times New Roman" w:cs="Times New Roman"/>
          <w:sz w:val="24"/>
          <w:szCs w:val="24"/>
        </w:rPr>
        <w:t xml:space="preserve">largely </w:t>
      </w:r>
      <w:r w:rsidR="00BD4D1E" w:rsidRPr="00250AFF">
        <w:rPr>
          <w:rFonts w:ascii="Times New Roman" w:hAnsi="Times New Roman" w:cs="Times New Roman"/>
          <w:sz w:val="24"/>
          <w:szCs w:val="24"/>
        </w:rPr>
        <w:t xml:space="preserve">performed </w:t>
      </w:r>
      <w:r w:rsidR="00327EAE" w:rsidRPr="00250AFF">
        <w:rPr>
          <w:rFonts w:ascii="Times New Roman" w:hAnsi="Times New Roman" w:cs="Times New Roman"/>
          <w:sz w:val="24"/>
          <w:szCs w:val="24"/>
        </w:rPr>
        <w:t>by ultrasonography</w:t>
      </w:r>
      <w:r w:rsidR="00EC0683" w:rsidRPr="00250AFF">
        <w:rPr>
          <w:rFonts w:ascii="Times New Roman" w:hAnsi="Times New Roman" w:cs="Times New Roman"/>
          <w:sz w:val="24"/>
          <w:szCs w:val="24"/>
        </w:rPr>
        <w:t xml:space="preserve"> </w:t>
      </w:r>
      <w:r w:rsidR="00670D5E" w:rsidRPr="00250AFF">
        <w:rPr>
          <w:rFonts w:ascii="Times New Roman" w:hAnsi="Times New Roman" w:cs="Times New Roman"/>
          <w:sz w:val="24"/>
          <w:szCs w:val="24"/>
        </w:rPr>
        <w:t>since</w:t>
      </w:r>
      <w:r w:rsidR="00EC0683" w:rsidRPr="00250AFF">
        <w:rPr>
          <w:rFonts w:ascii="Times New Roman" w:hAnsi="Times New Roman" w:cs="Times New Roman"/>
          <w:sz w:val="24"/>
          <w:szCs w:val="24"/>
        </w:rPr>
        <w:t xml:space="preserve"> the 1990’s</w:t>
      </w:r>
      <w:ins w:id="82" w:author="Timothy Laux" w:date="2018-02-14T11:50:00Z">
        <w:r w:rsidR="007A0C79">
          <w:rPr>
            <w:rFonts w:ascii="Times New Roman" w:hAnsi="Times New Roman" w:cs="Times New Roman"/>
            <w:sz w:val="24"/>
            <w:szCs w:val="24"/>
          </w:rPr>
          <w:t xml:space="preserve">. Thus, </w:t>
        </w:r>
      </w:ins>
      <w:del w:id="83" w:author="Timothy Laux" w:date="2018-02-14T11:50:00Z">
        <w:r w:rsidR="00A37D0E" w:rsidDel="007A0C79">
          <w:rPr>
            <w:rFonts w:ascii="Times New Roman" w:hAnsi="Times New Roman" w:cs="Times New Roman"/>
            <w:sz w:val="24"/>
            <w:szCs w:val="24"/>
          </w:rPr>
          <w:delText xml:space="preserve">; </w:delText>
        </w:r>
      </w:del>
      <w:r w:rsidR="00B13DFC">
        <w:rPr>
          <w:rFonts w:ascii="Times New Roman" w:hAnsi="Times New Roman" w:cs="Times New Roman"/>
          <w:sz w:val="24"/>
          <w:szCs w:val="24"/>
        </w:rPr>
        <w:t xml:space="preserve">a </w:t>
      </w:r>
      <w:r w:rsidR="00A37D0E">
        <w:rPr>
          <w:rFonts w:ascii="Times New Roman" w:hAnsi="Times New Roman" w:cs="Times New Roman"/>
          <w:sz w:val="24"/>
          <w:szCs w:val="24"/>
        </w:rPr>
        <w:t>pragmatic</w:t>
      </w:r>
      <w:r w:rsidR="00B13DFC">
        <w:rPr>
          <w:rFonts w:ascii="Times New Roman" w:hAnsi="Times New Roman" w:cs="Times New Roman"/>
          <w:sz w:val="24"/>
          <w:szCs w:val="24"/>
        </w:rPr>
        <w:t xml:space="preserve"> approach is to police the use of this technology</w:t>
      </w:r>
      <w:r w:rsidR="00327EAE" w:rsidRPr="00250AFF">
        <w:rPr>
          <w:rFonts w:ascii="Times New Roman" w:hAnsi="Times New Roman" w:cs="Times New Roman"/>
          <w:sz w:val="24"/>
          <w:szCs w:val="24"/>
        </w:rPr>
        <w:t xml:space="preserve">. </w:t>
      </w:r>
      <w:ins w:id="84" w:author="Timothy Laux" w:date="2018-02-14T11:50:00Z">
        <w:r w:rsidR="007A0C79">
          <w:rPr>
            <w:rFonts w:ascii="Times New Roman" w:hAnsi="Times New Roman" w:cs="Times New Roman"/>
            <w:sz w:val="24"/>
            <w:szCs w:val="24"/>
          </w:rPr>
          <w:t xml:space="preserve">Regulation of the Law allowed </w:t>
        </w:r>
      </w:ins>
      <w:del w:id="85" w:author="Timothy Laux" w:date="2018-02-14T11:50:00Z">
        <w:r w:rsidR="00A37D0E" w:rsidDel="007A0C79">
          <w:rPr>
            <w:rFonts w:ascii="Times New Roman" w:hAnsi="Times New Roman" w:cs="Times New Roman"/>
            <w:sz w:val="24"/>
            <w:szCs w:val="24"/>
          </w:rPr>
          <w:delText>Consequently</w:delText>
        </w:r>
        <w:r w:rsidR="00B13DFC" w:rsidDel="007A0C79">
          <w:rPr>
            <w:rFonts w:ascii="Times New Roman" w:hAnsi="Times New Roman" w:cs="Times New Roman"/>
            <w:sz w:val="24"/>
            <w:szCs w:val="24"/>
          </w:rPr>
          <w:delText xml:space="preserve">, </w:delText>
        </w:r>
      </w:del>
      <w:r w:rsidR="00B13DFC">
        <w:rPr>
          <w:rFonts w:ascii="Times New Roman" w:hAnsi="Times New Roman" w:cs="Times New Roman"/>
          <w:sz w:val="24"/>
          <w:szCs w:val="24"/>
        </w:rPr>
        <w:t>o</w:t>
      </w:r>
      <w:r w:rsidR="00325418" w:rsidRPr="00250AFF">
        <w:rPr>
          <w:rFonts w:ascii="Times New Roman" w:hAnsi="Times New Roman" w:cs="Times New Roman"/>
          <w:sz w:val="24"/>
          <w:szCs w:val="24"/>
        </w:rPr>
        <w:t xml:space="preserve">nly a small subset of medical professionals </w:t>
      </w:r>
      <w:del w:id="86" w:author="Timothy Laux" w:date="2018-02-14T11:51:00Z">
        <w:r w:rsidR="00B13DFC" w:rsidDel="007A0C79">
          <w:rPr>
            <w:rFonts w:ascii="Times New Roman" w:hAnsi="Times New Roman" w:cs="Times New Roman"/>
            <w:sz w:val="24"/>
            <w:szCs w:val="24"/>
          </w:rPr>
          <w:delText xml:space="preserve">is allowed </w:delText>
        </w:r>
      </w:del>
      <w:r w:rsidR="00325418" w:rsidRPr="00250AFF">
        <w:rPr>
          <w:rFonts w:ascii="Times New Roman" w:hAnsi="Times New Roman" w:cs="Times New Roman"/>
          <w:sz w:val="24"/>
          <w:szCs w:val="24"/>
        </w:rPr>
        <w:t>to perform ultrasound</w:t>
      </w:r>
      <w:r w:rsidR="00226331">
        <w:rPr>
          <w:rFonts w:ascii="Times New Roman" w:hAnsi="Times New Roman" w:cs="Times New Roman"/>
          <w:sz w:val="24"/>
          <w:szCs w:val="24"/>
        </w:rPr>
        <w:t xml:space="preserve"> examination</w:t>
      </w:r>
      <w:r w:rsidR="00325418" w:rsidRPr="00250AFF">
        <w:rPr>
          <w:rFonts w:ascii="Times New Roman" w:hAnsi="Times New Roman" w:cs="Times New Roman"/>
          <w:sz w:val="24"/>
          <w:szCs w:val="24"/>
        </w:rPr>
        <w:t>s</w:t>
      </w:r>
      <w:r w:rsidR="00B13DFC">
        <w:rPr>
          <w:rFonts w:ascii="Times New Roman" w:hAnsi="Times New Roman" w:cs="Times New Roman"/>
          <w:sz w:val="24"/>
          <w:szCs w:val="24"/>
        </w:rPr>
        <w:t xml:space="preserve">: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adiologists </w:t>
      </w:r>
      <w:r w:rsidR="00B17D4C" w:rsidRPr="00250AFF">
        <w:rPr>
          <w:rFonts w:ascii="Times New Roman" w:hAnsi="Times New Roman" w:cs="Times New Roman"/>
          <w:sz w:val="24"/>
          <w:szCs w:val="24"/>
        </w:rPr>
        <w:t>(the only group of doctors allowed to perform ultrasounds based solely on their degree qualifications)</w:t>
      </w:r>
      <w:r w:rsidR="00325418" w:rsidRPr="00250AFF">
        <w:rPr>
          <w:rFonts w:ascii="Times New Roman" w:hAnsi="Times New Roman" w:cs="Times New Roman"/>
          <w:sz w:val="24"/>
          <w:szCs w:val="24"/>
        </w:rPr>
        <w:t xml:space="preserve"> and </w:t>
      </w:r>
      <w:r w:rsidR="00226331">
        <w:rPr>
          <w:rFonts w:ascii="Times New Roman" w:hAnsi="Times New Roman" w:cs="Times New Roman"/>
          <w:sz w:val="24"/>
          <w:szCs w:val="24"/>
        </w:rPr>
        <w:t>o</w:t>
      </w:r>
      <w:r w:rsidR="00226331" w:rsidRPr="00250AFF">
        <w:rPr>
          <w:rFonts w:ascii="Times New Roman" w:hAnsi="Times New Roman" w:cs="Times New Roman"/>
          <w:sz w:val="24"/>
          <w:szCs w:val="24"/>
        </w:rPr>
        <w:t>bstetrician</w:t>
      </w:r>
      <w:r w:rsidR="00226331">
        <w:rPr>
          <w:rFonts w:ascii="Times New Roman" w:hAnsi="Times New Roman" w:cs="Times New Roman"/>
          <w:sz w:val="24"/>
          <w:szCs w:val="24"/>
        </w:rPr>
        <w:t>s</w:t>
      </w:r>
      <w:r w:rsidR="00226331" w:rsidRPr="00250AFF">
        <w:rPr>
          <w:rFonts w:ascii="Times New Roman" w:hAnsi="Times New Roman" w:cs="Times New Roman"/>
          <w:sz w:val="24"/>
          <w:szCs w:val="24"/>
        </w:rPr>
        <w:t xml:space="preserve"> </w:t>
      </w:r>
      <w:r w:rsidR="00325418" w:rsidRPr="00250AFF">
        <w:rPr>
          <w:rFonts w:ascii="Times New Roman" w:hAnsi="Times New Roman" w:cs="Times New Roman"/>
          <w:sz w:val="24"/>
          <w:szCs w:val="24"/>
        </w:rPr>
        <w:t>completing a six-month ultrasonography tra</w:t>
      </w:r>
      <w:r w:rsidR="00BD4D1E" w:rsidRPr="00250AFF">
        <w:rPr>
          <w:rFonts w:ascii="Times New Roman" w:hAnsi="Times New Roman" w:cs="Times New Roman"/>
          <w:sz w:val="24"/>
          <w:szCs w:val="24"/>
        </w:rPr>
        <w:t xml:space="preserve">ining course at </w:t>
      </w:r>
      <w:r w:rsidR="00855A42" w:rsidRPr="00250AFF">
        <w:rPr>
          <w:rFonts w:ascii="Times New Roman" w:hAnsi="Times New Roman" w:cs="Times New Roman"/>
          <w:sz w:val="24"/>
          <w:szCs w:val="24"/>
        </w:rPr>
        <w:t>selected</w:t>
      </w:r>
      <w:r w:rsidR="00B13DFC">
        <w:rPr>
          <w:rFonts w:ascii="Times New Roman" w:hAnsi="Times New Roman" w:cs="Times New Roman"/>
          <w:sz w:val="24"/>
          <w:szCs w:val="24"/>
        </w:rPr>
        <w:t xml:space="preserve"> </w:t>
      </w:r>
      <w:r w:rsidR="00325418" w:rsidRPr="00250AFF">
        <w:rPr>
          <w:rFonts w:ascii="Times New Roman" w:hAnsi="Times New Roman" w:cs="Times New Roman"/>
          <w:sz w:val="24"/>
          <w:szCs w:val="24"/>
        </w:rPr>
        <w:t>training sites</w:t>
      </w:r>
      <w:r w:rsidR="006078D8"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277E7D">
        <w:rPr>
          <w:rFonts w:ascii="Times New Roman" w:hAnsi="Times New Roman" w:cs="Times New Roman"/>
          <w:sz w:val="24"/>
          <w:szCs w:val="24"/>
        </w:rPr>
        <w:instrText xml:space="preserve"> ADDIN EN.CITE &lt;EndNote&gt;&lt;Cite&gt;&lt;Author&gt;Indian Radiological &amp;amp; Imaging Association&lt;/Author&gt;&lt;RecNum&gt;426&lt;/RecNum&gt;&lt;DisplayText&gt;(15)&lt;/DisplayText&gt;&lt;record&gt;&lt;rec-number&gt;426&lt;/rec-number&gt;&lt;foreign-keys&gt;&lt;key app="EN" db-id="eeed9x5z80ssxpe9ed9vvtsfv0dt9vtexdzp" timestamp="1510364578"&gt;426&lt;/key&gt;&lt;/foreign-keys&gt;&lt;ref-type name="Web Page"&gt;12&lt;/ref-type&gt;&lt;contributors&gt;&lt;authors&gt;&lt;author&gt;Indian Radiological &amp;amp; Imaging Association,&lt;/author&gt;&lt;/authors&gt;&lt;/contributors&gt;&lt;titles&gt;&lt;title&gt;Gazette Notification Six Months Training Course in Ultrasonography to MBBS doctors&lt;/title&gt;&lt;/titles&gt;&lt;number&gt;November 10, 2017&lt;/number&gt;&lt;dates&gt;&lt;/dates&gt;&lt;urls&gt;&lt;related-urls&gt;&lt;url&gt;https://www.iria.in/pndt.php&lt;/url&gt;&lt;/related-urls&gt;&lt;/urls&gt;&lt;/record&gt;&lt;/Cite&gt;&lt;/EndNote&gt;</w:instrText>
      </w:r>
      <w:r w:rsidR="00277E7D">
        <w:rPr>
          <w:rFonts w:ascii="Times New Roman" w:hAnsi="Times New Roman" w:cs="Times New Roman"/>
          <w:sz w:val="24"/>
          <w:szCs w:val="24"/>
        </w:rPr>
        <w:fldChar w:fldCharType="separate"/>
      </w:r>
      <w:r w:rsidR="00277E7D">
        <w:rPr>
          <w:rFonts w:ascii="Times New Roman" w:hAnsi="Times New Roman" w:cs="Times New Roman"/>
          <w:noProof/>
          <w:sz w:val="24"/>
          <w:szCs w:val="24"/>
        </w:rPr>
        <w:t>(15)</w:t>
      </w:r>
      <w:r w:rsidR="00277E7D">
        <w:rPr>
          <w:rFonts w:ascii="Times New Roman" w:hAnsi="Times New Roman" w:cs="Times New Roman"/>
          <w:sz w:val="24"/>
          <w:szCs w:val="24"/>
        </w:rPr>
        <w:fldChar w:fldCharType="end"/>
      </w:r>
      <w:r w:rsidR="00325418" w:rsidRPr="00250AFF">
        <w:rPr>
          <w:rFonts w:ascii="Times New Roman" w:hAnsi="Times New Roman" w:cs="Times New Roman"/>
          <w:sz w:val="24"/>
          <w:szCs w:val="24"/>
        </w:rPr>
        <w:t xml:space="preserve">. </w:t>
      </w:r>
      <w:r w:rsidR="009174EF" w:rsidRPr="00250AFF">
        <w:rPr>
          <w:rFonts w:ascii="Times New Roman" w:hAnsi="Times New Roman" w:cs="Times New Roman"/>
          <w:sz w:val="24"/>
          <w:szCs w:val="24"/>
        </w:rPr>
        <w:t>The sale of all ultrasound</w:t>
      </w:r>
      <w:r w:rsidR="00226331">
        <w:rPr>
          <w:rFonts w:ascii="Times New Roman" w:hAnsi="Times New Roman" w:cs="Times New Roman"/>
          <w:sz w:val="24"/>
          <w:szCs w:val="24"/>
        </w:rPr>
        <w:t xml:space="preserve"> machines</w:t>
      </w:r>
      <w:r w:rsidR="009174EF" w:rsidRPr="00250AFF">
        <w:rPr>
          <w:rFonts w:ascii="Times New Roman" w:hAnsi="Times New Roman" w:cs="Times New Roman"/>
          <w:sz w:val="24"/>
          <w:szCs w:val="24"/>
        </w:rPr>
        <w:t xml:space="preserve"> </w:t>
      </w:r>
      <w:ins w:id="87" w:author="Timothy Laux" w:date="2018-02-14T11:51:00Z">
        <w:r w:rsidR="007A0C79">
          <w:rPr>
            <w:rFonts w:ascii="Times New Roman" w:hAnsi="Times New Roman" w:cs="Times New Roman"/>
            <w:sz w:val="24"/>
            <w:szCs w:val="24"/>
          </w:rPr>
          <w:t xml:space="preserve">was restricted </w:t>
        </w:r>
      </w:ins>
      <w:del w:id="88" w:author="Timothy Laux" w:date="2018-02-14T11:51:00Z">
        <w:r w:rsidR="009174EF" w:rsidRPr="00250AFF" w:rsidDel="007A0C79">
          <w:rPr>
            <w:rFonts w:ascii="Times New Roman" w:hAnsi="Times New Roman" w:cs="Times New Roman"/>
            <w:sz w:val="24"/>
            <w:szCs w:val="24"/>
          </w:rPr>
          <w:delText xml:space="preserve">must occur </w:delText>
        </w:r>
      </w:del>
      <w:r w:rsidR="009174EF" w:rsidRPr="00250AFF">
        <w:rPr>
          <w:rFonts w:ascii="Times New Roman" w:hAnsi="Times New Roman" w:cs="Times New Roman"/>
          <w:sz w:val="24"/>
          <w:szCs w:val="24"/>
        </w:rPr>
        <w:t>through designated vendors and only to these qualified parties</w:t>
      </w:r>
      <w:r w:rsidR="00A22085" w:rsidRPr="00250AFF">
        <w:rPr>
          <w:rFonts w:ascii="Times New Roman" w:hAnsi="Times New Roman" w:cs="Times New Roman"/>
          <w:sz w:val="24"/>
          <w:szCs w:val="24"/>
        </w:rPr>
        <w:t xml:space="preserve"> </w:t>
      </w:r>
      <w:r w:rsidR="0047723F">
        <w:rPr>
          <w:rFonts w:ascii="Times New Roman" w:hAnsi="Times New Roman" w:cs="Times New Roman"/>
          <w:sz w:val="24"/>
          <w:szCs w:val="24"/>
        </w:rPr>
        <w:fldChar w:fldCharType="begin"/>
      </w:r>
      <w:r w:rsidR="0047723F">
        <w:rPr>
          <w:rFonts w:ascii="Times New Roman" w:hAnsi="Times New Roman" w:cs="Times New Roman"/>
          <w:sz w:val="24"/>
          <w:szCs w:val="24"/>
        </w:rPr>
        <w:instrText xml:space="preserve"> ADDIN EN.CITE &lt;EndNote&gt;&lt;Cite&gt;&lt;Author&gt;Kalantry&lt;/Author&gt;&lt;RecNum&gt;329&lt;/RecNum&gt;&lt;DisplayText&gt;(1)&lt;/DisplayText&gt;&lt;record&gt;&lt;rec-number&gt;329&lt;/rec-number&gt;&lt;foreign-keys&gt;&lt;key app="EN" db-id="eeed9x5z80ssxpe9ed9vvtsfv0dt9vtexdzp" timestamp="1510260046"&gt;329&lt;/key&gt;&lt;/foreign-keys&gt;&lt;ref-type name="Journal Article"&gt;17&lt;/ref-type&gt;&lt;contributors&gt;&lt;authors&gt;&lt;author&gt;Sital Kalantry&lt;/author&gt;&lt;/authors&gt;&lt;/contributors&gt;&lt;titles&gt;&lt;title&gt;Sex Selection in the United States and India: A Contextualist Feminist Approach&lt;/title&gt;&lt;secondary-title&gt;UCLA Journal of International Law and Foreign Affairs&lt;/secondary-title&gt;&lt;/titles&gt;&lt;periodical&gt;&lt;full-title&gt;UCLA Journal of International Law and Foreign Affairs&lt;/full-title&gt;&lt;/periodical&gt;&lt;volume&gt;Fall 2013&lt;/volume&gt;&lt;dates&gt;&lt;/dates&gt;&lt;urls&gt;&lt;/urls&gt;&lt;/record&gt;&lt;/Cite&gt;&lt;/EndNote&gt;</w:instrText>
      </w:r>
      <w:r w:rsidR="0047723F">
        <w:rPr>
          <w:rFonts w:ascii="Times New Roman" w:hAnsi="Times New Roman" w:cs="Times New Roman"/>
          <w:sz w:val="24"/>
          <w:szCs w:val="24"/>
        </w:rPr>
        <w:fldChar w:fldCharType="separate"/>
      </w:r>
      <w:r w:rsidR="0047723F">
        <w:rPr>
          <w:rFonts w:ascii="Times New Roman" w:hAnsi="Times New Roman" w:cs="Times New Roman"/>
          <w:noProof/>
          <w:sz w:val="24"/>
          <w:szCs w:val="24"/>
        </w:rPr>
        <w:t>(1)</w:t>
      </w:r>
      <w:r w:rsidR="0047723F">
        <w:rPr>
          <w:rFonts w:ascii="Times New Roman" w:hAnsi="Times New Roman" w:cs="Times New Roman"/>
          <w:sz w:val="24"/>
          <w:szCs w:val="24"/>
        </w:rPr>
        <w:fldChar w:fldCharType="end"/>
      </w:r>
      <w:r w:rsidR="009174EF" w:rsidRPr="00250AFF">
        <w:rPr>
          <w:rFonts w:ascii="Times New Roman" w:hAnsi="Times New Roman" w:cs="Times New Roman"/>
          <w:sz w:val="24"/>
          <w:szCs w:val="24"/>
        </w:rPr>
        <w:t>.</w:t>
      </w:r>
      <w:ins w:id="89" w:author="Timothy Laux" w:date="2018-02-08T16:10:00Z">
        <w:r w:rsidR="001938D8">
          <w:rPr>
            <w:rFonts w:ascii="Times New Roman" w:hAnsi="Times New Roman" w:cs="Times New Roman"/>
            <w:sz w:val="24"/>
            <w:szCs w:val="24"/>
          </w:rPr>
          <w:t xml:space="preserve"> The PCPDNT applies fully to all private, government and civic run hospitals</w:t>
        </w:r>
      </w:ins>
      <w:r w:rsidR="00414634">
        <w:rPr>
          <w:rFonts w:ascii="Times New Roman" w:hAnsi="Times New Roman" w:cs="Times New Roman"/>
          <w:sz w:val="24"/>
          <w:szCs w:val="24"/>
        </w:rPr>
        <w:t xml:space="preserve"> </w:t>
      </w:r>
      <w:r w:rsidR="00414634">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&lt;EndNote&gt;&lt;Cite&gt;&lt;Author&gt;Anuradha Mascarenhas&lt;/Author&gt;&lt;Year&gt;2010.&lt;/Year&gt;&lt;RecNum&gt;443&lt;/RecNum&gt;&lt;DisplayText&gt;(16, 17)&lt;/DisplayText&gt;&lt;record&gt;&lt;rec-number&gt;443&lt;/rec-number&gt;&lt;foreign-keys&gt;&lt;key app="EN" db-id="eeed9x5z80ssxpe9ed9vvtsfv0dt9vtexdzp" timestamp="1518158458"&gt;443&lt;/key&gt;&lt;/foreign-keys&gt;&lt;ref-type name="Web Page"&gt;12&lt;/ref-type&gt;&lt;contributors&gt;&lt;authors&gt;&lt;author&gt;Anuradha Mascarenhas,&lt;/author&gt;&lt;/authors&gt;&lt;/contributors&gt;&lt;titles&gt;&lt;title&gt;Silent Observer helps Maharashtra district fight female foeticide&lt;/title&gt;&lt;/titles&gt;&lt;volume&gt;2018&lt;/volume&gt;&lt;dates&gt;&lt;year&gt;2010.&lt;/year&gt;&lt;/dates&gt;&lt;publisher&gt;The Indian Express&lt;/publisher&gt;&lt;urls&gt;&lt;related-urls&gt;&lt;url&gt;http://archive.indianexpress.com/news/silent-observer-helps-maharashtra-district-fight-female-foeticide/655278/&lt;/url&gt;&lt;/related-urls&gt;&lt;/urls&gt;&lt;/record&gt;&lt;/Cite&gt;&lt;Cite&gt;&lt;Author&gt;Maharashtra Judicial Academy&lt;/Author&gt;&lt;Year&gt;2014.&lt;/Year&gt;&lt;RecNum&gt;441&lt;/RecNum&gt;&lt;record&gt;&lt;rec-number&gt;441&lt;/rec-number&gt;&lt;foreign-keys&gt;&lt;key app="EN" db-id="eeed9x5z80ssxpe9ed9vvtsfv0dt9vtexdzp" timestamp="1518158147"&gt;441&lt;/key&gt;&lt;/foreign-keys&gt;&lt;ref-type name="Web Page"&gt;12&lt;/ref-type&gt;&lt;contributors&gt;&lt;authors&gt;&lt;author&gt;Maharashtra Judicial Academy,&lt;/author&gt;&lt;/authors&gt;&lt;/contributors&gt;&lt;titles&gt;&lt;title&gt;Training Module and Handbook for Judicial Officers on Sex Selection and PCPNDT Act&lt;/title&gt;&lt;/titles&gt;&lt;volume&gt;2018&lt;/volume&gt;&lt;dates&gt;&lt;year&gt;2014.&lt;/year&gt;&lt;/dates&gt;&lt;publisher&gt;United Nations Population Fund - India&lt;/publisher&gt;&lt;urls&gt;&lt;related-urls&gt;&lt;url&gt;https://arogya.maharashtra.gov.in/pdf/doc1.pdf&lt;/url&gt;&lt;/related-urls&gt;&lt;/urls&gt;&lt;/record&gt;&lt;/Cite&gt;&lt;/EndNote&gt;</w:instrText>
      </w:r>
      <w:r w:rsidR="00414634">
        <w:rPr>
          <w:rFonts w:ascii="Times New Roman" w:hAnsi="Times New Roman" w:cs="Times New Roman"/>
          <w:sz w:val="24"/>
          <w:szCs w:val="24"/>
        </w:rPr>
        <w:fldChar w:fldCharType="separate"/>
      </w:r>
      <w:r w:rsidR="00414634">
        <w:rPr>
          <w:rFonts w:ascii="Times New Roman" w:hAnsi="Times New Roman" w:cs="Times New Roman"/>
          <w:noProof/>
          <w:sz w:val="24"/>
          <w:szCs w:val="24"/>
        </w:rPr>
        <w:t>(16, 17)</w:t>
      </w:r>
      <w:r w:rsidR="00414634">
        <w:rPr>
          <w:rFonts w:ascii="Times New Roman" w:hAnsi="Times New Roman" w:cs="Times New Roman"/>
          <w:sz w:val="24"/>
          <w:szCs w:val="24"/>
        </w:rPr>
        <w:fldChar w:fldCharType="end"/>
      </w:r>
      <w:r w:rsidR="00414634">
        <w:rPr>
          <w:rFonts w:ascii="Times New Roman" w:hAnsi="Times New Roman" w:cs="Times New Roman"/>
          <w:sz w:val="24"/>
          <w:szCs w:val="24"/>
        </w:rPr>
        <w:t>.</w:t>
      </w:r>
    </w:p>
    <w:p w14:paraId="44BC26CC" w14:textId="77777777" w:rsidR="00325418" w:rsidRPr="00250AFF" w:rsidRDefault="00325418"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 </w:t>
      </w:r>
    </w:p>
    <w:p w14:paraId="01293F0C" w14:textId="5E0B3F01" w:rsidR="00D50D11" w:rsidRPr="00250AFF" w:rsidRDefault="00F66BC2"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From a regulatory perspective, this decision was an absolute coup.</w:t>
      </w:r>
      <w:r w:rsidR="00D35ED5" w:rsidRPr="00250AFF">
        <w:rPr>
          <w:rFonts w:ascii="Times New Roman" w:hAnsi="Times New Roman" w:cs="Times New Roman"/>
          <w:sz w:val="24"/>
          <w:szCs w:val="24"/>
        </w:rPr>
        <w:t xml:space="preserve"> The six-month training course was so long that it would be difficult for </w:t>
      </w:r>
      <w:r w:rsidR="00D50D11" w:rsidRPr="00250AFF">
        <w:rPr>
          <w:rFonts w:ascii="Times New Roman" w:hAnsi="Times New Roman" w:cs="Times New Roman"/>
          <w:sz w:val="24"/>
          <w:szCs w:val="24"/>
        </w:rPr>
        <w:t>m</w:t>
      </w:r>
      <w:r w:rsidR="00D35ED5" w:rsidRPr="00250AFF">
        <w:rPr>
          <w:rFonts w:ascii="Times New Roman" w:hAnsi="Times New Roman" w:cs="Times New Roman"/>
          <w:sz w:val="24"/>
          <w:szCs w:val="24"/>
        </w:rPr>
        <w:t xml:space="preserve">any full-time employed </w:t>
      </w:r>
      <w:r w:rsidR="00226331">
        <w:rPr>
          <w:rFonts w:ascii="Times New Roman" w:hAnsi="Times New Roman" w:cs="Times New Roman"/>
          <w:sz w:val="24"/>
          <w:szCs w:val="24"/>
        </w:rPr>
        <w:t>o</w:t>
      </w:r>
      <w:r w:rsidR="00226331" w:rsidRPr="00250AFF">
        <w:rPr>
          <w:rFonts w:ascii="Times New Roman" w:hAnsi="Times New Roman" w:cs="Times New Roman"/>
          <w:sz w:val="24"/>
          <w:szCs w:val="24"/>
        </w:rPr>
        <w:t>bstetrician</w:t>
      </w:r>
      <w:r w:rsidR="00226331">
        <w:rPr>
          <w:rFonts w:ascii="Times New Roman" w:hAnsi="Times New Roman" w:cs="Times New Roman"/>
          <w:sz w:val="24"/>
          <w:szCs w:val="24"/>
        </w:rPr>
        <w:t>s</w:t>
      </w:r>
      <w:r w:rsidR="00226331" w:rsidRPr="00250AFF">
        <w:rPr>
          <w:rFonts w:ascii="Times New Roman" w:hAnsi="Times New Roman" w:cs="Times New Roman"/>
          <w:sz w:val="24"/>
          <w:szCs w:val="24"/>
        </w:rPr>
        <w:t xml:space="preserve"> </w:t>
      </w:r>
      <w:r w:rsidR="00D35ED5" w:rsidRPr="00250AFF">
        <w:rPr>
          <w:rFonts w:ascii="Times New Roman" w:hAnsi="Times New Roman" w:cs="Times New Roman"/>
          <w:sz w:val="24"/>
          <w:szCs w:val="24"/>
        </w:rPr>
        <w:t>to complete</w:t>
      </w:r>
      <w:r w:rsidR="00D50D11" w:rsidRPr="00250AFF">
        <w:rPr>
          <w:rFonts w:ascii="Times New Roman" w:hAnsi="Times New Roman" w:cs="Times New Roman"/>
          <w:sz w:val="24"/>
          <w:szCs w:val="24"/>
        </w:rPr>
        <w:t>.</w:t>
      </w:r>
      <w:r w:rsidRPr="00250AFF">
        <w:rPr>
          <w:rFonts w:ascii="Times New Roman" w:hAnsi="Times New Roman" w:cs="Times New Roman"/>
          <w:sz w:val="24"/>
          <w:szCs w:val="24"/>
        </w:rPr>
        <w:t xml:space="preserve"> </w:t>
      </w:r>
      <w:r w:rsidR="00D35ED5" w:rsidRPr="00250AFF">
        <w:rPr>
          <w:rFonts w:ascii="Times New Roman" w:hAnsi="Times New Roman" w:cs="Times New Roman"/>
          <w:sz w:val="24"/>
          <w:szCs w:val="24"/>
        </w:rPr>
        <w:t xml:space="preserve">Consultant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adiologists </w:t>
      </w:r>
      <w:r w:rsidR="002D242B" w:rsidRPr="00250AFF">
        <w:rPr>
          <w:rFonts w:ascii="Times New Roman" w:hAnsi="Times New Roman" w:cs="Times New Roman"/>
          <w:sz w:val="24"/>
          <w:szCs w:val="24"/>
        </w:rPr>
        <w:t>are</w:t>
      </w:r>
      <w:r w:rsidR="00D35ED5" w:rsidRPr="00250AFF">
        <w:rPr>
          <w:rFonts w:ascii="Times New Roman" w:hAnsi="Times New Roman" w:cs="Times New Roman"/>
          <w:sz w:val="24"/>
          <w:szCs w:val="24"/>
        </w:rPr>
        <w:t xml:space="preserve"> employed </w:t>
      </w:r>
      <w:r w:rsidR="002D242B" w:rsidRPr="00250AFF">
        <w:rPr>
          <w:rFonts w:ascii="Times New Roman" w:hAnsi="Times New Roman" w:cs="Times New Roman"/>
          <w:sz w:val="24"/>
          <w:szCs w:val="24"/>
        </w:rPr>
        <w:t>in diagnostic centers and hospitals</w:t>
      </w:r>
      <w:r w:rsidR="00D371A0">
        <w:rPr>
          <w:rFonts w:ascii="Times New Roman" w:hAnsi="Times New Roman" w:cs="Times New Roman"/>
          <w:sz w:val="24"/>
          <w:szCs w:val="24"/>
        </w:rPr>
        <w:t xml:space="preserve"> generally found </w:t>
      </w:r>
      <w:r w:rsidR="002D242B" w:rsidRPr="00250AFF">
        <w:rPr>
          <w:rFonts w:ascii="Times New Roman" w:hAnsi="Times New Roman" w:cs="Times New Roman"/>
          <w:sz w:val="24"/>
          <w:szCs w:val="24"/>
        </w:rPr>
        <w:t>in urban areas</w:t>
      </w:r>
      <w:r w:rsidR="00612373" w:rsidRPr="00250AFF">
        <w:rPr>
          <w:rFonts w:ascii="Times New Roman" w:hAnsi="Times New Roman" w:cs="Times New Roman"/>
          <w:sz w:val="24"/>
          <w:szCs w:val="24"/>
        </w:rPr>
        <w:t>.</w:t>
      </w:r>
      <w:r w:rsidR="00D50D11" w:rsidRPr="00250AFF">
        <w:rPr>
          <w:rFonts w:ascii="Times New Roman" w:hAnsi="Times New Roman" w:cs="Times New Roman"/>
          <w:sz w:val="24"/>
          <w:szCs w:val="24"/>
        </w:rPr>
        <w:t xml:space="preserve"> Within the government healthcare system, the smallest city that would offer a </w:t>
      </w:r>
      <w:r w:rsidR="00226331">
        <w:rPr>
          <w:rFonts w:ascii="Times New Roman" w:hAnsi="Times New Roman" w:cs="Times New Roman"/>
          <w:sz w:val="24"/>
          <w:szCs w:val="24"/>
        </w:rPr>
        <w:t>radiologist</w:t>
      </w:r>
      <w:r w:rsidR="00226331" w:rsidRPr="00250AFF">
        <w:rPr>
          <w:rFonts w:ascii="Times New Roman" w:hAnsi="Times New Roman" w:cs="Times New Roman"/>
          <w:sz w:val="24"/>
          <w:szCs w:val="24"/>
        </w:rPr>
        <w:t xml:space="preserve"> pos</w:t>
      </w:r>
      <w:r w:rsidR="00226331">
        <w:rPr>
          <w:rFonts w:ascii="Times New Roman" w:hAnsi="Times New Roman" w:cs="Times New Roman"/>
          <w:sz w:val="24"/>
          <w:szCs w:val="24"/>
        </w:rPr>
        <w:t>ition</w:t>
      </w:r>
      <w:r w:rsidR="00226331" w:rsidRPr="00250AFF">
        <w:rPr>
          <w:rFonts w:ascii="Times New Roman" w:hAnsi="Times New Roman" w:cs="Times New Roman"/>
          <w:sz w:val="24"/>
          <w:szCs w:val="24"/>
        </w:rPr>
        <w:t xml:space="preserve"> </w:t>
      </w:r>
      <w:r w:rsidR="0011351F" w:rsidRPr="00250AFF">
        <w:rPr>
          <w:rFonts w:ascii="Times New Roman" w:hAnsi="Times New Roman" w:cs="Times New Roman"/>
          <w:sz w:val="24"/>
          <w:szCs w:val="24"/>
        </w:rPr>
        <w:t>is</w:t>
      </w:r>
      <w:r w:rsidR="00D50D11" w:rsidRPr="00250AFF">
        <w:rPr>
          <w:rFonts w:ascii="Times New Roman" w:hAnsi="Times New Roman" w:cs="Times New Roman"/>
          <w:sz w:val="24"/>
          <w:szCs w:val="24"/>
        </w:rPr>
        <w:t xml:space="preserve"> a district </w:t>
      </w:r>
      <w:r w:rsidR="00226331">
        <w:rPr>
          <w:rFonts w:ascii="Times New Roman" w:hAnsi="Times New Roman" w:cs="Times New Roman"/>
          <w:sz w:val="24"/>
          <w:szCs w:val="24"/>
        </w:rPr>
        <w:t>hospital</w:t>
      </w:r>
      <w:r w:rsidR="00D50D11" w:rsidRPr="00250AFF">
        <w:rPr>
          <w:rFonts w:ascii="Times New Roman" w:hAnsi="Times New Roman" w:cs="Times New Roman"/>
          <w:sz w:val="24"/>
          <w:szCs w:val="24"/>
        </w:rPr>
        <w:t xml:space="preserve">. This would mean that one would only find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adiologists </w:t>
      </w:r>
      <w:r w:rsidR="00D50D11" w:rsidRPr="00250AFF">
        <w:rPr>
          <w:rFonts w:ascii="Times New Roman" w:hAnsi="Times New Roman" w:cs="Times New Roman"/>
          <w:sz w:val="24"/>
          <w:szCs w:val="24"/>
        </w:rPr>
        <w:t xml:space="preserve">in </w:t>
      </w:r>
      <w:r w:rsidR="00227321" w:rsidRPr="00250AFF">
        <w:rPr>
          <w:rFonts w:ascii="Times New Roman" w:hAnsi="Times New Roman" w:cs="Times New Roman"/>
          <w:sz w:val="24"/>
          <w:szCs w:val="24"/>
        </w:rPr>
        <w:t xml:space="preserve">larger towns or cities and </w:t>
      </w:r>
      <w:r w:rsidR="00B13DFC">
        <w:rPr>
          <w:rFonts w:ascii="Times New Roman" w:hAnsi="Times New Roman" w:cs="Times New Roman"/>
          <w:sz w:val="24"/>
          <w:szCs w:val="24"/>
        </w:rPr>
        <w:t>essentially</w:t>
      </w:r>
      <w:r w:rsidR="00D50D11" w:rsidRPr="00250AFF">
        <w:rPr>
          <w:rFonts w:ascii="Times New Roman" w:hAnsi="Times New Roman" w:cs="Times New Roman"/>
          <w:sz w:val="24"/>
          <w:szCs w:val="24"/>
        </w:rPr>
        <w:t xml:space="preserve"> </w:t>
      </w:r>
      <w:r w:rsidR="00B13DFC" w:rsidRPr="00250AFF">
        <w:rPr>
          <w:rFonts w:ascii="Times New Roman" w:hAnsi="Times New Roman" w:cs="Times New Roman"/>
          <w:sz w:val="24"/>
          <w:szCs w:val="24"/>
        </w:rPr>
        <w:t>eliminat</w:t>
      </w:r>
      <w:r w:rsidR="00B13DFC">
        <w:rPr>
          <w:rFonts w:ascii="Times New Roman" w:hAnsi="Times New Roman" w:cs="Times New Roman"/>
          <w:sz w:val="24"/>
          <w:szCs w:val="24"/>
        </w:rPr>
        <w:t>e</w:t>
      </w:r>
      <w:r w:rsidR="00B13DFC" w:rsidRPr="00250AFF">
        <w:rPr>
          <w:rFonts w:ascii="Times New Roman" w:hAnsi="Times New Roman" w:cs="Times New Roman"/>
          <w:sz w:val="24"/>
          <w:szCs w:val="24"/>
        </w:rPr>
        <w:t xml:space="preserve"> </w:t>
      </w:r>
      <w:r w:rsidR="00D50D11" w:rsidRPr="00250AFF">
        <w:rPr>
          <w:rFonts w:ascii="Times New Roman" w:hAnsi="Times New Roman" w:cs="Times New Roman"/>
          <w:sz w:val="24"/>
          <w:szCs w:val="24"/>
        </w:rPr>
        <w:t>the need to carefully police large swath</w:t>
      </w:r>
      <w:r w:rsidR="00226331">
        <w:rPr>
          <w:rFonts w:ascii="Times New Roman" w:hAnsi="Times New Roman" w:cs="Times New Roman"/>
          <w:sz w:val="24"/>
          <w:szCs w:val="24"/>
        </w:rPr>
        <w:t>e</w:t>
      </w:r>
      <w:r w:rsidR="00D50D11" w:rsidRPr="00250AFF">
        <w:rPr>
          <w:rFonts w:ascii="Times New Roman" w:hAnsi="Times New Roman" w:cs="Times New Roman"/>
          <w:sz w:val="24"/>
          <w:szCs w:val="24"/>
        </w:rPr>
        <w:t xml:space="preserve">s of rural regions of the country. </w:t>
      </w:r>
    </w:p>
    <w:p w14:paraId="26646828" w14:textId="77777777" w:rsidR="00952CF1" w:rsidRPr="00250AFF" w:rsidRDefault="00952CF1" w:rsidP="00CD3117">
      <w:pPr>
        <w:spacing w:line="240" w:lineRule="auto"/>
        <w:ind w:firstLine="720"/>
        <w:rPr>
          <w:rFonts w:ascii="Times New Roman" w:hAnsi="Times New Roman" w:cs="Times New Roman"/>
          <w:sz w:val="24"/>
          <w:szCs w:val="24"/>
        </w:rPr>
      </w:pPr>
    </w:p>
    <w:p w14:paraId="74FC943B" w14:textId="10E7E75B" w:rsidR="00952CF1" w:rsidRPr="00250AFF" w:rsidRDefault="00952CF1"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One can hardly fault legislators for taking a practical approach in turning this law into reality. Unfortunately, it was those large swath</w:t>
      </w:r>
      <w:r w:rsidR="00226331">
        <w:rPr>
          <w:rFonts w:ascii="Times New Roman" w:hAnsi="Times New Roman" w:cs="Times New Roman"/>
          <w:sz w:val="24"/>
          <w:szCs w:val="24"/>
        </w:rPr>
        <w:t>e</w:t>
      </w:r>
      <w:r w:rsidRPr="00250AFF">
        <w:rPr>
          <w:rFonts w:ascii="Times New Roman" w:hAnsi="Times New Roman" w:cs="Times New Roman"/>
          <w:sz w:val="24"/>
          <w:szCs w:val="24"/>
        </w:rPr>
        <w:t>s of rural India that most stood to benefit from other aspects of diagnostic ultrasonography. In so doing, the PCPNDT created a</w:t>
      </w:r>
      <w:r w:rsidR="00057A3A" w:rsidRPr="00250AFF">
        <w:rPr>
          <w:rFonts w:ascii="Times New Roman" w:hAnsi="Times New Roman" w:cs="Times New Roman"/>
          <w:sz w:val="24"/>
          <w:szCs w:val="24"/>
        </w:rPr>
        <w:t xml:space="preserve"> pressing</w:t>
      </w:r>
      <w:ins w:id="90" w:author="Timothy Laux" w:date="2018-02-08T16:10:00Z">
        <w:r w:rsidR="001938D8">
          <w:rPr>
            <w:rFonts w:ascii="Times New Roman" w:hAnsi="Times New Roman" w:cs="Times New Roman"/>
            <w:sz w:val="24"/>
            <w:szCs w:val="24"/>
          </w:rPr>
          <w:t xml:space="preserve"> ethical and</w:t>
        </w:r>
      </w:ins>
      <w:r w:rsidRPr="00250AFF">
        <w:rPr>
          <w:rFonts w:ascii="Times New Roman" w:hAnsi="Times New Roman" w:cs="Times New Roman"/>
          <w:sz w:val="24"/>
          <w:szCs w:val="24"/>
        </w:rPr>
        <w:t xml:space="preserve"> justice </w:t>
      </w:r>
      <w:r w:rsidR="00677973" w:rsidRPr="00250AFF">
        <w:rPr>
          <w:rFonts w:ascii="Times New Roman" w:hAnsi="Times New Roman" w:cs="Times New Roman"/>
          <w:sz w:val="24"/>
          <w:szCs w:val="24"/>
        </w:rPr>
        <w:t>issue – access to an appropriate healthcare technology</w:t>
      </w:r>
      <w:r w:rsidR="0011351F" w:rsidRPr="00250AFF">
        <w:rPr>
          <w:rFonts w:ascii="Times New Roman" w:hAnsi="Times New Roman" w:cs="Times New Roman"/>
          <w:sz w:val="24"/>
          <w:szCs w:val="24"/>
        </w:rPr>
        <w:t>.</w:t>
      </w:r>
    </w:p>
    <w:p w14:paraId="18CF8EA3" w14:textId="77777777" w:rsidR="00677973" w:rsidRPr="00250AFF" w:rsidRDefault="00677973" w:rsidP="00CD3117">
      <w:pPr>
        <w:spacing w:line="240" w:lineRule="auto"/>
        <w:rPr>
          <w:rFonts w:ascii="Times New Roman" w:hAnsi="Times New Roman" w:cs="Times New Roman"/>
          <w:sz w:val="24"/>
          <w:szCs w:val="24"/>
        </w:rPr>
      </w:pPr>
    </w:p>
    <w:p w14:paraId="6D9FD45C" w14:textId="77777777" w:rsidR="00677973" w:rsidRPr="00250AFF" w:rsidRDefault="00C103C6" w:rsidP="00CD3117">
      <w:pPr>
        <w:spacing w:line="240" w:lineRule="auto"/>
        <w:rPr>
          <w:rFonts w:ascii="Times New Roman" w:hAnsi="Times New Roman" w:cs="Times New Roman"/>
          <w:b/>
          <w:sz w:val="24"/>
          <w:szCs w:val="24"/>
        </w:rPr>
      </w:pPr>
      <w:r w:rsidRPr="00250AFF">
        <w:rPr>
          <w:rFonts w:ascii="Times New Roman" w:hAnsi="Times New Roman" w:cs="Times New Roman"/>
          <w:b/>
          <w:sz w:val="24"/>
          <w:szCs w:val="24"/>
        </w:rPr>
        <w:t xml:space="preserve">Would ultrasound be beneficial in rural India? </w:t>
      </w:r>
    </w:p>
    <w:p w14:paraId="27A2C2C3" w14:textId="77777777" w:rsidR="00C103C6" w:rsidRPr="00250AFF" w:rsidRDefault="00C103C6" w:rsidP="00CD3117">
      <w:pPr>
        <w:spacing w:line="240" w:lineRule="auto"/>
        <w:rPr>
          <w:rFonts w:ascii="Times New Roman" w:hAnsi="Times New Roman" w:cs="Times New Roman"/>
          <w:sz w:val="24"/>
          <w:szCs w:val="24"/>
        </w:rPr>
      </w:pPr>
    </w:p>
    <w:p w14:paraId="2A1677B3" w14:textId="22AD0F97" w:rsidR="00677973" w:rsidRPr="00250AFF" w:rsidRDefault="00057A3A"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t xml:space="preserve">The entire ethical argument that there is a justice component to lack of access to ultrasound hinges on </w:t>
      </w:r>
      <w:del w:id="91" w:author="Timothy Laux" w:date="2018-02-14T11:51:00Z">
        <w:r w:rsidRPr="00250AFF" w:rsidDel="007A0C79">
          <w:rPr>
            <w:rFonts w:ascii="Times New Roman" w:hAnsi="Times New Roman" w:cs="Times New Roman"/>
            <w:sz w:val="24"/>
            <w:szCs w:val="24"/>
          </w:rPr>
          <w:delText xml:space="preserve">the question of </w:delText>
        </w:r>
      </w:del>
      <w:r w:rsidRPr="00250AFF">
        <w:rPr>
          <w:rFonts w:ascii="Times New Roman" w:hAnsi="Times New Roman" w:cs="Times New Roman"/>
          <w:sz w:val="24"/>
          <w:szCs w:val="24"/>
        </w:rPr>
        <w:t xml:space="preserve">whether ultrasound is effective and beneficial in settings like rural India. </w:t>
      </w:r>
    </w:p>
    <w:p w14:paraId="3AFAE518" w14:textId="77777777" w:rsidR="00057A3A" w:rsidRPr="00250AFF" w:rsidRDefault="00057A3A" w:rsidP="00CD3117">
      <w:pPr>
        <w:spacing w:line="240" w:lineRule="auto"/>
        <w:rPr>
          <w:rFonts w:ascii="Times New Roman" w:hAnsi="Times New Roman" w:cs="Times New Roman"/>
          <w:sz w:val="24"/>
          <w:szCs w:val="24"/>
        </w:rPr>
      </w:pPr>
    </w:p>
    <w:p w14:paraId="4633A61B" w14:textId="0499E825" w:rsidR="00622713" w:rsidRDefault="00057A3A"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r>
      <w:r w:rsidR="002D242B" w:rsidRPr="00250AFF">
        <w:rPr>
          <w:rFonts w:ascii="Times New Roman" w:hAnsi="Times New Roman" w:cs="Times New Roman"/>
          <w:sz w:val="24"/>
          <w:szCs w:val="24"/>
        </w:rPr>
        <w:t xml:space="preserve">Diagnostic ultrasonography </w:t>
      </w:r>
      <w:r w:rsidR="000603B7" w:rsidRPr="00250AFF">
        <w:rPr>
          <w:rFonts w:ascii="Times New Roman" w:hAnsi="Times New Roman" w:cs="Times New Roman"/>
          <w:sz w:val="24"/>
          <w:szCs w:val="24"/>
        </w:rPr>
        <w:t xml:space="preserve">has the potential to </w:t>
      </w:r>
      <w:r w:rsidR="00217855" w:rsidRPr="00250AFF">
        <w:rPr>
          <w:rFonts w:ascii="Times New Roman" w:hAnsi="Times New Roman" w:cs="Times New Roman"/>
          <w:sz w:val="24"/>
          <w:szCs w:val="24"/>
        </w:rPr>
        <w:t>benefit rural Indians</w:t>
      </w:r>
      <w:r w:rsidR="00DE5012" w:rsidRPr="00250AFF">
        <w:rPr>
          <w:rFonts w:ascii="Times New Roman" w:hAnsi="Times New Roman" w:cs="Times New Roman"/>
          <w:sz w:val="24"/>
          <w:szCs w:val="24"/>
        </w:rPr>
        <w:t xml:space="preserve"> in ways that may not have been fully appreciated in 2003</w:t>
      </w:r>
      <w:r w:rsidRPr="00250AFF">
        <w:rPr>
          <w:rFonts w:ascii="Times New Roman" w:hAnsi="Times New Roman" w:cs="Times New Roman"/>
          <w:sz w:val="24"/>
          <w:szCs w:val="24"/>
        </w:rPr>
        <w:t>.</w:t>
      </w:r>
      <w:r w:rsidR="00DE5012" w:rsidRPr="00250AFF">
        <w:rPr>
          <w:rFonts w:ascii="Times New Roman" w:hAnsi="Times New Roman" w:cs="Times New Roman"/>
          <w:sz w:val="24"/>
          <w:szCs w:val="24"/>
        </w:rPr>
        <w:t xml:space="preserve"> While ultrasound has long been an established medical imaging modality, since 2003 the medical community has made greater use of what is now termed “point of care ultrasonography” (POCUS). POCUS refers to a form of diagnostic ultrasonography that can be brought to the patient’s side – whether in </w:t>
      </w:r>
      <w:r w:rsidR="00226331">
        <w:rPr>
          <w:rFonts w:ascii="Times New Roman" w:hAnsi="Times New Roman" w:cs="Times New Roman"/>
          <w:sz w:val="24"/>
          <w:szCs w:val="24"/>
        </w:rPr>
        <w:t>e</w:t>
      </w:r>
      <w:r w:rsidR="00DE5012" w:rsidRPr="00250AFF">
        <w:rPr>
          <w:rFonts w:ascii="Times New Roman" w:hAnsi="Times New Roman" w:cs="Times New Roman"/>
          <w:sz w:val="24"/>
          <w:szCs w:val="24"/>
        </w:rPr>
        <w:t xml:space="preserve">mergency, </w:t>
      </w:r>
      <w:r w:rsidR="00612373" w:rsidRPr="00250AFF">
        <w:rPr>
          <w:rFonts w:ascii="Times New Roman" w:hAnsi="Times New Roman" w:cs="Times New Roman"/>
          <w:sz w:val="24"/>
          <w:szCs w:val="24"/>
        </w:rPr>
        <w:t>outpatient (</w:t>
      </w:r>
      <w:r w:rsidR="00DE5012" w:rsidRPr="00250AFF">
        <w:rPr>
          <w:rFonts w:ascii="Times New Roman" w:hAnsi="Times New Roman" w:cs="Times New Roman"/>
          <w:sz w:val="24"/>
          <w:szCs w:val="24"/>
        </w:rPr>
        <w:t>OPD</w:t>
      </w:r>
      <w:r w:rsidR="00612373" w:rsidRPr="00250AFF">
        <w:rPr>
          <w:rFonts w:ascii="Times New Roman" w:hAnsi="Times New Roman" w:cs="Times New Roman"/>
          <w:sz w:val="24"/>
          <w:szCs w:val="24"/>
        </w:rPr>
        <w:t>)</w:t>
      </w:r>
      <w:r w:rsidR="00DE5012" w:rsidRPr="00250AFF">
        <w:rPr>
          <w:rFonts w:ascii="Times New Roman" w:hAnsi="Times New Roman" w:cs="Times New Roman"/>
          <w:sz w:val="24"/>
          <w:szCs w:val="24"/>
        </w:rPr>
        <w:t>,</w:t>
      </w:r>
      <w:r w:rsidR="00612373" w:rsidRPr="00250AFF">
        <w:rPr>
          <w:rFonts w:ascii="Times New Roman" w:hAnsi="Times New Roman" w:cs="Times New Roman"/>
          <w:sz w:val="24"/>
          <w:szCs w:val="24"/>
        </w:rPr>
        <w:t xml:space="preserve"> inpatient (</w:t>
      </w:r>
      <w:r w:rsidR="00DE5012" w:rsidRPr="00250AFF">
        <w:rPr>
          <w:rFonts w:ascii="Times New Roman" w:hAnsi="Times New Roman" w:cs="Times New Roman"/>
          <w:sz w:val="24"/>
          <w:szCs w:val="24"/>
        </w:rPr>
        <w:t>IPD</w:t>
      </w:r>
      <w:r w:rsidR="00612373" w:rsidRPr="00250AFF">
        <w:rPr>
          <w:rFonts w:ascii="Times New Roman" w:hAnsi="Times New Roman" w:cs="Times New Roman"/>
          <w:sz w:val="24"/>
          <w:szCs w:val="24"/>
        </w:rPr>
        <w:t>)</w:t>
      </w:r>
      <w:r w:rsidR="00DE5012" w:rsidRPr="00250AFF">
        <w:rPr>
          <w:rFonts w:ascii="Times New Roman" w:hAnsi="Times New Roman" w:cs="Times New Roman"/>
          <w:sz w:val="24"/>
          <w:szCs w:val="24"/>
        </w:rPr>
        <w:t>,</w:t>
      </w:r>
      <w:r w:rsidR="00612373" w:rsidRPr="00250AFF">
        <w:rPr>
          <w:rFonts w:ascii="Times New Roman" w:hAnsi="Times New Roman" w:cs="Times New Roman"/>
          <w:sz w:val="24"/>
          <w:szCs w:val="24"/>
        </w:rPr>
        <w:t xml:space="preserve"> intensive care (</w:t>
      </w:r>
      <w:r w:rsidR="00226331">
        <w:rPr>
          <w:rFonts w:ascii="Times New Roman" w:hAnsi="Times New Roman" w:cs="Times New Roman"/>
          <w:sz w:val="24"/>
          <w:szCs w:val="24"/>
        </w:rPr>
        <w:t>ICU</w:t>
      </w:r>
      <w:r w:rsidR="00612373" w:rsidRPr="00250AFF">
        <w:rPr>
          <w:rFonts w:ascii="Times New Roman" w:hAnsi="Times New Roman" w:cs="Times New Roman"/>
          <w:sz w:val="24"/>
          <w:szCs w:val="24"/>
        </w:rPr>
        <w:t>)</w:t>
      </w:r>
      <w:r w:rsidR="00DE5012" w:rsidRPr="00250AFF">
        <w:rPr>
          <w:rFonts w:ascii="Times New Roman" w:hAnsi="Times New Roman" w:cs="Times New Roman"/>
          <w:sz w:val="24"/>
          <w:szCs w:val="24"/>
        </w:rPr>
        <w:t xml:space="preserve">, even in the back of an ambulance – and be used in real time to gather data and make meaningful clinical decisions. </w:t>
      </w:r>
    </w:p>
    <w:p w14:paraId="0C2B9B70" w14:textId="77777777" w:rsidR="00DE5012" w:rsidRPr="00250AFF" w:rsidRDefault="00DE5012" w:rsidP="00CD3117">
      <w:pPr>
        <w:spacing w:line="240" w:lineRule="auto"/>
        <w:rPr>
          <w:rFonts w:ascii="Times New Roman" w:hAnsi="Times New Roman" w:cs="Times New Roman"/>
          <w:sz w:val="24"/>
          <w:szCs w:val="24"/>
        </w:rPr>
      </w:pPr>
    </w:p>
    <w:p w14:paraId="7FF6CC49" w14:textId="6878F3E5" w:rsidR="000603B7" w:rsidRPr="00250AFF" w:rsidRDefault="000603B7"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t>POCUS has been shown to effectively diagnose and treat many medical conditions (</w:t>
      </w:r>
      <w:r w:rsidRPr="00250AFF">
        <w:rPr>
          <w:rFonts w:ascii="Times New Roman" w:hAnsi="Times New Roman" w:cs="Times New Roman"/>
          <w:b/>
          <w:sz w:val="24"/>
          <w:szCs w:val="24"/>
        </w:rPr>
        <w:t>Table 1</w:t>
      </w:r>
      <w:r w:rsidRPr="00250AFF">
        <w:rPr>
          <w:rFonts w:ascii="Times New Roman" w:hAnsi="Times New Roman" w:cs="Times New Roman"/>
          <w:sz w:val="24"/>
          <w:szCs w:val="24"/>
        </w:rPr>
        <w:t xml:space="preserve">) and has been used </w:t>
      </w:r>
      <w:r w:rsidR="00622713">
        <w:rPr>
          <w:rFonts w:ascii="Times New Roman" w:hAnsi="Times New Roman" w:cs="Times New Roman"/>
          <w:sz w:val="24"/>
          <w:szCs w:val="24"/>
        </w:rPr>
        <w:t>effectively</w:t>
      </w:r>
      <w:r w:rsidRPr="00250AFF">
        <w:rPr>
          <w:rFonts w:ascii="Times New Roman" w:hAnsi="Times New Roman" w:cs="Times New Roman"/>
          <w:sz w:val="24"/>
          <w:szCs w:val="24"/>
        </w:rPr>
        <w:t xml:space="preserve"> in remote and low resource settings </w:t>
      </w:r>
      <w:r w:rsidR="009A52DE" w:rsidRPr="00250AFF">
        <w:rPr>
          <w:rFonts w:ascii="Times New Roman" w:hAnsi="Times New Roman" w:cs="Times New Roman"/>
          <w:sz w:val="24"/>
          <w:szCs w:val="24"/>
        </w:rPr>
        <w:t>around the world</w:t>
      </w:r>
      <w:r w:rsidR="00E16A92" w:rsidRPr="00250AFF">
        <w:rPr>
          <w:rFonts w:ascii="Times New Roman" w:hAnsi="Times New Roman" w:cs="Times New Roman"/>
          <w:sz w:val="24"/>
          <w:szCs w:val="24"/>
        </w:rPr>
        <w:t xml:space="preserve"> </w:t>
      </w:r>
      <w:r w:rsidRPr="00250AFF">
        <w:rPr>
          <w:rFonts w:ascii="Times New Roman" w:hAnsi="Times New Roman" w:cs="Times New Roman"/>
          <w:sz w:val="24"/>
          <w:szCs w:val="24"/>
        </w:rPr>
        <w:t>(</w:t>
      </w:r>
      <w:r w:rsidRPr="00250AFF">
        <w:rPr>
          <w:rFonts w:ascii="Times New Roman" w:hAnsi="Times New Roman" w:cs="Times New Roman"/>
          <w:b/>
          <w:sz w:val="24"/>
          <w:szCs w:val="24"/>
        </w:rPr>
        <w:t>Table 2</w:t>
      </w:r>
      <w:r w:rsidRPr="00250AFF">
        <w:rPr>
          <w:rFonts w:ascii="Times New Roman" w:hAnsi="Times New Roman" w:cs="Times New Roman"/>
          <w:sz w:val="24"/>
          <w:szCs w:val="24"/>
        </w:rPr>
        <w:t>)</w:t>
      </w:r>
      <w:r w:rsidR="00A22085"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&lt;EndNote&gt;&lt;Cite&gt;&lt;Author&gt;Sippel&lt;/Author&gt;&lt;Year&gt;2011&lt;/Year&gt;&lt;RecNum&gt;412&lt;/RecNum&gt;&lt;DisplayText&gt;(18)&lt;/DisplayText&gt;&lt;record&gt;&lt;rec-number&gt;412&lt;/rec-number&gt;&lt;foreign-keys&gt;&lt;key app="EN" db-id="eeed9x5z80ssxpe9ed9vvtsfv0dt9vtexdzp" timestamp="1510353682"&gt;412&lt;/key&gt;&lt;/foreign-keys&gt;&lt;ref-type name="Journal Article"&gt;17&lt;/ref-type&gt;&lt;contributors&gt;&lt;authors&gt;&lt;author&gt;Sippel, S.&lt;/author&gt;&lt;author&gt;Muruganandan, K.&lt;/author&gt;&lt;author&gt;Levine, A.&lt;/author&gt;&lt;author&gt;Shah, S.&lt;/author&gt;&lt;/authors&gt;&lt;/contributors&gt;&lt;auth-address&gt;Department of Emergency Medicine, Brown University, 593 Eddy Street, Providence RI, 02903, USA&amp;#xD;Department of Emergency Medicine, University of Washington Medical Center,1959 NE Pacific Street, Seattle, Washington, USA&lt;/auth-address&gt;&lt;titles&gt;&lt;title&gt;Review article: Use of ultrasound in the developing world&lt;/title&gt;&lt;secondary-title&gt;Int J Emerg Med&lt;/secondary-title&gt;&lt;alt-title&gt;International Journal of Emergency Medicine&lt;/alt-title&gt;&lt;/titles&gt;&lt;periodical&gt;&lt;full-title&gt;Int J Emerg Med&lt;/full-title&gt;&lt;abbr-1&gt;International journal of emergency medicine&lt;/abbr-1&gt;&lt;/periodical&gt;&lt;alt-periodical&gt;&lt;full-title&gt;Int J Emerg Med&lt;/full-title&gt;&lt;abbr-1&gt;International journal of emergency medicine&lt;/abbr-1&gt;&lt;/alt-periodical&gt;&lt;pages&gt;72&lt;/pages&gt;&lt;volume&gt;4&lt;/volume&gt;&lt;dates&gt;&lt;year&gt;2011&lt;/year&gt;&lt;/dates&gt;&lt;accession-num&gt;22152055&lt;/accession-num&gt;&lt;urls&gt;&lt;/urls&gt;&lt;custom2&gt;PMC3285529&lt;/custom2&gt;&lt;electronic-resource-num&gt;10.1186/1865-1380-4-72&lt;/electronic-resource-num&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(18)</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w:t>
      </w:r>
      <w:r w:rsidR="002B791D" w:rsidRPr="00250AFF">
        <w:rPr>
          <w:rFonts w:ascii="Times New Roman" w:hAnsi="Times New Roman" w:cs="Times New Roman"/>
          <w:sz w:val="24"/>
          <w:szCs w:val="24"/>
        </w:rPr>
        <w:t xml:space="preserve"> POCUS does require some expertise to appropriately use and interpret but these skills are not the sole province of the medical consultant</w:t>
      </w:r>
      <w:r w:rsidR="009849BF" w:rsidRPr="00250AFF">
        <w:rPr>
          <w:rFonts w:ascii="Times New Roman" w:hAnsi="Times New Roman" w:cs="Times New Roman"/>
          <w:sz w:val="24"/>
          <w:szCs w:val="24"/>
        </w:rPr>
        <w:t xml:space="preserve"> and </w:t>
      </w:r>
      <w:r w:rsidR="00855A42" w:rsidRPr="00250AFF">
        <w:rPr>
          <w:rFonts w:ascii="Times New Roman" w:hAnsi="Times New Roman" w:cs="Times New Roman"/>
          <w:sz w:val="24"/>
          <w:szCs w:val="24"/>
        </w:rPr>
        <w:t xml:space="preserve">can </w:t>
      </w:r>
      <w:r w:rsidR="009849BF" w:rsidRPr="00250AFF">
        <w:rPr>
          <w:rFonts w:ascii="Times New Roman" w:hAnsi="Times New Roman" w:cs="Times New Roman"/>
          <w:sz w:val="24"/>
          <w:szCs w:val="24"/>
        </w:rPr>
        <w:t>be effectively taught to a variety of other medical professionals</w:t>
      </w:r>
      <w:ins w:id="92" w:author="Admin" w:date="2018-02-15T10:14:00Z">
        <w:r w:rsidR="00004DB4">
          <w:rPr>
            <w:rFonts w:ascii="Times New Roman" w:hAnsi="Times New Roman" w:cs="Times New Roman"/>
            <w:sz w:val="24"/>
            <w:szCs w:val="24"/>
          </w:rPr>
          <w:t>,</w:t>
        </w:r>
      </w:ins>
      <w:bookmarkStart w:id="93" w:name="_GoBack"/>
      <w:bookmarkEnd w:id="93"/>
      <w:r w:rsidR="00855A42" w:rsidRPr="00250AFF">
        <w:rPr>
          <w:rFonts w:ascii="Times New Roman" w:hAnsi="Times New Roman" w:cs="Times New Roman"/>
          <w:sz w:val="24"/>
          <w:szCs w:val="24"/>
        </w:rPr>
        <w:t xml:space="preserve"> including </w:t>
      </w:r>
      <w:r w:rsidR="009849BF" w:rsidRPr="00250AFF">
        <w:rPr>
          <w:rFonts w:ascii="Times New Roman" w:hAnsi="Times New Roman" w:cs="Times New Roman"/>
          <w:sz w:val="24"/>
          <w:szCs w:val="24"/>
        </w:rPr>
        <w:t>those with less education with brief trainings</w:t>
      </w:r>
      <w:r w:rsidR="002B791D" w:rsidRPr="00250AFF">
        <w:rPr>
          <w:rFonts w:ascii="Times New Roman" w:hAnsi="Times New Roman" w:cs="Times New Roman"/>
          <w:sz w:val="24"/>
          <w:szCs w:val="24"/>
        </w:rPr>
        <w:t xml:space="preserve"> (</w:t>
      </w:r>
      <w:r w:rsidR="002B791D" w:rsidRPr="00250AFF">
        <w:rPr>
          <w:rFonts w:ascii="Times New Roman" w:hAnsi="Times New Roman" w:cs="Times New Roman"/>
          <w:b/>
          <w:sz w:val="24"/>
          <w:szCs w:val="24"/>
        </w:rPr>
        <w:t>Table 3</w:t>
      </w:r>
      <w:r w:rsidR="002B791D" w:rsidRPr="00250AFF">
        <w:rPr>
          <w:rFonts w:ascii="Times New Roman" w:hAnsi="Times New Roman" w:cs="Times New Roman"/>
          <w:sz w:val="24"/>
          <w:szCs w:val="24"/>
        </w:rPr>
        <w:t>).</w:t>
      </w:r>
      <w:r w:rsidR="00097729" w:rsidRPr="00250AFF">
        <w:rPr>
          <w:rFonts w:ascii="Times New Roman" w:hAnsi="Times New Roman" w:cs="Times New Roman"/>
          <w:sz w:val="24"/>
          <w:szCs w:val="24"/>
        </w:rPr>
        <w:t xml:space="preserve"> </w:t>
      </w:r>
      <w:del w:id="94" w:author="Timothy Laux" w:date="2018-02-14T11:52:00Z">
        <w:r w:rsidR="00097729" w:rsidRPr="00250AFF" w:rsidDel="007A0C79">
          <w:rPr>
            <w:rFonts w:ascii="Times New Roman" w:hAnsi="Times New Roman" w:cs="Times New Roman"/>
            <w:sz w:val="24"/>
            <w:szCs w:val="24"/>
          </w:rPr>
          <w:delText>So well established is POCUS for remote and low resource settings, m</w:delText>
        </w:r>
      </w:del>
      <w:ins w:id="95" w:author="Timothy Laux" w:date="2018-02-14T11:52:00Z">
        <w:r w:rsidR="007A0C79">
          <w:rPr>
            <w:rFonts w:ascii="Times New Roman" w:hAnsi="Times New Roman" w:cs="Times New Roman"/>
            <w:sz w:val="24"/>
            <w:szCs w:val="24"/>
          </w:rPr>
          <w:t>M</w:t>
        </w:r>
      </w:ins>
      <w:r w:rsidR="00097729" w:rsidRPr="00250AFF">
        <w:rPr>
          <w:rFonts w:ascii="Times New Roman" w:hAnsi="Times New Roman" w:cs="Times New Roman"/>
          <w:sz w:val="24"/>
          <w:szCs w:val="24"/>
        </w:rPr>
        <w:t>ultiple reviews have been published on</w:t>
      </w:r>
      <w:ins w:id="96" w:author="Timothy Laux" w:date="2018-02-14T11:52:00Z">
        <w:r w:rsidR="007A0C79">
          <w:rPr>
            <w:rFonts w:ascii="Times New Roman" w:hAnsi="Times New Roman" w:cs="Times New Roman"/>
            <w:sz w:val="24"/>
            <w:szCs w:val="24"/>
          </w:rPr>
          <w:t xml:space="preserve"> POCUS use in remote and low resource settings </w:t>
        </w:r>
      </w:ins>
      <w:del w:id="97" w:author="Timothy Laux" w:date="2018-02-14T11:52:00Z">
        <w:r w:rsidR="00097729" w:rsidRPr="00250AFF" w:rsidDel="007A0C79">
          <w:rPr>
            <w:rFonts w:ascii="Times New Roman" w:hAnsi="Times New Roman" w:cs="Times New Roman"/>
            <w:sz w:val="24"/>
            <w:szCs w:val="24"/>
          </w:rPr>
          <w:delText xml:space="preserve"> this topic</w:delText>
        </w:r>
        <w:r w:rsidR="00A22085" w:rsidRPr="00250AFF" w:rsidDel="007A0C79">
          <w:rPr>
            <w:rFonts w:ascii="Times New Roman" w:hAnsi="Times New Roman" w:cs="Times New Roman"/>
            <w:sz w:val="24"/>
            <w:szCs w:val="24"/>
          </w:rPr>
          <w:delText xml:space="preserve"> </w:delText>
        </w:r>
      </w:del>
      <w:r w:rsidR="00277E7D">
        <w:rPr>
          <w:rFonts w:ascii="Times New Roman" w:hAnsi="Times New Roman" w:cs="Times New Roman"/>
          <w:sz w:val="24"/>
          <w:szCs w:val="24"/>
        </w:rPr>
        <w:fldChar w:fldCharType="begin">
          <w:fldData xml:space="preserve">PEVuZE5vdGU+PENpdGU+PEF1dGhvcj5HaGFyYWhiYWdoaWFuPC9BdXRob3I+PFllYXI+MjAxNzwv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PEVuZE5vdGU+PENpdGU+PEF1dGhvcj5HaGFyYWhiYWdoaWFuPC9BdXRob3I+PFllYXI+MjAxNzwv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(19-21)</w:t>
      </w:r>
      <w:r w:rsidR="00277E7D">
        <w:rPr>
          <w:rFonts w:ascii="Times New Roman" w:hAnsi="Times New Roman" w:cs="Times New Roman"/>
          <w:sz w:val="24"/>
          <w:szCs w:val="24"/>
        </w:rPr>
        <w:fldChar w:fldCharType="end"/>
      </w:r>
      <w:r w:rsidR="00BC3B4C" w:rsidRPr="00250AFF">
        <w:rPr>
          <w:rFonts w:ascii="Times New Roman" w:hAnsi="Times New Roman" w:cs="Times New Roman"/>
          <w:sz w:val="24"/>
          <w:szCs w:val="24"/>
        </w:rPr>
        <w:t xml:space="preserve"> including </w:t>
      </w:r>
      <w:del w:id="98" w:author="Timothy Laux" w:date="2018-02-14T11:52:00Z">
        <w:r w:rsidR="00BC3B4C" w:rsidRPr="00250AFF" w:rsidDel="007A0C79">
          <w:rPr>
            <w:rFonts w:ascii="Times New Roman" w:hAnsi="Times New Roman" w:cs="Times New Roman"/>
            <w:sz w:val="24"/>
            <w:szCs w:val="24"/>
          </w:rPr>
          <w:delText xml:space="preserve">some solely focusing on </w:delText>
        </w:r>
      </w:del>
      <w:r w:rsidR="00BC3B4C" w:rsidRPr="00250AFF">
        <w:rPr>
          <w:rFonts w:ascii="Times New Roman" w:hAnsi="Times New Roman" w:cs="Times New Roman"/>
          <w:sz w:val="24"/>
          <w:szCs w:val="24"/>
        </w:rPr>
        <w:t xml:space="preserve">disaster relief </w:t>
      </w:r>
      <w:r w:rsidR="00277E7D">
        <w:rPr>
          <w:rFonts w:ascii="Times New Roman" w:hAnsi="Times New Roman" w:cs="Times New Roman"/>
          <w:sz w:val="24"/>
          <w:szCs w:val="24"/>
        </w:rPr>
        <w:fldChar w:fldCharType="begin">
          <w:fldData xml:space="preserve">PEVuZE5vdGU+PENpdGU+PEF1dGhvcj5TdGF3aWNraTwvQXV0aG9yPjxZZWFyPjIwMTA8L1llYXI+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==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PEVuZE5vdGU+PENpdGU+PEF1dGhvcj5TdGF3aWNraTwvQXV0aG9yPjxZZWFyPjIwMTA8L1llYXI+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==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(22, 23)</w:t>
      </w:r>
      <w:r w:rsidR="00277E7D">
        <w:rPr>
          <w:rFonts w:ascii="Times New Roman" w:hAnsi="Times New Roman" w:cs="Times New Roman"/>
          <w:sz w:val="24"/>
          <w:szCs w:val="24"/>
        </w:rPr>
        <w:fldChar w:fldCharType="end"/>
      </w:r>
      <w:r w:rsidR="00DE3C25" w:rsidRPr="00250AFF">
        <w:rPr>
          <w:rFonts w:ascii="Times New Roman" w:hAnsi="Times New Roman" w:cs="Times New Roman"/>
          <w:sz w:val="24"/>
          <w:szCs w:val="24"/>
        </w:rPr>
        <w:t>.</w:t>
      </w:r>
    </w:p>
    <w:p w14:paraId="3A07F9FE" w14:textId="77777777" w:rsidR="000603B7" w:rsidRPr="00250AFF" w:rsidRDefault="000603B7" w:rsidP="00CD3117">
      <w:pPr>
        <w:spacing w:line="240" w:lineRule="auto"/>
        <w:rPr>
          <w:rFonts w:ascii="Times New Roman" w:hAnsi="Times New Roman" w:cs="Times New Roman"/>
          <w:sz w:val="24"/>
          <w:szCs w:val="24"/>
        </w:rPr>
      </w:pPr>
    </w:p>
    <w:p w14:paraId="5F0E4749" w14:textId="1D212C28" w:rsidR="00ED7492" w:rsidRPr="00250AFF" w:rsidRDefault="002B791D"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r>
      <w:r w:rsidR="00AC3856" w:rsidRPr="00250AFF">
        <w:rPr>
          <w:rFonts w:ascii="Times New Roman" w:hAnsi="Times New Roman" w:cs="Times New Roman"/>
          <w:sz w:val="24"/>
          <w:szCs w:val="24"/>
        </w:rPr>
        <w:t xml:space="preserve">Ultrasonography is </w:t>
      </w:r>
      <w:r w:rsidR="00855A42" w:rsidRPr="00250AFF">
        <w:rPr>
          <w:rFonts w:ascii="Times New Roman" w:hAnsi="Times New Roman" w:cs="Times New Roman"/>
          <w:sz w:val="24"/>
          <w:szCs w:val="24"/>
        </w:rPr>
        <w:t>an</w:t>
      </w:r>
      <w:r w:rsidRPr="00250AFF">
        <w:rPr>
          <w:rFonts w:ascii="Times New Roman" w:hAnsi="Times New Roman" w:cs="Times New Roman"/>
          <w:sz w:val="24"/>
          <w:szCs w:val="24"/>
        </w:rPr>
        <w:t xml:space="preserve"> older </w:t>
      </w:r>
      <w:r w:rsidR="00AC3856" w:rsidRPr="00250AFF">
        <w:rPr>
          <w:rFonts w:ascii="Times New Roman" w:hAnsi="Times New Roman" w:cs="Times New Roman"/>
          <w:sz w:val="24"/>
          <w:szCs w:val="24"/>
        </w:rPr>
        <w:t>medical imaging technology but one that has retained its role in the medical armamentarium due to its low costs, portability,</w:t>
      </w:r>
      <w:r w:rsidRPr="00250AFF">
        <w:rPr>
          <w:rFonts w:ascii="Times New Roman" w:hAnsi="Times New Roman" w:cs="Times New Roman"/>
          <w:sz w:val="24"/>
          <w:szCs w:val="24"/>
        </w:rPr>
        <w:t xml:space="preserve"> ability to function </w:t>
      </w:r>
      <w:r w:rsidR="00855A42" w:rsidRPr="00250AFF">
        <w:rPr>
          <w:rFonts w:ascii="Times New Roman" w:hAnsi="Times New Roman" w:cs="Times New Roman"/>
          <w:sz w:val="24"/>
          <w:szCs w:val="24"/>
        </w:rPr>
        <w:t>o</w:t>
      </w:r>
      <w:ins w:id="99" w:author="Timothy Laux" w:date="2018-02-14T11:52:00Z">
        <w:r w:rsidR="007A0C79">
          <w:rPr>
            <w:rFonts w:ascii="Times New Roman" w:hAnsi="Times New Roman" w:cs="Times New Roman"/>
            <w:sz w:val="24"/>
            <w:szCs w:val="24"/>
          </w:rPr>
          <w:t>n</w:t>
        </w:r>
      </w:ins>
      <w:del w:id="100" w:author="Timothy Laux" w:date="2018-02-14T11:52:00Z">
        <w:r w:rsidR="00855A42" w:rsidRPr="00250AFF" w:rsidDel="007A0C79">
          <w:rPr>
            <w:rFonts w:ascii="Times New Roman" w:hAnsi="Times New Roman" w:cs="Times New Roman"/>
            <w:sz w:val="24"/>
            <w:szCs w:val="24"/>
          </w:rPr>
          <w:delText>ff</w:delText>
        </w:r>
      </w:del>
      <w:r w:rsidR="00855A42" w:rsidRPr="00250AFF">
        <w:rPr>
          <w:rFonts w:ascii="Times New Roman" w:hAnsi="Times New Roman" w:cs="Times New Roman"/>
          <w:sz w:val="24"/>
          <w:szCs w:val="24"/>
        </w:rPr>
        <w:t xml:space="preserve"> </w:t>
      </w:r>
      <w:r w:rsidRPr="00250AFF">
        <w:rPr>
          <w:rFonts w:ascii="Times New Roman" w:hAnsi="Times New Roman" w:cs="Times New Roman"/>
          <w:sz w:val="24"/>
          <w:szCs w:val="24"/>
        </w:rPr>
        <w:t>battery power without electricity,</w:t>
      </w:r>
      <w:r w:rsidR="00AC3856" w:rsidRPr="00250AFF">
        <w:rPr>
          <w:rFonts w:ascii="Times New Roman" w:hAnsi="Times New Roman" w:cs="Times New Roman"/>
          <w:sz w:val="24"/>
          <w:szCs w:val="24"/>
        </w:rPr>
        <w:t xml:space="preserve"> lack of pain, rapidity of results</w:t>
      </w:r>
      <w:r w:rsidRPr="00250AFF">
        <w:rPr>
          <w:rFonts w:ascii="Times New Roman" w:hAnsi="Times New Roman" w:cs="Times New Roman"/>
          <w:sz w:val="24"/>
          <w:szCs w:val="24"/>
        </w:rPr>
        <w:t xml:space="preserve"> </w:t>
      </w:r>
      <w:del w:id="101" w:author="Timothy Laux" w:date="2018-02-14T11:52:00Z">
        <w:r w:rsidRPr="00250AFF" w:rsidDel="007A0C79">
          <w:rPr>
            <w:rFonts w:ascii="Times New Roman" w:hAnsi="Times New Roman" w:cs="Times New Roman"/>
            <w:sz w:val="24"/>
            <w:szCs w:val="24"/>
          </w:rPr>
          <w:delText>(with basic training)</w:delText>
        </w:r>
        <w:r w:rsidR="00AC3856" w:rsidRPr="00250AFF" w:rsidDel="007A0C79">
          <w:rPr>
            <w:rFonts w:ascii="Times New Roman" w:hAnsi="Times New Roman" w:cs="Times New Roman"/>
            <w:sz w:val="24"/>
            <w:szCs w:val="24"/>
          </w:rPr>
          <w:delText xml:space="preserve"> </w:delText>
        </w:r>
      </w:del>
      <w:r w:rsidR="00AC3856" w:rsidRPr="00250AFF">
        <w:rPr>
          <w:rFonts w:ascii="Times New Roman" w:hAnsi="Times New Roman" w:cs="Times New Roman"/>
          <w:sz w:val="24"/>
          <w:szCs w:val="24"/>
        </w:rPr>
        <w:t>and lack of radiation exposure.</w:t>
      </w:r>
      <w:r w:rsidRPr="00250AFF">
        <w:rPr>
          <w:rFonts w:ascii="Times New Roman" w:hAnsi="Times New Roman" w:cs="Times New Roman"/>
          <w:sz w:val="24"/>
          <w:szCs w:val="24"/>
        </w:rPr>
        <w:t xml:space="preserve"> In rural India, where patients often have limited funds, electricity is intermittent and </w:t>
      </w:r>
      <w:r w:rsidR="009849BF" w:rsidRPr="00250AFF">
        <w:rPr>
          <w:rFonts w:ascii="Times New Roman" w:hAnsi="Times New Roman" w:cs="Times New Roman"/>
          <w:sz w:val="24"/>
          <w:szCs w:val="24"/>
        </w:rPr>
        <w:t xml:space="preserve">long-term </w:t>
      </w:r>
      <w:r w:rsidRPr="00250AFF">
        <w:rPr>
          <w:rFonts w:ascii="Times New Roman" w:hAnsi="Times New Roman" w:cs="Times New Roman"/>
          <w:sz w:val="24"/>
          <w:szCs w:val="24"/>
        </w:rPr>
        <w:t xml:space="preserve">patient follow up is extremely difficult, ultrasound is clearly </w:t>
      </w:r>
      <w:r w:rsidR="002D242B" w:rsidRPr="00250AFF">
        <w:rPr>
          <w:rFonts w:ascii="Times New Roman" w:hAnsi="Times New Roman" w:cs="Times New Roman"/>
          <w:sz w:val="24"/>
          <w:szCs w:val="24"/>
        </w:rPr>
        <w:t>the</w:t>
      </w:r>
      <w:r w:rsidRPr="00250AFF">
        <w:rPr>
          <w:rFonts w:ascii="Times New Roman" w:hAnsi="Times New Roman" w:cs="Times New Roman"/>
          <w:sz w:val="24"/>
          <w:szCs w:val="24"/>
        </w:rPr>
        <w:t xml:space="preserve"> imaging test of choice in a variety of circumstances. </w:t>
      </w:r>
    </w:p>
    <w:p w14:paraId="41D19655" w14:textId="77777777" w:rsidR="00ED7492" w:rsidRPr="00250AFF" w:rsidRDefault="00ED7492" w:rsidP="00CD3117">
      <w:pPr>
        <w:spacing w:line="240" w:lineRule="auto"/>
        <w:rPr>
          <w:rFonts w:ascii="Times New Roman" w:hAnsi="Times New Roman" w:cs="Times New Roman"/>
          <w:sz w:val="24"/>
          <w:szCs w:val="24"/>
        </w:rPr>
      </w:pPr>
    </w:p>
    <w:p w14:paraId="20811A6A" w14:textId="33D1705E" w:rsidR="00581FEC" w:rsidRPr="00250AFF" w:rsidRDefault="00ED74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ab/>
        <w:t xml:space="preserve">This point is further elucidated by how POCUS is even making forays into higher resource settings where higher cost, higher resource imaging tests like </w:t>
      </w:r>
      <w:r w:rsidR="00855A42" w:rsidRPr="00250AFF">
        <w:rPr>
          <w:rFonts w:ascii="Times New Roman" w:hAnsi="Times New Roman" w:cs="Times New Roman"/>
          <w:sz w:val="24"/>
          <w:szCs w:val="24"/>
        </w:rPr>
        <w:t>computerized tomography (</w:t>
      </w:r>
      <w:r w:rsidRPr="00250AFF">
        <w:rPr>
          <w:rFonts w:ascii="Times New Roman" w:hAnsi="Times New Roman" w:cs="Times New Roman"/>
          <w:sz w:val="24"/>
          <w:szCs w:val="24"/>
        </w:rPr>
        <w:t>CT</w:t>
      </w:r>
      <w:r w:rsidR="00855A42" w:rsidRPr="00250AFF">
        <w:rPr>
          <w:rFonts w:ascii="Times New Roman" w:hAnsi="Times New Roman" w:cs="Times New Roman"/>
          <w:sz w:val="24"/>
          <w:szCs w:val="24"/>
        </w:rPr>
        <w:t>)</w:t>
      </w:r>
      <w:r w:rsidR="00746917" w:rsidRPr="00250AFF">
        <w:rPr>
          <w:rFonts w:ascii="Times New Roman" w:hAnsi="Times New Roman" w:cs="Times New Roman"/>
          <w:sz w:val="24"/>
          <w:szCs w:val="24"/>
        </w:rPr>
        <w:t xml:space="preserve"> s</w:t>
      </w:r>
      <w:r w:rsidRPr="00250AFF">
        <w:rPr>
          <w:rFonts w:ascii="Times New Roman" w:hAnsi="Times New Roman" w:cs="Times New Roman"/>
          <w:sz w:val="24"/>
          <w:szCs w:val="24"/>
        </w:rPr>
        <w:t>can or</w:t>
      </w:r>
      <w:r w:rsidR="00855A42" w:rsidRPr="00250AFF">
        <w:rPr>
          <w:rFonts w:ascii="Times New Roman" w:hAnsi="Times New Roman" w:cs="Times New Roman"/>
          <w:sz w:val="24"/>
          <w:szCs w:val="24"/>
        </w:rPr>
        <w:t xml:space="preserve"> magnetic resonance imaging (</w:t>
      </w:r>
      <w:r w:rsidRPr="00250AFF">
        <w:rPr>
          <w:rFonts w:ascii="Times New Roman" w:hAnsi="Times New Roman" w:cs="Times New Roman"/>
          <w:sz w:val="24"/>
          <w:szCs w:val="24"/>
        </w:rPr>
        <w:t>MRI</w:t>
      </w:r>
      <w:r w:rsidR="00855A42" w:rsidRPr="00250AFF">
        <w:rPr>
          <w:rFonts w:ascii="Times New Roman" w:hAnsi="Times New Roman" w:cs="Times New Roman"/>
          <w:sz w:val="24"/>
          <w:szCs w:val="24"/>
        </w:rPr>
        <w:t>)</w:t>
      </w:r>
      <w:r w:rsidRPr="00250AFF">
        <w:rPr>
          <w:rFonts w:ascii="Times New Roman" w:hAnsi="Times New Roman" w:cs="Times New Roman"/>
          <w:sz w:val="24"/>
          <w:szCs w:val="24"/>
        </w:rPr>
        <w:t xml:space="preserve"> are widely available. </w:t>
      </w:r>
      <w:r w:rsidR="002B791D" w:rsidRPr="00250AFF">
        <w:rPr>
          <w:rFonts w:ascii="Times New Roman" w:hAnsi="Times New Roman" w:cs="Times New Roman"/>
          <w:sz w:val="24"/>
          <w:szCs w:val="24"/>
        </w:rPr>
        <w:t xml:space="preserve"> </w:t>
      </w:r>
      <w:r w:rsidR="009A52DE" w:rsidRPr="00250AFF">
        <w:rPr>
          <w:rFonts w:ascii="Times New Roman" w:hAnsi="Times New Roman" w:cs="Times New Roman"/>
          <w:sz w:val="24"/>
          <w:szCs w:val="24"/>
        </w:rPr>
        <w:t xml:space="preserve">Emergency medicine </w:t>
      </w:r>
      <w:r w:rsidR="0011351F" w:rsidRPr="00250AFF">
        <w:rPr>
          <w:rFonts w:ascii="Times New Roman" w:hAnsi="Times New Roman" w:cs="Times New Roman"/>
          <w:sz w:val="24"/>
          <w:szCs w:val="24"/>
        </w:rPr>
        <w:t xml:space="preserve">and critical care physicians </w:t>
      </w:r>
      <w:r w:rsidR="009A52DE" w:rsidRPr="00250AFF">
        <w:rPr>
          <w:rFonts w:ascii="Times New Roman" w:hAnsi="Times New Roman" w:cs="Times New Roman"/>
          <w:sz w:val="24"/>
          <w:szCs w:val="24"/>
        </w:rPr>
        <w:t>in the United States can now complete</w:t>
      </w:r>
      <w:r w:rsidR="00567FE3" w:rsidRPr="00250AFF">
        <w:rPr>
          <w:rFonts w:ascii="Times New Roman" w:hAnsi="Times New Roman" w:cs="Times New Roman"/>
          <w:sz w:val="24"/>
          <w:szCs w:val="24"/>
        </w:rPr>
        <w:t xml:space="preserve"> </w:t>
      </w:r>
      <w:r w:rsidR="009A52DE" w:rsidRPr="00250AFF">
        <w:rPr>
          <w:rFonts w:ascii="Times New Roman" w:hAnsi="Times New Roman" w:cs="Times New Roman"/>
          <w:sz w:val="24"/>
          <w:szCs w:val="24"/>
        </w:rPr>
        <w:t>diagnostic ultrasonography</w:t>
      </w:r>
      <w:r w:rsidR="00567FE3" w:rsidRPr="00250AFF">
        <w:rPr>
          <w:rFonts w:ascii="Times New Roman" w:hAnsi="Times New Roman" w:cs="Times New Roman"/>
          <w:sz w:val="24"/>
          <w:szCs w:val="24"/>
        </w:rPr>
        <w:t xml:space="preserve"> fellowships</w:t>
      </w:r>
      <w:r w:rsidR="006639DF"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&lt;EndNote&gt;&lt;Cite&gt;&lt;RecNum&gt;407&lt;/RecNum&gt;&lt;DisplayText&gt;(24)&lt;/DisplayText&gt;&lt;record&gt;&lt;rec-number&gt;407&lt;/rec-number&gt;&lt;foreign-keys&gt;&lt;key app="EN" db-id="eeed9x5z80ssxpe9ed9vvtsfv0dt9vtexdzp" timestamp="1510265507"&gt;407&lt;/key&gt;&lt;/foreign-keys&gt;&lt;ref-type name="Web Page"&gt;12&lt;/ref-type&gt;&lt;contributors&gt;&lt;/contributors&gt;&lt;titles&gt;&lt;title&gt;Emergency Ultrasound Fellowships&lt;/title&gt;&lt;/titles&gt;&lt;number&gt;November 9, 2017&lt;/number&gt;&lt;dates&gt;&lt;/dates&gt;&lt;urls&gt;&lt;related-urls&gt;&lt;url&gt;http://eusfellowships.com/&lt;/url&gt;&lt;/related-urls&gt;&lt;/urls&gt;&lt;/record&gt;&lt;/Cite&gt;&lt;/EndNote&gt;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(24)</w:t>
      </w:r>
      <w:r w:rsidR="00277E7D">
        <w:rPr>
          <w:rFonts w:ascii="Times New Roman" w:hAnsi="Times New Roman" w:cs="Times New Roman"/>
          <w:sz w:val="24"/>
          <w:szCs w:val="24"/>
        </w:rPr>
        <w:fldChar w:fldCharType="end"/>
      </w:r>
      <w:r w:rsidR="00567FE3" w:rsidRPr="00250AFF">
        <w:rPr>
          <w:rFonts w:ascii="Times New Roman" w:hAnsi="Times New Roman" w:cs="Times New Roman"/>
          <w:sz w:val="24"/>
          <w:szCs w:val="24"/>
        </w:rPr>
        <w:t xml:space="preserve"> </w:t>
      </w:r>
      <w:r w:rsidR="006639DF" w:rsidRPr="00250AFF">
        <w:rPr>
          <w:rFonts w:ascii="Times New Roman" w:hAnsi="Times New Roman" w:cs="Times New Roman"/>
          <w:sz w:val="24"/>
          <w:szCs w:val="24"/>
        </w:rPr>
        <w:t xml:space="preserve">or </w:t>
      </w:r>
      <w:r w:rsidR="0011351F" w:rsidRPr="00250AFF">
        <w:rPr>
          <w:rFonts w:ascii="Times New Roman" w:hAnsi="Times New Roman" w:cs="Times New Roman"/>
          <w:sz w:val="24"/>
          <w:szCs w:val="24"/>
        </w:rPr>
        <w:t xml:space="preserve">certifications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&lt;EndNote&gt;&lt;Cite&gt;&lt;Author&gt;Chest: American College of Chest Physicians&lt;/Author&gt;&lt;RecNum&gt;408&lt;/RecNum&gt;&lt;DisplayText&gt;(25)&lt;/DisplayText&gt;&lt;record&gt;&lt;rec-number&gt;408&lt;/rec-number&gt;&lt;foreign-keys&gt;&lt;key app="EN" db-id="eeed9x5z80ssxpe9ed9vvtsfv0dt9vtexdzp" timestamp="1510265729"&gt;408&lt;/key&gt;&lt;/foreign-keys&gt;&lt;ref-type name="Web Page"&gt;12&lt;/ref-type&gt;&lt;contributors&gt;&lt;authors&gt;&lt;author&gt;Chest: American College of Chest Physicians,&lt;/author&gt;&lt;/authors&gt;&lt;/contributors&gt;&lt;titles&gt;&lt;title&gt;Certificate of Completion Program: Critical Care Ultrasonography&lt;/title&gt;&lt;/titles&gt;&lt;number&gt;November 9, 2017&lt;/number&gt;&lt;dates&gt;&lt;/dates&gt;&lt;urls&gt;&lt;related-urls&gt;&lt;url&gt;http://www.chestnet.org/Education/Advanced-Clinical-Training/Certificate-of-Completion-Program/Critical-Care-Ultrasonography&lt;/url&gt;&lt;/related-urls&gt;&lt;/urls&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(25)</w:t>
      </w:r>
      <w:r w:rsidR="00277E7D">
        <w:rPr>
          <w:rFonts w:ascii="Times New Roman" w:hAnsi="Times New Roman" w:cs="Times New Roman"/>
          <w:sz w:val="24"/>
          <w:szCs w:val="24"/>
        </w:rPr>
        <w:fldChar w:fldCharType="end"/>
      </w:r>
      <w:r w:rsidR="009A52DE" w:rsidRPr="00250AFF">
        <w:rPr>
          <w:rFonts w:ascii="Times New Roman" w:hAnsi="Times New Roman" w:cs="Times New Roman"/>
          <w:sz w:val="24"/>
          <w:szCs w:val="24"/>
        </w:rPr>
        <w:t xml:space="preserve"> as POCUS is so appropriate to emergency</w:t>
      </w:r>
      <w:ins w:id="102" w:author="Timothy Laux" w:date="2018-02-08T16:13:00Z">
        <w:r w:rsidR="001938D8">
          <w:rPr>
            <w:rFonts w:ascii="Times New Roman" w:hAnsi="Times New Roman" w:cs="Times New Roman"/>
            <w:sz w:val="24"/>
            <w:szCs w:val="24"/>
          </w:rPr>
          <w:t xml:space="preserve"> and ICU</w:t>
        </w:r>
      </w:ins>
      <w:r w:rsidR="009A52DE" w:rsidRPr="00250AFF">
        <w:rPr>
          <w:rFonts w:ascii="Times New Roman" w:hAnsi="Times New Roman" w:cs="Times New Roman"/>
          <w:sz w:val="24"/>
          <w:szCs w:val="24"/>
        </w:rPr>
        <w:t xml:space="preserve"> settings. If </w:t>
      </w:r>
      <w:ins w:id="103" w:author="Timothy Laux" w:date="2018-02-14T11:53:00Z">
        <w:r w:rsidR="007A0C79">
          <w:rPr>
            <w:rFonts w:ascii="Times New Roman" w:hAnsi="Times New Roman" w:cs="Times New Roman"/>
            <w:sz w:val="24"/>
            <w:szCs w:val="24"/>
          </w:rPr>
          <w:t>point-of-care</w:t>
        </w:r>
      </w:ins>
      <w:del w:id="104" w:author="Timothy Laux" w:date="2018-02-14T11:53:00Z">
        <w:r w:rsidR="009A52DE" w:rsidRPr="00250AFF" w:rsidDel="007A0C79">
          <w:rPr>
            <w:rFonts w:ascii="Times New Roman" w:hAnsi="Times New Roman" w:cs="Times New Roman"/>
            <w:sz w:val="24"/>
            <w:szCs w:val="24"/>
          </w:rPr>
          <w:delText>POCUS</w:delText>
        </w:r>
      </w:del>
      <w:r w:rsidR="009A52DE" w:rsidRPr="00250AFF">
        <w:rPr>
          <w:rFonts w:ascii="Times New Roman" w:hAnsi="Times New Roman" w:cs="Times New Roman"/>
          <w:sz w:val="24"/>
          <w:szCs w:val="24"/>
        </w:rPr>
        <w:t xml:space="preserve"> / diagnostic ultrasonography is effective enough </w:t>
      </w:r>
      <w:r w:rsidR="00581FEC" w:rsidRPr="00250AFF">
        <w:rPr>
          <w:rFonts w:ascii="Times New Roman" w:hAnsi="Times New Roman" w:cs="Times New Roman"/>
          <w:sz w:val="24"/>
          <w:szCs w:val="24"/>
        </w:rPr>
        <w:t xml:space="preserve">that settings </w:t>
      </w:r>
      <w:r w:rsidR="002737AF" w:rsidRPr="00250AFF">
        <w:rPr>
          <w:rFonts w:ascii="Times New Roman" w:hAnsi="Times New Roman" w:cs="Times New Roman"/>
          <w:sz w:val="24"/>
          <w:szCs w:val="24"/>
        </w:rPr>
        <w:t>with alternative diagnostic modalities are</w:t>
      </w:r>
      <w:r w:rsidR="00581FEC" w:rsidRPr="00250AFF">
        <w:rPr>
          <w:rFonts w:ascii="Times New Roman" w:hAnsi="Times New Roman" w:cs="Times New Roman"/>
          <w:sz w:val="24"/>
          <w:szCs w:val="24"/>
        </w:rPr>
        <w:t xml:space="preserve"> teaching, certifying and adopting it, there need </w:t>
      </w:r>
      <w:r w:rsidR="00F750C7">
        <w:rPr>
          <w:rFonts w:ascii="Times New Roman" w:hAnsi="Times New Roman" w:cs="Times New Roman"/>
          <w:sz w:val="24"/>
          <w:szCs w:val="24"/>
        </w:rPr>
        <w:t xml:space="preserve">to </w:t>
      </w:r>
      <w:r w:rsidR="00581FEC" w:rsidRPr="00250AFF">
        <w:rPr>
          <w:rFonts w:ascii="Times New Roman" w:hAnsi="Times New Roman" w:cs="Times New Roman"/>
          <w:sz w:val="24"/>
          <w:szCs w:val="24"/>
        </w:rPr>
        <w:t>be unassailably strong arguments why it is not appropriate for rural India</w:t>
      </w:r>
      <w:r w:rsidR="002737AF" w:rsidRPr="00250AFF">
        <w:rPr>
          <w:rFonts w:ascii="Times New Roman" w:hAnsi="Times New Roman" w:cs="Times New Roman"/>
          <w:sz w:val="24"/>
          <w:szCs w:val="24"/>
        </w:rPr>
        <w:t xml:space="preserve"> where such alternatives do not exist</w:t>
      </w:r>
      <w:r w:rsidR="00581FEC" w:rsidRPr="00250AFF">
        <w:rPr>
          <w:rFonts w:ascii="Times New Roman" w:hAnsi="Times New Roman" w:cs="Times New Roman"/>
          <w:sz w:val="24"/>
          <w:szCs w:val="24"/>
        </w:rPr>
        <w:t xml:space="preserve">. </w:t>
      </w:r>
    </w:p>
    <w:p w14:paraId="13DF1EB1" w14:textId="77777777" w:rsidR="009A52DE" w:rsidRPr="00250AFF" w:rsidRDefault="009A52DE" w:rsidP="00CD3117">
      <w:pPr>
        <w:spacing w:line="240" w:lineRule="auto"/>
        <w:rPr>
          <w:rFonts w:ascii="Times New Roman" w:hAnsi="Times New Roman" w:cs="Times New Roman"/>
          <w:sz w:val="24"/>
          <w:szCs w:val="24"/>
        </w:rPr>
      </w:pPr>
    </w:p>
    <w:p w14:paraId="71A91908" w14:textId="77777777" w:rsidR="009A52DE"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b/>
          <w:sz w:val="24"/>
          <w:szCs w:val="24"/>
        </w:rPr>
        <w:t>Table 1</w:t>
      </w:r>
      <w:r w:rsidRPr="00250AFF">
        <w:rPr>
          <w:rFonts w:ascii="Times New Roman" w:hAnsi="Times New Roman" w:cs="Times New Roman"/>
          <w:sz w:val="24"/>
          <w:szCs w:val="24"/>
        </w:rPr>
        <w:t xml:space="preserve">. </w:t>
      </w:r>
      <w:r w:rsidR="00097729" w:rsidRPr="00250AFF">
        <w:rPr>
          <w:rFonts w:ascii="Times New Roman" w:hAnsi="Times New Roman" w:cs="Times New Roman"/>
          <w:sz w:val="24"/>
          <w:szCs w:val="24"/>
        </w:rPr>
        <w:t>Selected m</w:t>
      </w:r>
      <w:r w:rsidRPr="00250AFF">
        <w:rPr>
          <w:rFonts w:ascii="Times New Roman" w:hAnsi="Times New Roman" w:cs="Times New Roman"/>
          <w:sz w:val="24"/>
          <w:szCs w:val="24"/>
        </w:rPr>
        <w:t xml:space="preserve">edical conditions that can be diagnosed </w:t>
      </w:r>
      <w:r w:rsidR="00855A42" w:rsidRPr="00250AFF">
        <w:rPr>
          <w:rFonts w:ascii="Times New Roman" w:hAnsi="Times New Roman" w:cs="Times New Roman"/>
          <w:sz w:val="24"/>
          <w:szCs w:val="24"/>
        </w:rPr>
        <w:t>and</w:t>
      </w:r>
      <w:r w:rsidR="00097729" w:rsidRPr="00250AFF">
        <w:rPr>
          <w:rFonts w:ascii="Times New Roman" w:hAnsi="Times New Roman" w:cs="Times New Roman"/>
          <w:sz w:val="24"/>
          <w:szCs w:val="24"/>
        </w:rPr>
        <w:t xml:space="preserve"> selected</w:t>
      </w:r>
      <w:r w:rsidRPr="00250AFF">
        <w:rPr>
          <w:rFonts w:ascii="Times New Roman" w:hAnsi="Times New Roman" w:cs="Times New Roman"/>
          <w:sz w:val="24"/>
          <w:szCs w:val="24"/>
        </w:rPr>
        <w:t xml:space="preserve"> procedures that can be performed with POCUS / diagnostic ultrasonography.</w:t>
      </w:r>
    </w:p>
    <w:p w14:paraId="7F32329A" w14:textId="77777777" w:rsidR="00E16A92" w:rsidRPr="00250AFF" w:rsidRDefault="00E16A92" w:rsidP="00CD3117">
      <w:pPr>
        <w:spacing w:line="240" w:lineRule="auto"/>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3117"/>
        <w:gridCol w:w="6238"/>
      </w:tblGrid>
      <w:tr w:rsidR="00097729" w:rsidRPr="00250AFF" w14:paraId="270779D3" w14:textId="77777777" w:rsidTr="00097729">
        <w:tc>
          <w:tcPr>
            <w:tcW w:w="3117" w:type="dxa"/>
          </w:tcPr>
          <w:p w14:paraId="43CC30F6"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Medical Condition</w:t>
            </w:r>
          </w:p>
        </w:tc>
        <w:tc>
          <w:tcPr>
            <w:tcW w:w="6238" w:type="dxa"/>
          </w:tcPr>
          <w:p w14:paraId="0B7F2051"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Notes</w:t>
            </w:r>
          </w:p>
        </w:tc>
      </w:tr>
      <w:tr w:rsidR="00097729" w:rsidRPr="00250AFF" w14:paraId="433C3E05" w14:textId="77777777" w:rsidTr="00097729">
        <w:tc>
          <w:tcPr>
            <w:tcW w:w="3117" w:type="dxa"/>
          </w:tcPr>
          <w:p w14:paraId="64D9688B" w14:textId="44AC5E5B" w:rsidR="00097729"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Congenital heart defects </w:t>
            </w:r>
            <w:r w:rsidR="00277E7D">
              <w:rPr>
                <w:rFonts w:ascii="Times New Roman" w:hAnsi="Times New Roman" w:cs="Times New Roman"/>
                <w:sz w:val="24"/>
                <w:szCs w:val="24"/>
              </w:rPr>
              <w:fldChar w:fldCharType="begin">
                <w:fldData xml:space="preserve">PEVuZE5vdGU+PENpdGU+PEF1dGhvcj5MZWU8L0F1dGhvcj48WWVhcj4yMDA3PC9ZZWFyPjxSZWNO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PEVuZE5vdGU+PENpdGU+PEF1dGhvcj5MZWU8L0F1dGhvcj48WWVhcj4yMDA3PC9ZZWFyPjxSZWNO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(26)</w:t>
            </w:r>
            <w:r w:rsidR="00277E7D">
              <w:rPr>
                <w:rFonts w:ascii="Times New Roman" w:hAnsi="Times New Roman" w:cs="Times New Roman"/>
                <w:sz w:val="24"/>
                <w:szCs w:val="24"/>
              </w:rPr>
              <w:fldChar w:fldCharType="end"/>
            </w:r>
          </w:p>
        </w:tc>
        <w:tc>
          <w:tcPr>
            <w:tcW w:w="6238" w:type="dxa"/>
          </w:tcPr>
          <w:p w14:paraId="038C94FC" w14:textId="77777777" w:rsidR="00097729" w:rsidRPr="00250AFF" w:rsidRDefault="00090A47" w:rsidP="00CD3117">
            <w:pPr>
              <w:rPr>
                <w:rFonts w:ascii="Times New Roman" w:hAnsi="Times New Roman" w:cs="Times New Roman"/>
                <w:sz w:val="24"/>
                <w:szCs w:val="24"/>
              </w:rPr>
            </w:pPr>
            <w:r w:rsidRPr="00250AFF">
              <w:rPr>
                <w:rFonts w:ascii="Times New Roman" w:hAnsi="Times New Roman" w:cs="Times New Roman"/>
                <w:sz w:val="24"/>
                <w:szCs w:val="24"/>
              </w:rPr>
              <w:t xml:space="preserve">A neonatologist with only limited training was able to </w:t>
            </w:r>
            <w:r w:rsidR="00855A42" w:rsidRPr="00250AFF">
              <w:rPr>
                <w:rFonts w:ascii="Times New Roman" w:hAnsi="Times New Roman" w:cs="Times New Roman"/>
                <w:sz w:val="24"/>
                <w:szCs w:val="24"/>
              </w:rPr>
              <w:t>a</w:t>
            </w:r>
            <w:r w:rsidRPr="00250AFF">
              <w:rPr>
                <w:rFonts w:ascii="Times New Roman" w:hAnsi="Times New Roman" w:cs="Times New Roman"/>
                <w:sz w:val="24"/>
                <w:szCs w:val="24"/>
              </w:rPr>
              <w:t xml:space="preserve">ccurately diagnosis the presence of a patent ductus arteriosus (PDA). </w:t>
            </w:r>
          </w:p>
        </w:tc>
      </w:tr>
      <w:tr w:rsidR="00097729" w:rsidRPr="00250AFF" w14:paraId="26559AE8" w14:textId="77777777" w:rsidTr="00097729">
        <w:tc>
          <w:tcPr>
            <w:tcW w:w="3117" w:type="dxa"/>
          </w:tcPr>
          <w:p w14:paraId="792421AD" w14:textId="03B3CF90" w:rsidR="00097729" w:rsidRPr="00250AFF" w:rsidRDefault="00C35160" w:rsidP="00CD3117">
            <w:pPr>
              <w:rPr>
                <w:rFonts w:ascii="Times New Roman" w:hAnsi="Times New Roman" w:cs="Times New Roman"/>
                <w:sz w:val="24"/>
                <w:szCs w:val="24"/>
              </w:rPr>
            </w:pPr>
            <w:r w:rsidRPr="00250AFF">
              <w:rPr>
                <w:rFonts w:ascii="Times New Roman" w:hAnsi="Times New Roman" w:cs="Times New Roman"/>
                <w:sz w:val="24"/>
                <w:szCs w:val="24"/>
              </w:rPr>
              <w:t xml:space="preserve">Hydatid cysts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&lt;EndNote&gt;&lt;Cite&gt;&lt;Author&gt;Macpherson&lt;/Author&gt;&lt;Year&gt;2003&lt;/Year&gt;&lt;RecNum&gt;374&lt;/RecNum&gt;&lt;DisplayText&gt;(27)&lt;/DisplayText&gt;&lt;record&gt;&lt;rec-number&gt;374&lt;/rec-number&gt;&lt;foreign-keys&gt;&lt;key app="EN" db-id="eeed9x5z80ssxpe9ed9vvtsfv0dt9vtexdzp" timestamp="1510262935"&gt;374&lt;/key&gt;&lt;/foreign-keys&gt;&lt;ref-type name="Journal Article"&gt;17&lt;/ref-type&gt;&lt;contributors&gt;&lt;authors&gt;&lt;author&gt;Macpherson, C. N.&lt;/author&gt;&lt;author&gt;Bartholomot, B.&lt;/author&gt;&lt;author&gt;Frider, B.&lt;/author&gt;&lt;/authors&gt;&lt;/contributors&gt;&lt;auth-address&gt;Windward Islands Research and Education Foundation at St George&amp;apos;s University, Grenada, West Indies.&lt;/auth-address&gt;&lt;titles&gt;&lt;title&gt;Application of ultrasound in diagnosis, treatment, epidemiology, public health and control of Echinococcus granulosus and E. multilocularis&lt;/title&gt;&lt;secondary-title&gt;Parasitology&lt;/secondary-title&gt;&lt;alt-title&gt;Parasitology&lt;/alt-title&gt;&lt;/titles&gt;&lt;periodical&gt;&lt;full-title&gt;Parasitology&lt;/full-title&gt;&lt;abbr-1&gt;Parasitology&lt;/abbr-1&gt;&lt;/periodical&gt;&lt;alt-periodical&gt;&lt;full-title&gt;Parasitology&lt;/full-title&gt;&lt;abbr-1&gt;Parasitology&lt;/abbr-1&gt;&lt;/alt-periodical&gt;&lt;pages&gt;S21-35&lt;/pages&gt;&lt;volume&gt;127 Suppl&lt;/volume&gt;&lt;edition&gt;2004/03/19&lt;/edition&gt;&lt;keywords&gt;&lt;keyword&gt;Adolescent&lt;/keyword&gt;&lt;keyword&gt;Adult&lt;/keyword&gt;&lt;keyword&gt;Aged&lt;/keyword&gt;&lt;keyword&gt;Animals&lt;/keyword&gt;&lt;keyword&gt;Child&lt;/keyword&gt;&lt;keyword&gt;Child, Preschool&lt;/keyword&gt;&lt;keyword&gt;Echinococcosis/*diagnostic imaging/epidemiology/parasitology/prevention &amp;amp; control&lt;/keyword&gt;&lt;keyword&gt;Echinococcus/*growth &amp;amp; development&lt;/keyword&gt;&lt;keyword&gt;Female&lt;/keyword&gt;&lt;keyword&gt;Humans&lt;/keyword&gt;&lt;keyword&gt;Male&lt;/keyword&gt;&lt;keyword&gt;Mass Screening/ethics/methods&lt;/keyword&gt;&lt;keyword&gt;Middle Aged&lt;/keyword&gt;&lt;keyword&gt;Prevalence&lt;/keyword&gt;&lt;keyword&gt;Public Health&lt;/keyword&gt;&lt;keyword&gt;Sensitivity and Specificity&lt;/keyword&gt;&lt;keyword&gt;Ultrasonography&lt;/keyword&gt;&lt;/keywords&gt;&lt;dates&gt;&lt;year&gt;2003&lt;/year&gt;&lt;/dates&gt;&lt;isbn&gt;0031-1820 (Print)&amp;#xD;0031-1820&lt;/isbn&gt;&lt;accession-num&gt;15027603&lt;/accession-num&gt;&lt;urls&gt;&lt;/urls&gt;&lt;remote-database-provider&gt;NLM&lt;/remote-database-provider&gt;&lt;language&gt;eng&lt;/language&gt;&lt;/record&gt;&lt;/Cite&gt;&lt;/EndNote&gt;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(27)</w:t>
            </w:r>
            <w:r w:rsidR="00277E7D">
              <w:rPr>
                <w:rFonts w:ascii="Times New Roman" w:hAnsi="Times New Roman" w:cs="Times New Roman"/>
                <w:sz w:val="24"/>
                <w:szCs w:val="24"/>
              </w:rPr>
              <w:fldChar w:fldCharType="end"/>
            </w:r>
          </w:p>
        </w:tc>
        <w:tc>
          <w:tcPr>
            <w:tcW w:w="6238" w:type="dxa"/>
          </w:tcPr>
          <w:p w14:paraId="7A2CDE35" w14:textId="77777777" w:rsidR="00097729" w:rsidRPr="00250AFF" w:rsidRDefault="00090A47" w:rsidP="00CD3117">
            <w:pPr>
              <w:rPr>
                <w:rFonts w:ascii="Times New Roman" w:hAnsi="Times New Roman" w:cs="Times New Roman"/>
                <w:sz w:val="24"/>
                <w:szCs w:val="24"/>
              </w:rPr>
            </w:pPr>
            <w:r w:rsidRPr="00250AFF">
              <w:rPr>
                <w:rFonts w:ascii="Times New Roman" w:hAnsi="Times New Roman" w:cs="Times New Roman"/>
                <w:sz w:val="24"/>
                <w:szCs w:val="24"/>
              </w:rPr>
              <w:t>Portable ultrasonography has proven of great benefit in diagnosis and</w:t>
            </w:r>
            <w:r w:rsidR="00454E41" w:rsidRPr="00250AFF">
              <w:rPr>
                <w:rFonts w:ascii="Times New Roman" w:hAnsi="Times New Roman" w:cs="Times New Roman"/>
                <w:sz w:val="24"/>
                <w:szCs w:val="24"/>
              </w:rPr>
              <w:t xml:space="preserve"> monitoring treatment of </w:t>
            </w:r>
            <w:r w:rsidRPr="00250AFF">
              <w:rPr>
                <w:rFonts w:ascii="Times New Roman" w:hAnsi="Times New Roman" w:cs="Times New Roman"/>
                <w:sz w:val="24"/>
                <w:szCs w:val="24"/>
              </w:rPr>
              <w:t xml:space="preserve">echinococcal disease. </w:t>
            </w:r>
          </w:p>
        </w:tc>
      </w:tr>
      <w:tr w:rsidR="009849BF" w:rsidRPr="00250AFF" w14:paraId="4B986C1A" w14:textId="77777777" w:rsidTr="00097729">
        <w:tc>
          <w:tcPr>
            <w:tcW w:w="3117" w:type="dxa"/>
          </w:tcPr>
          <w:p w14:paraId="3D246F4D" w14:textId="2003EC8C" w:rsidR="009849BF" w:rsidRPr="00250AFF" w:rsidRDefault="009849BF" w:rsidP="00CD3117">
            <w:pPr>
              <w:rPr>
                <w:rFonts w:ascii="Times New Roman" w:hAnsi="Times New Roman" w:cs="Times New Roman"/>
                <w:sz w:val="24"/>
                <w:szCs w:val="24"/>
              </w:rPr>
            </w:pPr>
            <w:r w:rsidRPr="00250AFF">
              <w:rPr>
                <w:rFonts w:ascii="Times New Roman" w:hAnsi="Times New Roman" w:cs="Times New Roman"/>
                <w:sz w:val="24"/>
                <w:szCs w:val="24"/>
              </w:rPr>
              <w:lastRenderedPageBreak/>
              <w:t xml:space="preserve">Deep venous thrombosis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&lt;EndNote&gt;&lt;Cite&gt;&lt;Author&gt;Lewiss&lt;/Author&gt;&lt;Year&gt;2013&lt;/Year&gt;&lt;RecNum&gt;413&lt;/RecNum&gt;&lt;DisplayText&gt;(28)&lt;/DisplayText&gt;&lt;record&gt;&lt;rec-number&gt;413&lt;/rec-number&gt;&lt;foreign-keys&gt;&lt;key app="EN" db-id="eeed9x5z80ssxpe9ed9vvtsfv0dt9vtexdzp" timestamp="1510355740"&gt;413&lt;/key&gt;&lt;/foreign-keys&gt;&lt;ref-type name="Journal Article"&gt;17&lt;/ref-type&gt;&lt;contributors&gt;&lt;authors&gt;&lt;author&gt;Lewiss, R. E.&lt;/author&gt;&lt;author&gt;Kaban, N. L.&lt;/author&gt;&lt;author&gt;Saul, T.&lt;/author&gt;&lt;/authors&gt;&lt;/contributors&gt;&lt;auth-address&gt;Department of Emergency Medicine, St. Luke&amp;apos;s/Roosevelt Hospital Center, New York, NY, USA. Electronic address: rlewiss@chpnet.org.&amp;#xD;Department of Emergency Medicine, St. Luke&amp;apos;s/Roosevelt Hospital Center, New York, NY, USA.&lt;/auth-address&gt;&lt;titles&gt;&lt;title&gt;Point-of-Care Ultrasound for a Deep Venous Thrombosis&lt;/title&gt;&lt;secondary-title&gt;Glob Heart&lt;/secondary-title&gt;&lt;alt-title&gt;Global heart&lt;/alt-title&gt;&lt;/titles&gt;&lt;periodical&gt;&lt;full-title&gt;Glob Heart&lt;/full-title&gt;&lt;abbr-1&gt;Global heart&lt;/abbr-1&gt;&lt;/periodical&gt;&lt;alt-periodical&gt;&lt;full-title&gt;Glob Heart&lt;/full-title&gt;&lt;abbr-1&gt;Global heart&lt;/abbr-1&gt;&lt;/alt-periodical&gt;&lt;pages&gt;329-33&lt;/pages&gt;&lt;volume&gt;8&lt;/volume&gt;&lt;number&gt;4&lt;/number&gt;&lt;edition&gt;2013/12/01&lt;/edition&gt;&lt;dates&gt;&lt;year&gt;2013&lt;/year&gt;&lt;pub-dates&gt;&lt;date&gt;Dec&lt;/date&gt;&lt;/pub-dates&gt;&lt;/dates&gt;&lt;accession-num&gt;25690634&lt;/accession-num&gt;&lt;urls&gt;&lt;/urls&gt;&lt;electronic-resource-num&gt;10.1016/j.gheart.2013.11.002&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(28)</w:t>
            </w:r>
            <w:r w:rsidR="00277E7D">
              <w:rPr>
                <w:rFonts w:ascii="Times New Roman" w:hAnsi="Times New Roman" w:cs="Times New Roman"/>
                <w:sz w:val="24"/>
                <w:szCs w:val="24"/>
              </w:rPr>
              <w:fldChar w:fldCharType="end"/>
            </w:r>
          </w:p>
        </w:tc>
        <w:tc>
          <w:tcPr>
            <w:tcW w:w="6238" w:type="dxa"/>
          </w:tcPr>
          <w:p w14:paraId="39CEBF94" w14:textId="77777777" w:rsidR="009849BF" w:rsidRPr="00250AFF" w:rsidRDefault="00454E41" w:rsidP="00CD3117">
            <w:pPr>
              <w:rPr>
                <w:rFonts w:ascii="Times New Roman" w:hAnsi="Times New Roman" w:cs="Times New Roman"/>
                <w:sz w:val="24"/>
                <w:szCs w:val="24"/>
              </w:rPr>
            </w:pPr>
            <w:r w:rsidRPr="00250AFF">
              <w:rPr>
                <w:rFonts w:ascii="Times New Roman" w:hAnsi="Times New Roman" w:cs="Times New Roman"/>
                <w:sz w:val="24"/>
                <w:szCs w:val="24"/>
              </w:rPr>
              <w:t>B</w:t>
            </w:r>
            <w:r w:rsidR="00A42E66" w:rsidRPr="00250AFF">
              <w:rPr>
                <w:rFonts w:ascii="Times New Roman" w:hAnsi="Times New Roman" w:cs="Times New Roman"/>
                <w:sz w:val="24"/>
                <w:szCs w:val="24"/>
              </w:rPr>
              <w:t>e</w:t>
            </w:r>
            <w:r w:rsidR="00855A42" w:rsidRPr="00250AFF">
              <w:rPr>
                <w:rFonts w:ascii="Times New Roman" w:hAnsi="Times New Roman" w:cs="Times New Roman"/>
                <w:sz w:val="24"/>
                <w:szCs w:val="24"/>
              </w:rPr>
              <w:t>d</w:t>
            </w:r>
            <w:r w:rsidR="00A42E66" w:rsidRPr="00250AFF">
              <w:rPr>
                <w:rFonts w:ascii="Times New Roman" w:hAnsi="Times New Roman" w:cs="Times New Roman"/>
                <w:sz w:val="24"/>
                <w:szCs w:val="24"/>
              </w:rPr>
              <w:t xml:space="preserve">side POCUS at </w:t>
            </w:r>
            <w:r w:rsidR="00855A42" w:rsidRPr="00250AFF">
              <w:rPr>
                <w:rFonts w:ascii="Times New Roman" w:hAnsi="Times New Roman" w:cs="Times New Roman"/>
                <w:sz w:val="24"/>
                <w:szCs w:val="24"/>
              </w:rPr>
              <w:t>two</w:t>
            </w:r>
            <w:r w:rsidR="00A42E66" w:rsidRPr="00250AFF">
              <w:rPr>
                <w:rFonts w:ascii="Times New Roman" w:hAnsi="Times New Roman" w:cs="Times New Roman"/>
                <w:sz w:val="24"/>
                <w:szCs w:val="24"/>
              </w:rPr>
              <w:t xml:space="preserve"> selected locations in each leg </w:t>
            </w:r>
            <w:r w:rsidR="00234959" w:rsidRPr="00250AFF">
              <w:rPr>
                <w:rFonts w:ascii="Times New Roman" w:hAnsi="Times New Roman" w:cs="Times New Roman"/>
                <w:sz w:val="24"/>
                <w:szCs w:val="24"/>
              </w:rPr>
              <w:t xml:space="preserve">is nearly as good as </w:t>
            </w:r>
            <w:r w:rsidR="00855A42" w:rsidRPr="00250AFF">
              <w:rPr>
                <w:rFonts w:ascii="Times New Roman" w:hAnsi="Times New Roman" w:cs="Times New Roman"/>
                <w:sz w:val="24"/>
                <w:szCs w:val="24"/>
              </w:rPr>
              <w:t xml:space="preserve">longer, more complicated </w:t>
            </w:r>
            <w:r w:rsidR="00A42E66" w:rsidRPr="00250AFF">
              <w:rPr>
                <w:rFonts w:ascii="Times New Roman" w:hAnsi="Times New Roman" w:cs="Times New Roman"/>
                <w:sz w:val="24"/>
                <w:szCs w:val="24"/>
              </w:rPr>
              <w:t xml:space="preserve">tests in their ability to detect deep venous thromboses. </w:t>
            </w:r>
          </w:p>
        </w:tc>
      </w:tr>
      <w:tr w:rsidR="00DE3C25" w:rsidRPr="00250AFF" w14:paraId="4727ACAF" w14:textId="77777777" w:rsidTr="00097729">
        <w:tc>
          <w:tcPr>
            <w:tcW w:w="3117" w:type="dxa"/>
          </w:tcPr>
          <w:p w14:paraId="31780B65" w14:textId="03FAF9B3"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Heart function</w:t>
            </w:r>
            <w:r w:rsidR="00C35160"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fldData xml:space="preserve">PEVuZE5vdGU+PENpdGU+PEF1dGhvcj5Lb2JhbDwvQXV0aG9yPjxZZWFyPjIwMTY8L1llYXI+PFJl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PEVuZE5vdGU+PENpdGU+PEF1dGhvcj5Lb2JhbDwvQXV0aG9yPjxZZWFyPjIwMTY8L1llYXI+PFJl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(29)</w:t>
            </w:r>
            <w:r w:rsidR="00277E7D">
              <w:rPr>
                <w:rFonts w:ascii="Times New Roman" w:hAnsi="Times New Roman" w:cs="Times New Roman"/>
                <w:sz w:val="24"/>
                <w:szCs w:val="24"/>
              </w:rPr>
              <w:fldChar w:fldCharType="end"/>
            </w:r>
          </w:p>
        </w:tc>
        <w:tc>
          <w:tcPr>
            <w:tcW w:w="6238" w:type="dxa"/>
          </w:tcPr>
          <w:p w14:paraId="6559F562" w14:textId="77777777" w:rsidR="00DE3C25" w:rsidRPr="00250AFF" w:rsidRDefault="00090A47" w:rsidP="00CD3117">
            <w:pPr>
              <w:rPr>
                <w:rFonts w:ascii="Times New Roman" w:hAnsi="Times New Roman" w:cs="Times New Roman"/>
                <w:sz w:val="24"/>
                <w:szCs w:val="24"/>
              </w:rPr>
            </w:pPr>
            <w:r w:rsidRPr="00250AFF">
              <w:rPr>
                <w:rFonts w:ascii="Times New Roman" w:hAnsi="Times New Roman" w:cs="Times New Roman"/>
                <w:sz w:val="24"/>
                <w:szCs w:val="24"/>
              </w:rPr>
              <w:t>During triage, POCUS</w:t>
            </w:r>
            <w:r w:rsidR="00855A42" w:rsidRPr="00250AFF">
              <w:rPr>
                <w:rFonts w:ascii="Times New Roman" w:hAnsi="Times New Roman" w:cs="Times New Roman"/>
                <w:sz w:val="24"/>
                <w:szCs w:val="24"/>
              </w:rPr>
              <w:t xml:space="preserve"> of the heart</w:t>
            </w:r>
            <w:r w:rsidRPr="00250AFF">
              <w:rPr>
                <w:rFonts w:ascii="Times New Roman" w:hAnsi="Times New Roman" w:cs="Times New Roman"/>
                <w:sz w:val="24"/>
                <w:szCs w:val="24"/>
              </w:rPr>
              <w:t xml:space="preserve"> was effective at both confirming clinical impression but also frequently altered clinical management rapidly at the bedside. </w:t>
            </w:r>
          </w:p>
        </w:tc>
      </w:tr>
      <w:tr w:rsidR="00DE3C25" w:rsidRPr="00250AFF" w14:paraId="68796478" w14:textId="77777777" w:rsidTr="00097729">
        <w:tc>
          <w:tcPr>
            <w:tcW w:w="3117" w:type="dxa"/>
          </w:tcPr>
          <w:p w14:paraId="5818879F" w14:textId="32C78D3E" w:rsidR="00DE3C25" w:rsidRPr="00250AFF" w:rsidRDefault="00090A47" w:rsidP="00CD3117">
            <w:pPr>
              <w:rPr>
                <w:rFonts w:ascii="Times New Roman" w:hAnsi="Times New Roman" w:cs="Times New Roman"/>
                <w:sz w:val="24"/>
                <w:szCs w:val="24"/>
              </w:rPr>
            </w:pPr>
            <w:r w:rsidRPr="00250AFF">
              <w:rPr>
                <w:rFonts w:ascii="Times New Roman" w:hAnsi="Times New Roman" w:cs="Times New Roman"/>
                <w:sz w:val="24"/>
                <w:szCs w:val="24"/>
              </w:rPr>
              <w:t xml:space="preserve">Lung function </w:t>
            </w:r>
            <w:r w:rsidR="00277E7D">
              <w:rPr>
                <w:rFonts w:ascii="Times New Roman" w:hAnsi="Times New Roman" w:cs="Times New Roman"/>
                <w:sz w:val="24"/>
                <w:szCs w:val="24"/>
              </w:rPr>
              <w:fldChar w:fldCharType="begin">
                <w:fldData xml:space="preserve">PEVuZE5vdGU+PENpdGU+PEF1dGhvcj5MaWNodGVuc3RlaW48L0F1dGhvcj48WWVhcj4yMDA4PC9Z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PEVuZE5vdGU+PENpdGU+PEF1dGhvcj5MaWNodGVuc3RlaW48L0F1dGhvcj48WWVhcj4yMDA4PC9Z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(30)</w:t>
            </w:r>
            <w:r w:rsidR="00277E7D">
              <w:rPr>
                <w:rFonts w:ascii="Times New Roman" w:hAnsi="Times New Roman" w:cs="Times New Roman"/>
                <w:sz w:val="24"/>
                <w:szCs w:val="24"/>
              </w:rPr>
              <w:fldChar w:fldCharType="end"/>
            </w:r>
          </w:p>
        </w:tc>
        <w:tc>
          <w:tcPr>
            <w:tcW w:w="6238" w:type="dxa"/>
          </w:tcPr>
          <w:p w14:paraId="4017B4A1" w14:textId="77777777" w:rsidR="00DE3C25" w:rsidRPr="00250AFF" w:rsidRDefault="00090A47" w:rsidP="00CD3117">
            <w:pPr>
              <w:rPr>
                <w:rFonts w:ascii="Times New Roman" w:hAnsi="Times New Roman" w:cs="Times New Roman"/>
                <w:sz w:val="24"/>
                <w:szCs w:val="24"/>
              </w:rPr>
            </w:pPr>
            <w:r w:rsidRPr="00250AFF">
              <w:rPr>
                <w:rFonts w:ascii="Times New Roman" w:hAnsi="Times New Roman" w:cs="Times New Roman"/>
                <w:sz w:val="24"/>
                <w:szCs w:val="24"/>
              </w:rPr>
              <w:t>POCUS can be used to differentiate between different emergent pulmonary conditions including COPD exacerbations, pneumonia, pulmonary embolism and pulmonary edema.</w:t>
            </w:r>
          </w:p>
        </w:tc>
      </w:tr>
      <w:tr w:rsidR="00DE3C25" w:rsidRPr="00250AFF" w14:paraId="6FEB63DD" w14:textId="77777777" w:rsidTr="00097729">
        <w:tc>
          <w:tcPr>
            <w:tcW w:w="3117" w:type="dxa"/>
          </w:tcPr>
          <w:p w14:paraId="14104396" w14:textId="3758AE0F"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Elevated intracranial pressure </w:t>
            </w:r>
            <w:r w:rsidR="00277E7D">
              <w:rPr>
                <w:rFonts w:ascii="Times New Roman" w:hAnsi="Times New Roman" w:cs="Times New Roman"/>
                <w:sz w:val="24"/>
                <w:szCs w:val="24"/>
              </w:rPr>
              <w:fldChar w:fldCharType="begin">
                <w:fldData xml:space="preserve">PEVuZE5vdGU+PENpdGU+PEF1dGhvcj5CZWFyZTwvQXV0aG9yPjxZZWFyPjIwMTI8L1llYXI+PFJl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=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PEVuZE5vdGU+PENpdGU+PEF1dGhvcj5CZWFyZTwvQXV0aG9yPjxZZWFyPjIwMTI8L1llYXI+PFJl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=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(31-33)</w:t>
            </w:r>
            <w:r w:rsidR="00277E7D">
              <w:rPr>
                <w:rFonts w:ascii="Times New Roman" w:hAnsi="Times New Roman" w:cs="Times New Roman"/>
                <w:sz w:val="24"/>
                <w:szCs w:val="24"/>
              </w:rPr>
              <w:fldChar w:fldCharType="end"/>
            </w:r>
          </w:p>
        </w:tc>
        <w:tc>
          <w:tcPr>
            <w:tcW w:w="6238" w:type="dxa"/>
          </w:tcPr>
          <w:p w14:paraId="4EFD8BDC" w14:textId="77777777" w:rsidR="00DE3C25" w:rsidRPr="00250AFF" w:rsidRDefault="0093047C" w:rsidP="00CD3117">
            <w:pPr>
              <w:rPr>
                <w:rFonts w:ascii="Times New Roman" w:hAnsi="Times New Roman" w:cs="Times New Roman"/>
                <w:sz w:val="24"/>
                <w:szCs w:val="24"/>
              </w:rPr>
            </w:pPr>
            <w:r w:rsidRPr="00250AFF">
              <w:rPr>
                <w:rFonts w:ascii="Times New Roman" w:hAnsi="Times New Roman" w:cs="Times New Roman"/>
                <w:sz w:val="24"/>
                <w:szCs w:val="24"/>
              </w:rPr>
              <w:t>Ocular ultrasonography to measure ocular nerve sheath</w:t>
            </w:r>
            <w:r w:rsidR="00855A42" w:rsidRPr="00250AFF">
              <w:rPr>
                <w:rFonts w:ascii="Times New Roman" w:hAnsi="Times New Roman" w:cs="Times New Roman"/>
                <w:sz w:val="24"/>
                <w:szCs w:val="24"/>
              </w:rPr>
              <w:t xml:space="preserve"> diameter</w:t>
            </w:r>
            <w:r w:rsidRPr="00250AFF">
              <w:rPr>
                <w:rFonts w:ascii="Times New Roman" w:hAnsi="Times New Roman" w:cs="Times New Roman"/>
                <w:sz w:val="24"/>
                <w:szCs w:val="24"/>
              </w:rPr>
              <w:t xml:space="preserve"> can be used to detect elevated intracranial pressures including in </w:t>
            </w:r>
            <w:r w:rsidR="00855A42" w:rsidRPr="00250AFF">
              <w:rPr>
                <w:rFonts w:ascii="Times New Roman" w:hAnsi="Times New Roman" w:cs="Times New Roman"/>
                <w:sz w:val="24"/>
                <w:szCs w:val="24"/>
              </w:rPr>
              <w:t xml:space="preserve">pediatric </w:t>
            </w:r>
            <w:r w:rsidRPr="00250AFF">
              <w:rPr>
                <w:rFonts w:ascii="Times New Roman" w:hAnsi="Times New Roman" w:cs="Times New Roman"/>
                <w:sz w:val="24"/>
                <w:szCs w:val="24"/>
              </w:rPr>
              <w:t xml:space="preserve">cerebral malaria and those with hypertensive urgency or emergency. </w:t>
            </w:r>
          </w:p>
        </w:tc>
      </w:tr>
      <w:tr w:rsidR="00DE3C25" w:rsidRPr="00250AFF" w14:paraId="5A9DEAFC" w14:textId="77777777" w:rsidTr="00097729">
        <w:tc>
          <w:tcPr>
            <w:tcW w:w="3117" w:type="dxa"/>
          </w:tcPr>
          <w:p w14:paraId="34631989" w14:textId="215C33CA" w:rsidR="00DE3C25" w:rsidRPr="00250AFF" w:rsidRDefault="0093047C" w:rsidP="00CD3117">
            <w:pPr>
              <w:rPr>
                <w:rFonts w:ascii="Times New Roman" w:hAnsi="Times New Roman" w:cs="Times New Roman"/>
                <w:sz w:val="24"/>
                <w:szCs w:val="24"/>
              </w:rPr>
            </w:pPr>
            <w:r w:rsidRPr="00250AFF">
              <w:rPr>
                <w:rFonts w:ascii="Times New Roman" w:hAnsi="Times New Roman" w:cs="Times New Roman"/>
                <w:sz w:val="24"/>
                <w:szCs w:val="24"/>
              </w:rPr>
              <w:t xml:space="preserve">Pain control </w:t>
            </w:r>
            <w:r w:rsidR="00277E7D">
              <w:rPr>
                <w:rFonts w:ascii="Times New Roman" w:hAnsi="Times New Roman" w:cs="Times New Roman"/>
                <w:sz w:val="24"/>
                <w:szCs w:val="24"/>
              </w:rPr>
              <w:fldChar w:fldCharType="begin">
                <w:fldData xml:space="preserve">PEVuZE5vdGU+PENpdGU+PEF1dGhvcj5IYXJtb248L0F1dGhvcj48WWVhcj4yMDA3PC9ZZWFyPjxS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PEVuZE5vdGU+PENpdGU+PEF1dGhvcj5IYXJtb248L0F1dGhvcj48WWVhcj4yMDA3PC9ZZWFyPjxS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(34)</w:t>
            </w:r>
            <w:r w:rsidR="00277E7D">
              <w:rPr>
                <w:rFonts w:ascii="Times New Roman" w:hAnsi="Times New Roman" w:cs="Times New Roman"/>
                <w:sz w:val="24"/>
                <w:szCs w:val="24"/>
              </w:rPr>
              <w:fldChar w:fldCharType="end"/>
            </w:r>
          </w:p>
        </w:tc>
        <w:tc>
          <w:tcPr>
            <w:tcW w:w="6238" w:type="dxa"/>
          </w:tcPr>
          <w:p w14:paraId="58D7672C" w14:textId="77777777" w:rsidR="00DE3C25" w:rsidRPr="00250AFF" w:rsidRDefault="0093047C" w:rsidP="00CD3117">
            <w:pPr>
              <w:rPr>
                <w:rFonts w:ascii="Times New Roman" w:hAnsi="Times New Roman" w:cs="Times New Roman"/>
                <w:sz w:val="24"/>
                <w:szCs w:val="24"/>
              </w:rPr>
            </w:pPr>
            <w:r w:rsidRPr="00250AFF">
              <w:rPr>
                <w:rFonts w:ascii="Times New Roman" w:hAnsi="Times New Roman" w:cs="Times New Roman"/>
                <w:sz w:val="24"/>
                <w:szCs w:val="24"/>
              </w:rPr>
              <w:t xml:space="preserve">Painful adhesive capsulitis (“frozen shoulder”) can be treated with ultrasound guided injection of the area around the suprascapular nerve. </w:t>
            </w:r>
          </w:p>
        </w:tc>
      </w:tr>
      <w:tr w:rsidR="00097729" w:rsidRPr="00250AFF" w14:paraId="45079A32" w14:textId="77777777" w:rsidTr="00097729">
        <w:tc>
          <w:tcPr>
            <w:tcW w:w="3117" w:type="dxa"/>
          </w:tcPr>
          <w:p w14:paraId="774CA3E1" w14:textId="1993753F" w:rsidR="00097729"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Leprosy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&lt;EndNote&gt;&lt;Cite&gt;&lt;Author&gt;Polat Ekinci&lt;/Author&gt;&lt;Year&gt;2015&lt;/Year&gt;&lt;RecNum&gt;404&lt;/RecNum&gt;&lt;DisplayText&gt;(35)&lt;/DisplayText&gt;&lt;record&gt;&lt;rec-number&gt;404&lt;/rec-number&gt;&lt;foreign-keys&gt;&lt;key app="EN" db-id="eeed9x5z80ssxpe9ed9vvtsfv0dt9vtexdzp" timestamp="1510264830"&gt;404&lt;/key&gt;&lt;/foreign-keys&gt;&lt;ref-type name="Journal Article"&gt;17&lt;/ref-type&gt;&lt;contributors&gt;&lt;authors&gt;&lt;author&gt;Polat Ekinci, A.&lt;/author&gt;&lt;author&gt;Karabacak, E.&lt;/author&gt;&lt;author&gt;Tekin, L.&lt;/author&gt;&lt;author&gt;Ozarmagan, G.&lt;/author&gt;&lt;author&gt;Ozcakar, L.&lt;/author&gt;&lt;/authors&gt;&lt;/contributors&gt;&lt;auth-address&gt;Department of Dermatology, Istanbul University Medical Faculty, Istanbul, Turkey.&lt;/auth-address&gt;&lt;titles&gt;&lt;title&gt;Ultrasound imaging for the follow-up of patients with leprosy: a pictorial essay&lt;/title&gt;&lt;secondary-title&gt;Br J Dermatol&lt;/secondary-title&gt;&lt;alt-title&gt;The British journal of dermatology&lt;/alt-title&gt;&lt;/titles&gt;&lt;periodical&gt;&lt;full-title&gt;Br J Dermatol&lt;/full-title&gt;&lt;abbr-1&gt;The British journal of dermatology&lt;/abbr-1&gt;&lt;/periodical&gt;&lt;alt-periodical&gt;&lt;full-title&gt;Br J Dermatol&lt;/full-title&gt;&lt;abbr-1&gt;The British journal of dermatology&lt;/abbr-1&gt;&lt;/alt-periodical&gt;&lt;pages&gt;265-7&lt;/pages&gt;&lt;volume&gt;172&lt;/volume&gt;&lt;number&gt;1&lt;/number&gt;&lt;edition&gt;2014/09/23&lt;/edition&gt;&lt;keywords&gt;&lt;keyword&gt;Arthritis/diagnostic imaging&lt;/keyword&gt;&lt;keyword&gt;Follow-Up Studies&lt;/keyword&gt;&lt;keyword&gt;Humans&lt;/keyword&gt;&lt;keyword&gt;Leprosy/*diagnostic imaging&lt;/keyword&gt;&lt;keyword&gt;Nail Diseases/diagnostic imaging&lt;/keyword&gt;&lt;keyword&gt;Nervous System Diseases/diagnostic imaging&lt;/keyword&gt;&lt;keyword&gt;Osteitis/diagnostic imaging&lt;/keyword&gt;&lt;keyword&gt;Periostitis/diagnostic imaging&lt;/keyword&gt;&lt;keyword&gt;Skin Diseases, Bacterial/diagnostic imaging&lt;/keyword&gt;&lt;keyword&gt;Ultrasonography&lt;/keyword&gt;&lt;/keywords&gt;&lt;dates&gt;&lt;year&gt;2015&lt;/year&gt;&lt;pub-dates&gt;&lt;date&gt;Jan&lt;/date&gt;&lt;/pub-dates&gt;&lt;/dates&gt;&lt;isbn&gt;0007-0963&lt;/isbn&gt;&lt;accession-num&gt;25244462&lt;/accession-num&gt;&lt;urls&gt;&lt;/urls&gt;&lt;electronic-resource-num&gt;10.1111/bjd.13421&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(35)</w:t>
            </w:r>
            <w:r w:rsidR="00277E7D">
              <w:rPr>
                <w:rFonts w:ascii="Times New Roman" w:hAnsi="Times New Roman" w:cs="Times New Roman"/>
                <w:sz w:val="24"/>
                <w:szCs w:val="24"/>
              </w:rPr>
              <w:fldChar w:fldCharType="end"/>
            </w:r>
          </w:p>
        </w:tc>
        <w:tc>
          <w:tcPr>
            <w:tcW w:w="6238" w:type="dxa"/>
          </w:tcPr>
          <w:p w14:paraId="5237E2E0" w14:textId="77777777" w:rsidR="00097729" w:rsidRPr="00250AFF" w:rsidRDefault="00855A42" w:rsidP="00CD3117">
            <w:pPr>
              <w:rPr>
                <w:rFonts w:ascii="Times New Roman" w:hAnsi="Times New Roman" w:cs="Times New Roman"/>
                <w:sz w:val="24"/>
                <w:szCs w:val="24"/>
              </w:rPr>
            </w:pPr>
            <w:r w:rsidRPr="00250AFF">
              <w:rPr>
                <w:rFonts w:ascii="Times New Roman" w:hAnsi="Times New Roman" w:cs="Times New Roman"/>
                <w:sz w:val="24"/>
                <w:szCs w:val="24"/>
              </w:rPr>
              <w:t>Ultrasonography</w:t>
            </w:r>
            <w:r w:rsidR="000E0073" w:rsidRPr="00250AFF">
              <w:rPr>
                <w:rFonts w:ascii="Times New Roman" w:hAnsi="Times New Roman" w:cs="Times New Roman"/>
                <w:sz w:val="24"/>
                <w:szCs w:val="24"/>
              </w:rPr>
              <w:t xml:space="preserve"> can be used to monitor response to treatment in some types of leprosy. </w:t>
            </w:r>
          </w:p>
        </w:tc>
      </w:tr>
      <w:tr w:rsidR="00DE3C25" w:rsidRPr="00250AFF" w14:paraId="0B328674" w14:textId="77777777" w:rsidTr="00097729">
        <w:tc>
          <w:tcPr>
            <w:tcW w:w="3117" w:type="dxa"/>
          </w:tcPr>
          <w:p w14:paraId="4FB33C71" w14:textId="7972B35C"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Trauma </w:t>
            </w:r>
            <w:r w:rsidR="0093047C" w:rsidRPr="00250AFF">
              <w:rPr>
                <w:rFonts w:ascii="Times New Roman" w:hAnsi="Times New Roman" w:cs="Times New Roman"/>
                <w:sz w:val="24"/>
                <w:szCs w:val="24"/>
              </w:rPr>
              <w:t xml:space="preserve">and critical care </w:t>
            </w:r>
            <w:r w:rsidR="00277E7D">
              <w:rPr>
                <w:rFonts w:ascii="Times New Roman" w:hAnsi="Times New Roman" w:cs="Times New Roman"/>
                <w:sz w:val="24"/>
                <w:szCs w:val="24"/>
              </w:rPr>
              <w:fldChar w:fldCharType="begin">
                <w:fldData xml:space="preserve">PEVuZE5vdGU+PENpdGU+PEF1dGhvcj5PcmVuLUdyaW5iZXJnPC9BdXRob3I+PFllYXI+MjAxMzwv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PEVuZE5vdGU+PENpdGU+PEF1dGhvcj5PcmVuLUdyaW5iZXJnPC9BdXRob3I+PFllYXI+MjAxMzwv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(36-38)</w:t>
            </w:r>
            <w:r w:rsidR="00277E7D">
              <w:rPr>
                <w:rFonts w:ascii="Times New Roman" w:hAnsi="Times New Roman" w:cs="Times New Roman"/>
                <w:sz w:val="24"/>
                <w:szCs w:val="24"/>
              </w:rPr>
              <w:fldChar w:fldCharType="end"/>
            </w:r>
          </w:p>
        </w:tc>
        <w:tc>
          <w:tcPr>
            <w:tcW w:w="6238" w:type="dxa"/>
          </w:tcPr>
          <w:p w14:paraId="2A229172" w14:textId="77777777" w:rsidR="00DE3C25" w:rsidRPr="00250AFF" w:rsidRDefault="0093047C" w:rsidP="00CD3117">
            <w:pPr>
              <w:rPr>
                <w:rFonts w:ascii="Times New Roman" w:hAnsi="Times New Roman" w:cs="Times New Roman"/>
                <w:sz w:val="24"/>
                <w:szCs w:val="24"/>
              </w:rPr>
            </w:pPr>
            <w:r w:rsidRPr="00250AFF">
              <w:rPr>
                <w:rFonts w:ascii="Times New Roman" w:hAnsi="Times New Roman" w:cs="Times New Roman"/>
                <w:sz w:val="24"/>
                <w:szCs w:val="24"/>
              </w:rPr>
              <w:t>POCUS can be used as a rapid and accurate technique to evaluate the critically ill including conditions</w:t>
            </w:r>
            <w:r w:rsidR="00CA19C1" w:rsidRPr="00250AFF">
              <w:rPr>
                <w:rFonts w:ascii="Times New Roman" w:hAnsi="Times New Roman" w:cs="Times New Roman"/>
                <w:sz w:val="24"/>
                <w:szCs w:val="24"/>
              </w:rPr>
              <w:t xml:space="preserve"> ranging</w:t>
            </w:r>
            <w:r w:rsidRPr="00250AFF">
              <w:rPr>
                <w:rFonts w:ascii="Times New Roman" w:hAnsi="Times New Roman" w:cs="Times New Roman"/>
                <w:sz w:val="24"/>
                <w:szCs w:val="24"/>
              </w:rPr>
              <w:t xml:space="preserve"> </w:t>
            </w:r>
            <w:r w:rsidR="00855A42" w:rsidRPr="00250AFF">
              <w:rPr>
                <w:rFonts w:ascii="Times New Roman" w:hAnsi="Times New Roman" w:cs="Times New Roman"/>
                <w:sz w:val="24"/>
                <w:szCs w:val="24"/>
              </w:rPr>
              <w:t>from</w:t>
            </w:r>
            <w:r w:rsidRPr="00250AFF">
              <w:rPr>
                <w:rFonts w:ascii="Times New Roman" w:hAnsi="Times New Roman" w:cs="Times New Roman"/>
                <w:sz w:val="24"/>
                <w:szCs w:val="24"/>
              </w:rPr>
              <w:t xml:space="preserve"> life threatening trauma to shock. </w:t>
            </w:r>
          </w:p>
        </w:tc>
      </w:tr>
      <w:tr w:rsidR="00DE3C25" w:rsidRPr="00250AFF" w14:paraId="2E10E5DE" w14:textId="77777777" w:rsidTr="00097729">
        <w:tc>
          <w:tcPr>
            <w:tcW w:w="3117" w:type="dxa"/>
          </w:tcPr>
          <w:p w14:paraId="2C5CC0EC" w14:textId="25CB073E"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Cardiac Arrest </w:t>
            </w:r>
            <w:r w:rsidR="00277E7D">
              <w:rPr>
                <w:rFonts w:ascii="Times New Roman" w:hAnsi="Times New Roman" w:cs="Times New Roman"/>
                <w:sz w:val="24"/>
                <w:szCs w:val="24"/>
              </w:rPr>
              <w:fldChar w:fldCharType="begin">
                <w:fldData xml:space="preserve">PEVuZE5vdGU+PENpdGU+PEF1dGhvcj5BdGtpbnNvbjwvQXV0aG9yPjxZZWFyPjIwMTc8L1llYXI+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PEVuZE5vdGU+PENpdGU+PEF1dGhvcj5BdGtpbnNvbjwvQXV0aG9yPjxZZWFyPjIwMTc8L1llYXI+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(39, 40)</w:t>
            </w:r>
            <w:r w:rsidR="00277E7D">
              <w:rPr>
                <w:rFonts w:ascii="Times New Roman" w:hAnsi="Times New Roman" w:cs="Times New Roman"/>
                <w:sz w:val="24"/>
                <w:szCs w:val="24"/>
              </w:rPr>
              <w:fldChar w:fldCharType="end"/>
            </w:r>
          </w:p>
        </w:tc>
        <w:tc>
          <w:tcPr>
            <w:tcW w:w="6238" w:type="dxa"/>
          </w:tcPr>
          <w:p w14:paraId="7D61DAB9" w14:textId="77777777" w:rsidR="00DE3C25" w:rsidRPr="00250AFF" w:rsidRDefault="000E0073" w:rsidP="00CD3117">
            <w:pPr>
              <w:rPr>
                <w:rFonts w:ascii="Times New Roman" w:hAnsi="Times New Roman" w:cs="Times New Roman"/>
                <w:sz w:val="24"/>
                <w:szCs w:val="24"/>
              </w:rPr>
            </w:pPr>
            <w:r w:rsidRPr="00250AFF">
              <w:rPr>
                <w:rFonts w:ascii="Times New Roman" w:hAnsi="Times New Roman" w:cs="Times New Roman"/>
                <w:sz w:val="24"/>
                <w:szCs w:val="24"/>
              </w:rPr>
              <w:t>Ultrasonography can be used to monitor presence or absence of cardiac function during cardiac arrest</w:t>
            </w:r>
            <w:r w:rsidR="00855A42" w:rsidRPr="00250AFF">
              <w:rPr>
                <w:rFonts w:ascii="Times New Roman" w:hAnsi="Times New Roman" w:cs="Times New Roman"/>
                <w:sz w:val="24"/>
                <w:szCs w:val="24"/>
              </w:rPr>
              <w:t>,</w:t>
            </w:r>
            <w:r w:rsidRPr="00250AFF">
              <w:rPr>
                <w:rFonts w:ascii="Times New Roman" w:hAnsi="Times New Roman" w:cs="Times New Roman"/>
                <w:sz w:val="24"/>
                <w:szCs w:val="24"/>
              </w:rPr>
              <w:t xml:space="preserve"> to determine underlying etiology and</w:t>
            </w:r>
            <w:r w:rsidR="00855A42" w:rsidRPr="00250AFF">
              <w:rPr>
                <w:rFonts w:ascii="Times New Roman" w:hAnsi="Times New Roman" w:cs="Times New Roman"/>
                <w:sz w:val="24"/>
                <w:szCs w:val="24"/>
              </w:rPr>
              <w:t xml:space="preserve"> monitor</w:t>
            </w:r>
            <w:r w:rsidRPr="00250AFF">
              <w:rPr>
                <w:rFonts w:ascii="Times New Roman" w:hAnsi="Times New Roman" w:cs="Times New Roman"/>
                <w:sz w:val="24"/>
                <w:szCs w:val="24"/>
              </w:rPr>
              <w:t xml:space="preserve"> response (or lack of response) to cardiopulmonary resuscitation. </w:t>
            </w:r>
          </w:p>
        </w:tc>
      </w:tr>
      <w:tr w:rsidR="00097729" w:rsidRPr="00250AFF" w14:paraId="622E1789" w14:textId="77777777" w:rsidTr="00097729">
        <w:tc>
          <w:tcPr>
            <w:tcW w:w="3117" w:type="dxa"/>
          </w:tcPr>
          <w:p w14:paraId="594F3676"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Procedure</w:t>
            </w:r>
          </w:p>
        </w:tc>
        <w:tc>
          <w:tcPr>
            <w:tcW w:w="6238" w:type="dxa"/>
          </w:tcPr>
          <w:p w14:paraId="4EE92B47"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Notes</w:t>
            </w:r>
          </w:p>
        </w:tc>
      </w:tr>
      <w:tr w:rsidR="00DE3C25" w:rsidRPr="00250AFF" w14:paraId="18B30CFB" w14:textId="77777777" w:rsidTr="00097729">
        <w:tc>
          <w:tcPr>
            <w:tcW w:w="3117" w:type="dxa"/>
          </w:tcPr>
          <w:p w14:paraId="1D49CD52" w14:textId="6C16712D"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Placement of intravascular access </w:t>
            </w:r>
            <w:r w:rsidR="00277E7D">
              <w:rPr>
                <w:rFonts w:ascii="Times New Roman" w:hAnsi="Times New Roman" w:cs="Times New Roman"/>
                <w:sz w:val="24"/>
                <w:szCs w:val="24"/>
              </w:rPr>
              <w:fldChar w:fldCharType="begin">
                <w:fldData xml:space="preserve">PEVuZE5vdGU+PENpdGU+PEF1dGhvcj5BZ2Fyd2FsPC9BdXRob3I+PFllYXI+MjAwOTwvWWVhcj48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PEVuZE5vdGU+PENpdGU+PEF1dGhvcj5BZ2Fyd2FsPC9BdXRob3I+PFllYXI+MjAwOTwvWWVhcj48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(41-47)</w:t>
            </w:r>
            <w:r w:rsidR="00277E7D">
              <w:rPr>
                <w:rFonts w:ascii="Times New Roman" w:hAnsi="Times New Roman" w:cs="Times New Roman"/>
                <w:sz w:val="24"/>
                <w:szCs w:val="24"/>
              </w:rPr>
              <w:fldChar w:fldCharType="end"/>
            </w:r>
          </w:p>
        </w:tc>
        <w:tc>
          <w:tcPr>
            <w:tcW w:w="6238" w:type="dxa"/>
          </w:tcPr>
          <w:p w14:paraId="33568181" w14:textId="77777777" w:rsidR="00DE3C25" w:rsidRPr="00250AFF" w:rsidRDefault="003C4AFD" w:rsidP="00CD3117">
            <w:pPr>
              <w:rPr>
                <w:rFonts w:ascii="Times New Roman" w:hAnsi="Times New Roman" w:cs="Times New Roman"/>
                <w:sz w:val="24"/>
                <w:szCs w:val="24"/>
              </w:rPr>
            </w:pPr>
            <w:r w:rsidRPr="00250AFF">
              <w:rPr>
                <w:rFonts w:ascii="Times New Roman" w:hAnsi="Times New Roman" w:cs="Times New Roman"/>
                <w:sz w:val="24"/>
                <w:szCs w:val="24"/>
              </w:rPr>
              <w:t>Ultrasound can be safely and effectively used to cannulate both the arterial and venous systems and is often safer with lower complication rates that attempting to place such intravascular devices blindly.</w:t>
            </w:r>
          </w:p>
        </w:tc>
      </w:tr>
      <w:tr w:rsidR="00DE3C25" w:rsidRPr="00250AFF" w14:paraId="003E6991" w14:textId="77777777" w:rsidTr="00097729">
        <w:tc>
          <w:tcPr>
            <w:tcW w:w="3117" w:type="dxa"/>
          </w:tcPr>
          <w:p w14:paraId="2805A7DE" w14:textId="04F09131"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Lumbar puncture </w:t>
            </w:r>
            <w:r w:rsidR="00277E7D">
              <w:rPr>
                <w:rFonts w:ascii="Times New Roman" w:hAnsi="Times New Roman" w:cs="Times New Roman"/>
                <w:sz w:val="24"/>
                <w:szCs w:val="24"/>
              </w:rPr>
              <w:fldChar w:fldCharType="begin">
                <w:fldData xml:space="preserve">PEVuZE5vdGU+PENpdGU+PEF1dGhvcj5BYm88L0F1dGhvcj48WWVhcj4yMDEwPC9ZZWFyPjxSZWNO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PEVuZE5vdGU+PENpdGU+PEF1dGhvcj5BYm88L0F1dGhvcj48WWVhcj4yMDEwPC9ZZWFyPjxSZWNO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(48-53)</w:t>
            </w:r>
            <w:r w:rsidR="00277E7D">
              <w:rPr>
                <w:rFonts w:ascii="Times New Roman" w:hAnsi="Times New Roman" w:cs="Times New Roman"/>
                <w:sz w:val="24"/>
                <w:szCs w:val="24"/>
              </w:rPr>
              <w:fldChar w:fldCharType="end"/>
            </w:r>
          </w:p>
        </w:tc>
        <w:tc>
          <w:tcPr>
            <w:tcW w:w="6238" w:type="dxa"/>
          </w:tcPr>
          <w:p w14:paraId="7C05A957" w14:textId="77777777" w:rsidR="00DE3C25" w:rsidRPr="00250AFF" w:rsidRDefault="003C4AFD" w:rsidP="00CD3117">
            <w:pPr>
              <w:rPr>
                <w:rFonts w:ascii="Times New Roman" w:hAnsi="Times New Roman" w:cs="Times New Roman"/>
                <w:sz w:val="24"/>
                <w:szCs w:val="24"/>
              </w:rPr>
            </w:pPr>
            <w:r w:rsidRPr="00250AFF">
              <w:rPr>
                <w:rFonts w:ascii="Times New Roman" w:hAnsi="Times New Roman" w:cs="Times New Roman"/>
                <w:sz w:val="24"/>
                <w:szCs w:val="24"/>
              </w:rPr>
              <w:t>Ultrasound can be used to accurately find the necessary landmarks to safely perform lumbar puncture, especially in children.</w:t>
            </w:r>
          </w:p>
        </w:tc>
      </w:tr>
      <w:tr w:rsidR="00DE3C25" w:rsidRPr="00250AFF" w14:paraId="2DFCA7BA" w14:textId="77777777" w:rsidTr="00097729">
        <w:tc>
          <w:tcPr>
            <w:tcW w:w="3117" w:type="dxa"/>
          </w:tcPr>
          <w:p w14:paraId="756495FF" w14:textId="390B2974" w:rsidR="00DE3C25" w:rsidRPr="00250AFF" w:rsidRDefault="00DE3C25" w:rsidP="00CD3117">
            <w:pPr>
              <w:rPr>
                <w:rFonts w:ascii="Times New Roman" w:hAnsi="Times New Roman" w:cs="Times New Roman"/>
                <w:sz w:val="24"/>
                <w:szCs w:val="24"/>
              </w:rPr>
            </w:pPr>
            <w:r w:rsidRPr="00250AFF">
              <w:rPr>
                <w:rFonts w:ascii="Times New Roman" w:hAnsi="Times New Roman" w:cs="Times New Roman"/>
                <w:sz w:val="24"/>
                <w:szCs w:val="24"/>
              </w:rPr>
              <w:t xml:space="preserve">Aspiration of fluid from various body compartments </w:t>
            </w:r>
            <w:r w:rsidR="00277E7D">
              <w:rPr>
                <w:rFonts w:ascii="Times New Roman" w:hAnsi="Times New Roman" w:cs="Times New Roman"/>
                <w:sz w:val="24"/>
                <w:szCs w:val="24"/>
              </w:rPr>
              <w:fldChar w:fldCharType="begin">
                <w:fldData xml:space="preserve">PEVuZE5vdGU+PENpdGU+PEF1dGhvcj5GZWxsZXItS29wbWFuPC9BdXRob3I+PFllYXI+MjAwNjwv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PEVuZE5vdGU+PENpdGU+PEF1dGhvcj5GZWxsZXItS29wbWFuPC9BdXRob3I+PFllYXI+MjAwNjwv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(54-58)</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t>
            </w:r>
          </w:p>
        </w:tc>
        <w:tc>
          <w:tcPr>
            <w:tcW w:w="6238" w:type="dxa"/>
          </w:tcPr>
          <w:p w14:paraId="2EDB4BEE" w14:textId="77777777" w:rsidR="00DE3C25" w:rsidRPr="00250AFF" w:rsidRDefault="003C4AFD" w:rsidP="00CD3117">
            <w:pPr>
              <w:rPr>
                <w:rFonts w:ascii="Times New Roman" w:hAnsi="Times New Roman" w:cs="Times New Roman"/>
                <w:sz w:val="24"/>
                <w:szCs w:val="24"/>
              </w:rPr>
            </w:pPr>
            <w:r w:rsidRPr="00250AFF">
              <w:rPr>
                <w:rFonts w:ascii="Times New Roman" w:hAnsi="Times New Roman" w:cs="Times New Roman"/>
                <w:sz w:val="24"/>
                <w:szCs w:val="24"/>
              </w:rPr>
              <w:t xml:space="preserve">Ultrasound can be used to visualize fluid pockets in the lungs or abdomen and safely drain them for diagnostic or therapeutic reasons. Before inserting the needle, ultrasound can also be used to check that there are no major blood vessels near the planned site of needle insertion. </w:t>
            </w:r>
          </w:p>
        </w:tc>
      </w:tr>
    </w:tbl>
    <w:p w14:paraId="50BB623C" w14:textId="77777777" w:rsidR="00097729" w:rsidRPr="00250AFF" w:rsidRDefault="00097729" w:rsidP="00CD3117">
      <w:pPr>
        <w:spacing w:line="240" w:lineRule="auto"/>
        <w:rPr>
          <w:rFonts w:ascii="Times New Roman" w:hAnsi="Times New Roman" w:cs="Times New Roman"/>
          <w:sz w:val="24"/>
          <w:szCs w:val="24"/>
        </w:rPr>
      </w:pPr>
    </w:p>
    <w:p w14:paraId="3FB48591" w14:textId="77777777" w:rsidR="00E16A92"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b/>
          <w:sz w:val="24"/>
          <w:szCs w:val="24"/>
        </w:rPr>
        <w:t>Table 2</w:t>
      </w:r>
      <w:r w:rsidRPr="00250AFF">
        <w:rPr>
          <w:rFonts w:ascii="Times New Roman" w:hAnsi="Times New Roman" w:cs="Times New Roman"/>
          <w:sz w:val="24"/>
          <w:szCs w:val="24"/>
        </w:rPr>
        <w:t xml:space="preserve">. </w:t>
      </w:r>
      <w:r w:rsidR="00097729" w:rsidRPr="00250AFF">
        <w:rPr>
          <w:rFonts w:ascii="Times New Roman" w:hAnsi="Times New Roman" w:cs="Times New Roman"/>
          <w:sz w:val="24"/>
          <w:szCs w:val="24"/>
        </w:rPr>
        <w:t>Selected r</w:t>
      </w:r>
      <w:r w:rsidRPr="00250AFF">
        <w:rPr>
          <w:rFonts w:ascii="Times New Roman" w:hAnsi="Times New Roman" w:cs="Times New Roman"/>
          <w:sz w:val="24"/>
          <w:szCs w:val="24"/>
        </w:rPr>
        <w:t xml:space="preserve">emote and low resource settings where POCUS / diagnostic ultrasonography </w:t>
      </w:r>
      <w:proofErr w:type="gramStart"/>
      <w:r w:rsidRPr="00250AFF">
        <w:rPr>
          <w:rFonts w:ascii="Times New Roman" w:hAnsi="Times New Roman" w:cs="Times New Roman"/>
          <w:sz w:val="24"/>
          <w:szCs w:val="24"/>
        </w:rPr>
        <w:t>have</w:t>
      </w:r>
      <w:proofErr w:type="gramEnd"/>
      <w:r w:rsidRPr="00250AFF">
        <w:rPr>
          <w:rFonts w:ascii="Times New Roman" w:hAnsi="Times New Roman" w:cs="Times New Roman"/>
          <w:sz w:val="24"/>
          <w:szCs w:val="24"/>
        </w:rPr>
        <w:t xml:space="preserve"> been safely and successfully used. </w:t>
      </w:r>
    </w:p>
    <w:p w14:paraId="0B74E97D" w14:textId="77777777" w:rsidR="00AC3856" w:rsidRPr="00250AFF" w:rsidRDefault="00AC3856" w:rsidP="00CD3117">
      <w:pPr>
        <w:spacing w:line="240" w:lineRule="auto"/>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3117"/>
        <w:gridCol w:w="6238"/>
      </w:tblGrid>
      <w:tr w:rsidR="00097729" w:rsidRPr="00250AFF" w14:paraId="6D5D71EC" w14:textId="77777777" w:rsidTr="00097729">
        <w:tc>
          <w:tcPr>
            <w:tcW w:w="3117" w:type="dxa"/>
          </w:tcPr>
          <w:p w14:paraId="1F2E23C6"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Setting</w:t>
            </w:r>
          </w:p>
        </w:tc>
        <w:tc>
          <w:tcPr>
            <w:tcW w:w="6238" w:type="dxa"/>
          </w:tcPr>
          <w:p w14:paraId="481F21B8"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 xml:space="preserve">Brief Summary </w:t>
            </w:r>
          </w:p>
        </w:tc>
      </w:tr>
      <w:tr w:rsidR="00097729" w:rsidRPr="00250AFF" w14:paraId="2D987A53" w14:textId="77777777" w:rsidTr="00097729">
        <w:tc>
          <w:tcPr>
            <w:tcW w:w="3117" w:type="dxa"/>
          </w:tcPr>
          <w:p w14:paraId="34E86205" w14:textId="4F7E71D9" w:rsidR="00097729" w:rsidRPr="00250AFF" w:rsidRDefault="00097729" w:rsidP="00CD3117">
            <w:pPr>
              <w:rPr>
                <w:rFonts w:ascii="Times New Roman" w:hAnsi="Times New Roman" w:cs="Times New Roman"/>
                <w:sz w:val="24"/>
                <w:szCs w:val="24"/>
              </w:rPr>
            </w:pPr>
            <w:proofErr w:type="spellStart"/>
            <w:r w:rsidRPr="00250AFF">
              <w:rPr>
                <w:rFonts w:ascii="Times New Roman" w:hAnsi="Times New Roman" w:cs="Times New Roman"/>
                <w:sz w:val="24"/>
                <w:szCs w:val="24"/>
              </w:rPr>
              <w:lastRenderedPageBreak/>
              <w:t>Lugufu</w:t>
            </w:r>
            <w:proofErr w:type="spellEnd"/>
            <w:r w:rsidRPr="00250AFF">
              <w:rPr>
                <w:rFonts w:ascii="Times New Roman" w:hAnsi="Times New Roman" w:cs="Times New Roman"/>
                <w:sz w:val="24"/>
                <w:szCs w:val="24"/>
              </w:rPr>
              <w:t xml:space="preserve"> refugee camp, Kigoma District, Tanzania</w:t>
            </w:r>
            <w:r w:rsidR="002B6434"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&lt;EndNote&gt;&lt;Cite&gt;&lt;Author&gt;Adler&lt;/Author&gt;&lt;Year&gt;2008&lt;/Year&gt;&lt;RecNum&gt;367&lt;/RecNum&gt;&lt;DisplayText&gt;(59)&lt;/DisplayText&gt;&lt;record&gt;&lt;rec-number&gt;367&lt;/rec-number&gt;&lt;foreign-keys&gt;&lt;key app="EN" db-id="eeed9x5z80ssxpe9ed9vvtsfv0dt9vtexdzp" timestamp="1510262935"&gt;367&lt;/key&gt;&lt;/foreign-keys&gt;&lt;ref-type name="Journal Article"&gt;17&lt;/ref-type&gt;&lt;contributors&gt;&lt;authors&gt;&lt;author&gt;Adler, D.&lt;/author&gt;&lt;author&gt;Mgalula, K.&lt;/author&gt;&lt;author&gt;Price, D.&lt;/author&gt;&lt;author&gt;Taylor, O.&lt;/author&gt;&lt;/authors&gt;&lt;/contributors&gt;&lt;auth-address&gt;Department of Emergency Medicine, University of Rochester, Rochester, NY 14642, USA. david_adler@urmc.rochester.edu&lt;/auth-address&gt;&lt;titles&gt;&lt;title&gt;Introduction of a portable ultrasound unit into the health services of the Lugufu refugee camp, Kigoma District, Tanzania&lt;/title&gt;&lt;secondary-title&gt;Int J Emerg Med&lt;/secondary-title&gt;&lt;alt-title&gt;International journal of emergency medicine&lt;/alt-title&gt;&lt;/titles&gt;&lt;periodical&gt;&lt;full-title&gt;Int J Emerg Med&lt;/full-title&gt;&lt;abbr-1&gt;International journal of emergency medicine&lt;/abbr-1&gt;&lt;/periodical&gt;&lt;alt-periodical&gt;&lt;full-title&gt;Int J Emerg Med&lt;/full-title&gt;&lt;abbr-1&gt;International journal of emergency medicine&lt;/abbr-1&gt;&lt;/alt-periodical&gt;&lt;pages&gt;261-6&lt;/pages&gt;&lt;volume&gt;1&lt;/volume&gt;&lt;number&gt;4&lt;/number&gt;&lt;edition&gt;2009/04/23&lt;/edition&gt;&lt;dates&gt;&lt;year&gt;2008&lt;/year&gt;&lt;pub-dates&gt;&lt;date&gt;Dec&lt;/date&gt;&lt;/pub-dates&gt;&lt;/dates&gt;&lt;isbn&gt;1865-1372 (Print)&amp;#xD;1865-1372&lt;/isbn&gt;&lt;accession-num&gt;19384640&lt;/accession-num&gt;&lt;urls&gt;&lt;/urls&gt;&lt;custom2&gt;PMC2657264&lt;/custom2&gt;&lt;electronic-resource-num&gt;10.1007/s12245-008-0074-7&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(59)</w:t>
            </w:r>
            <w:r w:rsidR="00277E7D">
              <w:rPr>
                <w:rFonts w:ascii="Times New Roman" w:hAnsi="Times New Roman" w:cs="Times New Roman"/>
                <w:sz w:val="24"/>
                <w:szCs w:val="24"/>
              </w:rPr>
              <w:fldChar w:fldCharType="end"/>
            </w:r>
          </w:p>
        </w:tc>
        <w:tc>
          <w:tcPr>
            <w:tcW w:w="6238" w:type="dxa"/>
          </w:tcPr>
          <w:p w14:paraId="52053A40" w14:textId="77777777" w:rsidR="00097729" w:rsidRPr="00250AFF" w:rsidRDefault="00865978" w:rsidP="00CD3117">
            <w:pPr>
              <w:rPr>
                <w:rFonts w:ascii="Times New Roman" w:hAnsi="Times New Roman" w:cs="Times New Roman"/>
                <w:sz w:val="24"/>
                <w:szCs w:val="24"/>
              </w:rPr>
            </w:pPr>
            <w:r w:rsidRPr="00250AFF">
              <w:rPr>
                <w:rFonts w:ascii="Times New Roman" w:hAnsi="Times New Roman" w:cs="Times New Roman"/>
                <w:sz w:val="24"/>
                <w:szCs w:val="24"/>
              </w:rPr>
              <w:t xml:space="preserve">After a </w:t>
            </w:r>
            <w:r w:rsidR="00855A42" w:rsidRPr="00250AFF">
              <w:rPr>
                <w:rFonts w:ascii="Times New Roman" w:hAnsi="Times New Roman" w:cs="Times New Roman"/>
                <w:sz w:val="24"/>
                <w:szCs w:val="24"/>
              </w:rPr>
              <w:t>four-day</w:t>
            </w:r>
            <w:r w:rsidRPr="00250AFF">
              <w:rPr>
                <w:rFonts w:ascii="Times New Roman" w:hAnsi="Times New Roman" w:cs="Times New Roman"/>
                <w:sz w:val="24"/>
                <w:szCs w:val="24"/>
              </w:rPr>
              <w:t xml:space="preserve"> training, health care providers in this refugee camp made frequent use of ultrasound for diagnostic testing. </w:t>
            </w:r>
          </w:p>
        </w:tc>
      </w:tr>
      <w:tr w:rsidR="00097729" w:rsidRPr="00250AFF" w14:paraId="7EA61B52" w14:textId="77777777" w:rsidTr="00097729">
        <w:tc>
          <w:tcPr>
            <w:tcW w:w="3117" w:type="dxa"/>
          </w:tcPr>
          <w:p w14:paraId="4D998A28" w14:textId="00F0078B" w:rsidR="00097729" w:rsidRPr="00250AFF" w:rsidRDefault="00097729" w:rsidP="00CD3117">
            <w:pPr>
              <w:rPr>
                <w:rFonts w:ascii="Times New Roman" w:hAnsi="Times New Roman" w:cs="Times New Roman"/>
                <w:sz w:val="24"/>
                <w:szCs w:val="24"/>
              </w:rPr>
            </w:pPr>
            <w:r w:rsidRPr="00250AFF">
              <w:rPr>
                <w:rFonts w:ascii="Times New Roman" w:hAnsi="Times New Roman" w:cs="Times New Roman"/>
                <w:sz w:val="24"/>
                <w:szCs w:val="24"/>
              </w:rPr>
              <w:t>Trauma care after 2010 Haitian earthquake</w:t>
            </w:r>
            <w:r w:rsidR="00FA2D17"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&lt;EndNote&gt;&lt;Cite&gt;&lt;Author&gt;Shah&lt;/Author&gt;&lt;Year&gt;2010&lt;/Year&gt;&lt;RecNum&gt;355&lt;/RecNum&gt;&lt;DisplayText&gt;(60)&lt;/DisplayText&gt;&lt;record&gt;&lt;rec-number&gt;355&lt;/rec-number&gt;&lt;foreign-keys&gt;&lt;key app="EN" db-id="eeed9x5z80ssxpe9ed9vvtsfv0dt9vtexdzp" timestamp="1510262935"&gt;355&lt;/key&gt;&lt;/foreign-keys&gt;&lt;ref-type name="Journal Article"&gt;17&lt;/ref-type&gt;&lt;contributors&gt;&lt;authors&gt;&lt;author&gt;Shah, S.&lt;/author&gt;&lt;author&gt;Dalal, A.&lt;/author&gt;&lt;author&gt;Smith, R. M.&lt;/author&gt;&lt;author&gt;Joseph, G.&lt;/author&gt;&lt;author&gt;Rogers, S.&lt;/author&gt;&lt;author&gt;Dyer, G. S.&lt;/author&gt;&lt;/authors&gt;&lt;/contributors&gt;&lt;titles&gt;&lt;title&gt;Impact of portable ultrasound in trauma care after the Haitian earthquake of 2010&lt;/title&gt;&lt;secondary-title&gt;Am J Emerg Med&lt;/secondary-title&gt;&lt;alt-title&gt;The American journal of emergency medicine&lt;/alt-title&gt;&lt;/titles&gt;&lt;periodical&gt;&lt;full-title&gt;Am J Emerg Med&lt;/full-title&gt;&lt;abbr-1&gt;The American journal of emergency medicine&lt;/abbr-1&gt;&lt;/periodical&gt;&lt;alt-periodical&gt;&lt;full-title&gt;Am J Emerg Med&lt;/full-title&gt;&lt;abbr-1&gt;The American journal of emergency medicine&lt;/abbr-1&gt;&lt;/alt-periodical&gt;&lt;pages&gt;970-1&lt;/pages&gt;&lt;volume&gt;28&lt;/volume&gt;&lt;number&gt;8&lt;/number&gt;&lt;edition&gt;2010/08/17&lt;/edition&gt;&lt;keywords&gt;&lt;keyword&gt;Disaster Medicine/*instrumentation&lt;/keyword&gt;&lt;keyword&gt;*Disasters&lt;/keyword&gt;&lt;keyword&gt;*Earthquakes&lt;/keyword&gt;&lt;keyword&gt;Haiti&lt;/keyword&gt;&lt;keyword&gt;Humans&lt;/keyword&gt;&lt;keyword&gt;Ultrasonography/*instrumentation&lt;/keyword&gt;&lt;keyword&gt;Wounds and Injuries/*diagnostic imaging&lt;/keyword&gt;&lt;/keywords&gt;&lt;dates&gt;&lt;year&gt;2010&lt;/year&gt;&lt;pub-dates&gt;&lt;date&gt;Oct&lt;/date&gt;&lt;/pub-dates&gt;&lt;/dates&gt;&lt;isbn&gt;0735-6757&lt;/isbn&gt;&lt;accession-num&gt;20708876&lt;/accession-num&gt;&lt;urls&gt;&lt;/urls&gt;&lt;electronic-resource-num&gt;10.1016/j.ajem.2010.06.017&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(60)</w:t>
            </w:r>
            <w:r w:rsidR="00277E7D">
              <w:rPr>
                <w:rFonts w:ascii="Times New Roman" w:hAnsi="Times New Roman" w:cs="Times New Roman"/>
                <w:sz w:val="24"/>
                <w:szCs w:val="24"/>
              </w:rPr>
              <w:fldChar w:fldCharType="end"/>
            </w:r>
          </w:p>
        </w:tc>
        <w:tc>
          <w:tcPr>
            <w:tcW w:w="6238" w:type="dxa"/>
          </w:tcPr>
          <w:p w14:paraId="16560FBA" w14:textId="77777777" w:rsidR="00097729" w:rsidRPr="00250AFF" w:rsidRDefault="002B6434" w:rsidP="00CD3117">
            <w:pPr>
              <w:rPr>
                <w:rFonts w:ascii="Times New Roman" w:hAnsi="Times New Roman" w:cs="Times New Roman"/>
                <w:sz w:val="24"/>
                <w:szCs w:val="24"/>
              </w:rPr>
            </w:pPr>
            <w:r w:rsidRPr="00250AFF">
              <w:rPr>
                <w:rFonts w:ascii="Times New Roman" w:hAnsi="Times New Roman" w:cs="Times New Roman"/>
                <w:sz w:val="24"/>
                <w:szCs w:val="24"/>
              </w:rPr>
              <w:t xml:space="preserve">Access to ultrasound greatly benefitted the triage of trauma patients after the 2010 Haitian earthquake. </w:t>
            </w:r>
          </w:p>
        </w:tc>
      </w:tr>
      <w:tr w:rsidR="00097729" w:rsidRPr="00250AFF" w14:paraId="38B7732A" w14:textId="77777777" w:rsidTr="00097729">
        <w:tc>
          <w:tcPr>
            <w:tcW w:w="3117" w:type="dxa"/>
          </w:tcPr>
          <w:p w14:paraId="4573274D" w14:textId="228CD3EE" w:rsidR="00097729" w:rsidRPr="00250AFF" w:rsidRDefault="00097729" w:rsidP="00CD3117">
            <w:pPr>
              <w:rPr>
                <w:rFonts w:ascii="Times New Roman" w:hAnsi="Times New Roman" w:cs="Times New Roman"/>
                <w:sz w:val="24"/>
                <w:szCs w:val="24"/>
              </w:rPr>
            </w:pPr>
            <w:r w:rsidRPr="00250AFF">
              <w:rPr>
                <w:rFonts w:ascii="Times New Roman" w:hAnsi="Times New Roman" w:cs="Times New Roman"/>
                <w:sz w:val="24"/>
                <w:szCs w:val="24"/>
              </w:rPr>
              <w:t>Ghanaian community</w:t>
            </w:r>
            <w:r w:rsidR="002B6434"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&lt;EndNote&gt;&lt;Cite&gt;&lt;Author&gt;Spencer&lt;/Author&gt;&lt;Year&gt;2008&lt;/Year&gt;&lt;RecNum&gt;368&lt;/RecNum&gt;&lt;DisplayText&gt;(61)&lt;/DisplayText&gt;&lt;record&gt;&lt;rec-number&gt;368&lt;/rec-number&gt;&lt;foreign-keys&gt;&lt;key app="EN" db-id="eeed9x5z80ssxpe9ed9vvtsfv0dt9vtexdzp" timestamp="1510262935"&gt;368&lt;/key&gt;&lt;/foreign-keys&gt;&lt;ref-type name="Journal Article"&gt;17&lt;/ref-type&gt;&lt;contributors&gt;&lt;authors&gt;&lt;author&gt;Spencer, J. K.&lt;/author&gt;&lt;author&gt;Adler, R. S.&lt;/author&gt;&lt;/authors&gt;&lt;/contributors&gt;&lt;auth-address&gt;Department of Primary and Ambulatory Care, VA Boston Healthcare System, Boston, Massachusetts, USA.&lt;/auth-address&gt;&lt;titles&gt;&lt;title&gt;Utility of portable ultrasound in a community in Ghana&lt;/title&gt;&lt;secondary-title&gt;J Ultrasound Med&lt;/secondary-title&gt;&lt;alt-title&gt;Journal of ultrasound in medicine : official journal of the American Institute of Ultrasound in Medicine&lt;/alt-title&gt;&lt;/titles&gt;&lt;periodical&gt;&lt;full-title&gt;J Ultrasound Med&lt;/full-title&gt;&lt;abbr-1&gt;Journal of ultrasound in medicine : official journal of the American Institute of Ultrasound in Medicine&lt;/abbr-1&gt;&lt;/periodical&gt;&lt;alt-periodical&gt;&lt;full-title&gt;J Ultrasound Med&lt;/full-title&gt;&lt;abbr-1&gt;Journal of ultrasound in medicine : official journal of the American Institute of Ultrasound in Medicine&lt;/abbr-1&gt;&lt;/alt-periodical&gt;&lt;pages&gt;1735-43&lt;/pages&gt;&lt;volume&gt;27&lt;/volume&gt;&lt;number&gt;12&lt;/number&gt;&lt;edition&gt;2008/11/22&lt;/edition&gt;&lt;keywords&gt;&lt;keyword&gt;Community Health Services/*methods/*utilization&lt;/keyword&gt;&lt;keyword&gt;Ghana/epidemiology&lt;/keyword&gt;&lt;keyword&gt;Humans&lt;/keyword&gt;&lt;keyword&gt;*Medical Missions, Official&lt;/keyword&gt;&lt;keyword&gt;Miniaturization&lt;/keyword&gt;&lt;keyword&gt;Ultrasonography/*instrumentation/*utilization&lt;/keyword&gt;&lt;/keywords&gt;&lt;dates&gt;&lt;year&gt;2008&lt;/year&gt;&lt;pub-dates&gt;&lt;date&gt;Dec&lt;/date&gt;&lt;/pub-dates&gt;&lt;/dates&gt;&lt;isbn&gt;0278-4297&lt;/isbn&gt;&lt;accession-num&gt;19022999&lt;/accession-num&gt;&lt;urls&gt;&lt;/urls&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(61)</w:t>
            </w:r>
            <w:r w:rsidR="00277E7D">
              <w:rPr>
                <w:rFonts w:ascii="Times New Roman" w:hAnsi="Times New Roman" w:cs="Times New Roman"/>
                <w:sz w:val="24"/>
                <w:szCs w:val="24"/>
              </w:rPr>
              <w:fldChar w:fldCharType="end"/>
            </w:r>
          </w:p>
        </w:tc>
        <w:tc>
          <w:tcPr>
            <w:tcW w:w="6238" w:type="dxa"/>
          </w:tcPr>
          <w:p w14:paraId="6DB7A164" w14:textId="77777777" w:rsidR="00097729" w:rsidRPr="00250AFF" w:rsidRDefault="002B6434" w:rsidP="00CD3117">
            <w:pPr>
              <w:rPr>
                <w:rFonts w:ascii="Times New Roman" w:hAnsi="Times New Roman" w:cs="Times New Roman"/>
                <w:sz w:val="24"/>
                <w:szCs w:val="24"/>
              </w:rPr>
            </w:pPr>
            <w:r w:rsidRPr="00250AFF">
              <w:rPr>
                <w:rFonts w:ascii="Times New Roman" w:hAnsi="Times New Roman" w:cs="Times New Roman"/>
                <w:sz w:val="24"/>
                <w:szCs w:val="24"/>
              </w:rPr>
              <w:t xml:space="preserve">Ultrasound was widely used in two separate primary care clinics in Ghana. </w:t>
            </w:r>
          </w:p>
        </w:tc>
      </w:tr>
    </w:tbl>
    <w:p w14:paraId="70C9D338" w14:textId="77777777" w:rsidR="00E16A92" w:rsidRPr="00250AFF" w:rsidRDefault="00E16A92" w:rsidP="00CD3117">
      <w:pPr>
        <w:spacing w:line="240" w:lineRule="auto"/>
        <w:rPr>
          <w:rFonts w:ascii="Times New Roman" w:hAnsi="Times New Roman" w:cs="Times New Roman"/>
          <w:sz w:val="24"/>
          <w:szCs w:val="24"/>
        </w:rPr>
      </w:pPr>
    </w:p>
    <w:p w14:paraId="09B8F7B2" w14:textId="77777777" w:rsidR="00E16A92"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b/>
          <w:sz w:val="24"/>
          <w:szCs w:val="24"/>
        </w:rPr>
        <w:t xml:space="preserve">Table 3. </w:t>
      </w:r>
      <w:r w:rsidRPr="00250AFF">
        <w:rPr>
          <w:rFonts w:ascii="Times New Roman" w:hAnsi="Times New Roman" w:cs="Times New Roman"/>
          <w:sz w:val="24"/>
          <w:szCs w:val="24"/>
        </w:rPr>
        <w:t xml:space="preserve">Successful training of non-medical specialists in use of POCUS / diagnostic ultrasonography. </w:t>
      </w:r>
    </w:p>
    <w:p w14:paraId="18030DF5" w14:textId="77777777" w:rsidR="00E16A92" w:rsidRPr="00250AFF" w:rsidRDefault="00E16A92" w:rsidP="00CD311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45"/>
        <w:gridCol w:w="6205"/>
      </w:tblGrid>
      <w:tr w:rsidR="00097729" w:rsidRPr="00250AFF" w14:paraId="05A5BF9F" w14:textId="77777777" w:rsidTr="00031D38">
        <w:tc>
          <w:tcPr>
            <w:tcW w:w="3145" w:type="dxa"/>
          </w:tcPr>
          <w:p w14:paraId="483B1C83" w14:textId="77777777" w:rsidR="00097729" w:rsidRPr="00250AFF" w:rsidRDefault="00031D38" w:rsidP="00CD3117">
            <w:pPr>
              <w:rPr>
                <w:rFonts w:ascii="Times New Roman" w:hAnsi="Times New Roman" w:cs="Times New Roman"/>
                <w:b/>
                <w:sz w:val="24"/>
                <w:szCs w:val="24"/>
              </w:rPr>
            </w:pPr>
            <w:r w:rsidRPr="00250AFF">
              <w:rPr>
                <w:rFonts w:ascii="Times New Roman" w:hAnsi="Times New Roman" w:cs="Times New Roman"/>
                <w:b/>
                <w:sz w:val="24"/>
                <w:szCs w:val="24"/>
              </w:rPr>
              <w:t>Non-Medical</w:t>
            </w:r>
            <w:r w:rsidR="00097729" w:rsidRPr="00250AFF">
              <w:rPr>
                <w:rFonts w:ascii="Times New Roman" w:hAnsi="Times New Roman" w:cs="Times New Roman"/>
                <w:b/>
                <w:sz w:val="24"/>
                <w:szCs w:val="24"/>
              </w:rPr>
              <w:t xml:space="preserve"> Specialists</w:t>
            </w:r>
          </w:p>
        </w:tc>
        <w:tc>
          <w:tcPr>
            <w:tcW w:w="6205" w:type="dxa"/>
          </w:tcPr>
          <w:p w14:paraId="1EC1A363" w14:textId="77777777" w:rsidR="00097729" w:rsidRPr="00250AFF" w:rsidRDefault="00097729" w:rsidP="00CD3117">
            <w:pPr>
              <w:rPr>
                <w:rFonts w:ascii="Times New Roman" w:hAnsi="Times New Roman" w:cs="Times New Roman"/>
                <w:b/>
                <w:sz w:val="24"/>
                <w:szCs w:val="24"/>
              </w:rPr>
            </w:pPr>
            <w:r w:rsidRPr="00250AFF">
              <w:rPr>
                <w:rFonts w:ascii="Times New Roman" w:hAnsi="Times New Roman" w:cs="Times New Roman"/>
                <w:b/>
                <w:sz w:val="24"/>
                <w:szCs w:val="24"/>
              </w:rPr>
              <w:t xml:space="preserve">Use of POCUS </w:t>
            </w:r>
          </w:p>
        </w:tc>
      </w:tr>
      <w:tr w:rsidR="00097729" w:rsidRPr="00250AFF" w14:paraId="359DD394" w14:textId="77777777" w:rsidTr="00031D38">
        <w:tc>
          <w:tcPr>
            <w:tcW w:w="3145" w:type="dxa"/>
          </w:tcPr>
          <w:p w14:paraId="42B4E225" w14:textId="63F9D500" w:rsidR="00097729" w:rsidRPr="00250AFF" w:rsidRDefault="00031D38" w:rsidP="00CD3117">
            <w:pPr>
              <w:rPr>
                <w:rFonts w:ascii="Times New Roman" w:hAnsi="Times New Roman" w:cs="Times New Roman"/>
                <w:sz w:val="24"/>
                <w:szCs w:val="24"/>
              </w:rPr>
            </w:pPr>
            <w:r w:rsidRPr="00250AFF">
              <w:rPr>
                <w:rFonts w:ascii="Times New Roman" w:hAnsi="Times New Roman" w:cs="Times New Roman"/>
                <w:sz w:val="24"/>
                <w:szCs w:val="24"/>
              </w:rPr>
              <w:t xml:space="preserve">Briefly trained health workers </w:t>
            </w:r>
            <w:r w:rsidR="00277E7D">
              <w:rPr>
                <w:rFonts w:ascii="Times New Roman" w:hAnsi="Times New Roman" w:cs="Times New Roman"/>
                <w:sz w:val="24"/>
                <w:szCs w:val="24"/>
              </w:rPr>
              <w:fldChar w:fldCharType="begin">
                <w:fldData xml:space="preserve">PEVuZE5vdGU+PENpdGU+PEF1dGhvcj5FbmdlbG1hbjwvQXV0aG9yPjxZZWFyPjIwMTY8L1llYXI+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PEVuZE5vdGU+PENpdGU+PEF1dGhvcj5FbmdlbG1hbjwvQXV0aG9yPjxZZWFyPjIwMTY8L1llYXI+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(62)</w:t>
            </w:r>
            <w:r w:rsidR="00277E7D">
              <w:rPr>
                <w:rFonts w:ascii="Times New Roman" w:hAnsi="Times New Roman" w:cs="Times New Roman"/>
                <w:sz w:val="24"/>
                <w:szCs w:val="24"/>
              </w:rPr>
              <w:fldChar w:fldCharType="end"/>
            </w:r>
          </w:p>
        </w:tc>
        <w:tc>
          <w:tcPr>
            <w:tcW w:w="6205" w:type="dxa"/>
          </w:tcPr>
          <w:p w14:paraId="305485CD" w14:textId="77777777" w:rsidR="00097729" w:rsidRPr="00250AFF" w:rsidRDefault="00031D38" w:rsidP="00CD3117">
            <w:pPr>
              <w:rPr>
                <w:rFonts w:ascii="Times New Roman" w:hAnsi="Times New Roman" w:cs="Times New Roman"/>
                <w:sz w:val="24"/>
                <w:szCs w:val="24"/>
              </w:rPr>
            </w:pPr>
            <w:r w:rsidRPr="00250AFF">
              <w:rPr>
                <w:rFonts w:ascii="Times New Roman" w:hAnsi="Times New Roman" w:cs="Times New Roman"/>
                <w:sz w:val="24"/>
                <w:szCs w:val="24"/>
              </w:rPr>
              <w:t xml:space="preserve">Screening for rheumatic heart disease </w:t>
            </w:r>
          </w:p>
        </w:tc>
      </w:tr>
      <w:tr w:rsidR="00875FB9" w:rsidRPr="00250AFF" w14:paraId="222F6196" w14:textId="77777777" w:rsidTr="00031D38">
        <w:tc>
          <w:tcPr>
            <w:tcW w:w="3145" w:type="dxa"/>
          </w:tcPr>
          <w:p w14:paraId="02CAA0E6" w14:textId="310EA710"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Special forces medics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&lt;EndNote&gt;&lt;Cite&gt;&lt;Author&gt;Crisp&lt;/Author&gt;&lt;Year&gt;2010&lt;/Year&gt;&lt;RecNum&gt;361&lt;/RecNum&gt;&lt;DisplayText&gt;(63)&lt;/DisplayText&gt;&lt;record&gt;&lt;rec-number&gt;361&lt;/rec-number&gt;&lt;foreign-keys&gt;&lt;key app="EN" db-id="eeed9x5z80ssxpe9ed9vvtsfv0dt9vtexdzp" timestamp="1510262935"&gt;361&lt;/key&gt;&lt;/foreign-keys&gt;&lt;ref-type name="Journal Article"&gt;17&lt;/ref-type&gt;&lt;contributors&gt;&lt;authors&gt;&lt;author&gt;Crisp, J. D.&lt;/author&gt;&lt;/authors&gt;&lt;/contributors&gt;&lt;auth-address&gt;3rd Special Forces Group (Airborne) Public Affairs Office, USA.&lt;/auth-address&gt;&lt;titles&gt;&lt;title&gt;Portable ultrasound empowers Special Forces medics&lt;/title&gt;&lt;secondary-title&gt;J Spec Oper Med&lt;/secondary-title&gt;&lt;alt-title&gt;Journal of special operations medicine : a peer reviewed journal for SOF medical professionals&lt;/alt-title&gt;&lt;/titles&gt;&lt;periodical&gt;&lt;full-title&gt;J Spec Oper Med&lt;/full-title&gt;&lt;abbr-1&gt;Journal of special operations medicine : a peer reviewed journal for SOF medical professionals&lt;/abbr-1&gt;&lt;/periodical&gt;&lt;alt-periodical&gt;&lt;full-title&gt;J Spec Oper Med&lt;/full-title&gt;&lt;abbr-1&gt;Journal of special operations medicine : a peer reviewed journal for SOF medical professionals&lt;/abbr-1&gt;&lt;/alt-periodical&gt;&lt;pages&gt;59-62&lt;/pages&gt;&lt;volume&gt;10&lt;/volume&gt;&lt;number&gt;1&lt;/number&gt;&lt;edition&gt;2010/03/23&lt;/edition&gt;&lt;keywords&gt;&lt;keyword&gt;Delivery of Health Care/methods&lt;/keyword&gt;&lt;keyword&gt;Humans&lt;/keyword&gt;&lt;keyword&gt;Military Medicine/*instrumentation/methods&lt;/keyword&gt;&lt;keyword&gt;Military Personnel&lt;/keyword&gt;&lt;keyword&gt;*Point-of-Care Systems&lt;/keyword&gt;&lt;keyword&gt;Ultrasonography/*instrumentation/methods&lt;/keyword&gt;&lt;keyword&gt;United States&lt;/keyword&gt;&lt;/keywords&gt;&lt;dates&gt;&lt;year&gt;2010&lt;/year&gt;&lt;pub-dates&gt;&lt;date&gt;Winter&lt;/date&gt;&lt;/pub-dates&gt;&lt;/dates&gt;&lt;isbn&gt;1553-9768 (Print)&amp;#xD;1553-9768&lt;/isbn&gt;&lt;accession-num&gt;20306417&lt;/accession-num&gt;&lt;urls&gt;&lt;/urls&gt;&lt;remote-database-provider&gt;NLM&lt;/remote-database-provider&gt;&lt;language&gt;eng&lt;/language&gt;&lt;/record&gt;&lt;/Cite&gt;&lt;/EndNote&gt;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(63)</w:t>
            </w:r>
            <w:r w:rsidR="00277E7D">
              <w:rPr>
                <w:rFonts w:ascii="Times New Roman" w:hAnsi="Times New Roman" w:cs="Times New Roman"/>
                <w:sz w:val="24"/>
                <w:szCs w:val="24"/>
              </w:rPr>
              <w:fldChar w:fldCharType="end"/>
            </w:r>
          </w:p>
        </w:tc>
        <w:tc>
          <w:tcPr>
            <w:tcW w:w="6205" w:type="dxa"/>
          </w:tcPr>
          <w:p w14:paraId="328B39A6"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Trauma</w:t>
            </w:r>
          </w:p>
        </w:tc>
      </w:tr>
      <w:tr w:rsidR="00875FB9" w:rsidRPr="00250AFF" w14:paraId="50EA970E" w14:textId="77777777" w:rsidTr="00031D38">
        <w:tc>
          <w:tcPr>
            <w:tcW w:w="3145" w:type="dxa"/>
          </w:tcPr>
          <w:p w14:paraId="0EBF7E87" w14:textId="19DFA2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Internal Medicine residents (doctors-in-training) </w:t>
            </w:r>
            <w:r w:rsidR="00277E7D">
              <w:rPr>
                <w:rFonts w:ascii="Times New Roman" w:hAnsi="Times New Roman" w:cs="Times New Roman"/>
                <w:sz w:val="24"/>
                <w:szCs w:val="24"/>
              </w:rPr>
              <w:fldChar w:fldCharType="begin">
                <w:fldData xml:space="preserve">PEVuZE5vdGU+PENpdGU+PEF1dGhvcj5BbGV4YW5kZXI8L0F1dGhvcj48WWVhcj4yMDA0PC9ZZWFy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PEVuZE5vdGU+PENpdGU+PEF1dGhvcj5BbGV4YW5kZXI8L0F1dGhvcj48WWVhcj4yMDA0PC9ZZWFy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(64)</w:t>
            </w:r>
            <w:r w:rsidR="00277E7D">
              <w:rPr>
                <w:rFonts w:ascii="Times New Roman" w:hAnsi="Times New Roman" w:cs="Times New Roman"/>
                <w:sz w:val="24"/>
                <w:szCs w:val="24"/>
              </w:rPr>
              <w:fldChar w:fldCharType="end"/>
            </w:r>
          </w:p>
        </w:tc>
        <w:tc>
          <w:tcPr>
            <w:tcW w:w="6205" w:type="dxa"/>
          </w:tcPr>
          <w:p w14:paraId="6365BC02"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Cardiac echocardiography at bedside</w:t>
            </w:r>
          </w:p>
        </w:tc>
      </w:tr>
      <w:tr w:rsidR="00875FB9" w:rsidRPr="00250AFF" w14:paraId="13F2532F" w14:textId="77777777" w:rsidTr="00031D38">
        <w:tc>
          <w:tcPr>
            <w:tcW w:w="3145" w:type="dxa"/>
          </w:tcPr>
          <w:p w14:paraId="52B1D75D" w14:textId="357A9F5D"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Prehospital providers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&lt;EndNote&gt;&lt;Cite&gt;&lt;Author&gt;Heiner&lt;/Author&gt;&lt;Year&gt;2010&lt;/Year&gt;&lt;RecNum&gt;358&lt;/RecNum&gt;&lt;DisplayText&gt;(65)&lt;/DisplayText&gt;&lt;record&gt;&lt;rec-number&gt;358&lt;/rec-number&gt;&lt;foreign-keys&gt;&lt;key app="EN" db-id="eeed9x5z80ssxpe9ed9vvtsfv0dt9vtexdzp" timestamp="1510262935"&gt;358&lt;/key&gt;&lt;/foreign-keys&gt;&lt;ref-type name="Journal Article"&gt;17&lt;/ref-type&gt;&lt;contributors&gt;&lt;authors&gt;&lt;author&gt;Heiner, J. D.&lt;/author&gt;&lt;author&gt;McArthur, T. J.&lt;/author&gt;&lt;/authors&gt;&lt;/contributors&gt;&lt;auth-address&gt;Department of Emergency Medicine, Madigan Army Medical Center, Tacoma, WA 98431, USA. jasonheiner@hotmail.com&lt;/auth-address&gt;&lt;titles&gt;&lt;title&gt;The ultrasound identification of simulated long bone fractures by prehospital providers&lt;/title&gt;&lt;secondary-title&gt;Wilderness Environ Med&lt;/secondary-title&gt;&lt;alt-title&gt;Wilderness &amp;amp; environmental medicine&lt;/alt-title&gt;&lt;/titles&gt;&lt;periodical&gt;&lt;full-title&gt;Wilderness Environ Med&lt;/full-title&gt;&lt;/periodical&gt;&lt;pages&gt;137-40&lt;/pages&gt;&lt;volume&gt;21&lt;/volume&gt;&lt;number&gt;2&lt;/number&gt;&lt;edition&gt;2010/07/02&lt;/edition&gt;&lt;keywords&gt;&lt;keyword&gt;Animals&lt;/keyword&gt;&lt;keyword&gt;Computer Simulation&lt;/keyword&gt;&lt;keyword&gt;Emergency Medical Technicians/*education&lt;/keyword&gt;&lt;keyword&gt;Femoral Fractures/diagnosis/diagnostic imaging&lt;/keyword&gt;&lt;keyword&gt;Fractures, Bone/diagnosis/*diagnostic imaging&lt;/keyword&gt;&lt;keyword&gt;Humans&lt;/keyword&gt;&lt;keyword&gt;Humeral Fractures/diagnosis/diagnostic imaging&lt;/keyword&gt;&lt;keyword&gt;Pilot Projects&lt;/keyword&gt;&lt;keyword&gt;Sensitivity and Specificity&lt;/keyword&gt;&lt;keyword&gt;Turkeys&lt;/keyword&gt;&lt;keyword&gt;Ultrasonography/instrumentation/*methods/standards&lt;/keyword&gt;&lt;/keywords&gt;&lt;dates&gt;&lt;year&gt;2010&lt;/year&gt;&lt;pub-dates&gt;&lt;date&gt;Jun&lt;/date&gt;&lt;/pub-dates&gt;&lt;/dates&gt;&lt;isbn&gt;1080-6032&lt;/isbn&gt;&lt;accession-num&gt;20591377&lt;/accession-num&gt;&lt;urls&gt;&lt;/urls&gt;&lt;electronic-resource-num&gt;10.1016/j.wem.2009.12.028&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(65)</w:t>
            </w:r>
            <w:r w:rsidR="00277E7D">
              <w:rPr>
                <w:rFonts w:ascii="Times New Roman" w:hAnsi="Times New Roman" w:cs="Times New Roman"/>
                <w:sz w:val="24"/>
                <w:szCs w:val="24"/>
              </w:rPr>
              <w:fldChar w:fldCharType="end"/>
            </w:r>
          </w:p>
        </w:tc>
        <w:tc>
          <w:tcPr>
            <w:tcW w:w="6205" w:type="dxa"/>
          </w:tcPr>
          <w:p w14:paraId="0B9FFE7A"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Long bone fractures</w:t>
            </w:r>
          </w:p>
        </w:tc>
      </w:tr>
      <w:tr w:rsidR="00875FB9" w:rsidRPr="00250AFF" w14:paraId="459C93A0" w14:textId="77777777" w:rsidTr="00031D38">
        <w:tc>
          <w:tcPr>
            <w:tcW w:w="3145" w:type="dxa"/>
          </w:tcPr>
          <w:p w14:paraId="526DE2C7" w14:textId="737557D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Emergency Nurses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&lt;EndNote&gt;&lt;Cite&gt;&lt;Author&gt;Heiner&lt;/Author&gt;&lt;Year&gt;2011&lt;/Year&gt;&lt;RecNum&gt;351&lt;/RecNum&gt;&lt;DisplayText&gt;(66)&lt;/DisplayText&gt;&lt;record&gt;&lt;rec-number&gt;351&lt;/rec-number&gt;&lt;foreign-keys&gt;&lt;key app="EN" db-id="eeed9x5z80ssxpe9ed9vvtsfv0dt9vtexdzp" timestamp="1510262935"&gt;351&lt;/key&gt;&lt;/foreign-keys&gt;&lt;ref-type name="Journal Article"&gt;17&lt;/ref-type&gt;&lt;contributors&gt;&lt;authors&gt;&lt;author&gt;Heiner, J. D.&lt;/author&gt;&lt;author&gt;Proffitt, A. M.&lt;/author&gt;&lt;author&gt;McArthur, T. J.&lt;/author&gt;&lt;/authors&gt;&lt;/contributors&gt;&lt;auth-address&gt;Department of Emergency Medicine, Madigan Army Medical Center, Tacoma, WA 98431, United States. jasonheiner@hotmail.com&lt;/auth-address&gt;&lt;titles&gt;&lt;title&gt;The ability of emergency nurses to detect simulated long bone fractures with portable ultrasound&lt;/title&gt;&lt;secondary-title&gt;Int Emerg Nurs&lt;/secondary-title&gt;&lt;alt-title&gt;International emergency nursing&lt;/alt-title&gt;&lt;/titles&gt;&lt;periodical&gt;&lt;full-title&gt;Int Emerg Nurs&lt;/full-title&gt;&lt;abbr-1&gt;International emergency nursing&lt;/abbr-1&gt;&lt;/periodical&gt;&lt;alt-periodical&gt;&lt;full-title&gt;Int Emerg Nurs&lt;/full-title&gt;&lt;abbr-1&gt;International emergency nursing&lt;/abbr-1&gt;&lt;/alt-periodical&gt;&lt;pages&gt;120-4&lt;/pages&gt;&lt;volume&gt;19&lt;/volume&gt;&lt;number&gt;3&lt;/number&gt;&lt;edition&gt;2011/06/15&lt;/edition&gt;&lt;keywords&gt;&lt;keyword&gt;Chi-Square Distribution&lt;/keyword&gt;&lt;keyword&gt;Emergency Nursing/*education&lt;/keyword&gt;&lt;keyword&gt;Emergency Service, Hospital&lt;/keyword&gt;&lt;keyword&gt;Fractures, Bone/*diagnostic imaging&lt;/keyword&gt;&lt;keyword&gt;Humans&lt;/keyword&gt;&lt;keyword&gt;Phantoms, Imaging&lt;/keyword&gt;&lt;keyword&gt;*Point-of-Care Systems&lt;/keyword&gt;&lt;keyword&gt;Sensitivity and Specificity&lt;/keyword&gt;&lt;keyword&gt;Ultrasonography&lt;/keyword&gt;&lt;/keywords&gt;&lt;dates&gt;&lt;year&gt;2011&lt;/year&gt;&lt;pub-dates&gt;&lt;date&gt;Jul&lt;/date&gt;&lt;/pub-dates&gt;&lt;/dates&gt;&lt;isbn&gt;1878-013x&lt;/isbn&gt;&lt;accession-num&gt;21665155&lt;/accession-num&gt;&lt;urls&gt;&lt;/urls&gt;&lt;electronic-resource-num&gt;10.1016/j.ienj.2010.08.004&lt;/electronic-resource-num&gt;&lt;remote-database-provider&gt;NLM&lt;/remote-database-provider&gt;&lt;language&gt;eng&lt;/language&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(66)</w:t>
            </w:r>
            <w:r w:rsidR="00277E7D">
              <w:rPr>
                <w:rFonts w:ascii="Times New Roman" w:hAnsi="Times New Roman" w:cs="Times New Roman"/>
                <w:sz w:val="24"/>
                <w:szCs w:val="24"/>
              </w:rPr>
              <w:fldChar w:fldCharType="end"/>
            </w:r>
          </w:p>
        </w:tc>
        <w:tc>
          <w:tcPr>
            <w:tcW w:w="6205" w:type="dxa"/>
          </w:tcPr>
          <w:p w14:paraId="5CA1C8AE"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Long bone fractures</w:t>
            </w:r>
          </w:p>
        </w:tc>
      </w:tr>
      <w:tr w:rsidR="00875FB9" w:rsidRPr="00250AFF" w14:paraId="3DBB5900" w14:textId="77777777" w:rsidTr="00031D38">
        <w:tc>
          <w:tcPr>
            <w:tcW w:w="3145" w:type="dxa"/>
          </w:tcPr>
          <w:p w14:paraId="22D847DB" w14:textId="6400C72B"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Dutch medical helicopter crew </w:t>
            </w:r>
            <w:r w:rsidR="00277E7D">
              <w:rPr>
                <w:rFonts w:ascii="Times New Roman" w:hAnsi="Times New Roman" w:cs="Times New Roman"/>
                <w:sz w:val="24"/>
                <w:szCs w:val="24"/>
              </w:rPr>
              <w:fldChar w:fldCharType="begin">
                <w:fldData xml:space="preserve">PEVuZE5vdGU+PENpdGU+PEF1dGhvcj5LZXRlbGFhcnM8L0F1dGhvcj48WWVhcj4yMDEzPC9ZZWFy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PEVuZE5vdGU+PENpdGU+PEF1dGhvcj5LZXRlbGFhcnM8L0F1dGhvcj48WWVhcj4yMDEzPC9ZZWFy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(67)</w:t>
            </w:r>
            <w:r w:rsidR="00277E7D">
              <w:rPr>
                <w:rFonts w:ascii="Times New Roman" w:hAnsi="Times New Roman" w:cs="Times New Roman"/>
                <w:sz w:val="24"/>
                <w:szCs w:val="24"/>
              </w:rPr>
              <w:fldChar w:fldCharType="end"/>
            </w:r>
          </w:p>
        </w:tc>
        <w:tc>
          <w:tcPr>
            <w:tcW w:w="6205" w:type="dxa"/>
          </w:tcPr>
          <w:p w14:paraId="5E495128"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Chest ultrasound (heart and lungs)</w:t>
            </w:r>
          </w:p>
        </w:tc>
      </w:tr>
      <w:tr w:rsidR="00875FB9" w:rsidRPr="00250AFF" w14:paraId="5A6EE394" w14:textId="77777777" w:rsidTr="00031D38">
        <w:tc>
          <w:tcPr>
            <w:tcW w:w="3145" w:type="dxa"/>
          </w:tcPr>
          <w:p w14:paraId="57523D4D" w14:textId="4C67246A"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Unclear (“minimally trained sonographers”) </w:t>
            </w:r>
            <w:r w:rsidR="00277E7D">
              <w:rPr>
                <w:rFonts w:ascii="Times New Roman" w:hAnsi="Times New Roman" w:cs="Times New Roman"/>
                <w:sz w:val="24"/>
                <w:szCs w:val="24"/>
              </w:rPr>
              <w:fldChar w:fldCharType="begin">
                <w:fldData xml:space="preserve">PEVuZE5vdGU+PENpdGU+PEF1dGhvcj5Nb250aTwvQXV0aG9yPjxZZWFyPjIwMDk8L1llYXI+PFJl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PEVuZE5vdGU+PENpdGU+PEF1dGhvcj5Nb250aTwvQXV0aG9yPjxZZWFyPjIwMDk8L1llYXI+PFJl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(68)</w:t>
            </w:r>
            <w:r w:rsidR="00277E7D">
              <w:rPr>
                <w:rFonts w:ascii="Times New Roman" w:hAnsi="Times New Roman" w:cs="Times New Roman"/>
                <w:sz w:val="24"/>
                <w:szCs w:val="24"/>
              </w:rPr>
              <w:fldChar w:fldCharType="end"/>
            </w:r>
          </w:p>
        </w:tc>
        <w:tc>
          <w:tcPr>
            <w:tcW w:w="6205" w:type="dxa"/>
          </w:tcPr>
          <w:p w14:paraId="090686D2"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Pneumothorax</w:t>
            </w:r>
          </w:p>
        </w:tc>
      </w:tr>
      <w:tr w:rsidR="00875FB9" w:rsidRPr="00250AFF" w14:paraId="1111A6FE" w14:textId="77777777" w:rsidTr="00031D38">
        <w:tc>
          <w:tcPr>
            <w:tcW w:w="3145" w:type="dxa"/>
          </w:tcPr>
          <w:p w14:paraId="6B1D94EE" w14:textId="321A0D1B"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Medical students (brief </w:t>
            </w:r>
            <w:r w:rsidR="00855A42" w:rsidRPr="00250AFF">
              <w:rPr>
                <w:rFonts w:ascii="Times New Roman" w:hAnsi="Times New Roman" w:cs="Times New Roman"/>
                <w:sz w:val="24"/>
                <w:szCs w:val="24"/>
              </w:rPr>
              <w:t>training</w:t>
            </w:r>
            <w:r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fldData xml:space="preserve">PEVuZE5vdGU+PENpdGU+PEF1dGhvcj5TaG11ZWxpPC9BdXRob3I+PFllYXI+MjAxMzwvWWVhcj48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PEVuZE5vdGU+PENpdGU+PEF1dGhvcj5TaG11ZWxpPC9BdXRob3I+PFllYXI+MjAxMzwvWWVhcj48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(69)</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t>
            </w:r>
          </w:p>
        </w:tc>
        <w:tc>
          <w:tcPr>
            <w:tcW w:w="6205" w:type="dxa"/>
          </w:tcPr>
          <w:p w14:paraId="68E76B70" w14:textId="77777777" w:rsidR="00875FB9" w:rsidRPr="00250AFF" w:rsidRDefault="00875FB9" w:rsidP="00CD3117">
            <w:pPr>
              <w:rPr>
                <w:rFonts w:ascii="Times New Roman" w:hAnsi="Times New Roman" w:cs="Times New Roman"/>
                <w:sz w:val="24"/>
                <w:szCs w:val="24"/>
              </w:rPr>
            </w:pPr>
            <w:r w:rsidRPr="00250AFF">
              <w:rPr>
                <w:rFonts w:ascii="Times New Roman" w:hAnsi="Times New Roman" w:cs="Times New Roman"/>
                <w:sz w:val="24"/>
                <w:szCs w:val="24"/>
              </w:rPr>
              <w:t xml:space="preserve">Rheumatic heart disease with associated mitral valve injury </w:t>
            </w:r>
          </w:p>
        </w:tc>
      </w:tr>
    </w:tbl>
    <w:p w14:paraId="6D40290D" w14:textId="77777777" w:rsidR="00E16A92" w:rsidRPr="00250AFF" w:rsidRDefault="00E16A92" w:rsidP="00CD3117">
      <w:pPr>
        <w:spacing w:line="240" w:lineRule="auto"/>
        <w:rPr>
          <w:rFonts w:ascii="Times New Roman" w:hAnsi="Times New Roman" w:cs="Times New Roman"/>
          <w:sz w:val="24"/>
          <w:szCs w:val="24"/>
        </w:rPr>
      </w:pPr>
    </w:p>
    <w:p w14:paraId="5173BC33" w14:textId="77777777" w:rsidR="00677973" w:rsidRPr="00250AFF" w:rsidRDefault="00C64F20" w:rsidP="00CD3117">
      <w:pPr>
        <w:spacing w:line="240" w:lineRule="auto"/>
        <w:rPr>
          <w:rFonts w:ascii="Times New Roman" w:hAnsi="Times New Roman" w:cs="Times New Roman"/>
          <w:sz w:val="24"/>
          <w:szCs w:val="24"/>
        </w:rPr>
      </w:pPr>
      <w:r w:rsidRPr="00250AFF">
        <w:rPr>
          <w:rFonts w:ascii="Times New Roman" w:hAnsi="Times New Roman" w:cs="Times New Roman"/>
          <w:b/>
          <w:sz w:val="24"/>
          <w:szCs w:val="24"/>
        </w:rPr>
        <w:t xml:space="preserve">Justice concerns: unfairly shared burdens </w:t>
      </w:r>
    </w:p>
    <w:p w14:paraId="6007E0B2" w14:textId="77777777" w:rsidR="00D50D11" w:rsidRPr="00250AFF" w:rsidRDefault="00D50D11" w:rsidP="00CD3117">
      <w:pPr>
        <w:spacing w:line="240" w:lineRule="auto"/>
        <w:ind w:firstLine="720"/>
        <w:rPr>
          <w:rFonts w:ascii="Times New Roman" w:hAnsi="Times New Roman" w:cs="Times New Roman"/>
          <w:sz w:val="24"/>
          <w:szCs w:val="24"/>
        </w:rPr>
      </w:pPr>
    </w:p>
    <w:p w14:paraId="2943E348" w14:textId="0174AEC2" w:rsidR="00847FD1" w:rsidRPr="00250AFF" w:rsidRDefault="000603B7"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We believe the above demonstrate the potential </w:t>
      </w:r>
      <w:r w:rsidR="00622713">
        <w:rPr>
          <w:rFonts w:ascii="Times New Roman" w:hAnsi="Times New Roman" w:cs="Times New Roman"/>
          <w:sz w:val="24"/>
          <w:szCs w:val="24"/>
        </w:rPr>
        <w:t>benefits</w:t>
      </w:r>
      <w:r w:rsidR="00622713" w:rsidRPr="00250AFF">
        <w:rPr>
          <w:rFonts w:ascii="Times New Roman" w:hAnsi="Times New Roman" w:cs="Times New Roman"/>
          <w:sz w:val="24"/>
          <w:szCs w:val="24"/>
        </w:rPr>
        <w:t xml:space="preserve"> </w:t>
      </w:r>
      <w:r w:rsidRPr="00250AFF">
        <w:rPr>
          <w:rFonts w:ascii="Times New Roman" w:hAnsi="Times New Roman" w:cs="Times New Roman"/>
          <w:sz w:val="24"/>
          <w:szCs w:val="24"/>
        </w:rPr>
        <w:t xml:space="preserve">of </w:t>
      </w:r>
      <w:del w:id="105" w:author="Timothy Laux" w:date="2018-02-14T11:53:00Z">
        <w:r w:rsidRPr="00250AFF" w:rsidDel="00BE25AE">
          <w:rPr>
            <w:rFonts w:ascii="Times New Roman" w:hAnsi="Times New Roman" w:cs="Times New Roman"/>
            <w:sz w:val="24"/>
            <w:szCs w:val="24"/>
          </w:rPr>
          <w:delText xml:space="preserve">diagnostic ultrasonography / </w:delText>
        </w:r>
      </w:del>
      <w:r w:rsidRPr="00250AFF">
        <w:rPr>
          <w:rFonts w:ascii="Times New Roman" w:hAnsi="Times New Roman" w:cs="Times New Roman"/>
          <w:sz w:val="24"/>
          <w:szCs w:val="24"/>
        </w:rPr>
        <w:t xml:space="preserve">POCUS </w:t>
      </w:r>
      <w:r w:rsidR="00E16A92" w:rsidRPr="00250AFF">
        <w:rPr>
          <w:rFonts w:ascii="Times New Roman" w:hAnsi="Times New Roman" w:cs="Times New Roman"/>
          <w:sz w:val="24"/>
          <w:szCs w:val="24"/>
        </w:rPr>
        <w:t xml:space="preserve">and its natural fit for medical care in the realities of </w:t>
      </w:r>
      <w:r w:rsidRPr="00250AFF">
        <w:rPr>
          <w:rFonts w:ascii="Times New Roman" w:hAnsi="Times New Roman" w:cs="Times New Roman"/>
          <w:sz w:val="24"/>
          <w:szCs w:val="24"/>
        </w:rPr>
        <w:t xml:space="preserve">rural India. </w:t>
      </w:r>
      <w:r w:rsidR="00847FD1" w:rsidRPr="00250AFF">
        <w:rPr>
          <w:rFonts w:ascii="Times New Roman" w:hAnsi="Times New Roman" w:cs="Times New Roman"/>
          <w:sz w:val="24"/>
          <w:szCs w:val="24"/>
        </w:rPr>
        <w:t xml:space="preserve">While never extensively studied, it is </w:t>
      </w:r>
      <w:r w:rsidR="00A23BC2" w:rsidRPr="00250AFF">
        <w:rPr>
          <w:rFonts w:ascii="Times New Roman" w:hAnsi="Times New Roman" w:cs="Times New Roman"/>
          <w:sz w:val="24"/>
          <w:szCs w:val="24"/>
        </w:rPr>
        <w:t xml:space="preserve">our </w:t>
      </w:r>
      <w:r w:rsidR="00847FD1" w:rsidRPr="00250AFF">
        <w:rPr>
          <w:rFonts w:ascii="Times New Roman" w:hAnsi="Times New Roman" w:cs="Times New Roman"/>
          <w:sz w:val="24"/>
          <w:szCs w:val="24"/>
        </w:rPr>
        <w:t>contention that the unintended side effects of the PCPNDT and its regulation most heavily burden rural areas.</w:t>
      </w:r>
      <w:r w:rsidR="00C341F2">
        <w:rPr>
          <w:rFonts w:ascii="Times New Roman" w:hAnsi="Times New Roman" w:cs="Times New Roman"/>
          <w:sz w:val="24"/>
          <w:szCs w:val="24"/>
        </w:rPr>
        <w:t xml:space="preserve"> </w:t>
      </w:r>
      <w:r w:rsidR="00847FD1" w:rsidRPr="00250AFF">
        <w:rPr>
          <w:rFonts w:ascii="Times New Roman" w:hAnsi="Times New Roman" w:cs="Times New Roman"/>
          <w:sz w:val="24"/>
          <w:szCs w:val="24"/>
        </w:rPr>
        <w:t xml:space="preserve">India’s rural poor already suffer from multiple other substantial burdens including large barriers to accessing care </w:t>
      </w:r>
      <w:r w:rsidR="00277E7D">
        <w:rPr>
          <w:rFonts w:ascii="Times New Roman" w:hAnsi="Times New Roman" w:cs="Times New Roman"/>
          <w:sz w:val="24"/>
          <w:szCs w:val="24"/>
        </w:rPr>
        <w:fldChar w:fldCharType="begin">
          <w:fldData xml:space="preserve">PEVuZE5vdGU+PENpdGU+PEF1dGhvcj5LYXR5YWw8L0F1dGhvcj48WWVhcj4yMDE1PC9ZZWFyPjxS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PEVuZE5vdGU+PENpdGU+PEF1dGhvcj5LYXR5YWw8L0F1dGhvcj48WWVhcj4yMDE1PC9ZZWFyPjxS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(70)</w:t>
      </w:r>
      <w:r w:rsidR="00277E7D">
        <w:rPr>
          <w:rFonts w:ascii="Times New Roman" w:hAnsi="Times New Roman" w:cs="Times New Roman"/>
          <w:sz w:val="24"/>
          <w:szCs w:val="24"/>
        </w:rPr>
        <w:fldChar w:fldCharType="end"/>
      </w:r>
      <w:r w:rsidR="00847FD1" w:rsidRPr="00250AFF">
        <w:rPr>
          <w:rFonts w:ascii="Times New Roman" w:hAnsi="Times New Roman" w:cs="Times New Roman"/>
          <w:sz w:val="24"/>
          <w:szCs w:val="24"/>
        </w:rPr>
        <w:t xml:space="preserve"> and (if and when care is accessed) a</w:t>
      </w:r>
      <w:r w:rsidR="00DB1C57" w:rsidRPr="00250AFF">
        <w:rPr>
          <w:rFonts w:ascii="Times New Roman" w:hAnsi="Times New Roman" w:cs="Times New Roman"/>
          <w:sz w:val="24"/>
          <w:szCs w:val="24"/>
        </w:rPr>
        <w:t xml:space="preserve"> high</w:t>
      </w:r>
      <w:r w:rsidR="00847FD1" w:rsidRPr="00250AFF">
        <w:rPr>
          <w:rFonts w:ascii="Times New Roman" w:hAnsi="Times New Roman" w:cs="Times New Roman"/>
          <w:sz w:val="24"/>
          <w:szCs w:val="24"/>
        </w:rPr>
        <w:t xml:space="preserve"> risk of financial ruin </w:t>
      </w:r>
      <w:r w:rsidR="00277E7D">
        <w:rPr>
          <w:rFonts w:ascii="Times New Roman" w:hAnsi="Times New Roman" w:cs="Times New Roman"/>
          <w:sz w:val="24"/>
          <w:szCs w:val="24"/>
        </w:rPr>
        <w:fldChar w:fldCharType="begin">
          <w:fldData xml:space="preserve">PEVuZE5vdGU+PENpdGU+PEF1dGhvcj5SYW88L0F1dGhvcj48WWVhcj4yMDExPC9ZZWFyPjxSZWNO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PEVuZE5vdGU+PENpdGU+PEF1dGhvcj5SYW88L0F1dGhvcj48WWVhcj4yMDExPC9ZZWFyPjxSZWNO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(71)</w:t>
      </w:r>
      <w:r w:rsidR="00277E7D">
        <w:rPr>
          <w:rFonts w:ascii="Times New Roman" w:hAnsi="Times New Roman" w:cs="Times New Roman"/>
          <w:sz w:val="24"/>
          <w:szCs w:val="24"/>
        </w:rPr>
        <w:fldChar w:fldCharType="end"/>
      </w:r>
      <w:r w:rsidR="00847FD1" w:rsidRPr="00250AFF">
        <w:rPr>
          <w:rFonts w:ascii="Times New Roman" w:hAnsi="Times New Roman" w:cs="Times New Roman"/>
          <w:sz w:val="24"/>
          <w:szCs w:val="24"/>
        </w:rPr>
        <w:t xml:space="preserve">. </w:t>
      </w:r>
    </w:p>
    <w:p w14:paraId="2C731A19" w14:textId="77777777" w:rsidR="00847FD1" w:rsidRPr="00250AFF" w:rsidRDefault="00847FD1" w:rsidP="00CD3117">
      <w:pPr>
        <w:spacing w:line="240" w:lineRule="auto"/>
        <w:rPr>
          <w:rFonts w:ascii="Times New Roman" w:hAnsi="Times New Roman" w:cs="Times New Roman"/>
          <w:sz w:val="24"/>
          <w:szCs w:val="24"/>
        </w:rPr>
      </w:pPr>
    </w:p>
    <w:p w14:paraId="56BCFBDC" w14:textId="3B8347EB" w:rsidR="00847FD1" w:rsidRPr="00250AFF" w:rsidRDefault="00847FD1"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In rural areas, many health centers have few </w:t>
      </w:r>
      <w:ins w:id="106" w:author="Timothy Laux" w:date="2018-02-14T12:09:00Z">
        <w:r w:rsidR="00147A84">
          <w:rPr>
            <w:rFonts w:ascii="Times New Roman" w:hAnsi="Times New Roman" w:cs="Times New Roman"/>
            <w:sz w:val="24"/>
            <w:szCs w:val="24"/>
          </w:rPr>
          <w:t>(</w:t>
        </w:r>
      </w:ins>
      <w:r w:rsidRPr="00250AFF">
        <w:rPr>
          <w:rFonts w:ascii="Times New Roman" w:hAnsi="Times New Roman" w:cs="Times New Roman"/>
          <w:sz w:val="24"/>
          <w:szCs w:val="24"/>
        </w:rPr>
        <w:t>if any</w:t>
      </w:r>
      <w:ins w:id="107" w:author="Timothy Laux" w:date="2018-02-14T12:09:00Z">
        <w:r w:rsidR="00147A84">
          <w:rPr>
            <w:rFonts w:ascii="Times New Roman" w:hAnsi="Times New Roman" w:cs="Times New Roman"/>
            <w:sz w:val="24"/>
            <w:szCs w:val="24"/>
          </w:rPr>
          <w:t>)</w:t>
        </w:r>
      </w:ins>
      <w:r w:rsidRPr="00250AFF">
        <w:rPr>
          <w:rFonts w:ascii="Times New Roman" w:hAnsi="Times New Roman" w:cs="Times New Roman"/>
          <w:sz w:val="24"/>
          <w:szCs w:val="24"/>
        </w:rPr>
        <w:t xml:space="preserve"> physicians</w:t>
      </w:r>
      <w:r w:rsidR="00E456A4" w:rsidRPr="00250AFF">
        <w:rPr>
          <w:rFonts w:ascii="Times New Roman" w:hAnsi="Times New Roman" w:cs="Times New Roman"/>
          <w:sz w:val="24"/>
          <w:szCs w:val="24"/>
        </w:rPr>
        <w:t xml:space="preserve"> and they almost certainly will not have a consultant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adiologist</w:t>
      </w:r>
      <w:r w:rsidR="00E456A4" w:rsidRPr="00250AFF">
        <w:rPr>
          <w:rFonts w:ascii="Times New Roman" w:hAnsi="Times New Roman" w:cs="Times New Roman"/>
          <w:sz w:val="24"/>
          <w:szCs w:val="24"/>
        </w:rPr>
        <w:t>. Similarly, the time and expense that must be invested in the government mandated, six-month ultrasonography training course render</w:t>
      </w:r>
      <w:r w:rsidR="003310A4" w:rsidRPr="00250AFF">
        <w:rPr>
          <w:rFonts w:ascii="Times New Roman" w:hAnsi="Times New Roman" w:cs="Times New Roman"/>
          <w:sz w:val="24"/>
          <w:szCs w:val="24"/>
        </w:rPr>
        <w:t>s</w:t>
      </w:r>
      <w:r w:rsidR="00E456A4" w:rsidRPr="00250AFF">
        <w:rPr>
          <w:rFonts w:ascii="Times New Roman" w:hAnsi="Times New Roman" w:cs="Times New Roman"/>
          <w:sz w:val="24"/>
          <w:szCs w:val="24"/>
        </w:rPr>
        <w:t xml:space="preserve"> that option a</w:t>
      </w:r>
      <w:r w:rsidR="001639F0" w:rsidRPr="00250AFF">
        <w:rPr>
          <w:rFonts w:ascii="Times New Roman" w:hAnsi="Times New Roman" w:cs="Times New Roman"/>
          <w:sz w:val="24"/>
          <w:szCs w:val="24"/>
        </w:rPr>
        <w:t xml:space="preserve"> </w:t>
      </w:r>
      <w:r w:rsidR="00E456A4" w:rsidRPr="00250AFF">
        <w:rPr>
          <w:rFonts w:ascii="Times New Roman" w:hAnsi="Times New Roman" w:cs="Times New Roman"/>
          <w:sz w:val="24"/>
          <w:szCs w:val="24"/>
        </w:rPr>
        <w:t>non-starter</w:t>
      </w:r>
      <w:r w:rsidR="001639F0" w:rsidRPr="00250AFF">
        <w:rPr>
          <w:rFonts w:ascii="Times New Roman" w:hAnsi="Times New Roman" w:cs="Times New Roman"/>
          <w:sz w:val="24"/>
          <w:szCs w:val="24"/>
        </w:rPr>
        <w:t xml:space="preserve"> for </w:t>
      </w:r>
      <w:r w:rsidR="007D2075">
        <w:rPr>
          <w:rFonts w:ascii="Times New Roman" w:hAnsi="Times New Roman" w:cs="Times New Roman"/>
          <w:sz w:val="24"/>
          <w:szCs w:val="24"/>
        </w:rPr>
        <w:t xml:space="preserve">many </w:t>
      </w:r>
      <w:r w:rsidR="001639F0" w:rsidRPr="00250AFF">
        <w:rPr>
          <w:rFonts w:ascii="Times New Roman" w:hAnsi="Times New Roman" w:cs="Times New Roman"/>
          <w:sz w:val="24"/>
          <w:szCs w:val="24"/>
        </w:rPr>
        <w:t xml:space="preserve">rural </w:t>
      </w:r>
      <w:r w:rsidR="00226331">
        <w:rPr>
          <w:rFonts w:ascii="Times New Roman" w:hAnsi="Times New Roman" w:cs="Times New Roman"/>
          <w:sz w:val="24"/>
          <w:szCs w:val="24"/>
        </w:rPr>
        <w:t>o</w:t>
      </w:r>
      <w:r w:rsidR="00226331" w:rsidRPr="00250AFF">
        <w:rPr>
          <w:rFonts w:ascii="Times New Roman" w:hAnsi="Times New Roman" w:cs="Times New Roman"/>
          <w:sz w:val="24"/>
          <w:szCs w:val="24"/>
        </w:rPr>
        <w:t>bstetrician</w:t>
      </w:r>
      <w:ins w:id="108" w:author="Timothy Laux" w:date="2018-02-14T12:09:00Z">
        <w:r w:rsidR="00147A84">
          <w:rPr>
            <w:rFonts w:ascii="Times New Roman" w:hAnsi="Times New Roman" w:cs="Times New Roman"/>
            <w:sz w:val="24"/>
            <w:szCs w:val="24"/>
          </w:rPr>
          <w:t xml:space="preserve"> gynecologist</w:t>
        </w:r>
      </w:ins>
      <w:r w:rsidR="00226331">
        <w:rPr>
          <w:rFonts w:ascii="Times New Roman" w:hAnsi="Times New Roman" w:cs="Times New Roman"/>
          <w:sz w:val="24"/>
          <w:szCs w:val="24"/>
        </w:rPr>
        <w:t>s</w:t>
      </w:r>
      <w:r w:rsidR="00E456A4" w:rsidRPr="00250AFF">
        <w:rPr>
          <w:rFonts w:ascii="Times New Roman" w:hAnsi="Times New Roman" w:cs="Times New Roman"/>
          <w:sz w:val="24"/>
          <w:szCs w:val="24"/>
        </w:rPr>
        <w:t>. This means that many rural health clinics and hospitals cannot legally keep an ultrasound</w:t>
      </w:r>
      <w:r w:rsidR="00226331">
        <w:rPr>
          <w:rFonts w:ascii="Times New Roman" w:hAnsi="Times New Roman" w:cs="Times New Roman"/>
          <w:sz w:val="24"/>
          <w:szCs w:val="24"/>
        </w:rPr>
        <w:t xml:space="preserve"> machine</w:t>
      </w:r>
      <w:r w:rsidR="00E456A4" w:rsidRPr="00250AFF">
        <w:rPr>
          <w:rFonts w:ascii="Times New Roman" w:hAnsi="Times New Roman" w:cs="Times New Roman"/>
          <w:sz w:val="24"/>
          <w:szCs w:val="24"/>
        </w:rPr>
        <w:t>.</w:t>
      </w:r>
      <w:ins w:id="109" w:author="Timothy Laux" w:date="2018-02-08T16:15:00Z">
        <w:r w:rsidR="0063680F">
          <w:rPr>
            <w:rFonts w:ascii="Times New Roman" w:hAnsi="Times New Roman" w:cs="Times New Roman"/>
            <w:sz w:val="24"/>
            <w:szCs w:val="24"/>
          </w:rPr>
          <w:t xml:space="preserve"> I</w:t>
        </w:r>
        <w:r w:rsidR="008934F6">
          <w:rPr>
            <w:rFonts w:ascii="Times New Roman" w:hAnsi="Times New Roman" w:cs="Times New Roman"/>
            <w:sz w:val="24"/>
            <w:szCs w:val="24"/>
          </w:rPr>
          <w:t xml:space="preserve">t would be </w:t>
        </w:r>
        <w:r w:rsidR="0063680F">
          <w:rPr>
            <w:rFonts w:ascii="Times New Roman" w:hAnsi="Times New Roman" w:cs="Times New Roman"/>
            <w:sz w:val="24"/>
            <w:szCs w:val="24"/>
          </w:rPr>
          <w:t>remarkable to find an ultrasound machine in our region of rural Chhattisgarh in a primary health center (PHC)</w:t>
        </w:r>
      </w:ins>
      <w:ins w:id="110" w:author="Timothy Laux" w:date="2018-02-13T19:40:00Z">
        <w:r w:rsidR="008934F6">
          <w:rPr>
            <w:rFonts w:ascii="Times New Roman" w:hAnsi="Times New Roman" w:cs="Times New Roman"/>
            <w:sz w:val="24"/>
            <w:szCs w:val="24"/>
          </w:rPr>
          <w:t xml:space="preserve"> and even many </w:t>
        </w:r>
      </w:ins>
      <w:ins w:id="111" w:author="Timothy Laux" w:date="2018-02-08T16:15:00Z">
        <w:r w:rsidR="0063680F">
          <w:rPr>
            <w:rFonts w:ascii="Times New Roman" w:hAnsi="Times New Roman" w:cs="Times New Roman"/>
            <w:sz w:val="24"/>
            <w:szCs w:val="24"/>
          </w:rPr>
          <w:t>community health center</w:t>
        </w:r>
      </w:ins>
      <w:ins w:id="112" w:author="Timothy Laux" w:date="2018-02-13T19:40:00Z">
        <w:r w:rsidR="008934F6">
          <w:rPr>
            <w:rFonts w:ascii="Times New Roman" w:hAnsi="Times New Roman" w:cs="Times New Roman"/>
            <w:sz w:val="24"/>
            <w:szCs w:val="24"/>
          </w:rPr>
          <w:t>s</w:t>
        </w:r>
      </w:ins>
      <w:ins w:id="113" w:author="Timothy Laux" w:date="2018-02-08T16:15:00Z">
        <w:r w:rsidR="0063680F">
          <w:rPr>
            <w:rFonts w:ascii="Times New Roman" w:hAnsi="Times New Roman" w:cs="Times New Roman"/>
            <w:sz w:val="24"/>
            <w:szCs w:val="24"/>
          </w:rPr>
          <w:t xml:space="preserve"> (CHC).</w:t>
        </w:r>
      </w:ins>
      <w:ins w:id="114" w:author="Timothy Laux" w:date="2018-02-08T16:18:00Z">
        <w:r w:rsidR="003224D6">
          <w:rPr>
            <w:rFonts w:ascii="Times New Roman" w:hAnsi="Times New Roman" w:cs="Times New Roman"/>
            <w:sz w:val="24"/>
            <w:szCs w:val="24"/>
          </w:rPr>
          <w:t xml:space="preserve"> We suspect the same to be true in other regions of rural India.</w:t>
        </w:r>
      </w:ins>
      <w:r w:rsidR="00754BCC" w:rsidRPr="00250AFF">
        <w:rPr>
          <w:rFonts w:ascii="Times New Roman" w:hAnsi="Times New Roman" w:cs="Times New Roman"/>
          <w:sz w:val="24"/>
          <w:szCs w:val="24"/>
        </w:rPr>
        <w:t xml:space="preserve"> While some rural practitioners will make do with the physical exam or a locally available X-ray, many rural patients will be referred for a</w:t>
      </w:r>
      <w:r w:rsidR="00622713">
        <w:rPr>
          <w:rFonts w:ascii="Times New Roman" w:hAnsi="Times New Roman" w:cs="Times New Roman"/>
          <w:sz w:val="24"/>
          <w:szCs w:val="24"/>
        </w:rPr>
        <w:t>n ultrasound,</w:t>
      </w:r>
      <w:r w:rsidR="00754BCC" w:rsidRPr="00250AFF">
        <w:rPr>
          <w:rFonts w:ascii="Times New Roman" w:hAnsi="Times New Roman" w:cs="Times New Roman"/>
          <w:sz w:val="24"/>
          <w:szCs w:val="24"/>
        </w:rPr>
        <w:t xml:space="preserve"> CT or MRI at a distant urban facility. E</w:t>
      </w:r>
      <w:r w:rsidRPr="00250AFF">
        <w:rPr>
          <w:rFonts w:ascii="Times New Roman" w:hAnsi="Times New Roman" w:cs="Times New Roman"/>
          <w:sz w:val="24"/>
          <w:szCs w:val="24"/>
        </w:rPr>
        <w:t>ven under the best of circumstances</w:t>
      </w:r>
      <w:r w:rsidR="00E456A4" w:rsidRPr="00250AFF">
        <w:rPr>
          <w:rFonts w:ascii="Times New Roman" w:hAnsi="Times New Roman" w:cs="Times New Roman"/>
          <w:sz w:val="24"/>
          <w:szCs w:val="24"/>
        </w:rPr>
        <w:t xml:space="preserve"> where the</w:t>
      </w:r>
      <w:r w:rsidR="00754BCC" w:rsidRPr="00250AFF">
        <w:rPr>
          <w:rFonts w:ascii="Times New Roman" w:hAnsi="Times New Roman" w:cs="Times New Roman"/>
          <w:sz w:val="24"/>
          <w:szCs w:val="24"/>
        </w:rPr>
        <w:t xml:space="preserve"> patient </w:t>
      </w:r>
      <w:r w:rsidR="00636D23" w:rsidRPr="00250AFF">
        <w:rPr>
          <w:rFonts w:ascii="Times New Roman" w:hAnsi="Times New Roman" w:cs="Times New Roman"/>
          <w:sz w:val="24"/>
          <w:szCs w:val="24"/>
        </w:rPr>
        <w:t>can</w:t>
      </w:r>
      <w:r w:rsidR="00E456A4" w:rsidRPr="00250AFF">
        <w:rPr>
          <w:rFonts w:ascii="Times New Roman" w:hAnsi="Times New Roman" w:cs="Times New Roman"/>
          <w:sz w:val="24"/>
          <w:szCs w:val="24"/>
        </w:rPr>
        <w:t xml:space="preserve"> find, pay for and perform the </w:t>
      </w:r>
      <w:r w:rsidR="002737AF" w:rsidRPr="00250AFF">
        <w:rPr>
          <w:rFonts w:ascii="Times New Roman" w:hAnsi="Times New Roman" w:cs="Times New Roman"/>
          <w:sz w:val="24"/>
          <w:szCs w:val="24"/>
        </w:rPr>
        <w:t>test</w:t>
      </w:r>
      <w:r w:rsidR="00636D23" w:rsidRPr="00250AFF">
        <w:rPr>
          <w:rFonts w:ascii="Times New Roman" w:hAnsi="Times New Roman" w:cs="Times New Roman"/>
          <w:sz w:val="24"/>
          <w:szCs w:val="24"/>
        </w:rPr>
        <w:t xml:space="preserve">, specialized expertise is needed to interpret CT and MRI </w:t>
      </w:r>
      <w:ins w:id="115" w:author="Timothy Laux" w:date="2018-02-14T11:53:00Z">
        <w:r w:rsidR="00BE25AE">
          <w:rPr>
            <w:rFonts w:ascii="Times New Roman" w:hAnsi="Times New Roman" w:cs="Times New Roman"/>
            <w:sz w:val="24"/>
            <w:szCs w:val="24"/>
          </w:rPr>
          <w:t>images</w:t>
        </w:r>
      </w:ins>
      <w:del w:id="116" w:author="Timothy Laux" w:date="2018-02-14T11:53:00Z">
        <w:r w:rsidR="00636D23" w:rsidRPr="00250AFF" w:rsidDel="00BE25AE">
          <w:rPr>
            <w:rFonts w:ascii="Times New Roman" w:hAnsi="Times New Roman" w:cs="Times New Roman"/>
            <w:sz w:val="24"/>
            <w:szCs w:val="24"/>
          </w:rPr>
          <w:delText>pictures</w:delText>
        </w:r>
      </w:del>
      <w:r w:rsidR="00636D23" w:rsidRPr="00250AFF">
        <w:rPr>
          <w:rFonts w:ascii="Times New Roman" w:hAnsi="Times New Roman" w:cs="Times New Roman"/>
          <w:sz w:val="24"/>
          <w:szCs w:val="24"/>
        </w:rPr>
        <w:t xml:space="preserve"> and can </w:t>
      </w:r>
      <w:r w:rsidR="00636D23" w:rsidRPr="00250AFF">
        <w:rPr>
          <w:rFonts w:ascii="Times New Roman" w:hAnsi="Times New Roman" w:cs="Times New Roman"/>
          <w:sz w:val="24"/>
          <w:szCs w:val="24"/>
        </w:rPr>
        <w:lastRenderedPageBreak/>
        <w:t>lead to delays in diagnosis</w:t>
      </w:r>
      <w:r w:rsidRPr="00250AFF">
        <w:rPr>
          <w:rFonts w:ascii="Times New Roman" w:hAnsi="Times New Roman" w:cs="Times New Roman"/>
          <w:sz w:val="24"/>
          <w:szCs w:val="24"/>
        </w:rPr>
        <w:t>. Delays in diagnosis are particularly burdensome in rural settings as patient follow up is often</w:t>
      </w:r>
      <w:r w:rsidR="00C13423" w:rsidRPr="00250AFF">
        <w:rPr>
          <w:rFonts w:ascii="Times New Roman" w:hAnsi="Times New Roman" w:cs="Times New Roman"/>
          <w:sz w:val="24"/>
          <w:szCs w:val="24"/>
        </w:rPr>
        <w:t xml:space="preserve"> </w:t>
      </w:r>
      <w:r w:rsidRPr="00250AFF">
        <w:rPr>
          <w:rFonts w:ascii="Times New Roman" w:hAnsi="Times New Roman" w:cs="Times New Roman"/>
          <w:sz w:val="24"/>
          <w:szCs w:val="24"/>
        </w:rPr>
        <w:t>difficult</w:t>
      </w:r>
      <w:r w:rsidR="002737AF" w:rsidRPr="00250AFF">
        <w:rPr>
          <w:rFonts w:ascii="Times New Roman" w:hAnsi="Times New Roman" w:cs="Times New Roman"/>
          <w:sz w:val="24"/>
          <w:szCs w:val="24"/>
        </w:rPr>
        <w:t xml:space="preserve"> because of structural barriers such as transportation and</w:t>
      </w:r>
      <w:r w:rsidR="00C13423" w:rsidRPr="00250AFF">
        <w:rPr>
          <w:rFonts w:ascii="Times New Roman" w:hAnsi="Times New Roman" w:cs="Times New Roman"/>
          <w:sz w:val="24"/>
          <w:szCs w:val="24"/>
        </w:rPr>
        <w:t xml:space="preserve"> migrant labor</w:t>
      </w:r>
      <w:r w:rsidRPr="00250AFF">
        <w:rPr>
          <w:rFonts w:ascii="Times New Roman" w:hAnsi="Times New Roman" w:cs="Times New Roman"/>
          <w:sz w:val="24"/>
          <w:szCs w:val="24"/>
        </w:rPr>
        <w:t xml:space="preserve">. </w:t>
      </w:r>
      <w:r w:rsidR="003310A4" w:rsidRPr="00250AFF">
        <w:rPr>
          <w:rFonts w:ascii="Times New Roman" w:hAnsi="Times New Roman" w:cs="Times New Roman"/>
          <w:sz w:val="24"/>
          <w:szCs w:val="24"/>
        </w:rPr>
        <w:t>T</w:t>
      </w:r>
      <w:r w:rsidR="00C13423" w:rsidRPr="00250AFF">
        <w:rPr>
          <w:rFonts w:ascii="Times New Roman" w:hAnsi="Times New Roman" w:cs="Times New Roman"/>
          <w:sz w:val="24"/>
          <w:szCs w:val="24"/>
        </w:rPr>
        <w:t xml:space="preserve">he realities of regulating and enforcing the PCPNDT function almost as a “poverty tax” where the poorest are made to shoulder a disproportionately large proportion of the unintended consequences of the PCPNDT. We have a clear </w:t>
      </w:r>
      <w:ins w:id="117" w:author="Timothy Laux" w:date="2018-02-08T16:19:00Z">
        <w:r w:rsidR="003224D6">
          <w:rPr>
            <w:rFonts w:ascii="Times New Roman" w:hAnsi="Times New Roman" w:cs="Times New Roman"/>
            <w:sz w:val="24"/>
            <w:szCs w:val="24"/>
          </w:rPr>
          <w:t xml:space="preserve">ethical and </w:t>
        </w:r>
      </w:ins>
      <w:r w:rsidR="00C13423" w:rsidRPr="00250AFF">
        <w:rPr>
          <w:rFonts w:ascii="Times New Roman" w:hAnsi="Times New Roman" w:cs="Times New Roman"/>
          <w:sz w:val="24"/>
          <w:szCs w:val="24"/>
        </w:rPr>
        <w:t xml:space="preserve">justice issue on our hands when </w:t>
      </w:r>
      <w:del w:id="118" w:author="Timothy Laux" w:date="2018-02-14T11:54:00Z">
        <w:r w:rsidR="00C13423" w:rsidRPr="00250AFF" w:rsidDel="00BE25AE">
          <w:rPr>
            <w:rFonts w:ascii="Times New Roman" w:hAnsi="Times New Roman" w:cs="Times New Roman"/>
            <w:sz w:val="24"/>
            <w:szCs w:val="24"/>
          </w:rPr>
          <w:delText xml:space="preserve">it is </w:delText>
        </w:r>
        <w:r w:rsidRPr="00250AFF" w:rsidDel="00BE25AE">
          <w:rPr>
            <w:rFonts w:ascii="Times New Roman" w:hAnsi="Times New Roman" w:cs="Times New Roman"/>
            <w:sz w:val="24"/>
            <w:szCs w:val="24"/>
          </w:rPr>
          <w:delText xml:space="preserve">not difficult to imagine circumstances where </w:delText>
        </w:r>
      </w:del>
      <w:r w:rsidRPr="00250AFF">
        <w:rPr>
          <w:rFonts w:ascii="Times New Roman" w:hAnsi="Times New Roman" w:cs="Times New Roman"/>
          <w:sz w:val="24"/>
          <w:szCs w:val="24"/>
        </w:rPr>
        <w:t>a rural Indian patient can be provided with actionable information about his or her condition with an ultrasound and be saved time, travel, money, radiation exposure (in the case of CT) and delay</w:t>
      </w:r>
      <w:r w:rsidR="002737AF" w:rsidRPr="00250AFF">
        <w:rPr>
          <w:rFonts w:ascii="Times New Roman" w:hAnsi="Times New Roman" w:cs="Times New Roman"/>
          <w:sz w:val="24"/>
          <w:szCs w:val="24"/>
        </w:rPr>
        <w:t>,</w:t>
      </w:r>
      <w:r w:rsidR="007716B6" w:rsidRPr="00250AFF">
        <w:rPr>
          <w:rFonts w:ascii="Times New Roman" w:hAnsi="Times New Roman" w:cs="Times New Roman"/>
          <w:sz w:val="24"/>
          <w:szCs w:val="24"/>
        </w:rPr>
        <w:t xml:space="preserve"> yet such care is being denied by limiting access to a simple diagnostic tool</w:t>
      </w:r>
      <w:r w:rsidRPr="00250AFF">
        <w:rPr>
          <w:rFonts w:ascii="Times New Roman" w:hAnsi="Times New Roman" w:cs="Times New Roman"/>
          <w:sz w:val="24"/>
          <w:szCs w:val="24"/>
        </w:rPr>
        <w:t>.</w:t>
      </w:r>
    </w:p>
    <w:p w14:paraId="2B170B67" w14:textId="77777777" w:rsidR="00BF2ECC" w:rsidRPr="00250AFF" w:rsidRDefault="00BF2ECC" w:rsidP="00CD3117">
      <w:pPr>
        <w:spacing w:line="240" w:lineRule="auto"/>
        <w:rPr>
          <w:rFonts w:ascii="Times New Roman" w:hAnsi="Times New Roman" w:cs="Times New Roman"/>
          <w:sz w:val="24"/>
          <w:szCs w:val="24"/>
        </w:rPr>
      </w:pPr>
    </w:p>
    <w:p w14:paraId="2E1D3826" w14:textId="77777777" w:rsidR="00DD3FBE" w:rsidRPr="00250AFF" w:rsidRDefault="00454E41" w:rsidP="00CD3117">
      <w:pPr>
        <w:spacing w:line="240" w:lineRule="auto"/>
        <w:rPr>
          <w:rFonts w:ascii="Times New Roman" w:hAnsi="Times New Roman" w:cs="Times New Roman"/>
          <w:b/>
          <w:sz w:val="24"/>
          <w:szCs w:val="24"/>
        </w:rPr>
      </w:pPr>
      <w:r w:rsidRPr="00250AFF">
        <w:rPr>
          <w:rFonts w:ascii="Times New Roman" w:hAnsi="Times New Roman" w:cs="Times New Roman"/>
          <w:b/>
          <w:sz w:val="24"/>
          <w:szCs w:val="24"/>
        </w:rPr>
        <w:t>Possible s</w:t>
      </w:r>
      <w:r w:rsidR="00DD3FBE" w:rsidRPr="00250AFF">
        <w:rPr>
          <w:rFonts w:ascii="Times New Roman" w:hAnsi="Times New Roman" w:cs="Times New Roman"/>
          <w:b/>
          <w:sz w:val="24"/>
          <w:szCs w:val="24"/>
        </w:rPr>
        <w:t>olutions</w:t>
      </w:r>
    </w:p>
    <w:p w14:paraId="31FFD974"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3F461434" w14:textId="4AFCBC14" w:rsidR="008135B2" w:rsidRPr="00250AFF" w:rsidRDefault="00DD3FBE"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r w:rsidRPr="00250AFF">
        <w:rPr>
          <w:rFonts w:ascii="Times New Roman" w:hAnsi="Times New Roman" w:cs="Times New Roman"/>
          <w:sz w:val="24"/>
          <w:szCs w:val="24"/>
        </w:rPr>
        <w:tab/>
      </w:r>
      <w:r w:rsidR="00E86BF8">
        <w:rPr>
          <w:rFonts w:ascii="Times New Roman" w:hAnsi="Times New Roman" w:cs="Times New Roman"/>
          <w:sz w:val="24"/>
          <w:szCs w:val="24"/>
        </w:rPr>
        <w:t>S</w:t>
      </w:r>
      <w:r w:rsidR="00E16A92" w:rsidRPr="00250AFF">
        <w:rPr>
          <w:rFonts w:ascii="Times New Roman" w:hAnsi="Times New Roman" w:cs="Times New Roman"/>
          <w:sz w:val="24"/>
          <w:szCs w:val="24"/>
        </w:rPr>
        <w:t>everal</w:t>
      </w:r>
      <w:r w:rsidR="008135B2" w:rsidRPr="00250AFF">
        <w:rPr>
          <w:rFonts w:ascii="Times New Roman" w:hAnsi="Times New Roman" w:cs="Times New Roman"/>
          <w:sz w:val="24"/>
          <w:szCs w:val="24"/>
        </w:rPr>
        <w:t xml:space="preserve"> workable solutions</w:t>
      </w:r>
      <w:r w:rsidR="003310A4" w:rsidRPr="00250AFF">
        <w:rPr>
          <w:rFonts w:ascii="Times New Roman" w:hAnsi="Times New Roman" w:cs="Times New Roman"/>
          <w:sz w:val="24"/>
          <w:szCs w:val="24"/>
        </w:rPr>
        <w:t xml:space="preserve"> exist</w:t>
      </w:r>
      <w:r w:rsidR="008135B2" w:rsidRPr="00250AFF">
        <w:rPr>
          <w:rFonts w:ascii="Times New Roman" w:hAnsi="Times New Roman" w:cs="Times New Roman"/>
          <w:sz w:val="24"/>
          <w:szCs w:val="24"/>
        </w:rPr>
        <w:t xml:space="preserve"> and </w:t>
      </w:r>
      <w:ins w:id="119" w:author="Timothy Laux" w:date="2018-02-13T20:09:00Z">
        <w:r w:rsidR="00AB3624">
          <w:rPr>
            <w:rFonts w:ascii="Times New Roman" w:hAnsi="Times New Roman" w:cs="Times New Roman"/>
            <w:sz w:val="24"/>
            <w:szCs w:val="24"/>
          </w:rPr>
          <w:t xml:space="preserve">we </w:t>
        </w:r>
      </w:ins>
      <w:r w:rsidR="008135B2" w:rsidRPr="00250AFF">
        <w:rPr>
          <w:rFonts w:ascii="Times New Roman" w:hAnsi="Times New Roman" w:cs="Times New Roman"/>
          <w:sz w:val="24"/>
          <w:szCs w:val="24"/>
        </w:rPr>
        <w:t>would like to propose t</w:t>
      </w:r>
      <w:r w:rsidR="003539AE" w:rsidRPr="00250AFF">
        <w:rPr>
          <w:rFonts w:ascii="Times New Roman" w:hAnsi="Times New Roman" w:cs="Times New Roman"/>
          <w:sz w:val="24"/>
          <w:szCs w:val="24"/>
        </w:rPr>
        <w:t>wo</w:t>
      </w:r>
      <w:r w:rsidR="008135B2" w:rsidRPr="00250AFF">
        <w:rPr>
          <w:rFonts w:ascii="Times New Roman" w:hAnsi="Times New Roman" w:cs="Times New Roman"/>
          <w:sz w:val="24"/>
          <w:szCs w:val="24"/>
        </w:rPr>
        <w:t>: a modification of the existing six-month ultrasonography training course</w:t>
      </w:r>
      <w:r w:rsidR="00E86BF8">
        <w:rPr>
          <w:rFonts w:ascii="Times New Roman" w:hAnsi="Times New Roman" w:cs="Times New Roman"/>
          <w:sz w:val="24"/>
          <w:szCs w:val="24"/>
        </w:rPr>
        <w:t>,</w:t>
      </w:r>
      <w:r w:rsidR="003539AE" w:rsidRPr="00250AFF">
        <w:rPr>
          <w:rFonts w:ascii="Times New Roman" w:hAnsi="Times New Roman" w:cs="Times New Roman"/>
          <w:sz w:val="24"/>
          <w:szCs w:val="24"/>
        </w:rPr>
        <w:t xml:space="preserve"> and </w:t>
      </w:r>
      <w:r w:rsidR="008135B2" w:rsidRPr="00250AFF">
        <w:rPr>
          <w:rFonts w:ascii="Times New Roman" w:hAnsi="Times New Roman" w:cs="Times New Roman"/>
          <w:sz w:val="24"/>
          <w:szCs w:val="24"/>
        </w:rPr>
        <w:t xml:space="preserve">encouraging collaborative relationships between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adiologists </w:t>
      </w:r>
      <w:r w:rsidR="008135B2" w:rsidRPr="00250AFF">
        <w:rPr>
          <w:rFonts w:ascii="Times New Roman" w:hAnsi="Times New Roman" w:cs="Times New Roman"/>
          <w:sz w:val="24"/>
          <w:szCs w:val="24"/>
        </w:rPr>
        <w:t xml:space="preserve">and rural health </w:t>
      </w:r>
      <w:r w:rsidR="00E86BF8">
        <w:rPr>
          <w:rFonts w:ascii="Times New Roman" w:hAnsi="Times New Roman" w:cs="Times New Roman"/>
          <w:sz w:val="24"/>
          <w:szCs w:val="24"/>
        </w:rPr>
        <w:t>centers</w:t>
      </w:r>
      <w:r w:rsidR="008135B2" w:rsidRPr="00250AFF">
        <w:rPr>
          <w:rFonts w:ascii="Times New Roman" w:hAnsi="Times New Roman" w:cs="Times New Roman"/>
          <w:sz w:val="24"/>
          <w:szCs w:val="24"/>
        </w:rPr>
        <w:t xml:space="preserve">. </w:t>
      </w:r>
    </w:p>
    <w:p w14:paraId="7E81D94A" w14:textId="77777777" w:rsidR="008135B2" w:rsidRPr="00250AFF" w:rsidRDefault="008135B2" w:rsidP="00CD3117">
      <w:pPr>
        <w:spacing w:line="240" w:lineRule="auto"/>
        <w:rPr>
          <w:rFonts w:ascii="Times New Roman" w:hAnsi="Times New Roman" w:cs="Times New Roman"/>
          <w:sz w:val="24"/>
          <w:szCs w:val="24"/>
        </w:rPr>
      </w:pPr>
    </w:p>
    <w:p w14:paraId="5679FA3F" w14:textId="1A21906C" w:rsidR="00C45CD9" w:rsidRPr="00250AFF" w:rsidRDefault="00DD3FBE"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r w:rsidRPr="00250AFF">
        <w:rPr>
          <w:rFonts w:ascii="Times New Roman" w:hAnsi="Times New Roman" w:cs="Times New Roman"/>
          <w:sz w:val="24"/>
          <w:szCs w:val="24"/>
        </w:rPr>
        <w:tab/>
      </w:r>
      <w:r w:rsidR="00E16A92" w:rsidRPr="00250AFF">
        <w:rPr>
          <w:rFonts w:ascii="Times New Roman" w:hAnsi="Times New Roman" w:cs="Times New Roman"/>
          <w:sz w:val="24"/>
          <w:szCs w:val="24"/>
        </w:rPr>
        <w:t>The current six-month training course for ultrasonography is logistically difficult for most individuals</w:t>
      </w:r>
      <w:r w:rsidR="008135B2" w:rsidRPr="00250AFF">
        <w:rPr>
          <w:rFonts w:ascii="Times New Roman" w:hAnsi="Times New Roman" w:cs="Times New Roman"/>
          <w:sz w:val="24"/>
          <w:szCs w:val="24"/>
        </w:rPr>
        <w:t xml:space="preserve"> but the spirit of the idea seems correct. One can imagine </w:t>
      </w:r>
      <w:r w:rsidR="00E16A92" w:rsidRPr="00250AFF">
        <w:rPr>
          <w:rFonts w:ascii="Times New Roman" w:hAnsi="Times New Roman" w:cs="Times New Roman"/>
          <w:sz w:val="24"/>
          <w:szCs w:val="24"/>
        </w:rPr>
        <w:t xml:space="preserve">a general certification available to medical professionals from primary care, general and emergency specialties </w:t>
      </w:r>
      <w:ins w:id="120" w:author="Timothy Laux" w:date="2018-02-14T11:54:00Z">
        <w:r w:rsidR="00831D59">
          <w:rPr>
            <w:rFonts w:ascii="Times New Roman" w:hAnsi="Times New Roman" w:cs="Times New Roman"/>
            <w:sz w:val="24"/>
            <w:szCs w:val="24"/>
          </w:rPr>
          <w:t>suc</w:t>
        </w:r>
      </w:ins>
      <w:ins w:id="121" w:author="Timothy Laux" w:date="2018-02-14T12:10:00Z">
        <w:r w:rsidR="00147A84">
          <w:rPr>
            <w:rFonts w:ascii="Times New Roman" w:hAnsi="Times New Roman" w:cs="Times New Roman"/>
            <w:sz w:val="24"/>
            <w:szCs w:val="24"/>
          </w:rPr>
          <w:t>h</w:t>
        </w:r>
      </w:ins>
      <w:ins w:id="122" w:author="Timothy Laux" w:date="2018-02-14T11:54:00Z">
        <w:r w:rsidR="00831D59">
          <w:rPr>
            <w:rFonts w:ascii="Times New Roman" w:hAnsi="Times New Roman" w:cs="Times New Roman"/>
            <w:sz w:val="24"/>
            <w:szCs w:val="24"/>
          </w:rPr>
          <w:t xml:space="preserve"> as </w:t>
        </w:r>
      </w:ins>
      <w:del w:id="123" w:author="Timothy Laux" w:date="2018-02-14T11:54:00Z">
        <w:r w:rsidR="00E16A92" w:rsidRPr="00250AFF" w:rsidDel="00831D59">
          <w:rPr>
            <w:rFonts w:ascii="Times New Roman" w:hAnsi="Times New Roman" w:cs="Times New Roman"/>
            <w:sz w:val="24"/>
            <w:szCs w:val="24"/>
          </w:rPr>
          <w:delText>(</w:delText>
        </w:r>
      </w:del>
      <w:r w:rsidR="00E16A92" w:rsidRPr="00250AFF">
        <w:rPr>
          <w:rFonts w:ascii="Times New Roman" w:hAnsi="Times New Roman" w:cs="Times New Roman"/>
          <w:sz w:val="24"/>
          <w:szCs w:val="24"/>
        </w:rPr>
        <w:t>Family Medicine, Pediatrics, Internal Medicine, Emergency Medicine, General Surgery</w:t>
      </w:r>
      <w:del w:id="124" w:author="Timothy Laux" w:date="2018-02-14T11:54:00Z">
        <w:r w:rsidR="00E16A92" w:rsidRPr="00250AFF" w:rsidDel="00831D59">
          <w:rPr>
            <w:rFonts w:ascii="Times New Roman" w:hAnsi="Times New Roman" w:cs="Times New Roman"/>
            <w:sz w:val="24"/>
            <w:szCs w:val="24"/>
          </w:rPr>
          <w:delText>,</w:delText>
        </w:r>
      </w:del>
      <w:ins w:id="125" w:author="Timothy Laux" w:date="2018-02-14T11:54:00Z">
        <w:r w:rsidR="00831D59">
          <w:rPr>
            <w:rFonts w:ascii="Times New Roman" w:hAnsi="Times New Roman" w:cs="Times New Roman"/>
            <w:sz w:val="24"/>
            <w:szCs w:val="24"/>
          </w:rPr>
          <w:t xml:space="preserve"> and </w:t>
        </w:r>
      </w:ins>
      <w:del w:id="126" w:author="Timothy Laux" w:date="2018-02-14T11:54:00Z">
        <w:r w:rsidR="00E16A92" w:rsidRPr="00250AFF" w:rsidDel="00831D59">
          <w:rPr>
            <w:rFonts w:ascii="Times New Roman" w:hAnsi="Times New Roman" w:cs="Times New Roman"/>
            <w:sz w:val="24"/>
            <w:szCs w:val="24"/>
          </w:rPr>
          <w:delText xml:space="preserve"> </w:delText>
        </w:r>
      </w:del>
      <w:r w:rsidR="00E16A92" w:rsidRPr="00250AFF">
        <w:rPr>
          <w:rFonts w:ascii="Times New Roman" w:hAnsi="Times New Roman" w:cs="Times New Roman"/>
          <w:sz w:val="24"/>
          <w:szCs w:val="24"/>
        </w:rPr>
        <w:t>Anesthesiology</w:t>
      </w:r>
      <w:del w:id="127" w:author="Timothy Laux" w:date="2018-02-14T11:54:00Z">
        <w:r w:rsidR="00E16A92" w:rsidRPr="00250AFF" w:rsidDel="00831D59">
          <w:rPr>
            <w:rFonts w:ascii="Times New Roman" w:hAnsi="Times New Roman" w:cs="Times New Roman"/>
            <w:sz w:val="24"/>
            <w:szCs w:val="24"/>
          </w:rPr>
          <w:delText>)</w:delText>
        </w:r>
      </w:del>
      <w:r w:rsidR="00E16A92" w:rsidRPr="00250AFF">
        <w:rPr>
          <w:rFonts w:ascii="Times New Roman" w:hAnsi="Times New Roman" w:cs="Times New Roman"/>
          <w:sz w:val="24"/>
          <w:szCs w:val="24"/>
        </w:rPr>
        <w:t>.</w:t>
      </w:r>
      <w:r w:rsidR="008135B2" w:rsidRPr="00250AFF">
        <w:rPr>
          <w:rFonts w:ascii="Times New Roman" w:hAnsi="Times New Roman" w:cs="Times New Roman"/>
          <w:sz w:val="24"/>
          <w:szCs w:val="24"/>
        </w:rPr>
        <w:t xml:space="preserve"> Much of this coursework could even be done close to home via online modules (where the internet is available) especially since many modern, portable ultrasounds interface with various other types of hand-</w:t>
      </w:r>
      <w:r w:rsidR="005250D6" w:rsidRPr="00250AFF">
        <w:rPr>
          <w:rFonts w:ascii="Times New Roman" w:hAnsi="Times New Roman" w:cs="Times New Roman"/>
          <w:sz w:val="24"/>
          <w:szCs w:val="24"/>
        </w:rPr>
        <w:t xml:space="preserve">held technologies (smart phones </w:t>
      </w:r>
      <w:r w:rsidR="00277E7D">
        <w:rPr>
          <w:rFonts w:ascii="Times New Roman" w:hAnsi="Times New Roman" w:cs="Times New Roman"/>
          <w:sz w:val="24"/>
          <w:szCs w:val="24"/>
        </w:rPr>
        <w:fldChar w:fldCharType="begin">
          <w:fldData xml:space="preserve">PEVuZE5vdGU+PENpdGU+PEF1dGhvcj5CZWNrZXI8L0F1dGhvcj48WWVhcj4yMDE2PC9ZZWFyPjxS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PEVuZE5vdGU+PENpdGU+PEF1dGhvcj5CZWNrZXI8L0F1dGhvcj48WWVhcj4yMDE2PC9ZZWFyPjxS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(72)</w:t>
      </w:r>
      <w:r w:rsidR="00277E7D">
        <w:rPr>
          <w:rFonts w:ascii="Times New Roman" w:hAnsi="Times New Roman" w:cs="Times New Roman"/>
          <w:sz w:val="24"/>
          <w:szCs w:val="24"/>
        </w:rPr>
        <w:fldChar w:fldCharType="end"/>
      </w:r>
      <w:r w:rsidR="008135B2" w:rsidRPr="00250AFF">
        <w:rPr>
          <w:rFonts w:ascii="Times New Roman" w:hAnsi="Times New Roman" w:cs="Times New Roman"/>
          <w:sz w:val="24"/>
          <w:szCs w:val="24"/>
        </w:rPr>
        <w:t>, jump drives) to securely store and transmit images.</w:t>
      </w:r>
      <w:r w:rsidR="00E16A92" w:rsidRPr="00250AFF">
        <w:rPr>
          <w:rFonts w:ascii="Times New Roman" w:hAnsi="Times New Roman" w:cs="Times New Roman"/>
          <w:sz w:val="24"/>
          <w:szCs w:val="24"/>
        </w:rPr>
        <w:t xml:space="preserve"> While </w:t>
      </w:r>
      <w:r w:rsidR="00E86BF8">
        <w:rPr>
          <w:rFonts w:ascii="Times New Roman" w:hAnsi="Times New Roman" w:cs="Times New Roman"/>
          <w:sz w:val="24"/>
          <w:szCs w:val="24"/>
        </w:rPr>
        <w:t>such professionals</w:t>
      </w:r>
      <w:r w:rsidR="00E16A92" w:rsidRPr="00250AFF">
        <w:rPr>
          <w:rFonts w:ascii="Times New Roman" w:hAnsi="Times New Roman" w:cs="Times New Roman"/>
          <w:sz w:val="24"/>
          <w:szCs w:val="24"/>
        </w:rPr>
        <w:t xml:space="preserve"> would not have a </w:t>
      </w:r>
      <w:proofErr w:type="gramStart"/>
      <w:r w:rsidR="00226331">
        <w:rPr>
          <w:rFonts w:ascii="Times New Roman" w:hAnsi="Times New Roman" w:cs="Times New Roman"/>
          <w:sz w:val="24"/>
          <w:szCs w:val="24"/>
        </w:rPr>
        <w:t>r</w:t>
      </w:r>
      <w:r w:rsidR="00226331" w:rsidRPr="00250AFF">
        <w:rPr>
          <w:rFonts w:ascii="Times New Roman" w:hAnsi="Times New Roman" w:cs="Times New Roman"/>
          <w:sz w:val="24"/>
          <w:szCs w:val="24"/>
        </w:rPr>
        <w:t>adiologist’s</w:t>
      </w:r>
      <w:proofErr w:type="gramEnd"/>
      <w:r w:rsidR="00226331" w:rsidRPr="00250AFF">
        <w:rPr>
          <w:rFonts w:ascii="Times New Roman" w:hAnsi="Times New Roman" w:cs="Times New Roman"/>
          <w:sz w:val="24"/>
          <w:szCs w:val="24"/>
        </w:rPr>
        <w:t xml:space="preserve"> </w:t>
      </w:r>
      <w:r w:rsidR="00E16A92" w:rsidRPr="00250AFF">
        <w:rPr>
          <w:rFonts w:ascii="Times New Roman" w:hAnsi="Times New Roman" w:cs="Times New Roman"/>
          <w:sz w:val="24"/>
          <w:szCs w:val="24"/>
        </w:rPr>
        <w:t>skill set or breadth of knowledge, they certainly could make actionable clinical decisions. More advanced coursework could also be made available as one progressed through levels of certification.</w:t>
      </w:r>
      <w:r w:rsidR="008135B2" w:rsidRPr="00250AFF">
        <w:rPr>
          <w:rFonts w:ascii="Times New Roman" w:hAnsi="Times New Roman" w:cs="Times New Roman"/>
          <w:sz w:val="24"/>
          <w:szCs w:val="24"/>
        </w:rPr>
        <w:t xml:space="preserve"> </w:t>
      </w:r>
      <w:r w:rsidR="00B17D4C" w:rsidRPr="00250AFF">
        <w:rPr>
          <w:rFonts w:ascii="Times New Roman" w:hAnsi="Times New Roman" w:cs="Times New Roman"/>
          <w:sz w:val="24"/>
          <w:szCs w:val="24"/>
        </w:rPr>
        <w:t xml:space="preserve">The </w:t>
      </w:r>
      <w:r w:rsidR="00A53469" w:rsidRPr="00250AFF">
        <w:rPr>
          <w:rFonts w:ascii="Times New Roman" w:hAnsi="Times New Roman" w:cs="Times New Roman"/>
          <w:sz w:val="24"/>
          <w:szCs w:val="24"/>
        </w:rPr>
        <w:t xml:space="preserve">Delhi </w:t>
      </w:r>
      <w:r w:rsidR="00226331">
        <w:rPr>
          <w:rFonts w:ascii="Times New Roman" w:hAnsi="Times New Roman" w:cs="Times New Roman"/>
          <w:sz w:val="24"/>
          <w:szCs w:val="24"/>
        </w:rPr>
        <w:t>h</w:t>
      </w:r>
      <w:r w:rsidR="00226331" w:rsidRPr="00250AFF">
        <w:rPr>
          <w:rFonts w:ascii="Times New Roman" w:hAnsi="Times New Roman" w:cs="Times New Roman"/>
          <w:sz w:val="24"/>
          <w:szCs w:val="24"/>
        </w:rPr>
        <w:t xml:space="preserve">igh </w:t>
      </w:r>
      <w:r w:rsidR="00226331">
        <w:rPr>
          <w:rFonts w:ascii="Times New Roman" w:hAnsi="Times New Roman" w:cs="Times New Roman"/>
          <w:sz w:val="24"/>
          <w:szCs w:val="24"/>
        </w:rPr>
        <w:t>c</w:t>
      </w:r>
      <w:r w:rsidR="00226331" w:rsidRPr="00250AFF">
        <w:rPr>
          <w:rFonts w:ascii="Times New Roman" w:hAnsi="Times New Roman" w:cs="Times New Roman"/>
          <w:sz w:val="24"/>
          <w:szCs w:val="24"/>
        </w:rPr>
        <w:t xml:space="preserve">ourt </w:t>
      </w:r>
      <w:r w:rsidR="00A53469" w:rsidRPr="00250AFF">
        <w:rPr>
          <w:rFonts w:ascii="Times New Roman" w:hAnsi="Times New Roman" w:cs="Times New Roman"/>
          <w:sz w:val="24"/>
          <w:szCs w:val="24"/>
        </w:rPr>
        <w:t>opened this</w:t>
      </w:r>
      <w:r w:rsidR="00886AEB" w:rsidRPr="00250AFF">
        <w:rPr>
          <w:rFonts w:ascii="Times New Roman" w:hAnsi="Times New Roman" w:cs="Times New Roman"/>
          <w:sz w:val="24"/>
          <w:szCs w:val="24"/>
        </w:rPr>
        <w:t xml:space="preserve"> possibility </w:t>
      </w:r>
      <w:r w:rsidR="00B17D4C" w:rsidRPr="00250AFF">
        <w:rPr>
          <w:rFonts w:ascii="Times New Roman" w:hAnsi="Times New Roman" w:cs="Times New Roman"/>
          <w:sz w:val="24"/>
          <w:szCs w:val="24"/>
        </w:rPr>
        <w:t>in a February 17</w:t>
      </w:r>
      <w:r w:rsidR="00B17D4C" w:rsidRPr="00250AFF">
        <w:rPr>
          <w:rFonts w:ascii="Times New Roman" w:hAnsi="Times New Roman" w:cs="Times New Roman"/>
          <w:sz w:val="24"/>
          <w:szCs w:val="24"/>
          <w:vertAlign w:val="superscript"/>
        </w:rPr>
        <w:t>th</w:t>
      </w:r>
      <w:r w:rsidR="00B17D4C" w:rsidRPr="00250AFF">
        <w:rPr>
          <w:rFonts w:ascii="Times New Roman" w:hAnsi="Times New Roman" w:cs="Times New Roman"/>
          <w:sz w:val="24"/>
          <w:szCs w:val="24"/>
        </w:rPr>
        <w:t>, 2016 ruling whereby they could not adjudicate the difference between a “mere MBBS” and those individuals currently allowed to perform ultrasounds</w:t>
      </w:r>
      <w:r w:rsidR="00A53469" w:rsidRPr="00250AFF">
        <w:rPr>
          <w:rFonts w:ascii="Times New Roman" w:hAnsi="Times New Roman" w:cs="Times New Roman"/>
          <w:sz w:val="24"/>
          <w:szCs w:val="24"/>
        </w:rPr>
        <w:t xml:space="preserve"> in a meaningful way</w:t>
      </w:r>
      <w:del w:id="128" w:author="Timothy Laux" w:date="2018-02-14T11:55:00Z">
        <w:r w:rsidR="00886AEB" w:rsidRPr="00250AFF" w:rsidDel="00831D59">
          <w:rPr>
            <w:rFonts w:ascii="Times New Roman" w:hAnsi="Times New Roman" w:cs="Times New Roman"/>
            <w:sz w:val="24"/>
            <w:szCs w:val="24"/>
          </w:rPr>
          <w:delText xml:space="preserve"> and stated </w:delText>
        </w:r>
        <w:r w:rsidR="00B17D4C" w:rsidRPr="00250AFF" w:rsidDel="00831D59">
          <w:rPr>
            <w:rFonts w:ascii="Times New Roman" w:hAnsi="Times New Roman" w:cs="Times New Roman"/>
            <w:sz w:val="24"/>
            <w:szCs w:val="24"/>
          </w:rPr>
          <w:delText>that the current restrictions “add no further to the person”</w:delText>
        </w:r>
        <w:r w:rsidR="00A53469" w:rsidRPr="00250AFF" w:rsidDel="00831D59">
          <w:rPr>
            <w:rFonts w:ascii="Times New Roman" w:hAnsi="Times New Roman" w:cs="Times New Roman"/>
            <w:sz w:val="24"/>
            <w:szCs w:val="24"/>
          </w:rPr>
          <w:delText xml:space="preserve"> (</w:delText>
        </w:r>
        <w:r w:rsidR="00886AEB" w:rsidRPr="00250AFF" w:rsidDel="00831D59">
          <w:rPr>
            <w:rFonts w:ascii="Times New Roman" w:hAnsi="Times New Roman" w:cs="Times New Roman"/>
            <w:sz w:val="24"/>
            <w:szCs w:val="24"/>
          </w:rPr>
          <w:delText>in terms of ethical training)</w:delText>
        </w:r>
      </w:del>
      <w:r w:rsidR="00886AEB" w:rsidRPr="00250AFF">
        <w:rPr>
          <w:rFonts w:ascii="Times New Roman" w:hAnsi="Times New Roman" w:cs="Times New Roman"/>
          <w:sz w:val="24"/>
          <w:szCs w:val="24"/>
        </w:rPr>
        <w:t xml:space="preserve">. The Court further clarified how </w:t>
      </w:r>
      <w:r w:rsidR="00B17D4C" w:rsidRPr="00250AFF">
        <w:rPr>
          <w:rFonts w:ascii="Times New Roman" w:hAnsi="Times New Roman" w:cs="Times New Roman"/>
          <w:sz w:val="24"/>
          <w:szCs w:val="24"/>
        </w:rPr>
        <w:t>these laws were never intended to comment on who was qualified to perform ultrasound</w:t>
      </w:r>
      <w:r w:rsidR="00226331">
        <w:rPr>
          <w:rFonts w:ascii="Times New Roman" w:hAnsi="Times New Roman" w:cs="Times New Roman"/>
          <w:sz w:val="24"/>
          <w:szCs w:val="24"/>
        </w:rPr>
        <w:t xml:space="preserve"> examinations</w:t>
      </w:r>
      <w:r w:rsidR="00B7172F"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&lt;EndNote&gt;&lt;Cite&gt;&lt;Author&gt;High Court of Delhi at New Delhi&lt;/Author&gt;&lt;Year&gt;February 17, 2016&lt;/Year&gt;&lt;RecNum&gt;430&lt;/RecNum&gt;&lt;DisplayText&gt;(73, 74)&lt;/DisplayText&gt;&lt;record&gt;&lt;rec-number&gt;430&lt;/rec-number&gt;&lt;foreign-keys&gt;&lt;key app="EN" db-id="eeed9x5z80ssxpe9ed9vvtsfv0dt9vtexdzp" timestamp="1512676772"&gt;430&lt;/key&gt;&lt;/foreign-keys&gt;&lt;ref-type name="Web Page"&gt;12&lt;/ref-type&gt;&lt;contributors&gt;&lt;authors&gt;&lt;author&gt;High Court of Delhi at New Delhi,&lt;/author&gt;&lt;/authors&gt;&lt;/contributors&gt;&lt;titles&gt;&lt;title&gt;Indian Radiological And Imaging Association (IRIA) versus Union of India and ANR AND Indian Medical Association Versus Union of India AND Sonological Society of India Versus Union of India &amp;amp; ANR. &lt;/title&gt;&lt;/titles&gt;&lt;dates&gt;&lt;year&gt;February 17, 2016&lt;/year&gt;&lt;/dates&gt;&lt;urls&gt;&lt;related-urls&gt;&lt;url&gt;http://lobis.nic.in/ddir/dhc/RSE/judgement/17-02-2016/RSE17022016CW69682011.pdf&lt;/url&gt;&lt;/related-urls&gt;&lt;/urls&gt;&lt;access-date&gt;November 15, 2017&lt;/access-date&gt;&lt;/record&gt;&lt;/Cite&gt;&lt;Cite&gt;&lt;Author&gt;Meghna&lt;/Author&gt;&lt;RecNum&gt;429&lt;/RecNum&gt;&lt;record&gt;&lt;rec-number&gt;429&lt;/rec-number&gt;&lt;foreign-keys&gt;&lt;key app="EN" db-id="eeed9x5z80ssxpe9ed9vvtsfv0dt9vtexdzp" timestamp="1512676539"&gt;429&lt;/key&gt;&lt;/foreign-keys&gt;&lt;ref-type name="Web Page"&gt;12&lt;/ref-type&gt;&lt;contributors&gt;&lt;authors&gt;&lt;author&gt;Meghna&lt;/author&gt;&lt;/authors&gt;&lt;/contributors&gt;&lt;titles&gt;&lt;title&gt;Delhi High Court Judgement clarifies who can do an ultrasound&lt;/title&gt;&lt;secondary-title&gt;Medical Dialogues&lt;/secondary-title&gt;&lt;/titles&gt;&lt;number&gt;November 15, 2017&lt;/number&gt;&lt;dates&gt;&lt;pub-dates&gt;&lt;date&gt;February 18, 2016&lt;/date&gt;&lt;/pub-dates&gt;&lt;/dates&gt;&lt;urls&gt;&lt;related-urls&gt;&lt;url&gt;https://medicaldialogues.in/delhi-high-court-judgement-clarifies-who-can-do-an-ultrasound/&lt;/url&gt;&lt;/related-urls&gt;&lt;/urls&gt;&lt;/record&gt;&lt;/Cite&gt;&lt;/EndNote&gt;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(73, 74)</w:t>
      </w:r>
      <w:r w:rsidR="00277E7D">
        <w:rPr>
          <w:rFonts w:ascii="Times New Roman" w:hAnsi="Times New Roman" w:cs="Times New Roman"/>
          <w:sz w:val="24"/>
          <w:szCs w:val="24"/>
        </w:rPr>
        <w:fldChar w:fldCharType="end"/>
      </w:r>
      <w:r w:rsidR="00B17D4C" w:rsidRPr="00250AFF">
        <w:rPr>
          <w:rFonts w:ascii="Times New Roman" w:hAnsi="Times New Roman" w:cs="Times New Roman"/>
          <w:sz w:val="24"/>
          <w:szCs w:val="24"/>
        </w:rPr>
        <w:t xml:space="preserve">. </w:t>
      </w:r>
      <w:r w:rsidR="00886AEB" w:rsidRPr="00250AFF">
        <w:rPr>
          <w:rFonts w:ascii="Times New Roman" w:hAnsi="Times New Roman" w:cs="Times New Roman"/>
          <w:sz w:val="24"/>
          <w:szCs w:val="24"/>
        </w:rPr>
        <w:t>There is now a legal precedent and way forward to make this suggestion reality.</w:t>
      </w:r>
      <w:ins w:id="129" w:author="Timothy Laux" w:date="2018-02-08T16:21:00Z">
        <w:r w:rsidR="003224D6">
          <w:rPr>
            <w:rFonts w:ascii="Times New Roman" w:hAnsi="Times New Roman" w:cs="Times New Roman"/>
            <w:sz w:val="24"/>
            <w:szCs w:val="24"/>
          </w:rPr>
          <w:t xml:space="preserve"> </w:t>
        </w:r>
      </w:ins>
      <w:ins w:id="130" w:author="Timothy Laux" w:date="2018-02-14T11:56:00Z">
        <w:r w:rsidR="00831D59">
          <w:rPr>
            <w:rFonts w:ascii="Times New Roman" w:hAnsi="Times New Roman" w:cs="Times New Roman"/>
            <w:sz w:val="24"/>
            <w:szCs w:val="24"/>
          </w:rPr>
          <w:t xml:space="preserve">The Supreme Court also stated that the current restrictions “add no further to the person” in terms of ethical training (73, 74). </w:t>
        </w:r>
      </w:ins>
      <w:ins w:id="131" w:author="Timothy Laux" w:date="2018-02-08T16:21:00Z">
        <w:r w:rsidR="003224D6">
          <w:rPr>
            <w:rFonts w:ascii="Times New Roman" w:hAnsi="Times New Roman" w:cs="Times New Roman"/>
            <w:sz w:val="24"/>
            <w:szCs w:val="24"/>
          </w:rPr>
          <w:t>We must note that our proposed</w:t>
        </w:r>
        <w:del w:id="132" w:author="Priyank Jain" w:date="2018-02-12T22:39:00Z">
          <w:r w:rsidR="003224D6" w:rsidDel="00ED59F9">
            <w:rPr>
              <w:rFonts w:ascii="Times New Roman" w:hAnsi="Times New Roman" w:cs="Times New Roman"/>
              <w:sz w:val="24"/>
              <w:szCs w:val="24"/>
            </w:rPr>
            <w:delText>,</w:delText>
          </w:r>
        </w:del>
        <w:r w:rsidR="003224D6">
          <w:rPr>
            <w:rFonts w:ascii="Times New Roman" w:hAnsi="Times New Roman" w:cs="Times New Roman"/>
            <w:sz w:val="24"/>
            <w:szCs w:val="24"/>
          </w:rPr>
          <w:t xml:space="preserve"> </w:t>
        </w:r>
      </w:ins>
      <w:ins w:id="133" w:author="Priyank Jain" w:date="2018-02-12T22:40:00Z">
        <w:r w:rsidR="00ED59F9">
          <w:rPr>
            <w:rFonts w:ascii="Times New Roman" w:hAnsi="Times New Roman" w:cs="Times New Roman"/>
            <w:sz w:val="24"/>
            <w:szCs w:val="24"/>
          </w:rPr>
          <w:t xml:space="preserve">solution cannot prevent nefarious use of ultrasound for prenatal sex determination </w:t>
        </w:r>
      </w:ins>
      <w:ins w:id="134" w:author="Timothy Laux" w:date="2018-02-14T11:56:00Z">
        <w:r w:rsidR="00831D59">
          <w:rPr>
            <w:rFonts w:ascii="Times New Roman" w:hAnsi="Times New Roman" w:cs="Times New Roman"/>
            <w:sz w:val="24"/>
            <w:szCs w:val="24"/>
          </w:rPr>
          <w:t>any</w:t>
        </w:r>
      </w:ins>
      <w:ins w:id="135" w:author="Priyank Jain" w:date="2018-02-12T22:40:00Z">
        <w:del w:id="136" w:author="Timothy Laux" w:date="2018-02-14T11:56:00Z">
          <w:r w:rsidR="00ED59F9" w:rsidDel="00831D59">
            <w:rPr>
              <w:rFonts w:ascii="Times New Roman" w:hAnsi="Times New Roman" w:cs="Times New Roman"/>
              <w:sz w:val="24"/>
              <w:szCs w:val="24"/>
            </w:rPr>
            <w:delText>no</w:delText>
          </w:r>
        </w:del>
        <w:r w:rsidR="00ED59F9">
          <w:rPr>
            <w:rFonts w:ascii="Times New Roman" w:hAnsi="Times New Roman" w:cs="Times New Roman"/>
            <w:sz w:val="24"/>
            <w:szCs w:val="24"/>
          </w:rPr>
          <w:t xml:space="preserve"> more than current coursework </w:t>
        </w:r>
      </w:ins>
      <w:ins w:id="137" w:author="Priyank Jain" w:date="2018-02-12T22:42:00Z">
        <w:r w:rsidR="00ED59F9">
          <w:rPr>
            <w:rFonts w:ascii="Times New Roman" w:hAnsi="Times New Roman" w:cs="Times New Roman"/>
            <w:sz w:val="24"/>
            <w:szCs w:val="24"/>
          </w:rPr>
          <w:t xml:space="preserve">certifying practitioners in ultrasound diagnostics. </w:t>
        </w:r>
      </w:ins>
      <w:ins w:id="138" w:author="Timothy Laux" w:date="2018-02-08T16:21:00Z">
        <w:del w:id="139" w:author="Priyank Jain" w:date="2018-02-12T22:39:00Z">
          <w:r w:rsidR="003224D6" w:rsidDel="00ED59F9">
            <w:rPr>
              <w:rFonts w:ascii="Times New Roman" w:hAnsi="Times New Roman" w:cs="Times New Roman"/>
              <w:sz w:val="24"/>
              <w:szCs w:val="24"/>
            </w:rPr>
            <w:delText xml:space="preserve">local </w:delText>
          </w:r>
        </w:del>
        <w:del w:id="140" w:author="Priyank Jain" w:date="2018-02-12T22:42:00Z">
          <w:r w:rsidR="003224D6" w:rsidDel="00ED59F9">
            <w:rPr>
              <w:rFonts w:ascii="Times New Roman" w:hAnsi="Times New Roman" w:cs="Times New Roman"/>
              <w:sz w:val="24"/>
              <w:szCs w:val="24"/>
            </w:rPr>
            <w:delText xml:space="preserve">coursework </w:delText>
          </w:r>
        </w:del>
      </w:ins>
      <w:ins w:id="141" w:author="Timothy Laux" w:date="2018-02-10T18:11:00Z">
        <w:del w:id="142" w:author="Priyank Jain" w:date="2018-02-12T22:39:00Z">
          <w:r w:rsidR="00EB7F81" w:rsidDel="00ED59F9">
            <w:rPr>
              <w:rFonts w:ascii="Times New Roman" w:hAnsi="Times New Roman" w:cs="Times New Roman"/>
              <w:sz w:val="24"/>
              <w:szCs w:val="24"/>
            </w:rPr>
            <w:delText xml:space="preserve">also </w:delText>
          </w:r>
        </w:del>
      </w:ins>
      <w:ins w:id="143" w:author="Timothy Laux" w:date="2018-02-08T16:21:00Z">
        <w:del w:id="144" w:author="Priyank Jain" w:date="2018-02-12T22:42:00Z">
          <w:r w:rsidR="003224D6" w:rsidDel="00ED59F9">
            <w:rPr>
              <w:rFonts w:ascii="Times New Roman" w:hAnsi="Times New Roman" w:cs="Times New Roman"/>
              <w:sz w:val="24"/>
              <w:szCs w:val="24"/>
            </w:rPr>
            <w:delText>would not</w:delText>
          </w:r>
        </w:del>
      </w:ins>
      <w:ins w:id="145" w:author="Timothy Laux" w:date="2018-02-08T16:22:00Z">
        <w:del w:id="146" w:author="Priyank Jain" w:date="2018-02-12T22:42:00Z">
          <w:r w:rsidR="003224D6" w:rsidDel="00ED59F9">
            <w:rPr>
              <w:rFonts w:ascii="Times New Roman" w:hAnsi="Times New Roman" w:cs="Times New Roman"/>
              <w:sz w:val="24"/>
              <w:szCs w:val="24"/>
            </w:rPr>
            <w:delText xml:space="preserve"> and could not</w:delText>
          </w:r>
        </w:del>
      </w:ins>
      <w:ins w:id="147" w:author="Timothy Laux" w:date="2018-02-08T16:21:00Z">
        <w:del w:id="148" w:author="Priyank Jain" w:date="2018-02-12T22:42:00Z">
          <w:r w:rsidR="003224D6" w:rsidDel="00ED59F9">
            <w:rPr>
              <w:rFonts w:ascii="Times New Roman" w:hAnsi="Times New Roman" w:cs="Times New Roman"/>
              <w:sz w:val="24"/>
              <w:szCs w:val="24"/>
            </w:rPr>
            <w:delText xml:space="preserve"> correct the waylaid moral compasses of </w:delText>
          </w:r>
        </w:del>
      </w:ins>
      <w:ins w:id="149" w:author="Timothy Laux" w:date="2018-02-08T16:22:00Z">
        <w:del w:id="150" w:author="Priyank Jain" w:date="2018-02-12T22:38:00Z">
          <w:r w:rsidR="003224D6" w:rsidDel="00ED59F9">
            <w:rPr>
              <w:rFonts w:ascii="Times New Roman" w:hAnsi="Times New Roman" w:cs="Times New Roman"/>
              <w:sz w:val="24"/>
              <w:szCs w:val="24"/>
            </w:rPr>
            <w:delText xml:space="preserve">some </w:delText>
          </w:r>
        </w:del>
      </w:ins>
      <w:ins w:id="151" w:author="Timothy Laux" w:date="2018-02-08T16:21:00Z">
        <w:del w:id="152" w:author="Priyank Jain" w:date="2018-02-12T22:38:00Z">
          <w:r w:rsidR="003224D6" w:rsidDel="00ED59F9">
            <w:rPr>
              <w:rFonts w:ascii="Times New Roman" w:hAnsi="Times New Roman" w:cs="Times New Roman"/>
              <w:sz w:val="24"/>
              <w:szCs w:val="24"/>
            </w:rPr>
            <w:delText xml:space="preserve">rural </w:delText>
          </w:r>
        </w:del>
        <w:del w:id="153" w:author="Priyank Jain" w:date="2018-02-12T22:42:00Z">
          <w:r w:rsidR="003224D6" w:rsidDel="00ED59F9">
            <w:rPr>
              <w:rFonts w:ascii="Times New Roman" w:hAnsi="Times New Roman" w:cs="Times New Roman"/>
              <w:sz w:val="24"/>
              <w:szCs w:val="24"/>
            </w:rPr>
            <w:delText xml:space="preserve">practitioners. But, much like the coursework of a Radiology DNB, this coursework was never intended for that purpose but </w:delText>
          </w:r>
        </w:del>
      </w:ins>
      <w:ins w:id="154" w:author="Timothy Laux" w:date="2018-02-08T16:23:00Z">
        <w:del w:id="155" w:author="Priyank Jain" w:date="2018-02-12T22:42:00Z">
          <w:r w:rsidR="003224D6" w:rsidDel="00ED59F9">
            <w:rPr>
              <w:rFonts w:ascii="Times New Roman" w:hAnsi="Times New Roman" w:cs="Times New Roman"/>
              <w:sz w:val="24"/>
              <w:szCs w:val="24"/>
            </w:rPr>
            <w:delText xml:space="preserve">instead </w:delText>
          </w:r>
        </w:del>
      </w:ins>
      <w:ins w:id="156" w:author="Timothy Laux" w:date="2018-02-10T18:11:00Z">
        <w:del w:id="157" w:author="Priyank Jain" w:date="2018-02-12T22:42:00Z">
          <w:r w:rsidR="00EB7F81" w:rsidDel="00ED59F9">
            <w:rPr>
              <w:rFonts w:ascii="Times New Roman" w:hAnsi="Times New Roman" w:cs="Times New Roman"/>
              <w:sz w:val="24"/>
              <w:szCs w:val="24"/>
            </w:rPr>
            <w:delText xml:space="preserve">intends </w:delText>
          </w:r>
        </w:del>
      </w:ins>
      <w:ins w:id="158" w:author="Timothy Laux" w:date="2018-02-08T16:23:00Z">
        <w:del w:id="159" w:author="Priyank Jain" w:date="2018-02-12T22:42:00Z">
          <w:r w:rsidR="003224D6" w:rsidDel="00ED59F9">
            <w:rPr>
              <w:rFonts w:ascii="Times New Roman" w:hAnsi="Times New Roman" w:cs="Times New Roman"/>
              <w:sz w:val="24"/>
              <w:szCs w:val="24"/>
            </w:rPr>
            <w:delText>to</w:delText>
          </w:r>
        </w:del>
      </w:ins>
      <w:ins w:id="160" w:author="Timothy Laux" w:date="2018-02-08T16:21:00Z">
        <w:del w:id="161" w:author="Priyank Jain" w:date="2018-02-12T22:42:00Z">
          <w:r w:rsidR="00EB7F81" w:rsidDel="00ED59F9">
            <w:rPr>
              <w:rFonts w:ascii="Times New Roman" w:hAnsi="Times New Roman" w:cs="Times New Roman"/>
              <w:sz w:val="24"/>
              <w:szCs w:val="24"/>
            </w:rPr>
            <w:delText xml:space="preserve"> increase access to ultrasonography</w:delText>
          </w:r>
        </w:del>
      </w:ins>
      <w:ins w:id="162" w:author="Timothy Laux" w:date="2018-02-10T18:11:00Z">
        <w:del w:id="163" w:author="Priyank Jain" w:date="2018-02-12T22:42:00Z">
          <w:r w:rsidR="00EB7F81" w:rsidDel="00ED59F9">
            <w:rPr>
              <w:rFonts w:ascii="Times New Roman" w:hAnsi="Times New Roman" w:cs="Times New Roman"/>
              <w:sz w:val="24"/>
              <w:szCs w:val="24"/>
            </w:rPr>
            <w:delText xml:space="preserve"> where i</w:delText>
          </w:r>
        </w:del>
      </w:ins>
      <w:ins w:id="164" w:author="Timothy Laux" w:date="2018-02-08T16:22:00Z">
        <w:del w:id="165" w:author="Priyank Jain" w:date="2018-02-12T22:42:00Z">
          <w:r w:rsidR="003224D6" w:rsidDel="00ED59F9">
            <w:rPr>
              <w:rFonts w:ascii="Times New Roman" w:hAnsi="Times New Roman" w:cs="Times New Roman"/>
              <w:sz w:val="24"/>
              <w:szCs w:val="24"/>
            </w:rPr>
            <w:delText xml:space="preserve">t is needed most. </w:delText>
          </w:r>
        </w:del>
      </w:ins>
      <w:del w:id="166" w:author="Priyank Jain" w:date="2018-02-12T22:42:00Z">
        <w:r w:rsidR="00886AEB" w:rsidRPr="00250AFF" w:rsidDel="00ED59F9">
          <w:rPr>
            <w:rFonts w:ascii="Times New Roman" w:hAnsi="Times New Roman" w:cs="Times New Roman"/>
            <w:sz w:val="24"/>
            <w:szCs w:val="24"/>
          </w:rPr>
          <w:delText xml:space="preserve"> </w:delText>
        </w:r>
      </w:del>
    </w:p>
    <w:p w14:paraId="20822139"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3B41557C" w14:textId="0AD44542" w:rsidR="008135B2" w:rsidRDefault="008135B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r w:rsidRPr="00250AFF">
        <w:rPr>
          <w:rFonts w:ascii="Times New Roman" w:hAnsi="Times New Roman" w:cs="Times New Roman"/>
          <w:sz w:val="24"/>
          <w:szCs w:val="24"/>
        </w:rPr>
        <w:tab/>
        <w:t xml:space="preserve">As noted previously, rural health care centers often lack the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adiology </w:t>
      </w:r>
      <w:r w:rsidRPr="00250AFF">
        <w:rPr>
          <w:rFonts w:ascii="Times New Roman" w:hAnsi="Times New Roman" w:cs="Times New Roman"/>
          <w:sz w:val="24"/>
          <w:szCs w:val="24"/>
        </w:rPr>
        <w:t>specialist</w:t>
      </w:r>
      <w:r w:rsidR="00C91A9C" w:rsidRPr="00250AFF">
        <w:rPr>
          <w:rFonts w:ascii="Times New Roman" w:hAnsi="Times New Roman" w:cs="Times New Roman"/>
          <w:sz w:val="24"/>
          <w:szCs w:val="24"/>
        </w:rPr>
        <w:t xml:space="preserve"> o</w:t>
      </w:r>
      <w:r w:rsidR="009C53F5">
        <w:rPr>
          <w:rFonts w:ascii="Times New Roman" w:hAnsi="Times New Roman" w:cs="Times New Roman"/>
          <w:sz w:val="24"/>
          <w:szCs w:val="24"/>
        </w:rPr>
        <w:t>r</w:t>
      </w:r>
      <w:r w:rsidR="00C91A9C" w:rsidRPr="00250AFF">
        <w:rPr>
          <w:rFonts w:ascii="Times New Roman" w:hAnsi="Times New Roman" w:cs="Times New Roman"/>
          <w:sz w:val="24"/>
          <w:szCs w:val="24"/>
        </w:rPr>
        <w:t xml:space="preserve"> trained </w:t>
      </w:r>
      <w:r w:rsidR="00226331">
        <w:rPr>
          <w:rFonts w:ascii="Times New Roman" w:hAnsi="Times New Roman" w:cs="Times New Roman"/>
          <w:sz w:val="24"/>
          <w:szCs w:val="24"/>
        </w:rPr>
        <w:t>o</w:t>
      </w:r>
      <w:r w:rsidR="00C91A9C" w:rsidRPr="00250AFF">
        <w:rPr>
          <w:rFonts w:ascii="Times New Roman" w:hAnsi="Times New Roman" w:cs="Times New Roman"/>
          <w:sz w:val="24"/>
          <w:szCs w:val="24"/>
        </w:rPr>
        <w:t>bstetrician</w:t>
      </w:r>
      <w:r w:rsidR="00226331">
        <w:rPr>
          <w:rFonts w:ascii="Times New Roman" w:hAnsi="Times New Roman" w:cs="Times New Roman"/>
          <w:sz w:val="24"/>
          <w:szCs w:val="24"/>
        </w:rPr>
        <w:t xml:space="preserve">s </w:t>
      </w:r>
      <w:r w:rsidRPr="00250AFF">
        <w:rPr>
          <w:rFonts w:ascii="Times New Roman" w:hAnsi="Times New Roman" w:cs="Times New Roman"/>
          <w:sz w:val="24"/>
          <w:szCs w:val="24"/>
        </w:rPr>
        <w:t>needed to register their own ultrasound machine(s). With the increasing connectivity of rural India and the safe, private transferring of ultrasound images from even remote locations</w:t>
      </w:r>
      <w:r w:rsidR="005250D6"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fldData xml:space="preserve">PEVuZE5vdGU+PENpdGU+PEF1dGhvcj5PZ2VkZWdiZTwvQXV0aG9yPjxZZWFyPjIwMTI8L1llYXI+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==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PEVuZE5vdGU+PENpdGU+PEF1dGhvcj5PZ2VkZWdiZTwvQXV0aG9yPjxZZWFyPjIwMTI8L1llYXI+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==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(75)</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the PCPNDT could be modified to reward collaboration as a means to improvements in care in rural India. The first step in this process would be to allow radiologists to register additional machines at facilities where they are not physically present (ideally in areas </w:t>
      </w:r>
      <w:r w:rsidRPr="00250AFF">
        <w:rPr>
          <w:rFonts w:ascii="Times New Roman" w:hAnsi="Times New Roman" w:cs="Times New Roman"/>
          <w:sz w:val="24"/>
          <w:szCs w:val="24"/>
        </w:rPr>
        <w:lastRenderedPageBreak/>
        <w:t xml:space="preserve">with large unmet healthcare needs) if each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 </w:t>
      </w:r>
      <w:r w:rsidRPr="00250AFF">
        <w:rPr>
          <w:rFonts w:ascii="Times New Roman" w:hAnsi="Times New Roman" w:cs="Times New Roman"/>
          <w:sz w:val="24"/>
          <w:szCs w:val="24"/>
        </w:rPr>
        <w:t xml:space="preserve">can demonstrate ongoing, meaningful work with the rural clinic or hospital that now has an ultrasound machine. This </w:t>
      </w:r>
      <w:r w:rsidR="00226331">
        <w:rPr>
          <w:rFonts w:ascii="Times New Roman" w:hAnsi="Times New Roman" w:cs="Times New Roman"/>
          <w:sz w:val="24"/>
          <w:szCs w:val="24"/>
        </w:rPr>
        <w:t>r</w:t>
      </w:r>
      <w:r w:rsidR="00226331" w:rsidRPr="00250AFF">
        <w:rPr>
          <w:rFonts w:ascii="Times New Roman" w:hAnsi="Times New Roman" w:cs="Times New Roman"/>
          <w:sz w:val="24"/>
          <w:szCs w:val="24"/>
        </w:rPr>
        <w:t xml:space="preserve">adiologist </w:t>
      </w:r>
      <w:r w:rsidRPr="00250AFF">
        <w:rPr>
          <w:rFonts w:ascii="Times New Roman" w:hAnsi="Times New Roman" w:cs="Times New Roman"/>
          <w:sz w:val="24"/>
          <w:szCs w:val="24"/>
        </w:rPr>
        <w:t xml:space="preserve">can train local staff in the acquisition of whatever imaging types are most pertinent to their care setting and aid in image interpretation. Difficult cases can be shared in near real time via the proliferation of dissemination techniques available. The Tamil Nadu health system does something very similar whereby all </w:t>
      </w:r>
      <w:r w:rsidR="00226331">
        <w:rPr>
          <w:rFonts w:ascii="Times New Roman" w:hAnsi="Times New Roman" w:cs="Times New Roman"/>
          <w:sz w:val="24"/>
          <w:szCs w:val="24"/>
        </w:rPr>
        <w:t>p</w:t>
      </w:r>
      <w:r w:rsidR="00226331" w:rsidRPr="00250AFF">
        <w:rPr>
          <w:rFonts w:ascii="Times New Roman" w:hAnsi="Times New Roman" w:cs="Times New Roman"/>
          <w:sz w:val="24"/>
          <w:szCs w:val="24"/>
        </w:rPr>
        <w:t xml:space="preserve">rimary </w:t>
      </w:r>
      <w:r w:rsidR="00226331">
        <w:rPr>
          <w:rFonts w:ascii="Times New Roman" w:hAnsi="Times New Roman" w:cs="Times New Roman"/>
          <w:sz w:val="24"/>
          <w:szCs w:val="24"/>
        </w:rPr>
        <w:t>h</w:t>
      </w:r>
      <w:r w:rsidR="00226331" w:rsidRPr="00250AFF">
        <w:rPr>
          <w:rFonts w:ascii="Times New Roman" w:hAnsi="Times New Roman" w:cs="Times New Roman"/>
          <w:sz w:val="24"/>
          <w:szCs w:val="24"/>
        </w:rPr>
        <w:t xml:space="preserve">ealth </w:t>
      </w:r>
      <w:r w:rsidR="00226331">
        <w:rPr>
          <w:rFonts w:ascii="Times New Roman" w:hAnsi="Times New Roman" w:cs="Times New Roman"/>
          <w:sz w:val="24"/>
          <w:szCs w:val="24"/>
        </w:rPr>
        <w:t>c</w:t>
      </w:r>
      <w:r w:rsidR="00226331" w:rsidRPr="00250AFF">
        <w:rPr>
          <w:rFonts w:ascii="Times New Roman" w:hAnsi="Times New Roman" w:cs="Times New Roman"/>
          <w:sz w:val="24"/>
          <w:szCs w:val="24"/>
        </w:rPr>
        <w:t>enters</w:t>
      </w:r>
      <w:r w:rsidR="00CD3117">
        <w:rPr>
          <w:rFonts w:ascii="Times New Roman" w:hAnsi="Times New Roman" w:cs="Times New Roman"/>
          <w:sz w:val="24"/>
          <w:szCs w:val="24"/>
        </w:rPr>
        <w:t xml:space="preserve"> </w:t>
      </w:r>
      <w:r w:rsidR="00226331">
        <w:rPr>
          <w:rFonts w:ascii="Times New Roman" w:hAnsi="Times New Roman" w:cs="Times New Roman"/>
          <w:sz w:val="24"/>
          <w:szCs w:val="24"/>
        </w:rPr>
        <w:t>(PHC)</w:t>
      </w:r>
      <w:r w:rsidR="00226331" w:rsidRPr="00250AFF">
        <w:rPr>
          <w:rFonts w:ascii="Times New Roman" w:hAnsi="Times New Roman" w:cs="Times New Roman"/>
          <w:sz w:val="24"/>
          <w:szCs w:val="24"/>
        </w:rPr>
        <w:t xml:space="preserve"> </w:t>
      </w:r>
      <w:r w:rsidRPr="00250AFF">
        <w:rPr>
          <w:rFonts w:ascii="Times New Roman" w:hAnsi="Times New Roman" w:cs="Times New Roman"/>
          <w:sz w:val="24"/>
          <w:szCs w:val="24"/>
        </w:rPr>
        <w:t xml:space="preserve">are now connected to Chennai and its medical specialists and expertise. Over 250 Medical Officers at over 125 </w:t>
      </w:r>
      <w:r w:rsidR="003A76D8" w:rsidRPr="00250AFF">
        <w:rPr>
          <w:rFonts w:ascii="Times New Roman" w:hAnsi="Times New Roman" w:cs="Times New Roman"/>
          <w:sz w:val="24"/>
          <w:szCs w:val="24"/>
        </w:rPr>
        <w:t>P</w:t>
      </w:r>
      <w:r w:rsidRPr="00250AFF">
        <w:rPr>
          <w:rFonts w:ascii="Times New Roman" w:hAnsi="Times New Roman" w:cs="Times New Roman"/>
          <w:sz w:val="24"/>
          <w:szCs w:val="24"/>
        </w:rPr>
        <w:t>HC</w:t>
      </w:r>
      <w:r w:rsidR="00226331">
        <w:rPr>
          <w:rFonts w:ascii="Times New Roman" w:hAnsi="Times New Roman" w:cs="Times New Roman"/>
          <w:sz w:val="24"/>
          <w:szCs w:val="24"/>
        </w:rPr>
        <w:t>s</w:t>
      </w:r>
      <w:r w:rsidRPr="00250AFF">
        <w:rPr>
          <w:rFonts w:ascii="Times New Roman" w:hAnsi="Times New Roman" w:cs="Times New Roman"/>
          <w:sz w:val="24"/>
          <w:szCs w:val="24"/>
        </w:rPr>
        <w:t xml:space="preserve"> have been trained in basic obstetric ultrasound with the help of </w:t>
      </w:r>
      <w:proofErr w:type="spellStart"/>
      <w:r w:rsidRPr="00B24371">
        <w:rPr>
          <w:rFonts w:ascii="Times New Roman" w:hAnsi="Times New Roman" w:cs="Times New Roman"/>
          <w:i/>
          <w:iCs/>
          <w:sz w:val="24"/>
          <w:szCs w:val="24"/>
        </w:rPr>
        <w:t>MediScan</w:t>
      </w:r>
      <w:proofErr w:type="spellEnd"/>
      <w:r w:rsidR="005250D6"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r>
      <w:r w:rsidR="00414634">
        <w:rPr>
          <w:rFonts w:ascii="Times New Roman" w:hAnsi="Times New Roman" w:cs="Times New Roman"/>
          <w:sz w:val="24"/>
          <w:szCs w:val="24"/>
        </w:rPr>
        <w:instrText xml:space="preserve"> ADDIN EN.CITE &lt;EndNote&gt;&lt;Cite&gt;&lt;Author&gt;MediScan&lt;/Author&gt;&lt;RecNum&gt;411&lt;/RecNum&gt;&lt;DisplayText&gt;(76)&lt;/DisplayText&gt;&lt;record&gt;&lt;rec-number&gt;411&lt;/rec-number&gt;&lt;foreign-keys&gt;&lt;key app="EN" db-id="eeed9x5z80ssxpe9ed9vvtsfv0dt9vtexdzp" timestamp="1510266605"&gt;411&lt;/key&gt;&lt;/foreign-keys&gt;&lt;ref-type name="Web Page"&gt;12&lt;/ref-type&gt;&lt;contributors&gt;&lt;authors&gt;&lt;author&gt;MediScan&lt;/author&gt;&lt;/authors&gt;&lt;/contributors&gt;&lt;titles&gt;&lt;title&gt;Training of Medical Officers in Basic Obstetric Ultrasound - Overview&lt;/title&gt;&lt;/titles&gt;&lt;number&gt;November 9, 2017&lt;/number&gt;&lt;dates&gt;&lt;/dates&gt;&lt;urls&gt;&lt;related-urls&gt;&lt;url&gt;http://www.mediscansystems.org/training/nrhm_overview.asp&lt;/url&gt;&lt;/related-urls&gt;&lt;/urls&gt;&lt;/record&gt;&lt;/Cite&gt;&lt;/EndNote&gt;</w:instrText>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(76)</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A similar telemedicine model has been successfully tested in Nicaragua</w:t>
      </w:r>
      <w:r w:rsidR="005250D6" w:rsidRPr="00250AFF">
        <w:rPr>
          <w:rFonts w:ascii="Times New Roman" w:hAnsi="Times New Roman" w:cs="Times New Roman"/>
          <w:sz w:val="24"/>
          <w:szCs w:val="24"/>
        </w:rPr>
        <w:t xml:space="preserve"> </w:t>
      </w:r>
      <w:r w:rsidR="00277E7D">
        <w:rPr>
          <w:rFonts w:ascii="Times New Roman" w:hAnsi="Times New Roman" w:cs="Times New Roman"/>
          <w:sz w:val="24"/>
          <w:szCs w:val="24"/>
        </w:rPr>
        <w:fldChar w:fldCharType="begin">
          <w:fldData xml:space="preserve">PEVuZE5vdGU+PENpdGU+PEF1dGhvcj5Lb2xiZTwvQXV0aG9yPjxZZWFyPjIwMTU8L1llYXI+PFJl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</w:fldData>
        </w:fldChar>
      </w:r>
      <w:r w:rsidR="00414634">
        <w:rPr>
          <w:rFonts w:ascii="Times New Roman" w:hAnsi="Times New Roman" w:cs="Times New Roman"/>
          <w:sz w:val="24"/>
          <w:szCs w:val="24"/>
        </w:rPr>
        <w:instrText xml:space="preserve"> ADDIN EN.CITE </w:instrText>
      </w:r>
      <w:r w:rsidR="00414634">
        <w:rPr>
          <w:rFonts w:ascii="Times New Roman" w:hAnsi="Times New Roman" w:cs="Times New Roman"/>
          <w:sz w:val="24"/>
          <w:szCs w:val="24"/>
        </w:rPr>
        <w:fldChar w:fldCharType="begin">
          <w:fldData xml:space="preserve">PEVuZE5vdGU+PENpdGU+PEF1dGhvcj5Lb2xiZTwvQXV0aG9yPjxZZWFyPjIwMTU8L1llYXI+PFJl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</w:fldData>
        </w:fldChar>
      </w:r>
      <w:r w:rsidR="00414634">
        <w:rPr>
          <w:rFonts w:ascii="Times New Roman" w:hAnsi="Times New Roman" w:cs="Times New Roman"/>
          <w:sz w:val="24"/>
          <w:szCs w:val="24"/>
        </w:rPr>
        <w:instrText xml:space="preserve"> ADDIN EN.CITE.DATA </w:instrText>
      </w:r>
      <w:r w:rsidR="00414634">
        <w:rPr>
          <w:rFonts w:ascii="Times New Roman" w:hAnsi="Times New Roman" w:cs="Times New Roman"/>
          <w:sz w:val="24"/>
          <w:szCs w:val="24"/>
        </w:rPr>
      </w:r>
      <w:r w:rsidR="00414634">
        <w:rPr>
          <w:rFonts w:ascii="Times New Roman" w:hAnsi="Times New Roman" w:cs="Times New Roman"/>
          <w:sz w:val="24"/>
          <w:szCs w:val="24"/>
        </w:rPr>
        <w:fldChar w:fldCharType="end"/>
      </w:r>
      <w:r w:rsidR="00277E7D">
        <w:rPr>
          <w:rFonts w:ascii="Times New Roman" w:hAnsi="Times New Roman" w:cs="Times New Roman"/>
          <w:sz w:val="24"/>
          <w:szCs w:val="24"/>
        </w:rPr>
      </w:r>
      <w:r w:rsidR="00277E7D">
        <w:rPr>
          <w:rFonts w:ascii="Times New Roman" w:hAnsi="Times New Roman" w:cs="Times New Roman"/>
          <w:sz w:val="24"/>
          <w:szCs w:val="24"/>
        </w:rPr>
        <w:fldChar w:fldCharType="separate"/>
      </w:r>
      <w:r w:rsidR="00414634">
        <w:rPr>
          <w:rFonts w:ascii="Times New Roman" w:hAnsi="Times New Roman" w:cs="Times New Roman"/>
          <w:noProof/>
          <w:sz w:val="24"/>
          <w:szCs w:val="24"/>
        </w:rPr>
        <w:t>(77)</w:t>
      </w:r>
      <w:r w:rsidR="00277E7D">
        <w:rPr>
          <w:rFonts w:ascii="Times New Roman" w:hAnsi="Times New Roman" w:cs="Times New Roman"/>
          <w:sz w:val="24"/>
          <w:szCs w:val="24"/>
        </w:rPr>
        <w:fldChar w:fldCharType="end"/>
      </w:r>
      <w:r w:rsidRPr="00250AFF">
        <w:rPr>
          <w:rFonts w:ascii="Times New Roman" w:hAnsi="Times New Roman" w:cs="Times New Roman"/>
          <w:sz w:val="24"/>
          <w:szCs w:val="24"/>
        </w:rPr>
        <w:t xml:space="preserve">. While not without its flaws, such a system has multiple built in layers of protection against abuses and multiple potential whistleblowers: the consultant </w:t>
      </w:r>
      <w:r w:rsidR="005E2C0C">
        <w:rPr>
          <w:rFonts w:ascii="Times New Roman" w:hAnsi="Times New Roman" w:cs="Times New Roman"/>
          <w:sz w:val="24"/>
          <w:szCs w:val="24"/>
        </w:rPr>
        <w:t>r</w:t>
      </w:r>
      <w:r w:rsidR="005E2C0C" w:rsidRPr="00250AFF">
        <w:rPr>
          <w:rFonts w:ascii="Times New Roman" w:hAnsi="Times New Roman" w:cs="Times New Roman"/>
          <w:sz w:val="24"/>
          <w:szCs w:val="24"/>
        </w:rPr>
        <w:t>adiologist</w:t>
      </w:r>
      <w:r w:rsidRPr="00250AFF">
        <w:rPr>
          <w:rFonts w:ascii="Times New Roman" w:hAnsi="Times New Roman" w:cs="Times New Roman"/>
          <w:sz w:val="24"/>
          <w:szCs w:val="24"/>
        </w:rPr>
        <w:t>, the local practitioner making use of the ultrasound machine and the saved images documenting what was imaged</w:t>
      </w:r>
      <w:r w:rsidR="00CD3117">
        <w:rPr>
          <w:rFonts w:ascii="Times New Roman" w:hAnsi="Times New Roman" w:cs="Times New Roman"/>
          <w:sz w:val="24"/>
          <w:szCs w:val="24"/>
        </w:rPr>
        <w:t xml:space="preserve"> (more below)</w:t>
      </w:r>
      <w:r w:rsidRPr="00250AFF">
        <w:rPr>
          <w:rFonts w:ascii="Times New Roman" w:hAnsi="Times New Roman" w:cs="Times New Roman"/>
          <w:sz w:val="24"/>
          <w:szCs w:val="24"/>
        </w:rPr>
        <w:t xml:space="preserve">. </w:t>
      </w:r>
      <w:r w:rsidR="00C91A9C" w:rsidRPr="00250AFF">
        <w:rPr>
          <w:rFonts w:ascii="Times New Roman" w:hAnsi="Times New Roman" w:cs="Times New Roman"/>
          <w:sz w:val="24"/>
          <w:szCs w:val="24"/>
        </w:rPr>
        <w:t>Similarly, such rural health centers that are collaborating with ultrasonography specialists could lega</w:t>
      </w:r>
      <w:r w:rsidR="005E2C0C">
        <w:rPr>
          <w:rFonts w:ascii="Times New Roman" w:hAnsi="Times New Roman" w:cs="Times New Roman"/>
          <w:sz w:val="24"/>
          <w:szCs w:val="24"/>
        </w:rPr>
        <w:t>l</w:t>
      </w:r>
      <w:r w:rsidR="00C91A9C" w:rsidRPr="00250AFF">
        <w:rPr>
          <w:rFonts w:ascii="Times New Roman" w:hAnsi="Times New Roman" w:cs="Times New Roman"/>
          <w:sz w:val="24"/>
          <w:szCs w:val="24"/>
        </w:rPr>
        <w:t>l</w:t>
      </w:r>
      <w:r w:rsidR="005E2C0C">
        <w:rPr>
          <w:rFonts w:ascii="Times New Roman" w:hAnsi="Times New Roman" w:cs="Times New Roman"/>
          <w:sz w:val="24"/>
          <w:szCs w:val="24"/>
        </w:rPr>
        <w:t>y</w:t>
      </w:r>
      <w:r w:rsidR="00C91A9C" w:rsidRPr="00250AFF">
        <w:rPr>
          <w:rFonts w:ascii="Times New Roman" w:hAnsi="Times New Roman" w:cs="Times New Roman"/>
          <w:sz w:val="24"/>
          <w:szCs w:val="24"/>
        </w:rPr>
        <w:t xml:space="preserve"> purchase ultrasound</w:t>
      </w:r>
      <w:r w:rsidR="005E2C0C">
        <w:rPr>
          <w:rFonts w:ascii="Times New Roman" w:hAnsi="Times New Roman" w:cs="Times New Roman"/>
          <w:sz w:val="24"/>
          <w:szCs w:val="24"/>
        </w:rPr>
        <w:t xml:space="preserve"> machine</w:t>
      </w:r>
      <w:r w:rsidR="00C91A9C" w:rsidRPr="00250AFF">
        <w:rPr>
          <w:rFonts w:ascii="Times New Roman" w:hAnsi="Times New Roman" w:cs="Times New Roman"/>
          <w:sz w:val="24"/>
          <w:szCs w:val="24"/>
        </w:rPr>
        <w:t>s through relaxation of the stringent laws dictating which person and facilities can purchase an ultrasound machine in India</w:t>
      </w:r>
      <w:r w:rsidR="00636D23" w:rsidRPr="00250AFF">
        <w:rPr>
          <w:rFonts w:ascii="Times New Roman" w:hAnsi="Times New Roman" w:cs="Times New Roman"/>
          <w:sz w:val="24"/>
          <w:szCs w:val="24"/>
        </w:rPr>
        <w:t xml:space="preserve"> today.</w:t>
      </w:r>
      <w:r w:rsidR="00C91A9C" w:rsidRPr="00250AFF">
        <w:rPr>
          <w:rFonts w:ascii="Times New Roman" w:hAnsi="Times New Roman" w:cs="Times New Roman"/>
          <w:sz w:val="24"/>
          <w:szCs w:val="24"/>
        </w:rPr>
        <w:t xml:space="preserve"> </w:t>
      </w:r>
    </w:p>
    <w:p w14:paraId="54793E5A" w14:textId="77777777" w:rsidR="00C00E51" w:rsidRDefault="00C00E51" w:rsidP="00CD3117">
      <w:pPr>
        <w:spacing w:line="240" w:lineRule="auto"/>
        <w:rPr>
          <w:rFonts w:ascii="Times New Roman" w:hAnsi="Times New Roman" w:cs="Times New Roman"/>
          <w:sz w:val="24"/>
          <w:szCs w:val="24"/>
        </w:rPr>
      </w:pPr>
    </w:p>
    <w:p w14:paraId="4A59E766" w14:textId="71604823" w:rsidR="00C00E51" w:rsidRPr="00250AFF" w:rsidRDefault="00C00E51" w:rsidP="00CD311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should be noted </w:t>
      </w:r>
      <w:r w:rsidR="00B9447E">
        <w:rPr>
          <w:rFonts w:ascii="Times New Roman" w:hAnsi="Times New Roman" w:cs="Times New Roman"/>
          <w:sz w:val="24"/>
          <w:szCs w:val="24"/>
        </w:rPr>
        <w:t>that we are</w:t>
      </w:r>
      <w:r w:rsidR="0082058C">
        <w:rPr>
          <w:rFonts w:ascii="Times New Roman" w:hAnsi="Times New Roman" w:cs="Times New Roman"/>
          <w:sz w:val="24"/>
          <w:szCs w:val="24"/>
        </w:rPr>
        <w:t xml:space="preserve"> certainly</w:t>
      </w:r>
      <w:r w:rsidR="008C0E2A">
        <w:rPr>
          <w:rFonts w:ascii="Times New Roman" w:hAnsi="Times New Roman" w:cs="Times New Roman"/>
          <w:sz w:val="24"/>
          <w:szCs w:val="24"/>
        </w:rPr>
        <w:t xml:space="preserve"> not t</w:t>
      </w:r>
      <w:r w:rsidR="00B9447E">
        <w:rPr>
          <w:rFonts w:ascii="Times New Roman" w:hAnsi="Times New Roman" w:cs="Times New Roman"/>
          <w:sz w:val="24"/>
          <w:szCs w:val="24"/>
        </w:rPr>
        <w:t>he first to propose modifications to the PCPNDT. Cardiologists</w:t>
      </w:r>
      <w:ins w:id="167" w:author="Timothy Laux" w:date="2018-02-10T17:26:00Z">
        <w:r w:rsidR="004C1E7F">
          <w:rPr>
            <w:rFonts w:ascii="Times New Roman" w:hAnsi="Times New Roman" w:cs="Times New Roman"/>
            <w:sz w:val="24"/>
            <w:szCs w:val="24"/>
          </w:rPr>
          <w:t xml:space="preserve"> and anesthesiologists</w:t>
        </w:r>
      </w:ins>
      <w:r w:rsidR="00B9447E">
        <w:rPr>
          <w:rFonts w:ascii="Times New Roman" w:hAnsi="Times New Roman" w:cs="Times New Roman"/>
          <w:sz w:val="24"/>
          <w:szCs w:val="24"/>
        </w:rPr>
        <w:t xml:space="preserve"> have previously filed court </w:t>
      </w:r>
      <w:r w:rsidR="008C0E2A">
        <w:rPr>
          <w:rFonts w:ascii="Times New Roman" w:hAnsi="Times New Roman" w:cs="Times New Roman"/>
          <w:sz w:val="24"/>
          <w:szCs w:val="24"/>
        </w:rPr>
        <w:t xml:space="preserve">petitions </w:t>
      </w:r>
      <w:r w:rsidR="00B9447E">
        <w:rPr>
          <w:rFonts w:ascii="Times New Roman" w:hAnsi="Times New Roman" w:cs="Times New Roman"/>
          <w:sz w:val="24"/>
          <w:szCs w:val="24"/>
        </w:rPr>
        <w:t xml:space="preserve">requesting exemptions to perform </w:t>
      </w:r>
      <w:del w:id="168" w:author="Timothy Laux" w:date="2018-02-10T17:26:00Z">
        <w:r w:rsidR="00B9447E" w:rsidDel="004C1E7F">
          <w:rPr>
            <w:rFonts w:ascii="Times New Roman" w:hAnsi="Times New Roman" w:cs="Times New Roman"/>
            <w:sz w:val="24"/>
            <w:szCs w:val="24"/>
          </w:rPr>
          <w:delText xml:space="preserve">cardiac </w:delText>
        </w:r>
      </w:del>
      <w:r w:rsidR="00B9447E">
        <w:rPr>
          <w:rFonts w:ascii="Times New Roman" w:hAnsi="Times New Roman" w:cs="Times New Roman"/>
          <w:sz w:val="24"/>
          <w:szCs w:val="24"/>
        </w:rPr>
        <w:t>ultrasound</w:t>
      </w:r>
      <w:ins w:id="169" w:author="Timothy Laux" w:date="2018-02-10T17:26:00Z">
        <w:r w:rsidR="004C1E7F">
          <w:rPr>
            <w:rFonts w:ascii="Times New Roman" w:hAnsi="Times New Roman" w:cs="Times New Roman"/>
            <w:sz w:val="24"/>
            <w:szCs w:val="24"/>
          </w:rPr>
          <w:t xml:space="preserve"> specific to their field in areas exempted from the PCPDNT</w:t>
        </w:r>
      </w:ins>
      <w:ins w:id="170" w:author="Timothy Laux" w:date="2018-02-10T18:12:00Z">
        <w:r w:rsidR="0090753C">
          <w:rPr>
            <w:rFonts w:ascii="Times New Roman" w:hAnsi="Times New Roman" w:cs="Times New Roman"/>
            <w:sz w:val="24"/>
            <w:szCs w:val="24"/>
          </w:rPr>
          <w:t xml:space="preserve"> and have been granted the </w:t>
        </w:r>
        <w:del w:id="171" w:author="Priyank Jain" w:date="2018-02-12T22:43:00Z">
          <w:r w:rsidR="0090753C" w:rsidDel="00ED59F9">
            <w:rPr>
              <w:rFonts w:ascii="Times New Roman" w:hAnsi="Times New Roman" w:cs="Times New Roman"/>
              <w:sz w:val="24"/>
              <w:szCs w:val="24"/>
            </w:rPr>
            <w:delText xml:space="preserve">very </w:delText>
          </w:r>
        </w:del>
        <w:r w:rsidR="0090753C">
          <w:rPr>
            <w:rFonts w:ascii="Times New Roman" w:hAnsi="Times New Roman" w:cs="Times New Roman"/>
            <w:sz w:val="24"/>
            <w:szCs w:val="24"/>
          </w:rPr>
          <w:t>same</w:t>
        </w:r>
      </w:ins>
      <w:r w:rsidR="007648EE">
        <w:rPr>
          <w:rFonts w:ascii="Times New Roman" w:hAnsi="Times New Roman" w:cs="Times New Roman"/>
          <w:sz w:val="24"/>
          <w:szCs w:val="24"/>
        </w:rPr>
        <w:t xml:space="preserve"> </w:t>
      </w:r>
      <w:r w:rsidR="007648EE">
        <w:rPr>
          <w:rFonts w:ascii="Times New Roman" w:hAnsi="Times New Roman" w:cs="Times New Roman"/>
          <w:sz w:val="24"/>
          <w:szCs w:val="24"/>
        </w:rPr>
        <w:fldChar w:fldCharType="begin"/>
      </w:r>
      <w:r w:rsidR="00E80686">
        <w:rPr>
          <w:rFonts w:ascii="Times New Roman" w:hAnsi="Times New Roman" w:cs="Times New Roman"/>
          <w:sz w:val="24"/>
          <w:szCs w:val="24"/>
        </w:rPr>
        <w:instrText xml:space="preserve"> ADDIN EN.CITE &lt;EndNote&gt;&lt;Cite&gt;&lt;Author&gt;Snehlata Shrivastavl&lt;/Author&gt;&lt;RecNum&gt;431&lt;/RecNum&gt;&lt;DisplayText&gt;(78, 79)&lt;/DisplayText&gt;&lt;record&gt;&lt;rec-number&gt;431&lt;/rec-number&gt;&lt;foreign-keys&gt;&lt;key app="EN" db-id="eeed9x5z80ssxpe9ed9vvtsfv0dt9vtexdzp" timestamp="1512929078"&gt;431&lt;/key&gt;&lt;/foreign-keys&gt;&lt;ref-type name="Web Page"&gt;12&lt;/ref-type&gt;&lt;contributors&gt;&lt;authors&gt;&lt;author&gt;Snehlata Shrivastavl,&lt;/author&gt;&lt;/authors&gt;&lt;/contributors&gt;&lt;titles&gt;&lt;title&gt;Doctors demand exclusion of echocardiography from PCPNDT Act &lt;/title&gt;&lt;/titles&gt;&lt;volume&gt;November 15, 2017&lt;/volume&gt;&lt;dates&gt;&lt;pub-dates&gt;&lt;date&gt;August 11, 2013&lt;/date&gt;&lt;/pub-dates&gt;&lt;/dates&gt;&lt;publisher&gt;The Times of India &lt;/publisher&gt;&lt;urls&gt;&lt;related-urls&gt;&lt;url&gt;https://timesofindia.indiatimes.com/city/nagpur/Doctors-demand-exclusion-of-echocardiography-from-PCPNDT-Act/articleshow/21751688.cms&lt;/url&gt;&lt;/related-urls&gt;&lt;/urls&gt;&lt;/record&gt;&lt;/Cite&gt;&lt;Cite&gt;&lt;Year&gt;2012.&lt;/Year&gt;&lt;RecNum&gt;448&lt;/RecNum&gt;&lt;record&gt;&lt;rec-number&gt;448&lt;/rec-number&gt;&lt;foreign-keys&gt;&lt;key app="EN" db-id="eeed9x5z80ssxpe9ed9vvtsfv0dt9vtexdzp" timestamp="1518264333"&gt;448&lt;/key&gt;&lt;/foreign-keys&gt;&lt;ref-type name="Case"&gt;7&lt;/ref-type&gt;&lt;contributors&gt;&lt;/contributors&gt;&lt;titles&gt;&lt;title&gt;Dr. Rajendra G. Goyal &amp;amp; Others vs. State of Maharashtra &amp;amp; Others (Writ Petition Lodging No. 2059 of 2012).&lt;/title&gt;&lt;/titles&gt;&lt;dates&gt;&lt;year&gt;2012.&lt;/year&gt;&lt;/dates&gt;&lt;publisher&gt;High Court of Judicature at Bombay&lt;/publisher&gt;&lt;urls&gt;&lt;/urls&gt;&lt;/record&gt;&lt;/Cite&gt;&lt;/EndNote&gt;</w:instrText>
      </w:r>
      <w:r w:rsidR="007648EE">
        <w:rPr>
          <w:rFonts w:ascii="Times New Roman" w:hAnsi="Times New Roman" w:cs="Times New Roman"/>
          <w:sz w:val="24"/>
          <w:szCs w:val="24"/>
        </w:rPr>
        <w:fldChar w:fldCharType="separate"/>
      </w:r>
      <w:r w:rsidR="00E80686">
        <w:rPr>
          <w:rFonts w:ascii="Times New Roman" w:hAnsi="Times New Roman" w:cs="Times New Roman"/>
          <w:noProof/>
          <w:sz w:val="24"/>
          <w:szCs w:val="24"/>
        </w:rPr>
        <w:t>(78, 79)</w:t>
      </w:r>
      <w:r w:rsidR="007648EE">
        <w:rPr>
          <w:rFonts w:ascii="Times New Roman" w:hAnsi="Times New Roman" w:cs="Times New Roman"/>
          <w:sz w:val="24"/>
          <w:szCs w:val="24"/>
        </w:rPr>
        <w:fldChar w:fldCharType="end"/>
      </w:r>
      <w:r w:rsidR="00B9447E">
        <w:rPr>
          <w:rFonts w:ascii="Times New Roman" w:hAnsi="Times New Roman" w:cs="Times New Roman"/>
          <w:sz w:val="24"/>
          <w:szCs w:val="24"/>
        </w:rPr>
        <w:t xml:space="preserve">. </w:t>
      </w:r>
      <w:del w:id="172" w:author="Timothy Laux" w:date="2018-02-08T16:31:00Z">
        <w:r w:rsidR="00B9447E" w:rsidDel="009E6309">
          <w:rPr>
            <w:rFonts w:ascii="Times New Roman" w:hAnsi="Times New Roman" w:cs="Times New Roman"/>
            <w:sz w:val="24"/>
            <w:szCs w:val="24"/>
          </w:rPr>
          <w:delText xml:space="preserve">To the best of our knowledge, these </w:delText>
        </w:r>
        <w:r w:rsidR="008C0E2A" w:rsidDel="009E6309">
          <w:rPr>
            <w:rFonts w:ascii="Times New Roman" w:hAnsi="Times New Roman" w:cs="Times New Roman"/>
            <w:sz w:val="24"/>
            <w:szCs w:val="24"/>
          </w:rPr>
          <w:delText xml:space="preserve">petitions </w:delText>
        </w:r>
        <w:r w:rsidR="00B9447E" w:rsidDel="009E6309">
          <w:rPr>
            <w:rFonts w:ascii="Times New Roman" w:hAnsi="Times New Roman" w:cs="Times New Roman"/>
            <w:sz w:val="24"/>
            <w:szCs w:val="24"/>
          </w:rPr>
          <w:delText xml:space="preserve">are pending at this time. </w:delText>
        </w:r>
      </w:del>
      <w:r w:rsidR="00B9447E">
        <w:rPr>
          <w:rFonts w:ascii="Times New Roman" w:hAnsi="Times New Roman" w:cs="Times New Roman"/>
          <w:sz w:val="24"/>
          <w:szCs w:val="24"/>
        </w:rPr>
        <w:t xml:space="preserve">Ophthalmologists have already been exempted from the law’s statutes, </w:t>
      </w:r>
      <w:r w:rsidR="00E86BF8">
        <w:rPr>
          <w:rFonts w:ascii="Times New Roman" w:hAnsi="Times New Roman" w:cs="Times New Roman"/>
          <w:sz w:val="24"/>
          <w:szCs w:val="24"/>
        </w:rPr>
        <w:t>probably because</w:t>
      </w:r>
      <w:r w:rsidR="00B9447E">
        <w:rPr>
          <w:rFonts w:ascii="Times New Roman" w:hAnsi="Times New Roman" w:cs="Times New Roman"/>
          <w:sz w:val="24"/>
          <w:szCs w:val="24"/>
        </w:rPr>
        <w:t xml:space="preserve"> the probes used in ocular ultrasonography </w:t>
      </w:r>
      <w:r w:rsidR="00E86BF8">
        <w:rPr>
          <w:rFonts w:ascii="Times New Roman" w:hAnsi="Times New Roman" w:cs="Times New Roman"/>
          <w:sz w:val="24"/>
          <w:szCs w:val="24"/>
        </w:rPr>
        <w:t>cannot</w:t>
      </w:r>
      <w:r w:rsidR="00B9447E">
        <w:rPr>
          <w:rFonts w:ascii="Times New Roman" w:hAnsi="Times New Roman" w:cs="Times New Roman"/>
          <w:sz w:val="24"/>
          <w:szCs w:val="24"/>
        </w:rPr>
        <w:t xml:space="preserve"> be used for fetal sex determination</w:t>
      </w:r>
      <w:ins w:id="173" w:author="Timothy Laux" w:date="2018-02-08T16:24:00Z">
        <w:r w:rsidR="003224D6">
          <w:rPr>
            <w:rFonts w:ascii="Times New Roman" w:hAnsi="Times New Roman" w:cs="Times New Roman"/>
            <w:sz w:val="24"/>
            <w:szCs w:val="24"/>
          </w:rPr>
          <w:t xml:space="preserve"> </w:t>
        </w:r>
        <w:del w:id="174" w:author="Priyank Jain" w:date="2018-02-12T22:43:00Z">
          <w:r w:rsidR="003224D6" w:rsidDel="00ED59F9">
            <w:rPr>
              <w:rFonts w:ascii="Times New Roman" w:hAnsi="Times New Roman" w:cs="Times New Roman"/>
              <w:sz w:val="24"/>
              <w:szCs w:val="24"/>
            </w:rPr>
            <w:delText>as their radio waves do not penetrate to a sufficient depth</w:delText>
          </w:r>
        </w:del>
      </w:ins>
      <w:del w:id="175" w:author="Priyank Jain" w:date="2018-02-12T22:43:00Z">
        <w:r w:rsidR="007648EE" w:rsidDel="00ED59F9">
          <w:rPr>
            <w:rFonts w:ascii="Times New Roman" w:hAnsi="Times New Roman" w:cs="Times New Roman"/>
            <w:sz w:val="24"/>
            <w:szCs w:val="24"/>
          </w:rPr>
          <w:delText xml:space="preserve"> </w:delText>
        </w:r>
      </w:del>
      <w:r w:rsidR="0033456C">
        <w:rPr>
          <w:rFonts w:ascii="Times New Roman" w:hAnsi="Times New Roman" w:cs="Times New Roman"/>
          <w:sz w:val="24"/>
          <w:szCs w:val="24"/>
        </w:rPr>
        <w:fldChar w:fldCharType="begin"/>
      </w:r>
      <w:r w:rsidR="00E80686">
        <w:rPr>
          <w:rFonts w:ascii="Times New Roman" w:hAnsi="Times New Roman" w:cs="Times New Roman"/>
          <w:sz w:val="24"/>
          <w:szCs w:val="24"/>
        </w:rPr>
        <w:instrText xml:space="preserve"> ADDIN EN.CITE &lt;EndNote&gt;&lt;Cite&gt;&lt;Author&gt;Vikas Vaidya&lt;/Author&gt;&lt;RecNum&gt;432&lt;/RecNum&gt;&lt;DisplayText&gt;(80)&lt;/DisplayText&gt;&lt;record&gt;&lt;rec-number&gt;432&lt;/rec-number&gt;&lt;foreign-keys&gt;&lt;key app="EN" db-id="eeed9x5z80ssxpe9ed9vvtsfv0dt9vtexdzp" timestamp="1512929219"&gt;432&lt;/key&gt;&lt;/foreign-keys&gt;&lt;ref-type name="Web Page"&gt;12&lt;/ref-type&gt;&lt;contributors&gt;&lt;authors&gt;&lt;author&gt;Vikas Vaidya, &lt;/author&gt;&lt;/authors&gt;&lt;/contributors&gt;&lt;titles&gt;&lt;title&gt;Major respite to Ophthalmologists, exempted from PCPNDT Act&lt;/title&gt;&lt;/titles&gt;&lt;number&gt;November 12, 2015&lt;/number&gt;&lt;dates&gt;&lt;/dates&gt;&lt;urls&gt;&lt;related-urls&gt;&lt;url&gt;http://vaidyavikas.blogspot.com/2015/11/major-respite-to-ophthalmologists.html&lt;/url&gt;&lt;/related-urls&gt;&lt;/urls&gt;&lt;/record&gt;&lt;/Cite&gt;&lt;/EndNote&gt;</w:instrText>
      </w:r>
      <w:r w:rsidR="0033456C">
        <w:rPr>
          <w:rFonts w:ascii="Times New Roman" w:hAnsi="Times New Roman" w:cs="Times New Roman"/>
          <w:sz w:val="24"/>
          <w:szCs w:val="24"/>
        </w:rPr>
        <w:fldChar w:fldCharType="separate"/>
      </w:r>
      <w:r w:rsidR="00E80686">
        <w:rPr>
          <w:rFonts w:ascii="Times New Roman" w:hAnsi="Times New Roman" w:cs="Times New Roman"/>
          <w:noProof/>
          <w:sz w:val="24"/>
          <w:szCs w:val="24"/>
        </w:rPr>
        <w:t>(80)</w:t>
      </w:r>
      <w:r w:rsidR="0033456C">
        <w:rPr>
          <w:rFonts w:ascii="Times New Roman" w:hAnsi="Times New Roman" w:cs="Times New Roman"/>
          <w:sz w:val="24"/>
          <w:szCs w:val="24"/>
        </w:rPr>
        <w:fldChar w:fldCharType="end"/>
      </w:r>
      <w:r w:rsidR="00B9447E">
        <w:rPr>
          <w:rFonts w:ascii="Times New Roman" w:hAnsi="Times New Roman" w:cs="Times New Roman"/>
          <w:sz w:val="24"/>
          <w:szCs w:val="24"/>
        </w:rPr>
        <w:t xml:space="preserve">. Radiologists in Pune have previously </w:t>
      </w:r>
      <w:del w:id="176" w:author="Priyank Jain" w:date="2018-02-12T22:44:00Z">
        <w:r w:rsidR="00B9447E" w:rsidDel="00ED59F9">
          <w:rPr>
            <w:rFonts w:ascii="Times New Roman" w:hAnsi="Times New Roman" w:cs="Times New Roman"/>
            <w:sz w:val="24"/>
            <w:szCs w:val="24"/>
          </w:rPr>
          <w:delText>protested how potentially</w:delText>
        </w:r>
      </w:del>
      <w:ins w:id="177" w:author="Priyank Jain" w:date="2018-02-12T22:44:00Z">
        <w:r w:rsidR="00ED59F9">
          <w:rPr>
            <w:rFonts w:ascii="Times New Roman" w:hAnsi="Times New Roman" w:cs="Times New Roman"/>
            <w:sz w:val="24"/>
            <w:szCs w:val="24"/>
          </w:rPr>
          <w:t>filed petitions against the</w:t>
        </w:r>
      </w:ins>
      <w:r w:rsidR="00B9447E">
        <w:rPr>
          <w:rFonts w:ascii="Times New Roman" w:hAnsi="Times New Roman" w:cs="Times New Roman"/>
          <w:sz w:val="24"/>
          <w:szCs w:val="24"/>
        </w:rPr>
        <w:t xml:space="preserve"> draconian enforcement of the PCPDNT </w:t>
      </w:r>
      <w:del w:id="178" w:author="Priyank Jain" w:date="2018-02-12T22:44:00Z">
        <w:r w:rsidR="00B9447E" w:rsidDel="00ED59F9">
          <w:rPr>
            <w:rFonts w:ascii="Times New Roman" w:hAnsi="Times New Roman" w:cs="Times New Roman"/>
            <w:sz w:val="24"/>
            <w:szCs w:val="24"/>
          </w:rPr>
          <w:delText>can be</w:delText>
        </w:r>
      </w:del>
      <w:ins w:id="179" w:author="Timothy Laux" w:date="2018-02-08T16:30:00Z">
        <w:del w:id="180" w:author="Priyank Jain" w:date="2018-02-12T22:44:00Z">
          <w:r w:rsidR="009E6309" w:rsidDel="00ED59F9">
            <w:rPr>
              <w:rFonts w:ascii="Times New Roman" w:hAnsi="Times New Roman" w:cs="Times New Roman"/>
              <w:sz w:val="24"/>
              <w:szCs w:val="24"/>
            </w:rPr>
            <w:delText xml:space="preserve"> and filed petitions related to the same</w:delText>
          </w:r>
        </w:del>
      </w:ins>
      <w:del w:id="181" w:author="Priyank Jain" w:date="2018-02-12T22:44:00Z">
        <w:r w:rsidR="0033456C" w:rsidDel="00ED59F9">
          <w:rPr>
            <w:rFonts w:ascii="Times New Roman" w:hAnsi="Times New Roman" w:cs="Times New Roman"/>
            <w:sz w:val="24"/>
            <w:szCs w:val="24"/>
          </w:rPr>
          <w:delText xml:space="preserve"> </w:delText>
        </w:r>
      </w:del>
      <w:r w:rsidR="0033456C">
        <w:rPr>
          <w:rFonts w:ascii="Times New Roman" w:hAnsi="Times New Roman" w:cs="Times New Roman"/>
          <w:sz w:val="24"/>
          <w:szCs w:val="24"/>
        </w:rPr>
        <w:fldChar w:fldCharType="begin"/>
      </w:r>
      <w:r w:rsidR="00E80686">
        <w:rPr>
          <w:rFonts w:ascii="Times New Roman" w:hAnsi="Times New Roman" w:cs="Times New Roman"/>
          <w:sz w:val="24"/>
          <w:szCs w:val="24"/>
        </w:rPr>
        <w:instrText xml:space="preserve"> ADDIN EN.CITE &lt;EndNote&gt;&lt;Cite&gt;&lt;Author&gt;Umesh Isalkar&lt;/Author&gt;&lt;Year&gt;December 9, 2015&lt;/Year&gt;&lt;RecNum&gt;433&lt;/RecNum&gt;&lt;DisplayText&gt;(81, 82)&lt;/DisplayText&gt;&lt;record&gt;&lt;rec-number&gt;433&lt;/rec-number&gt;&lt;foreign-keys&gt;&lt;key app="EN" db-id="eeed9x5z80ssxpe9ed9vvtsfv0dt9vtexdzp" timestamp="1512929470"&gt;433&lt;/key&gt;&lt;/foreign-keys&gt;&lt;ref-type name="Web Page"&gt;12&lt;/ref-type&gt;&lt;contributors&gt;&lt;authors&gt;&lt;author&gt;Umesh Isalkar, &lt;/author&gt;&lt;/authors&gt;&lt;/contributors&gt;&lt;titles&gt;&lt;title&gt;Pune: Radiologists demand amendment to PCPNDT Act &lt;/title&gt;&lt;/titles&gt;&lt;number&gt;November 15, 2017&lt;/number&gt;&lt;dates&gt;&lt;year&gt;December 9, 2015&lt;/year&gt;&lt;/dates&gt;&lt;publisher&gt;Healthworld (From the Economic Times)&lt;/publisher&gt;&lt;urls&gt;&lt;related-urls&gt;&lt;url&gt;https://health.economictimes.indiatimes.com/news/industry/pune-radiologists-demand-amendment-to-pcpndt-act/50109294&lt;/url&gt;&lt;/related-urls&gt;&lt;/urls&gt;&lt;/record&gt;&lt;/Cite&gt;&lt;Cite&gt;&lt;Author&gt;nrip&lt;/Author&gt;&lt;Year&gt;2013.&lt;/Year&gt;&lt;RecNum&gt;440&lt;/RecNum&gt;&lt;record&gt;&lt;rec-number&gt;440&lt;/rec-number&gt;&lt;foreign-keys&gt;&lt;key app="EN" db-id="eeed9x5z80ssxpe9ed9vvtsfv0dt9vtexdzp" timestamp="1518158015"&gt;440&lt;/key&gt;&lt;/foreign-keys&gt;&lt;ref-type name="Web Page"&gt;12&lt;/ref-type&gt;&lt;contributors&gt;&lt;authors&gt;&lt;author&gt;nrip, &lt;/author&gt;&lt;/authors&gt;&lt;/contributors&gt;&lt;titles&gt;&lt;title&gt;IMA to move SC against PCPNDT Act provisions&lt;/title&gt;&lt;/titles&gt;&lt;volume&gt;2018.&lt;/volume&gt;&lt;dates&gt;&lt;year&gt;2013.&lt;/year&gt;&lt;/dates&gt;&lt;publisher&gt;Healthcare in India&lt;/publisher&gt;&lt;urls&gt;&lt;related-urls&gt;&lt;url&gt;http://healthcareindia.plus91.in/p/4006442209/2013/08/22/ima-to-move-sc-against-pcpndt-act-provisions&lt;/url&gt;&lt;/related-urls&gt;&lt;/urls&gt;&lt;/record&gt;&lt;/Cite&gt;&lt;/EndNote&gt;</w:instrText>
      </w:r>
      <w:r w:rsidR="0033456C">
        <w:rPr>
          <w:rFonts w:ascii="Times New Roman" w:hAnsi="Times New Roman" w:cs="Times New Roman"/>
          <w:sz w:val="24"/>
          <w:szCs w:val="24"/>
        </w:rPr>
        <w:fldChar w:fldCharType="separate"/>
      </w:r>
      <w:r w:rsidR="00E80686">
        <w:rPr>
          <w:rFonts w:ascii="Times New Roman" w:hAnsi="Times New Roman" w:cs="Times New Roman"/>
          <w:noProof/>
          <w:sz w:val="24"/>
          <w:szCs w:val="24"/>
        </w:rPr>
        <w:t>(81, 82)</w:t>
      </w:r>
      <w:r w:rsidR="0033456C">
        <w:rPr>
          <w:rFonts w:ascii="Times New Roman" w:hAnsi="Times New Roman" w:cs="Times New Roman"/>
          <w:sz w:val="24"/>
          <w:szCs w:val="24"/>
        </w:rPr>
        <w:fldChar w:fldCharType="end"/>
      </w:r>
      <w:r w:rsidR="00B9447E">
        <w:rPr>
          <w:rFonts w:ascii="Times New Roman" w:hAnsi="Times New Roman" w:cs="Times New Roman"/>
          <w:sz w:val="24"/>
          <w:szCs w:val="24"/>
        </w:rPr>
        <w:t>.</w:t>
      </w:r>
      <w:ins w:id="182" w:author="Timothy Laux" w:date="2018-02-08T16:30:00Z">
        <w:r w:rsidR="009E6309">
          <w:rPr>
            <w:rFonts w:ascii="Times New Roman" w:hAnsi="Times New Roman" w:cs="Times New Roman"/>
            <w:sz w:val="24"/>
            <w:szCs w:val="24"/>
          </w:rPr>
          <w:t xml:space="preserve"> W</w:t>
        </w:r>
      </w:ins>
      <w:del w:id="183" w:author="Timothy Laux" w:date="2018-02-08T16:31:00Z">
        <w:r w:rsidR="00B9447E" w:rsidDel="009E6309">
          <w:rPr>
            <w:rFonts w:ascii="Times New Roman" w:hAnsi="Times New Roman" w:cs="Times New Roman"/>
            <w:sz w:val="24"/>
            <w:szCs w:val="24"/>
          </w:rPr>
          <w:delText xml:space="preserve"> W</w:delText>
        </w:r>
      </w:del>
      <w:r w:rsidR="00B9447E">
        <w:rPr>
          <w:rFonts w:ascii="Times New Roman" w:hAnsi="Times New Roman" w:cs="Times New Roman"/>
          <w:sz w:val="24"/>
          <w:szCs w:val="24"/>
        </w:rPr>
        <w:t>hile we</w:t>
      </w:r>
      <w:r w:rsidR="000201C8">
        <w:rPr>
          <w:rFonts w:ascii="Times New Roman" w:hAnsi="Times New Roman" w:cs="Times New Roman"/>
          <w:sz w:val="24"/>
          <w:szCs w:val="24"/>
        </w:rPr>
        <w:t xml:space="preserve"> </w:t>
      </w:r>
      <w:r w:rsidR="008C0E2A">
        <w:rPr>
          <w:rFonts w:ascii="Times New Roman" w:hAnsi="Times New Roman" w:cs="Times New Roman"/>
          <w:sz w:val="24"/>
          <w:szCs w:val="24"/>
        </w:rPr>
        <w:t>are sympathetic to these ideas and changes, we recommend larger, systemic changes to how the law is regulated as opposed to a more piecemeal, specialty by specialty approach. The former i</w:t>
      </w:r>
      <w:r w:rsidR="00E86BF8">
        <w:rPr>
          <w:rFonts w:ascii="Times New Roman" w:hAnsi="Times New Roman" w:cs="Times New Roman"/>
          <w:sz w:val="24"/>
          <w:szCs w:val="24"/>
        </w:rPr>
        <w:t>s</w:t>
      </w:r>
      <w:r w:rsidR="008C0E2A">
        <w:rPr>
          <w:rFonts w:ascii="Times New Roman" w:hAnsi="Times New Roman" w:cs="Times New Roman"/>
          <w:sz w:val="24"/>
          <w:szCs w:val="24"/>
        </w:rPr>
        <w:t xml:space="preserve"> more likely to be of benefit to rural Indian patients. </w:t>
      </w:r>
    </w:p>
    <w:p w14:paraId="760F12B0" w14:textId="77777777" w:rsidR="009F2916" w:rsidRPr="00250AFF" w:rsidRDefault="009F2916" w:rsidP="00CD3117">
      <w:pPr>
        <w:spacing w:line="240" w:lineRule="auto"/>
        <w:rPr>
          <w:rFonts w:ascii="Times New Roman" w:hAnsi="Times New Roman" w:cs="Times New Roman"/>
          <w:sz w:val="24"/>
          <w:szCs w:val="24"/>
        </w:rPr>
      </w:pPr>
    </w:p>
    <w:p w14:paraId="3B4CD396" w14:textId="77777777" w:rsidR="009F2916" w:rsidRPr="00250AFF" w:rsidRDefault="009F2916" w:rsidP="00CD3117">
      <w:pPr>
        <w:spacing w:line="240" w:lineRule="auto"/>
        <w:rPr>
          <w:rFonts w:ascii="Times New Roman" w:hAnsi="Times New Roman" w:cs="Times New Roman"/>
          <w:sz w:val="24"/>
          <w:szCs w:val="24"/>
        </w:rPr>
      </w:pPr>
      <w:r w:rsidRPr="00250AFF">
        <w:rPr>
          <w:rFonts w:ascii="Times New Roman" w:hAnsi="Times New Roman" w:cs="Times New Roman"/>
          <w:b/>
          <w:sz w:val="24"/>
          <w:szCs w:val="24"/>
        </w:rPr>
        <w:t xml:space="preserve">Striking the </w:t>
      </w:r>
      <w:r w:rsidR="00886AEB" w:rsidRPr="00250AFF">
        <w:rPr>
          <w:rFonts w:ascii="Times New Roman" w:hAnsi="Times New Roman" w:cs="Times New Roman"/>
          <w:b/>
          <w:sz w:val="24"/>
          <w:szCs w:val="24"/>
        </w:rPr>
        <w:t>b</w:t>
      </w:r>
      <w:r w:rsidRPr="00250AFF">
        <w:rPr>
          <w:rFonts w:ascii="Times New Roman" w:hAnsi="Times New Roman" w:cs="Times New Roman"/>
          <w:b/>
          <w:sz w:val="24"/>
          <w:szCs w:val="24"/>
        </w:rPr>
        <w:t>alance</w:t>
      </w:r>
    </w:p>
    <w:p w14:paraId="0D5DFFD5" w14:textId="77777777" w:rsidR="009F2916" w:rsidRPr="00250AFF" w:rsidRDefault="009F2916" w:rsidP="00CD3117">
      <w:pPr>
        <w:spacing w:line="240" w:lineRule="auto"/>
        <w:rPr>
          <w:rFonts w:ascii="Times New Roman" w:hAnsi="Times New Roman" w:cs="Times New Roman"/>
          <w:sz w:val="24"/>
          <w:szCs w:val="24"/>
        </w:rPr>
      </w:pPr>
    </w:p>
    <w:p w14:paraId="674D7F46" w14:textId="77777777" w:rsidR="00427ACA" w:rsidRDefault="009F2916">
      <w:pPr>
        <w:spacing w:line="240" w:lineRule="auto"/>
        <w:rPr>
          <w:ins w:id="184" w:author="Priyank Jain" w:date="2018-02-12T22:51:00Z"/>
          <w:rFonts w:ascii="Times New Roman" w:hAnsi="Times New Roman" w:cs="Times New Roman"/>
          <w:sz w:val="24"/>
          <w:szCs w:val="24"/>
        </w:rPr>
        <w:pPrChange w:id="185" w:author="Timothy Laux" w:date="2018-02-08T16:36:00Z">
          <w:pPr>
            <w:spacing w:line="240" w:lineRule="auto"/>
            <w:ind w:firstLine="720"/>
          </w:pPr>
        </w:pPrChange>
      </w:pPr>
      <w:r w:rsidRPr="00250AFF">
        <w:rPr>
          <w:rFonts w:ascii="Times New Roman" w:hAnsi="Times New Roman" w:cs="Times New Roman"/>
          <w:sz w:val="24"/>
          <w:szCs w:val="24"/>
        </w:rPr>
        <w:tab/>
        <w:t xml:space="preserve">The serious challenge in front of us is how best to increase the positive use of ultrasound for healthcare in rural India without simultaneously making it easier to perform antenatal sex </w:t>
      </w:r>
      <w:r w:rsidR="00E86BF8">
        <w:rPr>
          <w:rFonts w:ascii="Times New Roman" w:hAnsi="Times New Roman" w:cs="Times New Roman"/>
          <w:sz w:val="24"/>
          <w:szCs w:val="24"/>
        </w:rPr>
        <w:t>determination</w:t>
      </w:r>
      <w:r w:rsidR="00E86BF8" w:rsidRPr="00250AFF">
        <w:rPr>
          <w:rFonts w:ascii="Times New Roman" w:hAnsi="Times New Roman" w:cs="Times New Roman"/>
          <w:sz w:val="24"/>
          <w:szCs w:val="24"/>
        </w:rPr>
        <w:t xml:space="preserve"> </w:t>
      </w:r>
      <w:r w:rsidRPr="00250AFF">
        <w:rPr>
          <w:rFonts w:ascii="Times New Roman" w:hAnsi="Times New Roman" w:cs="Times New Roman"/>
          <w:sz w:val="24"/>
          <w:szCs w:val="24"/>
        </w:rPr>
        <w:t>for sex selecti</w:t>
      </w:r>
      <w:ins w:id="186" w:author="Timothy Laux" w:date="2018-02-08T16:31:00Z">
        <w:r w:rsidR="00784220">
          <w:rPr>
            <w:rFonts w:ascii="Times New Roman" w:hAnsi="Times New Roman" w:cs="Times New Roman"/>
            <w:sz w:val="24"/>
            <w:szCs w:val="24"/>
          </w:rPr>
          <w:t>on</w:t>
        </w:r>
      </w:ins>
      <w:del w:id="187" w:author="Timothy Laux" w:date="2018-02-08T16:32:00Z">
        <w:r w:rsidRPr="00250AFF" w:rsidDel="00784220">
          <w:rPr>
            <w:rFonts w:ascii="Times New Roman" w:hAnsi="Times New Roman" w:cs="Times New Roman"/>
            <w:sz w:val="24"/>
            <w:szCs w:val="24"/>
          </w:rPr>
          <w:delText>ve abortion</w:delText>
        </w:r>
      </w:del>
      <w:r w:rsidRPr="00250AFF">
        <w:rPr>
          <w:rFonts w:ascii="Times New Roman" w:hAnsi="Times New Roman" w:cs="Times New Roman"/>
          <w:sz w:val="24"/>
          <w:szCs w:val="24"/>
        </w:rPr>
        <w:t>. We cannot simply move the dial on access to ultrasound and call it better</w:t>
      </w:r>
      <w:r w:rsidR="005E61A8" w:rsidRPr="00250AFF">
        <w:rPr>
          <w:rFonts w:ascii="Times New Roman" w:hAnsi="Times New Roman" w:cs="Times New Roman"/>
          <w:sz w:val="24"/>
          <w:szCs w:val="24"/>
        </w:rPr>
        <w:t xml:space="preserve">, </w:t>
      </w:r>
      <w:del w:id="188" w:author="Priyank Jain" w:date="2018-02-12T22:49:00Z">
        <w:r w:rsidR="005E61A8" w:rsidRPr="00250AFF" w:rsidDel="00ED59F9">
          <w:rPr>
            <w:rFonts w:ascii="Times New Roman" w:hAnsi="Times New Roman" w:cs="Times New Roman"/>
            <w:sz w:val="24"/>
            <w:szCs w:val="24"/>
          </w:rPr>
          <w:delText>turning a blind eye to a</w:delText>
        </w:r>
        <w:r w:rsidR="00B00F5F" w:rsidRPr="00250AFF" w:rsidDel="00ED59F9">
          <w:rPr>
            <w:rFonts w:ascii="Times New Roman" w:hAnsi="Times New Roman" w:cs="Times New Roman"/>
            <w:sz w:val="24"/>
            <w:szCs w:val="24"/>
          </w:rPr>
          <w:delText>n increase</w:delText>
        </w:r>
      </w:del>
      <w:ins w:id="189" w:author="Priyank Jain" w:date="2018-02-12T22:49:00Z">
        <w:r w:rsidR="00ED59F9">
          <w:rPr>
            <w:rFonts w:ascii="Times New Roman" w:hAnsi="Times New Roman" w:cs="Times New Roman"/>
            <w:sz w:val="24"/>
            <w:szCs w:val="24"/>
          </w:rPr>
          <w:t>without considering potential rise</w:t>
        </w:r>
      </w:ins>
      <w:r w:rsidR="00B00F5F" w:rsidRPr="00250AFF">
        <w:rPr>
          <w:rFonts w:ascii="Times New Roman" w:hAnsi="Times New Roman" w:cs="Times New Roman"/>
          <w:sz w:val="24"/>
          <w:szCs w:val="24"/>
        </w:rPr>
        <w:t xml:space="preserve"> in illegal </w:t>
      </w:r>
      <w:del w:id="190" w:author="Priyank Jain" w:date="2018-02-12T22:50:00Z">
        <w:r w:rsidR="00B00F5F" w:rsidRPr="00250AFF" w:rsidDel="00ED59F9">
          <w:rPr>
            <w:rFonts w:ascii="Times New Roman" w:hAnsi="Times New Roman" w:cs="Times New Roman"/>
            <w:sz w:val="24"/>
            <w:szCs w:val="24"/>
          </w:rPr>
          <w:delText>activities</w:delText>
        </w:r>
      </w:del>
      <w:ins w:id="191" w:author="Priyank Jain" w:date="2018-02-12T22:50:00Z">
        <w:r w:rsidR="00ED59F9">
          <w:rPr>
            <w:rFonts w:ascii="Times New Roman" w:hAnsi="Times New Roman" w:cs="Times New Roman"/>
            <w:sz w:val="24"/>
            <w:szCs w:val="24"/>
          </w:rPr>
          <w:t>use</w:t>
        </w:r>
      </w:ins>
      <w:r w:rsidRPr="00250AFF">
        <w:rPr>
          <w:rFonts w:ascii="Times New Roman" w:hAnsi="Times New Roman" w:cs="Times New Roman"/>
          <w:sz w:val="24"/>
          <w:szCs w:val="24"/>
        </w:rPr>
        <w:t>.</w:t>
      </w:r>
      <w:ins w:id="192" w:author="Timothy Laux" w:date="2018-02-08T16:36:00Z">
        <w:r w:rsidR="00446C8A">
          <w:rPr>
            <w:rFonts w:ascii="Times New Roman" w:hAnsi="Times New Roman" w:cs="Times New Roman"/>
            <w:sz w:val="24"/>
            <w:szCs w:val="24"/>
          </w:rPr>
          <w:t xml:space="preserve"> </w:t>
        </w:r>
      </w:ins>
    </w:p>
    <w:p w14:paraId="7E4DECC4" w14:textId="77777777" w:rsidR="00427ACA" w:rsidRDefault="00427ACA">
      <w:pPr>
        <w:spacing w:line="240" w:lineRule="auto"/>
        <w:rPr>
          <w:ins w:id="193" w:author="Priyank Jain" w:date="2018-02-12T22:51:00Z"/>
          <w:rFonts w:ascii="Times New Roman" w:hAnsi="Times New Roman" w:cs="Times New Roman"/>
          <w:sz w:val="24"/>
          <w:szCs w:val="24"/>
        </w:rPr>
        <w:pPrChange w:id="194" w:author="Timothy Laux" w:date="2018-02-08T16:36:00Z">
          <w:pPr>
            <w:spacing w:line="240" w:lineRule="auto"/>
            <w:ind w:firstLine="720"/>
          </w:pPr>
        </w:pPrChange>
      </w:pPr>
    </w:p>
    <w:p w14:paraId="6A2C35CA" w14:textId="414A8431" w:rsidR="009F2916" w:rsidRPr="00250AFF" w:rsidDel="004432E5" w:rsidRDefault="00AB3624" w:rsidP="00CD3117">
      <w:pPr>
        <w:spacing w:line="240" w:lineRule="auto"/>
        <w:rPr>
          <w:del w:id="195" w:author="Timothy Laux" w:date="2018-02-08T16:36:00Z"/>
          <w:rFonts w:ascii="Times New Roman" w:hAnsi="Times New Roman" w:cs="Times New Roman"/>
          <w:sz w:val="24"/>
          <w:szCs w:val="24"/>
        </w:rPr>
      </w:pPr>
      <w:ins w:id="196" w:author="Timothy Laux" w:date="2018-02-13T20:13:00Z">
        <w:r>
          <w:rPr>
            <w:rFonts w:ascii="Times New Roman" w:hAnsi="Times New Roman" w:cs="Times New Roman"/>
            <w:sz w:val="24"/>
            <w:szCs w:val="24"/>
          </w:rPr>
          <w:tab/>
        </w:r>
      </w:ins>
      <w:del w:id="197" w:author="Timothy Laux" w:date="2018-02-08T16:36:00Z">
        <w:r w:rsidR="009F2916" w:rsidRPr="00250AFF" w:rsidDel="00446C8A">
          <w:rPr>
            <w:rFonts w:ascii="Times New Roman" w:hAnsi="Times New Roman" w:cs="Times New Roman"/>
            <w:sz w:val="24"/>
            <w:szCs w:val="24"/>
          </w:rPr>
          <w:delText xml:space="preserve"> </w:delText>
        </w:r>
      </w:del>
    </w:p>
    <w:p w14:paraId="3D18750D" w14:textId="2575187A" w:rsidR="009F2916" w:rsidRPr="00250AFF" w:rsidDel="004432E5" w:rsidRDefault="009F2916" w:rsidP="00CD3117">
      <w:pPr>
        <w:spacing w:line="240" w:lineRule="auto"/>
        <w:rPr>
          <w:del w:id="198" w:author="Timothy Laux" w:date="2018-02-08T16:36:00Z"/>
          <w:rFonts w:ascii="Times New Roman" w:hAnsi="Times New Roman" w:cs="Times New Roman"/>
          <w:sz w:val="24"/>
          <w:szCs w:val="24"/>
        </w:rPr>
      </w:pPr>
    </w:p>
    <w:p w14:paraId="2B22A5B7" w14:textId="706833FE" w:rsidR="00446C8A" w:rsidDel="00427ACA" w:rsidRDefault="00EC4532">
      <w:pPr>
        <w:spacing w:line="240" w:lineRule="auto"/>
        <w:rPr>
          <w:ins w:id="199" w:author="Timothy Laux" w:date="2018-02-08T16:36:00Z"/>
          <w:del w:id="200" w:author="Priyank Jain" w:date="2018-02-12T22:52:00Z"/>
          <w:rFonts w:ascii="Times New Roman" w:hAnsi="Times New Roman" w:cs="Times New Roman"/>
          <w:sz w:val="24"/>
          <w:szCs w:val="24"/>
        </w:rPr>
        <w:pPrChange w:id="201" w:author="Timothy Laux" w:date="2018-02-08T16:36:00Z">
          <w:pPr>
            <w:spacing w:line="240" w:lineRule="auto"/>
            <w:ind w:firstLine="720"/>
          </w:pPr>
        </w:pPrChange>
      </w:pPr>
      <w:r w:rsidRPr="00250AFF">
        <w:rPr>
          <w:rFonts w:ascii="Times New Roman" w:hAnsi="Times New Roman" w:cs="Times New Roman"/>
          <w:sz w:val="24"/>
          <w:szCs w:val="24"/>
        </w:rPr>
        <w:t>A</w:t>
      </w:r>
      <w:r w:rsidR="005A262B" w:rsidRPr="00250AFF">
        <w:rPr>
          <w:rFonts w:ascii="Times New Roman" w:hAnsi="Times New Roman" w:cs="Times New Roman"/>
          <w:sz w:val="24"/>
          <w:szCs w:val="24"/>
        </w:rPr>
        <w:t xml:space="preserve"> potential for improved regulation is the </w:t>
      </w:r>
      <w:del w:id="202" w:author="Priyank Jain" w:date="2018-02-12T22:51:00Z">
        <w:r w:rsidR="005A262B" w:rsidRPr="00250AFF" w:rsidDel="00427ACA">
          <w:rPr>
            <w:rFonts w:ascii="Times New Roman" w:hAnsi="Times New Roman" w:cs="Times New Roman"/>
            <w:sz w:val="24"/>
            <w:szCs w:val="24"/>
          </w:rPr>
          <w:delText xml:space="preserve">reality </w:delText>
        </w:r>
      </w:del>
      <w:ins w:id="203" w:author="Priyank Jain" w:date="2018-02-12T22:51:00Z">
        <w:r w:rsidR="00427ACA">
          <w:rPr>
            <w:rFonts w:ascii="Times New Roman" w:hAnsi="Times New Roman" w:cs="Times New Roman"/>
            <w:sz w:val="24"/>
            <w:szCs w:val="24"/>
          </w:rPr>
          <w:t>use</w:t>
        </w:r>
        <w:r w:rsidR="00427ACA" w:rsidRPr="00250AFF">
          <w:rPr>
            <w:rFonts w:ascii="Times New Roman" w:hAnsi="Times New Roman" w:cs="Times New Roman"/>
            <w:sz w:val="24"/>
            <w:szCs w:val="24"/>
          </w:rPr>
          <w:t xml:space="preserve"> </w:t>
        </w:r>
      </w:ins>
      <w:r w:rsidR="005A262B" w:rsidRPr="00250AFF">
        <w:rPr>
          <w:rFonts w:ascii="Times New Roman" w:hAnsi="Times New Roman" w:cs="Times New Roman"/>
          <w:sz w:val="24"/>
          <w:szCs w:val="24"/>
        </w:rPr>
        <w:t xml:space="preserve">of </w:t>
      </w:r>
      <w:ins w:id="204" w:author="Timothy Laux" w:date="2018-02-13T20:14:00Z">
        <w:r w:rsidR="00A93CE7">
          <w:rPr>
            <w:rFonts w:ascii="Times New Roman" w:hAnsi="Times New Roman" w:cs="Times New Roman"/>
            <w:sz w:val="24"/>
            <w:szCs w:val="24"/>
          </w:rPr>
          <w:t xml:space="preserve">the </w:t>
        </w:r>
      </w:ins>
      <w:del w:id="205" w:author="Priyank Jain" w:date="2018-02-12T22:52:00Z">
        <w:r w:rsidR="005A262B" w:rsidRPr="00250AFF" w:rsidDel="00427ACA">
          <w:rPr>
            <w:rFonts w:ascii="Times New Roman" w:hAnsi="Times New Roman" w:cs="Times New Roman"/>
            <w:sz w:val="24"/>
            <w:szCs w:val="24"/>
          </w:rPr>
          <w:delText xml:space="preserve">the </w:delText>
        </w:r>
      </w:del>
      <w:r w:rsidR="005A262B" w:rsidRPr="00250AFF">
        <w:rPr>
          <w:rFonts w:ascii="Times New Roman" w:hAnsi="Times New Roman" w:cs="Times New Roman"/>
          <w:sz w:val="24"/>
          <w:szCs w:val="24"/>
        </w:rPr>
        <w:t>“silent observer</w:t>
      </w:r>
      <w:del w:id="206" w:author="Timothy Laux" w:date="2018-02-10T17:21:00Z">
        <w:r w:rsidR="005A262B" w:rsidRPr="00250AFF" w:rsidDel="009F554A">
          <w:rPr>
            <w:rFonts w:ascii="Times New Roman" w:hAnsi="Times New Roman" w:cs="Times New Roman"/>
            <w:sz w:val="24"/>
            <w:szCs w:val="24"/>
          </w:rPr>
          <w:delText>.</w:delText>
        </w:r>
      </w:del>
      <w:r w:rsidR="005A262B" w:rsidRPr="00250AFF">
        <w:rPr>
          <w:rFonts w:ascii="Times New Roman" w:hAnsi="Times New Roman" w:cs="Times New Roman"/>
          <w:sz w:val="24"/>
          <w:szCs w:val="24"/>
        </w:rPr>
        <w:t xml:space="preserve">” </w:t>
      </w:r>
      <w:ins w:id="207" w:author="Timothy Laux" w:date="2018-02-10T17:21:00Z">
        <w:del w:id="208" w:author="Priyank Jain" w:date="2018-02-12T22:52:00Z">
          <w:r w:rsidR="00EA5310" w:rsidDel="00427ACA">
            <w:rPr>
              <w:rFonts w:ascii="Times New Roman" w:hAnsi="Times New Roman" w:cs="Times New Roman"/>
              <w:sz w:val="24"/>
              <w:szCs w:val="24"/>
            </w:rPr>
            <w:delText xml:space="preserve">a </w:delText>
          </w:r>
        </w:del>
        <w:r w:rsidR="00EA5310">
          <w:rPr>
            <w:rFonts w:ascii="Times New Roman" w:hAnsi="Times New Roman" w:cs="Times New Roman"/>
            <w:sz w:val="24"/>
            <w:szCs w:val="24"/>
          </w:rPr>
          <w:t xml:space="preserve">modality </w:t>
        </w:r>
      </w:ins>
      <w:ins w:id="209" w:author="Timothy Laux" w:date="2018-02-13T20:15:00Z">
        <w:r w:rsidR="00A93CE7">
          <w:rPr>
            <w:rFonts w:ascii="Times New Roman" w:hAnsi="Times New Roman" w:cs="Times New Roman"/>
            <w:sz w:val="24"/>
            <w:szCs w:val="24"/>
          </w:rPr>
          <w:t xml:space="preserve">previously </w:t>
        </w:r>
      </w:ins>
      <w:ins w:id="210" w:author="Timothy Laux" w:date="2018-02-10T17:21:00Z">
        <w:del w:id="211" w:author="Priyank Jain" w:date="2018-02-12T22:50:00Z">
          <w:r w:rsidR="00EA5310" w:rsidDel="00ED59F9">
            <w:rPr>
              <w:rFonts w:ascii="Times New Roman" w:hAnsi="Times New Roman" w:cs="Times New Roman"/>
              <w:sz w:val="24"/>
              <w:szCs w:val="24"/>
            </w:rPr>
            <w:delText xml:space="preserve">previously </w:delText>
          </w:r>
        </w:del>
        <w:r w:rsidR="00EA5310">
          <w:rPr>
            <w:rFonts w:ascii="Times New Roman" w:hAnsi="Times New Roman" w:cs="Times New Roman"/>
            <w:sz w:val="24"/>
            <w:szCs w:val="24"/>
          </w:rPr>
          <w:t>endorsed as feasible by the Supreme Court</w:t>
        </w:r>
      </w:ins>
      <w:ins w:id="212" w:author="Timothy Laux" w:date="2018-02-13T20:15:00Z">
        <w:r w:rsidR="00A93CE7">
          <w:rPr>
            <w:rFonts w:ascii="Times New Roman" w:hAnsi="Times New Roman" w:cs="Times New Roman"/>
            <w:sz w:val="24"/>
            <w:szCs w:val="24"/>
          </w:rPr>
          <w:t xml:space="preserve"> </w:t>
        </w:r>
      </w:ins>
      <w:r w:rsidR="00695714">
        <w:rPr>
          <w:rFonts w:ascii="Times New Roman" w:hAnsi="Times New Roman" w:cs="Times New Roman"/>
          <w:sz w:val="24"/>
          <w:szCs w:val="24"/>
        </w:rPr>
        <w:fldChar w:fldCharType="begin"/>
      </w:r>
      <w:r w:rsidR="00E80686">
        <w:rPr>
          <w:rFonts w:ascii="Times New Roman" w:hAnsi="Times New Roman" w:cs="Times New Roman"/>
          <w:sz w:val="24"/>
          <w:szCs w:val="24"/>
        </w:rPr>
        <w:instrText xml:space="preserve"> ADDIN EN.CITE &lt;EndNote&gt;&lt;Cite&gt;&lt;Year&gt;2016.&lt;/Year&gt;&lt;RecNum&gt;447&lt;/RecNum&gt;&lt;DisplayText&gt;(83)&lt;/DisplayText&gt;&lt;record&gt;&lt;rec-number&gt;447&lt;/rec-number&gt;&lt;foreign-keys&gt;&lt;key app="EN" db-id="eeed9x5z80ssxpe9ed9vvtsfv0dt9vtexdzp" timestamp="1518264160"&gt;447&lt;/key&gt;&lt;/foreign-keys&gt;&lt;ref-type name="Case"&gt;7&lt;/ref-type&gt;&lt;contributors&gt;&lt;/contributors&gt;&lt;titles&gt;&lt;title&gt;Indian Radiological and Imaging Association v. Union of India (W.P. (C) 6968/2011)&lt;/title&gt;&lt;/titles&gt;&lt;dates&gt;&lt;year&gt;2016.&lt;/year&gt;&lt;/dates&gt;&lt;publisher&gt;High Court of Delhi at New Delhi&lt;/publisher&gt;&lt;urls&gt;&lt;/urls&gt;&lt;/record&gt;&lt;/Cite&gt;&lt;/EndNote&gt;</w:instrText>
      </w:r>
      <w:r w:rsidR="00695714">
        <w:rPr>
          <w:rFonts w:ascii="Times New Roman" w:hAnsi="Times New Roman" w:cs="Times New Roman"/>
          <w:sz w:val="24"/>
          <w:szCs w:val="24"/>
        </w:rPr>
        <w:fldChar w:fldCharType="separate"/>
      </w:r>
      <w:r w:rsidR="00E80686">
        <w:rPr>
          <w:rFonts w:ascii="Times New Roman" w:hAnsi="Times New Roman" w:cs="Times New Roman"/>
          <w:noProof/>
          <w:sz w:val="24"/>
          <w:szCs w:val="24"/>
        </w:rPr>
        <w:t>(83)</w:t>
      </w:r>
      <w:r w:rsidR="00695714">
        <w:rPr>
          <w:rFonts w:ascii="Times New Roman" w:hAnsi="Times New Roman" w:cs="Times New Roman"/>
          <w:sz w:val="24"/>
          <w:szCs w:val="24"/>
        </w:rPr>
        <w:fldChar w:fldCharType="end"/>
      </w:r>
    </w:p>
    <w:p w14:paraId="3A97388C" w14:textId="77777777" w:rsidR="00446C8A" w:rsidDel="00427ACA" w:rsidRDefault="00446C8A" w:rsidP="00CD3117">
      <w:pPr>
        <w:spacing w:line="240" w:lineRule="auto"/>
        <w:ind w:firstLine="720"/>
        <w:rPr>
          <w:ins w:id="213" w:author="Timothy Laux" w:date="2018-02-08T16:36:00Z"/>
          <w:del w:id="214" w:author="Priyank Jain" w:date="2018-02-12T22:52:00Z"/>
          <w:rFonts w:ascii="Times New Roman" w:hAnsi="Times New Roman" w:cs="Times New Roman"/>
          <w:sz w:val="24"/>
          <w:szCs w:val="24"/>
        </w:rPr>
      </w:pPr>
    </w:p>
    <w:p w14:paraId="74C9BC6C" w14:textId="6DAA1640" w:rsidR="00446C8A" w:rsidRDefault="00446C8A">
      <w:pPr>
        <w:spacing w:line="240" w:lineRule="auto"/>
        <w:rPr>
          <w:ins w:id="215" w:author="Timothy Laux" w:date="2018-02-08T16:36:00Z"/>
          <w:rFonts w:ascii="Times New Roman" w:hAnsi="Times New Roman" w:cs="Times New Roman"/>
          <w:sz w:val="24"/>
          <w:szCs w:val="24"/>
        </w:rPr>
        <w:pPrChange w:id="216" w:author="Priyank Jain" w:date="2018-02-12T22:52:00Z">
          <w:pPr>
            <w:spacing w:line="240" w:lineRule="auto"/>
            <w:ind w:firstLine="720"/>
          </w:pPr>
        </w:pPrChange>
      </w:pPr>
      <w:ins w:id="217" w:author="Timothy Laux" w:date="2018-02-08T16:38:00Z">
        <w:del w:id="218" w:author="Priyank Jain" w:date="2018-02-12T22:52:00Z">
          <w:r w:rsidDel="00427ACA">
            <w:rPr>
              <w:rFonts w:ascii="Times New Roman" w:hAnsi="Times New Roman" w:cs="Times New Roman"/>
              <w:sz w:val="24"/>
              <w:szCs w:val="24"/>
            </w:rPr>
            <w:delText>Before continuing, concerned readers will note how the silent observer has been trialed previously without success in Maharashtra</w:delText>
          </w:r>
        </w:del>
      </w:ins>
      <w:del w:id="219" w:author="Priyank Jain" w:date="2018-02-12T22:52:00Z">
        <w:r w:rsidR="00D333C8" w:rsidDel="00427ACA">
          <w:rPr>
            <w:rFonts w:ascii="Times New Roman" w:hAnsi="Times New Roman" w:cs="Times New Roman"/>
            <w:sz w:val="24"/>
            <w:szCs w:val="24"/>
          </w:rPr>
          <w:delText xml:space="preserve"> </w:delText>
        </w:r>
        <w:r w:rsidR="00D333C8" w:rsidDel="00427ACA">
          <w:rPr>
            <w:rFonts w:ascii="Times New Roman" w:hAnsi="Times New Roman" w:cs="Times New Roman"/>
            <w:sz w:val="24"/>
            <w:szCs w:val="24"/>
          </w:rPr>
          <w:fldChar w:fldCharType="begin"/>
        </w:r>
        <w:r w:rsidR="00E80686" w:rsidDel="00427ACA">
          <w:rPr>
            <w:rFonts w:ascii="Times New Roman" w:hAnsi="Times New Roman" w:cs="Times New Roman"/>
            <w:sz w:val="24"/>
            <w:szCs w:val="24"/>
          </w:rPr>
          <w:delInstrText xml:space="preserve"> ADDIN EN.CITE &lt;EndNote&gt;&lt;Cite&gt;&lt;Author&gt;Kanchan Srivastava&lt;/Author&gt;&lt;Year&gt;2011.&lt;/Year&gt;&lt;RecNum&gt;445&lt;/RecNum&gt;&lt;DisplayText&gt;(84)&lt;/DisplayText&gt;&lt;record&gt;&lt;rec-number&gt;445&lt;/rec-number&gt;&lt;foreign-keys&gt;&lt;key app="EN" db-id="eeed9x5z80ssxpe9ed9vvtsfv0dt9vtexdzp" timestamp="1518158618"&gt;445&lt;/key&gt;&lt;/foreign-keys&gt;&lt;ref-type name="Web Page"&gt;12&lt;/ref-type&gt;&lt;contributors&gt;&lt;authors&gt;&lt;author&gt;Kanchan Srivastava,&lt;/author&gt;&lt;/authors&gt;&lt;/contributors&gt;&lt;titles&gt;&lt;title&gt;Exclusive: Maharashtra government&amp;apos;s Silent Observer can do little to save girl child&lt;/title&gt;&lt;/titles&gt;&lt;volume&gt;2018.&lt;/volume&gt;&lt;dates&gt;&lt;year&gt;2011.&lt;/year&gt;&lt;/dates&gt;&lt;publisher&gt;DNA India&lt;/publisher&gt;&lt;urls&gt;&lt;related-urls&gt;&lt;url&gt;http://www.dnaindia.com/mumbai/report-exclusive-maharashtra-government-s-silent-observer-can-do-little-to-save-girl-child-1588899&lt;/url&gt;&lt;/related-urls&gt;&lt;/urls&gt;&lt;/record&gt;&lt;/Cite&gt;&lt;/EndNote&gt;</w:delInstrText>
        </w:r>
        <w:r w:rsidR="00D333C8" w:rsidDel="00427ACA">
          <w:rPr>
            <w:rFonts w:ascii="Times New Roman" w:hAnsi="Times New Roman" w:cs="Times New Roman"/>
            <w:sz w:val="24"/>
            <w:szCs w:val="24"/>
          </w:rPr>
          <w:fldChar w:fldCharType="separate"/>
        </w:r>
        <w:r w:rsidR="00E80686" w:rsidDel="00427ACA">
          <w:rPr>
            <w:rFonts w:ascii="Times New Roman" w:hAnsi="Times New Roman" w:cs="Times New Roman"/>
            <w:noProof/>
            <w:sz w:val="24"/>
            <w:szCs w:val="24"/>
          </w:rPr>
          <w:delText>(84)</w:delText>
        </w:r>
        <w:r w:rsidR="00D333C8" w:rsidDel="00427ACA">
          <w:rPr>
            <w:rFonts w:ascii="Times New Roman" w:hAnsi="Times New Roman" w:cs="Times New Roman"/>
            <w:sz w:val="24"/>
            <w:szCs w:val="24"/>
          </w:rPr>
          <w:fldChar w:fldCharType="end"/>
        </w:r>
      </w:del>
      <w:ins w:id="220" w:author="Timothy Laux" w:date="2018-02-08T16:38:00Z">
        <w:r>
          <w:rPr>
            <w:rFonts w:ascii="Times New Roman" w:hAnsi="Times New Roman" w:cs="Times New Roman"/>
            <w:sz w:val="24"/>
            <w:szCs w:val="24"/>
          </w:rPr>
          <w:t xml:space="preserve">. </w:t>
        </w:r>
      </w:ins>
      <w:ins w:id="221" w:author="Timothy Laux" w:date="2018-02-08T16:39:00Z">
        <w:r>
          <w:rPr>
            <w:rFonts w:ascii="Times New Roman" w:hAnsi="Times New Roman" w:cs="Times New Roman"/>
            <w:sz w:val="24"/>
            <w:szCs w:val="24"/>
          </w:rPr>
          <w:t>In 2010, the silent observer was</w:t>
        </w:r>
      </w:ins>
      <w:ins w:id="222" w:author="Timothy Laux" w:date="2018-02-10T18:13:00Z">
        <w:r w:rsidR="0090753C">
          <w:rPr>
            <w:rFonts w:ascii="Times New Roman" w:hAnsi="Times New Roman" w:cs="Times New Roman"/>
            <w:sz w:val="24"/>
            <w:szCs w:val="24"/>
          </w:rPr>
          <w:t xml:space="preserve"> deployed </w:t>
        </w:r>
      </w:ins>
      <w:ins w:id="223" w:author="Timothy Laux" w:date="2018-02-08T16:39:00Z">
        <w:r>
          <w:rPr>
            <w:rFonts w:ascii="Times New Roman" w:hAnsi="Times New Roman" w:cs="Times New Roman"/>
            <w:sz w:val="24"/>
            <w:szCs w:val="24"/>
          </w:rPr>
          <w:t xml:space="preserve">in Kolhapur District </w:t>
        </w:r>
      </w:ins>
      <w:ins w:id="224" w:author="Timothy Laux" w:date="2018-02-08T16:40:00Z">
        <w:del w:id="225" w:author="Priyank Jain" w:date="2018-02-12T22:53:00Z">
          <w:r w:rsidDel="00427ACA">
            <w:rPr>
              <w:rFonts w:ascii="Times New Roman" w:hAnsi="Times New Roman" w:cs="Times New Roman"/>
              <w:sz w:val="24"/>
              <w:szCs w:val="24"/>
            </w:rPr>
            <w:delText xml:space="preserve">where the worst sex-at-birth ratios were seen </w:delText>
          </w:r>
        </w:del>
        <w:r>
          <w:rPr>
            <w:rFonts w:ascii="Times New Roman" w:hAnsi="Times New Roman" w:cs="Times New Roman"/>
            <w:sz w:val="24"/>
            <w:szCs w:val="24"/>
          </w:rPr>
          <w:t>in Maharashtra</w:t>
        </w:r>
      </w:ins>
      <w:r w:rsidR="00D333C8">
        <w:rPr>
          <w:rFonts w:ascii="Times New Roman" w:hAnsi="Times New Roman" w:cs="Times New Roman"/>
          <w:sz w:val="24"/>
          <w:szCs w:val="24"/>
        </w:rPr>
        <w:t xml:space="preserve"> </w:t>
      </w:r>
      <w:r w:rsidR="00D333C8">
        <w:rPr>
          <w:rFonts w:ascii="Times New Roman" w:hAnsi="Times New Roman" w:cs="Times New Roman"/>
          <w:sz w:val="24"/>
          <w:szCs w:val="24"/>
        </w:rPr>
        <w:fldChar w:fldCharType="begin"/>
      </w:r>
      <w:r w:rsidR="005142FD">
        <w:rPr>
          <w:rFonts w:ascii="Times New Roman" w:hAnsi="Times New Roman" w:cs="Times New Roman"/>
          <w:sz w:val="24"/>
          <w:szCs w:val="24"/>
        </w:rPr>
        <w:instrText xml:space="preserve"> ADDIN EN.CITE &lt;EndNote&gt;&lt;Cite&gt;&lt;Author&gt;Anuradha Mascarenhas&lt;/Author&gt;&lt;Year&gt;2010.&lt;/Year&gt;&lt;RecNum&gt;443&lt;/RecNum&gt;&lt;DisplayText&gt;(16, 85)&lt;/DisplayText&gt;&lt;record&gt;&lt;rec-number&gt;443&lt;/rec-number&gt;&lt;foreign-keys&gt;&lt;key app="EN" db-id="eeed9x5z80ssxpe9ed9vvtsfv0dt9vtexdzp" timestamp="1518158458"&gt;443&lt;/key&gt;&lt;/foreign-keys&gt;&lt;ref-type name="Web Page"&gt;12&lt;/ref-type&gt;&lt;contributors&gt;&lt;authors&gt;&lt;author&gt;Anuradha Mascarenhas,&lt;/author&gt;&lt;/authors&gt;&lt;/contributors&gt;&lt;titles&gt;&lt;title&gt;Silent Observer helps Maharashtra district fight female foeticide&lt;/title&gt;&lt;/titles&gt;&lt;volume&gt;2018&lt;/volume&gt;&lt;dates&gt;&lt;year&gt;2010.&lt;/year&gt;&lt;/dates&gt;&lt;publisher&gt;The Indian Express&lt;/publisher&gt;&lt;urls&gt;&lt;related-urls&gt;&lt;url&gt;http://archive.indianexpress.com/news/silent-observer-helps-maharashtra-district-fight-female-foeticide/655278/&lt;/url&gt;&lt;/related-urls&gt;&lt;/urls&gt;&lt;/record&gt;&lt;/Cite&gt;&lt;Cite&gt;&lt;Author&gt;Pratibha Masand&lt;/Author&gt;&lt;Year&gt;2011.&lt;/Year&gt;&lt;RecNum&gt;446&lt;/RecNum&gt;&lt;record&gt;&lt;rec-number&gt;446&lt;/rec-number&gt;&lt;foreign-keys&gt;&lt;key app="EN" db-id="eeed9x5z80ssxpe9ed9vvtsfv0dt9vtexdzp" timestamp="1518158684"&gt;446&lt;/key&gt;&lt;/foreign-keys&gt;&lt;ref-type name="Web Page"&gt;12&lt;/ref-type&gt;&lt;contributors&gt;&lt;authors&gt;&lt;author&gt;Pratibha Masand,&lt;/author&gt;&lt;/authors&gt;&lt;/contributors&gt;&lt;titles&gt;&lt;title&gt;&amp;apos;Silent Observer&amp;apos; sonography model for state?&lt;/title&gt;&lt;/titles&gt;&lt;volume&gt;2018.&lt;/volume&gt;&lt;dates&gt;&lt;year&gt;2011.&lt;/year&gt;&lt;/dates&gt;&lt;publisher&gt;Times of India&lt;/publisher&gt;&lt;urls&gt;&lt;related-urls&gt;&lt;url&gt;https://timesofindia.indiatimes.com/city/mumbai/Silent-observer-sonography-model-for-state/articleshow/7387461.cms&lt;/url&gt;&lt;/related-urls&gt;&lt;/urls&gt;&lt;/record&gt;&lt;/Cite&gt;&lt;/EndNote&gt;</w:instrText>
      </w:r>
      <w:r w:rsidR="00D333C8">
        <w:rPr>
          <w:rFonts w:ascii="Times New Roman" w:hAnsi="Times New Roman" w:cs="Times New Roman"/>
          <w:sz w:val="24"/>
          <w:szCs w:val="24"/>
        </w:rPr>
        <w:fldChar w:fldCharType="separate"/>
      </w:r>
      <w:r w:rsidR="005142FD">
        <w:rPr>
          <w:rFonts w:ascii="Times New Roman" w:hAnsi="Times New Roman" w:cs="Times New Roman"/>
          <w:noProof/>
          <w:sz w:val="24"/>
          <w:szCs w:val="24"/>
        </w:rPr>
        <w:t>(16, 85)</w:t>
      </w:r>
      <w:r w:rsidR="00D333C8">
        <w:rPr>
          <w:rFonts w:ascii="Times New Roman" w:hAnsi="Times New Roman" w:cs="Times New Roman"/>
          <w:sz w:val="24"/>
          <w:szCs w:val="24"/>
        </w:rPr>
        <w:fldChar w:fldCharType="end"/>
      </w:r>
      <w:ins w:id="226" w:author="Timothy Laux" w:date="2018-02-08T16:40:00Z">
        <w:r>
          <w:rPr>
            <w:rFonts w:ascii="Times New Roman" w:hAnsi="Times New Roman" w:cs="Times New Roman"/>
            <w:sz w:val="24"/>
            <w:szCs w:val="24"/>
          </w:rPr>
          <w:t xml:space="preserve">. These silent observers were </w:t>
        </w:r>
      </w:ins>
      <w:ins w:id="227" w:author="Timothy Laux" w:date="2018-02-08T16:41:00Z">
        <w:r>
          <w:rPr>
            <w:rFonts w:ascii="Times New Roman" w:hAnsi="Times New Roman" w:cs="Times New Roman"/>
            <w:sz w:val="24"/>
            <w:szCs w:val="24"/>
          </w:rPr>
          <w:t xml:space="preserve">external, 250 GB hard drives that cost </w:t>
        </w:r>
      </w:ins>
      <w:ins w:id="228" w:author="Priyank Jain" w:date="2018-02-12T22:53:00Z">
        <w:r w:rsidR="00427ACA">
          <w:rPr>
            <w:rFonts w:ascii="Times New Roman" w:hAnsi="Times New Roman" w:cs="Times New Roman"/>
            <w:sz w:val="24"/>
            <w:szCs w:val="24"/>
          </w:rPr>
          <w:t xml:space="preserve">Rs. </w:t>
        </w:r>
      </w:ins>
      <w:ins w:id="229" w:author="Timothy Laux" w:date="2018-02-08T16:41:00Z">
        <w:r>
          <w:rPr>
            <w:rFonts w:ascii="Times New Roman" w:hAnsi="Times New Roman" w:cs="Times New Roman"/>
            <w:sz w:val="24"/>
            <w:szCs w:val="24"/>
          </w:rPr>
          <w:t>39,5000</w:t>
        </w:r>
        <w:del w:id="230" w:author="Priyank Jain" w:date="2018-02-12T22:53:00Z">
          <w:r w:rsidDel="00427ACA">
            <w:rPr>
              <w:rFonts w:ascii="Times New Roman" w:hAnsi="Times New Roman" w:cs="Times New Roman"/>
              <w:sz w:val="24"/>
              <w:szCs w:val="24"/>
            </w:rPr>
            <w:delText xml:space="preserve"> rupees</w:delText>
          </w:r>
        </w:del>
      </w:ins>
      <w:ins w:id="231" w:author="Timothy Laux" w:date="2018-02-10T18:13:00Z">
        <w:r w:rsidR="0090753C">
          <w:rPr>
            <w:rFonts w:ascii="Times New Roman" w:hAnsi="Times New Roman" w:cs="Times New Roman"/>
            <w:sz w:val="24"/>
            <w:szCs w:val="24"/>
          </w:rPr>
          <w:t xml:space="preserve">. They </w:t>
        </w:r>
      </w:ins>
      <w:ins w:id="232" w:author="Timothy Laux" w:date="2018-02-08T16:42:00Z">
        <w:r>
          <w:rPr>
            <w:rFonts w:ascii="Times New Roman" w:hAnsi="Times New Roman" w:cs="Times New Roman"/>
            <w:sz w:val="24"/>
            <w:szCs w:val="24"/>
          </w:rPr>
          <w:t xml:space="preserve">intended </w:t>
        </w:r>
        <w:r>
          <w:rPr>
            <w:rFonts w:ascii="Times New Roman" w:hAnsi="Times New Roman" w:cs="Times New Roman"/>
            <w:sz w:val="24"/>
            <w:szCs w:val="24"/>
          </w:rPr>
          <w:lastRenderedPageBreak/>
          <w:t xml:space="preserve">to keep </w:t>
        </w:r>
        <w:del w:id="233" w:author="Priyank Jain" w:date="2018-02-12T22:54:00Z">
          <w:r w:rsidDel="00427ACA">
            <w:rPr>
              <w:rFonts w:ascii="Times New Roman" w:hAnsi="Times New Roman" w:cs="Times New Roman"/>
              <w:sz w:val="24"/>
              <w:szCs w:val="24"/>
            </w:rPr>
            <w:delText xml:space="preserve">records and </w:delText>
          </w:r>
        </w:del>
        <w:r>
          <w:rPr>
            <w:rFonts w:ascii="Times New Roman" w:hAnsi="Times New Roman" w:cs="Times New Roman"/>
            <w:sz w:val="24"/>
            <w:szCs w:val="24"/>
          </w:rPr>
          <w:t xml:space="preserve">images of all ultrasounds to </w:t>
        </w:r>
        <w:del w:id="234" w:author="Priyank Jain" w:date="2018-02-12T22:54:00Z">
          <w:r w:rsidDel="00427ACA">
            <w:rPr>
              <w:rFonts w:ascii="Times New Roman" w:hAnsi="Times New Roman" w:cs="Times New Roman"/>
              <w:sz w:val="24"/>
              <w:szCs w:val="24"/>
            </w:rPr>
            <w:delText xml:space="preserve">not only </w:delText>
          </w:r>
        </w:del>
        <w:r>
          <w:rPr>
            <w:rFonts w:ascii="Times New Roman" w:hAnsi="Times New Roman" w:cs="Times New Roman"/>
            <w:sz w:val="24"/>
            <w:szCs w:val="24"/>
          </w:rPr>
          <w:t xml:space="preserve">monitor sex </w:t>
        </w:r>
        <w:del w:id="235" w:author="Priyank Jain" w:date="2018-02-12T22:54:00Z">
          <w:r w:rsidDel="00427ACA">
            <w:rPr>
              <w:rFonts w:ascii="Times New Roman" w:hAnsi="Times New Roman" w:cs="Times New Roman"/>
              <w:sz w:val="24"/>
              <w:szCs w:val="24"/>
            </w:rPr>
            <w:delText>selection</w:delText>
          </w:r>
        </w:del>
      </w:ins>
      <w:ins w:id="236" w:author="Priyank Jain" w:date="2018-02-12T22:54:00Z">
        <w:r w:rsidR="00427ACA">
          <w:rPr>
            <w:rFonts w:ascii="Times New Roman" w:hAnsi="Times New Roman" w:cs="Times New Roman"/>
            <w:sz w:val="24"/>
            <w:szCs w:val="24"/>
          </w:rPr>
          <w:t xml:space="preserve">determination and </w:t>
        </w:r>
      </w:ins>
      <w:ins w:id="237" w:author="Timothy Laux" w:date="2018-02-08T16:42:00Z">
        <w:del w:id="238" w:author="Priyank Jain" w:date="2018-02-12T22:54:00Z">
          <w:r w:rsidDel="00427ACA">
            <w:rPr>
              <w:rFonts w:ascii="Times New Roman" w:hAnsi="Times New Roman" w:cs="Times New Roman"/>
              <w:sz w:val="24"/>
              <w:szCs w:val="24"/>
            </w:rPr>
            <w:delText xml:space="preserve"> but also the </w:delText>
          </w:r>
        </w:del>
        <w:r>
          <w:rPr>
            <w:rFonts w:ascii="Times New Roman" w:hAnsi="Times New Roman" w:cs="Times New Roman"/>
            <w:sz w:val="24"/>
            <w:szCs w:val="24"/>
          </w:rPr>
          <w:t xml:space="preserve">quality of antenatal maternal health </w:t>
        </w:r>
      </w:ins>
      <w:r w:rsidR="00D333C8">
        <w:rPr>
          <w:rFonts w:ascii="Times New Roman" w:hAnsi="Times New Roman" w:cs="Times New Roman"/>
          <w:sz w:val="24"/>
          <w:szCs w:val="24"/>
        </w:rPr>
        <w:fldChar w:fldCharType="begin"/>
      </w:r>
      <w:r w:rsidR="005142FD">
        <w:rPr>
          <w:rFonts w:ascii="Times New Roman" w:hAnsi="Times New Roman" w:cs="Times New Roman"/>
          <w:sz w:val="24"/>
          <w:szCs w:val="24"/>
        </w:rPr>
        <w:instrText xml:space="preserve"> ADDIN EN.CITE &lt;EndNote&gt;&lt;Cite&gt;&lt;Author&gt;Shailesh S Kore&lt;/Author&gt;&lt;Year&gt;2011.&lt;/Year&gt;&lt;RecNum&gt;442&lt;/RecNum&gt;&lt;DisplayText&gt;(86)&lt;/DisplayText&gt;&lt;record&gt;&lt;rec-number&gt;442&lt;/rec-number&gt;&lt;foreign-keys&gt;&lt;key app="EN" db-id="eeed9x5z80ssxpe9ed9vvtsfv0dt9vtexdzp" timestamp="1518158314"&gt;442&lt;/key&gt;&lt;/foreign-keys&gt;&lt;ref-type name="Web Page"&gt;12&lt;/ref-type&gt;&lt;contributors&gt;&lt;authors&gt;&lt;author&gt;Shailesh S Kore,&lt;/author&gt;&lt;/authors&gt;&lt;/contributors&gt;&lt;titles&gt;&lt;title&gt;Understand the Silent Observer Device SIOB&lt;/title&gt;&lt;/titles&gt;&lt;volume&gt;2018&lt;/volume&gt;&lt;dates&gt;&lt;year&gt;2011.&lt;/year&gt;&lt;/dates&gt;&lt;publisher&gt;Warana Health&lt;/publisher&gt;&lt;urls&gt;&lt;related-urls&gt;&lt;url&gt;http://www.waranahealth.com/understand-the-silent-observer-device-siob.aspx&lt;/url&gt;&lt;/related-urls&gt;&lt;/urls&gt;&lt;/record&gt;&lt;/Cite&gt;&lt;/EndNote&gt;</w:instrText>
      </w:r>
      <w:r w:rsidR="00D333C8">
        <w:rPr>
          <w:rFonts w:ascii="Times New Roman" w:hAnsi="Times New Roman" w:cs="Times New Roman"/>
          <w:sz w:val="24"/>
          <w:szCs w:val="24"/>
        </w:rPr>
        <w:fldChar w:fldCharType="separate"/>
      </w:r>
      <w:r w:rsidR="005142FD">
        <w:rPr>
          <w:rFonts w:ascii="Times New Roman" w:hAnsi="Times New Roman" w:cs="Times New Roman"/>
          <w:noProof/>
          <w:sz w:val="24"/>
          <w:szCs w:val="24"/>
        </w:rPr>
        <w:t>(86)</w:t>
      </w:r>
      <w:r w:rsidR="00D333C8">
        <w:rPr>
          <w:rFonts w:ascii="Times New Roman" w:hAnsi="Times New Roman" w:cs="Times New Roman"/>
          <w:sz w:val="24"/>
          <w:szCs w:val="24"/>
        </w:rPr>
        <w:fldChar w:fldCharType="end"/>
      </w:r>
      <w:ins w:id="239" w:author="Timothy Laux" w:date="2018-02-08T16:41:00Z">
        <w:r>
          <w:rPr>
            <w:rFonts w:ascii="Times New Roman" w:hAnsi="Times New Roman" w:cs="Times New Roman"/>
            <w:sz w:val="24"/>
            <w:szCs w:val="24"/>
          </w:rPr>
          <w:t>.</w:t>
        </w:r>
      </w:ins>
      <w:ins w:id="240" w:author="Timothy Laux" w:date="2018-02-08T16:43:00Z">
        <w:r>
          <w:rPr>
            <w:rFonts w:ascii="Times New Roman" w:hAnsi="Times New Roman" w:cs="Times New Roman"/>
            <w:sz w:val="24"/>
            <w:szCs w:val="24"/>
          </w:rPr>
          <w:t xml:space="preserve"> They were attached to all registered ultrasound machines </w:t>
        </w:r>
        <w:del w:id="241" w:author="Priyank Jain" w:date="2018-02-12T22:54:00Z">
          <w:r w:rsidDel="00427ACA">
            <w:rPr>
              <w:rFonts w:ascii="Times New Roman" w:hAnsi="Times New Roman" w:cs="Times New Roman"/>
              <w:sz w:val="24"/>
              <w:szCs w:val="24"/>
            </w:rPr>
            <w:delText>at</w:delText>
          </w:r>
        </w:del>
      </w:ins>
      <w:ins w:id="242" w:author="Priyank Jain" w:date="2018-02-12T22:54:00Z">
        <w:r w:rsidR="00427ACA">
          <w:rPr>
            <w:rFonts w:ascii="Times New Roman" w:hAnsi="Times New Roman" w:cs="Times New Roman"/>
            <w:sz w:val="24"/>
            <w:szCs w:val="24"/>
          </w:rPr>
          <w:t>in</w:t>
        </w:r>
      </w:ins>
      <w:ins w:id="243" w:author="Timothy Laux" w:date="2018-02-08T16:43:00Z">
        <w:r>
          <w:rPr>
            <w:rFonts w:ascii="Times New Roman" w:hAnsi="Times New Roman" w:cs="Times New Roman"/>
            <w:sz w:val="24"/>
            <w:szCs w:val="24"/>
          </w:rPr>
          <w:t xml:space="preserve"> private, government and civic hospitals </w:t>
        </w:r>
      </w:ins>
      <w:r w:rsidR="00D333C8">
        <w:rPr>
          <w:rFonts w:ascii="Times New Roman" w:hAnsi="Times New Roman" w:cs="Times New Roman"/>
          <w:sz w:val="24"/>
          <w:szCs w:val="24"/>
        </w:rPr>
        <w:fldChar w:fldCharType="begin"/>
      </w:r>
      <w:r w:rsidR="005142FD">
        <w:rPr>
          <w:rFonts w:ascii="Times New Roman" w:hAnsi="Times New Roman" w:cs="Times New Roman"/>
          <w:sz w:val="24"/>
          <w:szCs w:val="24"/>
        </w:rPr>
        <w:instrText xml:space="preserve"> ADDIN EN.CITE &lt;EndNote&gt;&lt;Cite&gt;&lt;Author&gt;Vrushali Purandare&lt;/Author&gt;&lt;Year&gt;2017.&lt;/Year&gt;&lt;RecNum&gt;444&lt;/RecNum&gt;&lt;DisplayText&gt;(87)&lt;/DisplayText&gt;&lt;record&gt;&lt;rec-number&gt;444&lt;/rec-number&gt;&lt;foreign-keys&gt;&lt;key app="EN" db-id="eeed9x5z80ssxpe9ed9vvtsfv0dt9vtexdzp" timestamp="1518158528"&gt;444&lt;/key&gt;&lt;/foreign-keys&gt;&lt;ref-type name="Web Page"&gt;12&lt;/ref-type&gt;&lt;contributors&gt;&lt;authors&gt;&lt;author&gt;Vrushali Purandare,&lt;/author&gt;&lt;/authors&gt;&lt;/contributors&gt;&lt;titles&gt;&lt;title&gt;Tracking devices on songraphy machines&lt;/title&gt;&lt;/titles&gt;&lt;volume&gt;2018.&lt;/volume&gt;&lt;dates&gt;&lt;year&gt;2017.&lt;/year&gt;&lt;/dates&gt;&lt;publisher&gt;Asian Age&lt;/publisher&gt;&lt;urls&gt;&lt;related-urls&gt;&lt;url&gt;http://www.asianage.com/metros/mumbai/220817/tracking-devices-on-sonography-machines.html&lt;/url&gt;&lt;/related-urls&gt;&lt;/urls&gt;&lt;/record&gt;&lt;/Cite&gt;&lt;/EndNote&gt;</w:instrText>
      </w:r>
      <w:r w:rsidR="00D333C8">
        <w:rPr>
          <w:rFonts w:ascii="Times New Roman" w:hAnsi="Times New Roman" w:cs="Times New Roman"/>
          <w:sz w:val="24"/>
          <w:szCs w:val="24"/>
        </w:rPr>
        <w:fldChar w:fldCharType="separate"/>
      </w:r>
      <w:r w:rsidR="005142FD">
        <w:rPr>
          <w:rFonts w:ascii="Times New Roman" w:hAnsi="Times New Roman" w:cs="Times New Roman"/>
          <w:noProof/>
          <w:sz w:val="24"/>
          <w:szCs w:val="24"/>
        </w:rPr>
        <w:t>(87)</w:t>
      </w:r>
      <w:r w:rsidR="00D333C8">
        <w:rPr>
          <w:rFonts w:ascii="Times New Roman" w:hAnsi="Times New Roman" w:cs="Times New Roman"/>
          <w:sz w:val="24"/>
          <w:szCs w:val="24"/>
        </w:rPr>
        <w:fldChar w:fldCharType="end"/>
      </w:r>
      <w:ins w:id="244" w:author="Timothy Laux" w:date="2018-02-08T16:43:00Z">
        <w:r>
          <w:rPr>
            <w:rFonts w:ascii="Times New Roman" w:hAnsi="Times New Roman" w:cs="Times New Roman"/>
            <w:sz w:val="24"/>
            <w:szCs w:val="24"/>
          </w:rPr>
          <w:t>.</w:t>
        </w:r>
      </w:ins>
      <w:ins w:id="245" w:author="Timothy Laux" w:date="2018-02-08T16:41:00Z">
        <w:r>
          <w:rPr>
            <w:rFonts w:ascii="Times New Roman" w:hAnsi="Times New Roman" w:cs="Times New Roman"/>
            <w:sz w:val="24"/>
            <w:szCs w:val="24"/>
          </w:rPr>
          <w:t xml:space="preserve"> </w:t>
        </w:r>
      </w:ins>
      <w:ins w:id="246" w:author="Timothy Laux" w:date="2018-02-08T16:42:00Z">
        <w:r>
          <w:rPr>
            <w:rFonts w:ascii="Times New Roman" w:hAnsi="Times New Roman" w:cs="Times New Roman"/>
            <w:sz w:val="24"/>
            <w:szCs w:val="24"/>
          </w:rPr>
          <w:t xml:space="preserve">The use of these silent </w:t>
        </w:r>
      </w:ins>
      <w:ins w:id="247" w:author="Timothy Laux" w:date="2018-02-08T16:43:00Z">
        <w:r>
          <w:rPr>
            <w:rFonts w:ascii="Times New Roman" w:hAnsi="Times New Roman" w:cs="Times New Roman"/>
            <w:sz w:val="24"/>
            <w:szCs w:val="24"/>
          </w:rPr>
          <w:t xml:space="preserve">observers raised </w:t>
        </w:r>
        <w:del w:id="248" w:author="Priyank Jain" w:date="2018-02-12T22:55:00Z">
          <w:r w:rsidDel="00427ACA">
            <w:rPr>
              <w:rFonts w:ascii="Times New Roman" w:hAnsi="Times New Roman" w:cs="Times New Roman"/>
              <w:sz w:val="24"/>
              <w:szCs w:val="24"/>
            </w:rPr>
            <w:delText xml:space="preserve">serious </w:delText>
          </w:r>
        </w:del>
        <w:r>
          <w:rPr>
            <w:rFonts w:ascii="Times New Roman" w:hAnsi="Times New Roman" w:cs="Times New Roman"/>
            <w:sz w:val="24"/>
            <w:szCs w:val="24"/>
          </w:rPr>
          <w:t xml:space="preserve">cost and privacy issues </w:t>
        </w:r>
      </w:ins>
      <w:r w:rsidR="00D333C8">
        <w:rPr>
          <w:rFonts w:ascii="Times New Roman" w:hAnsi="Times New Roman" w:cs="Times New Roman"/>
          <w:sz w:val="24"/>
          <w:szCs w:val="24"/>
        </w:rPr>
        <w:fldChar w:fldCharType="begin"/>
      </w:r>
      <w:r w:rsidR="005142FD">
        <w:rPr>
          <w:rFonts w:ascii="Times New Roman" w:hAnsi="Times New Roman" w:cs="Times New Roman"/>
          <w:sz w:val="24"/>
          <w:szCs w:val="24"/>
        </w:rPr>
        <w:instrText xml:space="preserve"> ADDIN EN.CITE &lt;EndNote&gt;&lt;Cite&gt;&lt;Author&gt;Pratibha Masand&lt;/Author&gt;&lt;Year&gt;2011.&lt;/Year&gt;&lt;RecNum&gt;446&lt;/RecNum&gt;&lt;DisplayText&gt;(85)&lt;/DisplayText&gt;&lt;record&gt;&lt;rec-number&gt;446&lt;/rec-number&gt;&lt;foreign-keys&gt;&lt;key app="EN" db-id="eeed9x5z80ssxpe9ed9vvtsfv0dt9vtexdzp" timestamp="1518158684"&gt;446&lt;/key&gt;&lt;/foreign-keys&gt;&lt;ref-type name="Web Page"&gt;12&lt;/ref-type&gt;&lt;contributors&gt;&lt;authors&gt;&lt;author&gt;Pratibha Masand,&lt;/author&gt;&lt;/authors&gt;&lt;/contributors&gt;&lt;titles&gt;&lt;title&gt;&amp;apos;Silent Observer&amp;apos; sonography model for state?&lt;/title&gt;&lt;/titles&gt;&lt;volume&gt;2018.&lt;/volume&gt;&lt;dates&gt;&lt;year&gt;2011.&lt;/year&gt;&lt;/dates&gt;&lt;publisher&gt;Times of India&lt;/publisher&gt;&lt;urls&gt;&lt;related-urls&gt;&lt;url&gt;https://timesofindia.indiatimes.com/city/mumbai/Silent-observer-sonography-model-for-state/articleshow/7387461.cms&lt;/url&gt;&lt;/related-urls&gt;&lt;/urls&gt;&lt;/record&gt;&lt;/Cite&gt;&lt;/EndNote&gt;</w:instrText>
      </w:r>
      <w:r w:rsidR="00D333C8">
        <w:rPr>
          <w:rFonts w:ascii="Times New Roman" w:hAnsi="Times New Roman" w:cs="Times New Roman"/>
          <w:sz w:val="24"/>
          <w:szCs w:val="24"/>
        </w:rPr>
        <w:fldChar w:fldCharType="separate"/>
      </w:r>
      <w:r w:rsidR="005142FD">
        <w:rPr>
          <w:rFonts w:ascii="Times New Roman" w:hAnsi="Times New Roman" w:cs="Times New Roman"/>
          <w:noProof/>
          <w:sz w:val="24"/>
          <w:szCs w:val="24"/>
        </w:rPr>
        <w:t>(85)</w:t>
      </w:r>
      <w:r w:rsidR="00D333C8">
        <w:rPr>
          <w:rFonts w:ascii="Times New Roman" w:hAnsi="Times New Roman" w:cs="Times New Roman"/>
          <w:sz w:val="24"/>
          <w:szCs w:val="24"/>
        </w:rPr>
        <w:fldChar w:fldCharType="end"/>
      </w:r>
      <w:r w:rsidR="00D333C8">
        <w:rPr>
          <w:rFonts w:ascii="Times New Roman" w:hAnsi="Times New Roman" w:cs="Times New Roman"/>
          <w:sz w:val="24"/>
          <w:szCs w:val="24"/>
        </w:rPr>
        <w:t xml:space="preserve"> </w:t>
      </w:r>
      <w:ins w:id="249" w:author="Priyank Jain" w:date="2018-02-12T22:55:00Z">
        <w:r w:rsidR="00427ACA">
          <w:rPr>
            <w:rFonts w:ascii="Times New Roman" w:hAnsi="Times New Roman" w:cs="Times New Roman"/>
            <w:sz w:val="24"/>
            <w:szCs w:val="24"/>
          </w:rPr>
          <w:t>and made no difference in sex-at-birth ratios (84)</w:t>
        </w:r>
      </w:ins>
      <w:ins w:id="250" w:author="Timothy Laux" w:date="2018-02-13T20:17:00Z">
        <w:r w:rsidR="00A93CE7">
          <w:rPr>
            <w:rFonts w:ascii="Times New Roman" w:hAnsi="Times New Roman" w:cs="Times New Roman"/>
            <w:sz w:val="24"/>
            <w:szCs w:val="24"/>
          </w:rPr>
          <w:t>. They</w:t>
        </w:r>
      </w:ins>
      <w:ins w:id="251" w:author="Priyank Jain" w:date="2018-02-12T22:55:00Z">
        <w:del w:id="252" w:author="Timothy Laux" w:date="2018-02-13T20:17:00Z">
          <w:r w:rsidR="00427ACA" w:rsidDel="00A93CE7">
            <w:rPr>
              <w:rFonts w:ascii="Times New Roman" w:hAnsi="Times New Roman" w:cs="Times New Roman"/>
              <w:sz w:val="24"/>
              <w:szCs w:val="24"/>
            </w:rPr>
            <w:delText xml:space="preserve">, </w:delText>
          </w:r>
        </w:del>
      </w:ins>
      <w:ins w:id="253" w:author="Timothy Laux" w:date="2018-02-08T16:44:00Z">
        <w:r>
          <w:rPr>
            <w:rFonts w:ascii="Times New Roman" w:hAnsi="Times New Roman" w:cs="Times New Roman"/>
            <w:sz w:val="24"/>
            <w:szCs w:val="24"/>
          </w:rPr>
          <w:t xml:space="preserve"> </w:t>
        </w:r>
        <w:del w:id="254" w:author="Priyank Jain" w:date="2018-02-12T22:55:00Z">
          <w:r w:rsidDel="00427ACA">
            <w:rPr>
              <w:rFonts w:ascii="Times New Roman" w:hAnsi="Times New Roman" w:cs="Times New Roman"/>
              <w:sz w:val="24"/>
              <w:szCs w:val="24"/>
            </w:rPr>
            <w:delText xml:space="preserve">they </w:delText>
          </w:r>
        </w:del>
        <w:r>
          <w:rPr>
            <w:rFonts w:ascii="Times New Roman" w:hAnsi="Times New Roman" w:cs="Times New Roman"/>
            <w:sz w:val="24"/>
            <w:szCs w:val="24"/>
          </w:rPr>
          <w:t>were ultimately not implemented long term or state wide</w:t>
        </w:r>
      </w:ins>
      <w:ins w:id="255" w:author="Timothy Laux" w:date="2018-02-13T20:17:00Z">
        <w:r w:rsidR="00A93CE7">
          <w:rPr>
            <w:rFonts w:ascii="Times New Roman" w:hAnsi="Times New Roman" w:cs="Times New Roman"/>
            <w:sz w:val="24"/>
            <w:szCs w:val="24"/>
          </w:rPr>
          <w:t xml:space="preserve"> despite the brief duration for which they were employed</w:t>
        </w:r>
      </w:ins>
      <w:ins w:id="256" w:author="Timothy Laux" w:date="2018-02-08T16:44:00Z">
        <w:del w:id="257" w:author="Priyank Jain" w:date="2018-02-12T22:55:00Z">
          <w:r w:rsidDel="00427ACA">
            <w:rPr>
              <w:rFonts w:ascii="Times New Roman" w:hAnsi="Times New Roman" w:cs="Times New Roman"/>
              <w:sz w:val="24"/>
              <w:szCs w:val="24"/>
            </w:rPr>
            <w:delText xml:space="preserve">as they made no difference in sex-at-birth ratios </w:delText>
          </w:r>
        </w:del>
      </w:ins>
      <w:del w:id="258" w:author="Priyank Jain" w:date="2018-02-12T22:56:00Z">
        <w:r w:rsidR="00D333C8" w:rsidDel="00427ACA">
          <w:rPr>
            <w:rFonts w:ascii="Times New Roman" w:hAnsi="Times New Roman" w:cs="Times New Roman"/>
            <w:sz w:val="24"/>
            <w:szCs w:val="24"/>
          </w:rPr>
          <w:fldChar w:fldCharType="begin"/>
        </w:r>
        <w:r w:rsidR="00E80686" w:rsidDel="00427ACA">
          <w:rPr>
            <w:rFonts w:ascii="Times New Roman" w:hAnsi="Times New Roman" w:cs="Times New Roman"/>
            <w:sz w:val="24"/>
            <w:szCs w:val="24"/>
          </w:rPr>
          <w:delInstrText xml:space="preserve"> ADDIN EN.CITE &lt;EndNote&gt;&lt;Cite&gt;&lt;Author&gt;Kanchan Srivastava&lt;/Author&gt;&lt;Year&gt;2011.&lt;/Year&gt;&lt;RecNum&gt;445&lt;/RecNum&gt;&lt;DisplayText&gt;(84)&lt;/DisplayText&gt;&lt;record&gt;&lt;rec-number&gt;445&lt;/rec-number&gt;&lt;foreign-keys&gt;&lt;key app="EN" db-id="eeed9x5z80ssxpe9ed9vvtsfv0dt9vtexdzp" timestamp="1518158618"&gt;445&lt;/key&gt;&lt;/foreign-keys&gt;&lt;ref-type name="Web Page"&gt;12&lt;/ref-type&gt;&lt;contributors&gt;&lt;authors&gt;&lt;author&gt;Kanchan Srivastava,&lt;/author&gt;&lt;/authors&gt;&lt;/contributors&gt;&lt;titles&gt;&lt;title&gt;Exclusive: Maharashtra government&amp;apos;s Silent Observer can do little to save girl child&lt;/title&gt;&lt;/titles&gt;&lt;volume&gt;2018.&lt;/volume&gt;&lt;dates&gt;&lt;year&gt;2011.&lt;/year&gt;&lt;/dates&gt;&lt;publisher&gt;DNA India&lt;/publisher&gt;&lt;urls&gt;&lt;related-urls&gt;&lt;url&gt;http://www.dnaindia.com/mumbai/report-exclusive-maharashtra-government-s-silent-observer-can-do-little-to-save-girl-child-1588899&lt;/url&gt;&lt;/related-urls&gt;&lt;/urls&gt;&lt;/record&gt;&lt;/Cite&gt;&lt;/EndNote&gt;</w:delInstrText>
        </w:r>
        <w:r w:rsidR="00D333C8" w:rsidDel="00427ACA">
          <w:rPr>
            <w:rFonts w:ascii="Times New Roman" w:hAnsi="Times New Roman" w:cs="Times New Roman"/>
            <w:sz w:val="24"/>
            <w:szCs w:val="24"/>
          </w:rPr>
          <w:fldChar w:fldCharType="separate"/>
        </w:r>
        <w:r w:rsidR="00E80686" w:rsidDel="00427ACA">
          <w:rPr>
            <w:rFonts w:ascii="Times New Roman" w:hAnsi="Times New Roman" w:cs="Times New Roman"/>
            <w:noProof/>
            <w:sz w:val="24"/>
            <w:szCs w:val="24"/>
          </w:rPr>
          <w:delText>(84)</w:delText>
        </w:r>
        <w:r w:rsidR="00D333C8" w:rsidDel="00427ACA">
          <w:rPr>
            <w:rFonts w:ascii="Times New Roman" w:hAnsi="Times New Roman" w:cs="Times New Roman"/>
            <w:sz w:val="24"/>
            <w:szCs w:val="24"/>
          </w:rPr>
          <w:fldChar w:fldCharType="end"/>
        </w:r>
      </w:del>
      <w:ins w:id="259" w:author="Timothy Laux" w:date="2018-02-08T16:44:00Z">
        <w:r>
          <w:rPr>
            <w:rFonts w:ascii="Times New Roman" w:hAnsi="Times New Roman" w:cs="Times New Roman"/>
            <w:sz w:val="24"/>
            <w:szCs w:val="24"/>
          </w:rPr>
          <w:t xml:space="preserve">. </w:t>
        </w:r>
      </w:ins>
      <w:ins w:id="260" w:author="Timothy Laux" w:date="2018-02-08T16:46:00Z">
        <w:r w:rsidR="00E54D36">
          <w:rPr>
            <w:rFonts w:ascii="Times New Roman" w:hAnsi="Times New Roman" w:cs="Times New Roman"/>
            <w:sz w:val="24"/>
            <w:szCs w:val="24"/>
          </w:rPr>
          <w:t xml:space="preserve">Of note, these silent observer devices were easy to detach and key pieces of clinical </w:t>
        </w:r>
      </w:ins>
      <w:ins w:id="261" w:author="Timothy Laux" w:date="2018-02-08T16:47:00Z">
        <w:r w:rsidR="00E54D36">
          <w:rPr>
            <w:rFonts w:ascii="Times New Roman" w:hAnsi="Times New Roman" w:cs="Times New Roman"/>
            <w:sz w:val="24"/>
            <w:szCs w:val="24"/>
          </w:rPr>
          <w:t>information</w:t>
        </w:r>
      </w:ins>
      <w:ins w:id="262" w:author="Timothy Laux" w:date="2018-02-08T16:46:00Z">
        <w:r w:rsidR="00E54D36">
          <w:rPr>
            <w:rFonts w:ascii="Times New Roman" w:hAnsi="Times New Roman" w:cs="Times New Roman"/>
            <w:sz w:val="24"/>
            <w:szCs w:val="24"/>
          </w:rPr>
          <w:t xml:space="preserve"> </w:t>
        </w:r>
      </w:ins>
      <w:ins w:id="263" w:author="Timothy Laux" w:date="2018-02-08T16:47:00Z">
        <w:r w:rsidR="00E54D36">
          <w:rPr>
            <w:rFonts w:ascii="Times New Roman" w:hAnsi="Times New Roman" w:cs="Times New Roman"/>
            <w:sz w:val="24"/>
            <w:szCs w:val="24"/>
          </w:rPr>
          <w:t xml:space="preserve">were easy to not record </w:t>
        </w:r>
      </w:ins>
      <w:r w:rsidR="00D333C8">
        <w:rPr>
          <w:rFonts w:ascii="Times New Roman" w:hAnsi="Times New Roman" w:cs="Times New Roman"/>
          <w:sz w:val="24"/>
          <w:szCs w:val="24"/>
        </w:rPr>
        <w:fldChar w:fldCharType="begin"/>
      </w:r>
      <w:r w:rsidR="005142FD">
        <w:rPr>
          <w:rFonts w:ascii="Times New Roman" w:hAnsi="Times New Roman" w:cs="Times New Roman"/>
          <w:sz w:val="24"/>
          <w:szCs w:val="24"/>
        </w:rPr>
        <w:instrText xml:space="preserve"> ADDIN EN.CITE &lt;EndNote&gt;&lt;Cite&gt;&lt;Author&gt;Shailesh S Kore&lt;/Author&gt;&lt;Year&gt;2011.&lt;/Year&gt;&lt;RecNum&gt;442&lt;/RecNum&gt;&lt;DisplayText&gt;(86)&lt;/DisplayText&gt;&lt;record&gt;&lt;rec-number&gt;442&lt;/rec-number&gt;&lt;foreign-keys&gt;&lt;key app="EN" db-id="eeed9x5z80ssxpe9ed9vvtsfv0dt9vtexdzp" timestamp="1518158314"&gt;442&lt;/key&gt;&lt;/foreign-keys&gt;&lt;ref-type name="Web Page"&gt;12&lt;/ref-type&gt;&lt;contributors&gt;&lt;authors&gt;&lt;author&gt;Shailesh S Kore,&lt;/author&gt;&lt;/authors&gt;&lt;/contributors&gt;&lt;titles&gt;&lt;title&gt;Understand the Silent Observer Device SIOB&lt;/title&gt;&lt;/titles&gt;&lt;volume&gt;2018&lt;/volume&gt;&lt;dates&gt;&lt;year&gt;2011.&lt;/year&gt;&lt;/dates&gt;&lt;publisher&gt;Warana Health&lt;/publisher&gt;&lt;urls&gt;&lt;related-urls&gt;&lt;url&gt;http://www.waranahealth.com/understand-the-silent-observer-device-siob.aspx&lt;/url&gt;&lt;/related-urls&gt;&lt;/urls&gt;&lt;/record&gt;&lt;/Cite&gt;&lt;/EndNote&gt;</w:instrText>
      </w:r>
      <w:r w:rsidR="00D333C8">
        <w:rPr>
          <w:rFonts w:ascii="Times New Roman" w:hAnsi="Times New Roman" w:cs="Times New Roman"/>
          <w:sz w:val="24"/>
          <w:szCs w:val="24"/>
        </w:rPr>
        <w:fldChar w:fldCharType="separate"/>
      </w:r>
      <w:r w:rsidR="005142FD">
        <w:rPr>
          <w:rFonts w:ascii="Times New Roman" w:hAnsi="Times New Roman" w:cs="Times New Roman"/>
          <w:noProof/>
          <w:sz w:val="24"/>
          <w:szCs w:val="24"/>
        </w:rPr>
        <w:t>(86)</w:t>
      </w:r>
      <w:r w:rsidR="00D333C8">
        <w:rPr>
          <w:rFonts w:ascii="Times New Roman" w:hAnsi="Times New Roman" w:cs="Times New Roman"/>
          <w:sz w:val="24"/>
          <w:szCs w:val="24"/>
        </w:rPr>
        <w:fldChar w:fldCharType="end"/>
      </w:r>
      <w:ins w:id="264" w:author="Timothy Laux" w:date="2018-02-08T16:47:00Z">
        <w:r w:rsidR="00E54D36">
          <w:rPr>
            <w:rFonts w:ascii="Times New Roman" w:hAnsi="Times New Roman" w:cs="Times New Roman"/>
            <w:sz w:val="24"/>
            <w:szCs w:val="24"/>
          </w:rPr>
          <w:t>.</w:t>
        </w:r>
      </w:ins>
      <w:ins w:id="265" w:author="Timothy Laux" w:date="2018-02-14T11:59:00Z">
        <w:r w:rsidR="00831D59">
          <w:rPr>
            <w:rFonts w:ascii="Times New Roman" w:hAnsi="Times New Roman" w:cs="Times New Roman"/>
            <w:sz w:val="24"/>
            <w:szCs w:val="24"/>
          </w:rPr>
          <w:t xml:space="preserve"> Their brief trial period makes it difficult to conclude about the efficacy of this policing method. </w:t>
        </w:r>
      </w:ins>
    </w:p>
    <w:p w14:paraId="377BB420" w14:textId="77777777" w:rsidR="00446C8A" w:rsidRDefault="00446C8A" w:rsidP="00CD3117">
      <w:pPr>
        <w:spacing w:line="240" w:lineRule="auto"/>
        <w:ind w:firstLine="720"/>
        <w:rPr>
          <w:ins w:id="266" w:author="Timothy Laux" w:date="2018-02-08T16:36:00Z"/>
          <w:rFonts w:ascii="Times New Roman" w:hAnsi="Times New Roman" w:cs="Times New Roman"/>
          <w:sz w:val="24"/>
          <w:szCs w:val="24"/>
        </w:rPr>
      </w:pPr>
    </w:p>
    <w:p w14:paraId="6E4F586C" w14:textId="2696A6B2" w:rsidR="00B00F5F" w:rsidRPr="00250AFF" w:rsidRDefault="00DC6C93" w:rsidP="00CD3117">
      <w:pPr>
        <w:spacing w:line="240" w:lineRule="auto"/>
        <w:ind w:firstLine="720"/>
        <w:rPr>
          <w:rFonts w:ascii="Times New Roman" w:hAnsi="Times New Roman" w:cs="Times New Roman"/>
          <w:sz w:val="24"/>
          <w:szCs w:val="24"/>
        </w:rPr>
      </w:pPr>
      <w:ins w:id="267" w:author="Timothy Laux" w:date="2018-02-08T16:57:00Z">
        <w:r>
          <w:rPr>
            <w:rFonts w:ascii="Times New Roman" w:hAnsi="Times New Roman" w:cs="Times New Roman"/>
            <w:sz w:val="24"/>
            <w:szCs w:val="24"/>
          </w:rPr>
          <w:t>Remote storage and transfer of imaging data has progressed substantially in the past eight years. Today, n</w:t>
        </w:r>
      </w:ins>
      <w:del w:id="268" w:author="Timothy Laux" w:date="2018-02-08T17:01:00Z">
        <w:r w:rsidR="005A262B" w:rsidRPr="00250AFF" w:rsidDel="00DC6C93">
          <w:rPr>
            <w:rFonts w:ascii="Times New Roman" w:hAnsi="Times New Roman" w:cs="Times New Roman"/>
            <w:sz w:val="24"/>
            <w:szCs w:val="24"/>
          </w:rPr>
          <w:delText>N</w:delText>
        </w:r>
      </w:del>
      <w:r w:rsidR="005A262B" w:rsidRPr="00250AFF">
        <w:rPr>
          <w:rFonts w:ascii="Times New Roman" w:hAnsi="Times New Roman" w:cs="Times New Roman"/>
          <w:sz w:val="24"/>
          <w:szCs w:val="24"/>
        </w:rPr>
        <w:t>early all ultrasound</w:t>
      </w:r>
      <w:r w:rsidR="005E2C0C">
        <w:rPr>
          <w:rFonts w:ascii="Times New Roman" w:hAnsi="Times New Roman" w:cs="Times New Roman"/>
          <w:sz w:val="24"/>
          <w:szCs w:val="24"/>
        </w:rPr>
        <w:t xml:space="preserve"> machines</w:t>
      </w:r>
      <w:r w:rsidR="005A262B" w:rsidRPr="00250AFF">
        <w:rPr>
          <w:rFonts w:ascii="Times New Roman" w:hAnsi="Times New Roman" w:cs="Times New Roman"/>
          <w:sz w:val="24"/>
          <w:szCs w:val="24"/>
        </w:rPr>
        <w:t xml:space="preserve"> </w:t>
      </w:r>
      <w:ins w:id="269" w:author="Timothy Laux" w:date="2018-02-08T17:01:00Z">
        <w:r>
          <w:rPr>
            <w:rFonts w:ascii="Times New Roman" w:hAnsi="Times New Roman" w:cs="Times New Roman"/>
            <w:sz w:val="24"/>
            <w:szCs w:val="24"/>
          </w:rPr>
          <w:t xml:space="preserve">(include those </w:t>
        </w:r>
      </w:ins>
      <w:r w:rsidR="005A262B" w:rsidRPr="00250AFF">
        <w:rPr>
          <w:rFonts w:ascii="Times New Roman" w:hAnsi="Times New Roman" w:cs="Times New Roman"/>
          <w:sz w:val="24"/>
          <w:szCs w:val="24"/>
        </w:rPr>
        <w:t xml:space="preserve">that can be purchased </w:t>
      </w:r>
      <w:del w:id="270" w:author="Timothy Laux" w:date="2018-02-08T17:01:00Z">
        <w:r w:rsidR="005A262B" w:rsidRPr="00250AFF" w:rsidDel="00DC6C93">
          <w:rPr>
            <w:rFonts w:ascii="Times New Roman" w:hAnsi="Times New Roman" w:cs="Times New Roman"/>
            <w:sz w:val="24"/>
            <w:szCs w:val="24"/>
          </w:rPr>
          <w:delText xml:space="preserve">today </w:delText>
        </w:r>
      </w:del>
      <w:r w:rsidR="005A262B" w:rsidRPr="00250AFF">
        <w:rPr>
          <w:rFonts w:ascii="Times New Roman" w:hAnsi="Times New Roman" w:cs="Times New Roman"/>
          <w:sz w:val="24"/>
          <w:szCs w:val="24"/>
        </w:rPr>
        <w:t>in India</w:t>
      </w:r>
      <w:ins w:id="271" w:author="Timothy Laux" w:date="2018-02-08T17:01:00Z">
        <w:r>
          <w:rPr>
            <w:rFonts w:ascii="Times New Roman" w:hAnsi="Times New Roman" w:cs="Times New Roman"/>
            <w:sz w:val="24"/>
            <w:szCs w:val="24"/>
          </w:rPr>
          <w:t>)</w:t>
        </w:r>
      </w:ins>
      <w:r w:rsidR="005A262B" w:rsidRPr="00250AFF">
        <w:rPr>
          <w:rFonts w:ascii="Times New Roman" w:hAnsi="Times New Roman" w:cs="Times New Roman"/>
          <w:sz w:val="24"/>
          <w:szCs w:val="24"/>
        </w:rPr>
        <w:t xml:space="preserve"> have the ability to store or transfer images</w:t>
      </w:r>
      <w:del w:id="272" w:author="Timothy Laux" w:date="2018-02-13T20:17:00Z">
        <w:r w:rsidR="005A262B" w:rsidRPr="00250AFF" w:rsidDel="00A93CE7">
          <w:rPr>
            <w:rFonts w:ascii="Times New Roman" w:hAnsi="Times New Roman" w:cs="Times New Roman"/>
            <w:sz w:val="24"/>
            <w:szCs w:val="24"/>
          </w:rPr>
          <w:delText xml:space="preserve"> </w:delText>
        </w:r>
      </w:del>
      <w:ins w:id="273" w:author="Timothy Laux" w:date="2018-02-08T17:01:00Z">
        <w:r>
          <w:rPr>
            <w:rFonts w:ascii="Times New Roman" w:hAnsi="Times New Roman" w:cs="Times New Roman"/>
            <w:sz w:val="24"/>
            <w:szCs w:val="24"/>
          </w:rPr>
          <w:t xml:space="preserve"> on internal, tamper-proof hard drives and, further, </w:t>
        </w:r>
      </w:ins>
      <w:del w:id="274" w:author="Timothy Laux" w:date="2018-02-08T17:01:00Z">
        <w:r w:rsidR="005A262B" w:rsidRPr="00250AFF" w:rsidDel="00DC6C93">
          <w:rPr>
            <w:rFonts w:ascii="Times New Roman" w:hAnsi="Times New Roman" w:cs="Times New Roman"/>
            <w:sz w:val="24"/>
            <w:szCs w:val="24"/>
          </w:rPr>
          <w:delText xml:space="preserve">and </w:delText>
        </w:r>
      </w:del>
      <w:r w:rsidR="005A262B" w:rsidRPr="00250AFF">
        <w:rPr>
          <w:rFonts w:ascii="Times New Roman" w:hAnsi="Times New Roman" w:cs="Times New Roman"/>
          <w:sz w:val="24"/>
          <w:szCs w:val="24"/>
        </w:rPr>
        <w:t xml:space="preserve">can be connected to wireless </w:t>
      </w:r>
      <w:r w:rsidR="009D446C" w:rsidRPr="00250AFF">
        <w:rPr>
          <w:rFonts w:ascii="Times New Roman" w:hAnsi="Times New Roman" w:cs="Times New Roman"/>
          <w:sz w:val="24"/>
          <w:szCs w:val="24"/>
        </w:rPr>
        <w:t xml:space="preserve">internet. As such, many can </w:t>
      </w:r>
      <w:r w:rsidR="005A262B" w:rsidRPr="00250AFF">
        <w:rPr>
          <w:rFonts w:ascii="Times New Roman" w:hAnsi="Times New Roman" w:cs="Times New Roman"/>
          <w:sz w:val="24"/>
          <w:szCs w:val="24"/>
        </w:rPr>
        <w:t>even</w:t>
      </w:r>
      <w:r w:rsidR="009D446C" w:rsidRPr="00250AFF">
        <w:rPr>
          <w:rFonts w:ascii="Times New Roman" w:hAnsi="Times New Roman" w:cs="Times New Roman"/>
          <w:sz w:val="24"/>
          <w:szCs w:val="24"/>
        </w:rPr>
        <w:t xml:space="preserve"> be</w:t>
      </w:r>
      <w:r w:rsidR="005A262B" w:rsidRPr="00250AFF">
        <w:rPr>
          <w:rFonts w:ascii="Times New Roman" w:hAnsi="Times New Roman" w:cs="Times New Roman"/>
          <w:sz w:val="24"/>
          <w:szCs w:val="24"/>
        </w:rPr>
        <w:t xml:space="preserve"> accessed remotely.</w:t>
      </w:r>
      <w:r w:rsidR="005E61A8" w:rsidRPr="00250AFF">
        <w:rPr>
          <w:rFonts w:ascii="Times New Roman" w:hAnsi="Times New Roman" w:cs="Times New Roman"/>
          <w:sz w:val="24"/>
          <w:szCs w:val="24"/>
        </w:rPr>
        <w:t xml:space="preserve"> Going forward, these</w:t>
      </w:r>
      <w:ins w:id="275" w:author="Timothy Laux" w:date="2018-02-08T17:03:00Z">
        <w:r>
          <w:rPr>
            <w:rFonts w:ascii="Times New Roman" w:hAnsi="Times New Roman" w:cs="Times New Roman"/>
            <w:sz w:val="24"/>
            <w:szCs w:val="24"/>
          </w:rPr>
          <w:t xml:space="preserve"> tamper-proof, wireless </w:t>
        </w:r>
      </w:ins>
      <w:ins w:id="276" w:author="Timothy Laux" w:date="2018-02-10T18:15:00Z">
        <w:r w:rsidR="0090753C">
          <w:rPr>
            <w:rFonts w:ascii="Times New Roman" w:hAnsi="Times New Roman" w:cs="Times New Roman"/>
            <w:sz w:val="24"/>
            <w:szCs w:val="24"/>
          </w:rPr>
          <w:t xml:space="preserve">connected </w:t>
        </w:r>
      </w:ins>
      <w:ins w:id="277" w:author="Timothy Laux" w:date="2018-02-08T17:03:00Z">
        <w:r>
          <w:rPr>
            <w:rFonts w:ascii="Times New Roman" w:hAnsi="Times New Roman" w:cs="Times New Roman"/>
            <w:sz w:val="24"/>
            <w:szCs w:val="24"/>
          </w:rPr>
          <w:t>machines</w:t>
        </w:r>
      </w:ins>
      <w:r w:rsidR="005E61A8" w:rsidRPr="00250AFF">
        <w:rPr>
          <w:rFonts w:ascii="Times New Roman" w:hAnsi="Times New Roman" w:cs="Times New Roman"/>
          <w:sz w:val="24"/>
          <w:szCs w:val="24"/>
        </w:rPr>
        <w:t xml:space="preserve"> should be the only</w:t>
      </w:r>
      <w:ins w:id="278" w:author="Timothy Laux" w:date="2018-02-08T17:03:00Z">
        <w:r>
          <w:rPr>
            <w:rFonts w:ascii="Times New Roman" w:hAnsi="Times New Roman" w:cs="Times New Roman"/>
            <w:sz w:val="24"/>
            <w:szCs w:val="24"/>
          </w:rPr>
          <w:t xml:space="preserve"> ones</w:t>
        </w:r>
      </w:ins>
      <w:del w:id="279" w:author="Timothy Laux" w:date="2018-02-08T17:03:00Z">
        <w:r w:rsidR="005E61A8" w:rsidRPr="00250AFF" w:rsidDel="00DC6C93">
          <w:rPr>
            <w:rFonts w:ascii="Times New Roman" w:hAnsi="Times New Roman" w:cs="Times New Roman"/>
            <w:sz w:val="24"/>
            <w:szCs w:val="24"/>
          </w:rPr>
          <w:delText xml:space="preserve"> </w:delText>
        </w:r>
        <w:r w:rsidR="005E2C0C" w:rsidDel="00DC6C93">
          <w:rPr>
            <w:rFonts w:ascii="Times New Roman" w:hAnsi="Times New Roman" w:cs="Times New Roman"/>
            <w:sz w:val="24"/>
            <w:szCs w:val="24"/>
          </w:rPr>
          <w:delText>machines</w:delText>
        </w:r>
      </w:del>
      <w:r w:rsidR="005E2C0C" w:rsidRPr="00250AFF">
        <w:rPr>
          <w:rFonts w:ascii="Times New Roman" w:hAnsi="Times New Roman" w:cs="Times New Roman"/>
          <w:sz w:val="24"/>
          <w:szCs w:val="24"/>
        </w:rPr>
        <w:t xml:space="preserve"> </w:t>
      </w:r>
      <w:r w:rsidR="005E61A8" w:rsidRPr="00250AFF">
        <w:rPr>
          <w:rFonts w:ascii="Times New Roman" w:hAnsi="Times New Roman" w:cs="Times New Roman"/>
          <w:sz w:val="24"/>
          <w:szCs w:val="24"/>
        </w:rPr>
        <w:t>available for purchase in India.</w:t>
      </w:r>
      <w:r w:rsidR="009D446C" w:rsidRPr="00250AFF">
        <w:rPr>
          <w:rFonts w:ascii="Times New Roman" w:hAnsi="Times New Roman" w:cs="Times New Roman"/>
          <w:sz w:val="24"/>
          <w:szCs w:val="24"/>
        </w:rPr>
        <w:t xml:space="preserve"> This </w:t>
      </w:r>
      <w:r w:rsidR="00E86BF8">
        <w:rPr>
          <w:rFonts w:ascii="Times New Roman" w:hAnsi="Times New Roman" w:cs="Times New Roman"/>
          <w:sz w:val="24"/>
          <w:szCs w:val="24"/>
        </w:rPr>
        <w:t>can realize</w:t>
      </w:r>
      <w:r w:rsidR="009D446C" w:rsidRPr="00250AFF">
        <w:rPr>
          <w:rFonts w:ascii="Times New Roman" w:hAnsi="Times New Roman" w:cs="Times New Roman"/>
          <w:sz w:val="24"/>
          <w:szCs w:val="24"/>
        </w:rPr>
        <w:t xml:space="preserve"> a greater transparency than has previously been possible</w:t>
      </w:r>
      <w:ins w:id="280" w:author="Timothy Laux" w:date="2018-02-08T17:03:00Z">
        <w:r>
          <w:rPr>
            <w:rFonts w:ascii="Times New Roman" w:hAnsi="Times New Roman" w:cs="Times New Roman"/>
            <w:sz w:val="24"/>
            <w:szCs w:val="24"/>
          </w:rPr>
          <w:t xml:space="preserve"> even with plugged in external hard drives</w:t>
        </w:r>
      </w:ins>
      <w:r w:rsidR="009D446C" w:rsidRPr="00250AFF">
        <w:rPr>
          <w:rFonts w:ascii="Times New Roman" w:hAnsi="Times New Roman" w:cs="Times New Roman"/>
          <w:sz w:val="24"/>
          <w:szCs w:val="24"/>
        </w:rPr>
        <w:t>.</w:t>
      </w:r>
      <w:r w:rsidR="00BC30CD" w:rsidRPr="00250AFF">
        <w:rPr>
          <w:rFonts w:ascii="Times New Roman" w:hAnsi="Times New Roman" w:cs="Times New Roman"/>
          <w:sz w:val="24"/>
          <w:szCs w:val="24"/>
        </w:rPr>
        <w:t xml:space="preserve"> The</w:t>
      </w:r>
      <w:r w:rsidR="009D446C" w:rsidRPr="00250AFF">
        <w:rPr>
          <w:rFonts w:ascii="Times New Roman" w:hAnsi="Times New Roman" w:cs="Times New Roman"/>
          <w:sz w:val="24"/>
          <w:szCs w:val="24"/>
        </w:rPr>
        <w:t xml:space="preserve"> revisions to the PCPNDT we propose above would also need to be coupled with clear rules regarding image storage. Every ultraso</w:t>
      </w:r>
      <w:r w:rsidR="008E1B29">
        <w:rPr>
          <w:rFonts w:ascii="Times New Roman" w:hAnsi="Times New Roman" w:cs="Times New Roman"/>
          <w:sz w:val="24"/>
          <w:szCs w:val="24"/>
        </w:rPr>
        <w:t>nography</w:t>
      </w:r>
      <w:r w:rsidR="009D446C" w:rsidRPr="00250AFF">
        <w:rPr>
          <w:rFonts w:ascii="Times New Roman" w:hAnsi="Times New Roman" w:cs="Times New Roman"/>
          <w:sz w:val="24"/>
          <w:szCs w:val="24"/>
        </w:rPr>
        <w:t xml:space="preserve"> at every facility must have a mechanism whereby all images acquired with its use are stored for a designated period of time and must be available for review by regulators</w:t>
      </w:r>
      <w:r w:rsidR="00BC30CD" w:rsidRPr="00250AFF">
        <w:rPr>
          <w:rFonts w:ascii="Times New Roman" w:hAnsi="Times New Roman" w:cs="Times New Roman"/>
          <w:sz w:val="24"/>
          <w:szCs w:val="24"/>
        </w:rPr>
        <w:t xml:space="preserve"> with ease</w:t>
      </w:r>
      <w:r w:rsidR="009D446C" w:rsidRPr="00250AFF">
        <w:rPr>
          <w:rFonts w:ascii="Times New Roman" w:hAnsi="Times New Roman" w:cs="Times New Roman"/>
          <w:sz w:val="24"/>
          <w:szCs w:val="24"/>
        </w:rPr>
        <w:t>.</w:t>
      </w:r>
      <w:r w:rsidR="007B2DBA" w:rsidRPr="00250AFF">
        <w:rPr>
          <w:rFonts w:ascii="Times New Roman" w:hAnsi="Times New Roman" w:cs="Times New Roman"/>
          <w:sz w:val="24"/>
          <w:szCs w:val="24"/>
        </w:rPr>
        <w:t xml:space="preserve"> These images must not be editable </w:t>
      </w:r>
      <w:r w:rsidR="00E86BF8">
        <w:rPr>
          <w:rFonts w:ascii="Times New Roman" w:hAnsi="Times New Roman" w:cs="Times New Roman"/>
          <w:sz w:val="24"/>
          <w:szCs w:val="24"/>
        </w:rPr>
        <w:t>or</w:t>
      </w:r>
      <w:r w:rsidR="007B2DBA" w:rsidRPr="00250AFF">
        <w:rPr>
          <w:rFonts w:ascii="Times New Roman" w:hAnsi="Times New Roman" w:cs="Times New Roman"/>
          <w:sz w:val="24"/>
          <w:szCs w:val="24"/>
        </w:rPr>
        <w:t xml:space="preserve"> erasable by the person performing the ultrasound</w:t>
      </w:r>
      <w:ins w:id="281" w:author="Timothy Laux" w:date="2018-02-08T17:04:00Z">
        <w:r>
          <w:rPr>
            <w:rFonts w:ascii="Times New Roman" w:hAnsi="Times New Roman" w:cs="Times New Roman"/>
            <w:sz w:val="24"/>
            <w:szCs w:val="24"/>
          </w:rPr>
          <w:t xml:space="preserve"> and this storage should not further burden the </w:t>
        </w:r>
        <w:proofErr w:type="spellStart"/>
        <w:r>
          <w:rPr>
            <w:rFonts w:ascii="Times New Roman" w:hAnsi="Times New Roman" w:cs="Times New Roman"/>
            <w:sz w:val="24"/>
            <w:szCs w:val="24"/>
          </w:rPr>
          <w:t>ultrasonographer</w:t>
        </w:r>
      </w:ins>
      <w:proofErr w:type="spellEnd"/>
      <w:ins w:id="282" w:author="Timothy Laux" w:date="2018-02-14T12:14:00Z">
        <w:r w:rsidR="008F11B4">
          <w:rPr>
            <w:rFonts w:ascii="Times New Roman" w:hAnsi="Times New Roman" w:cs="Times New Roman"/>
            <w:sz w:val="24"/>
            <w:szCs w:val="24"/>
          </w:rPr>
          <w:t xml:space="preserve"> or Radiologist</w:t>
        </w:r>
      </w:ins>
      <w:ins w:id="283" w:author="Timothy Laux" w:date="2018-02-08T17:04:00Z">
        <w:r>
          <w:rPr>
            <w:rFonts w:ascii="Times New Roman" w:hAnsi="Times New Roman" w:cs="Times New Roman"/>
            <w:sz w:val="24"/>
            <w:szCs w:val="24"/>
          </w:rPr>
          <w:t xml:space="preserve"> with additional red tape</w:t>
        </w:r>
      </w:ins>
      <w:r w:rsidR="007B2DBA" w:rsidRPr="00250AFF">
        <w:rPr>
          <w:rFonts w:ascii="Times New Roman" w:hAnsi="Times New Roman" w:cs="Times New Roman"/>
          <w:sz w:val="24"/>
          <w:szCs w:val="24"/>
        </w:rPr>
        <w:t>.</w:t>
      </w:r>
      <w:r w:rsidR="009D446C" w:rsidRPr="00250AFF">
        <w:rPr>
          <w:rFonts w:ascii="Times New Roman" w:hAnsi="Times New Roman" w:cs="Times New Roman"/>
          <w:sz w:val="24"/>
          <w:szCs w:val="24"/>
        </w:rPr>
        <w:t xml:space="preserve"> While it is not possible to know with certainty from looking at images of an antenatal ultrasound if that ultrasound was being performed for sex selection, there are </w:t>
      </w:r>
      <w:r w:rsidR="005E61A8" w:rsidRPr="00250AFF">
        <w:rPr>
          <w:rFonts w:ascii="Times New Roman" w:hAnsi="Times New Roman" w:cs="Times New Roman"/>
          <w:sz w:val="24"/>
          <w:szCs w:val="24"/>
        </w:rPr>
        <w:t xml:space="preserve">tell-tale </w:t>
      </w:r>
      <w:r w:rsidR="009D446C" w:rsidRPr="00250AFF">
        <w:rPr>
          <w:rFonts w:ascii="Times New Roman" w:hAnsi="Times New Roman" w:cs="Times New Roman"/>
          <w:sz w:val="24"/>
          <w:szCs w:val="24"/>
        </w:rPr>
        <w:t xml:space="preserve">features that </w:t>
      </w:r>
      <w:r w:rsidR="00BC30CD" w:rsidRPr="00250AFF">
        <w:rPr>
          <w:rFonts w:ascii="Times New Roman" w:hAnsi="Times New Roman" w:cs="Times New Roman"/>
          <w:sz w:val="24"/>
          <w:szCs w:val="24"/>
        </w:rPr>
        <w:t>are highly suggestive of such behavior</w:t>
      </w:r>
      <w:r w:rsidR="00314B86" w:rsidRPr="00250AFF">
        <w:rPr>
          <w:rFonts w:ascii="Times New Roman" w:hAnsi="Times New Roman" w:cs="Times New Roman"/>
          <w:sz w:val="24"/>
          <w:szCs w:val="24"/>
        </w:rPr>
        <w:t xml:space="preserve">. </w:t>
      </w:r>
      <w:r w:rsidR="007B2DBA" w:rsidRPr="00250AFF">
        <w:rPr>
          <w:rFonts w:ascii="Times New Roman" w:hAnsi="Times New Roman" w:cs="Times New Roman"/>
          <w:sz w:val="24"/>
          <w:szCs w:val="24"/>
        </w:rPr>
        <w:t>Only certain probes can perform antenatal ultrasounds and, as such, only those images would need reviewing.</w:t>
      </w:r>
      <w:r w:rsidR="00BC30CD" w:rsidRPr="00250AFF">
        <w:rPr>
          <w:rFonts w:ascii="Times New Roman" w:hAnsi="Times New Roman" w:cs="Times New Roman"/>
          <w:sz w:val="24"/>
          <w:szCs w:val="24"/>
        </w:rPr>
        <w:t xml:space="preserve"> </w:t>
      </w:r>
      <w:r w:rsidR="00E86BF8">
        <w:rPr>
          <w:rFonts w:ascii="Times New Roman" w:hAnsi="Times New Roman" w:cs="Times New Roman"/>
          <w:sz w:val="24"/>
          <w:szCs w:val="24"/>
        </w:rPr>
        <w:t>R</w:t>
      </w:r>
      <w:r w:rsidR="007B2DBA" w:rsidRPr="00250AFF">
        <w:rPr>
          <w:rFonts w:ascii="Times New Roman" w:hAnsi="Times New Roman" w:cs="Times New Roman"/>
          <w:sz w:val="24"/>
          <w:szCs w:val="24"/>
        </w:rPr>
        <w:t>egulators could download randomly selected</w:t>
      </w:r>
      <w:r w:rsidR="00E86BF8">
        <w:rPr>
          <w:rFonts w:ascii="Times New Roman" w:hAnsi="Times New Roman" w:cs="Times New Roman"/>
          <w:sz w:val="24"/>
          <w:szCs w:val="24"/>
        </w:rPr>
        <w:t xml:space="preserve"> </w:t>
      </w:r>
      <w:del w:id="284" w:author="Timothy Laux" w:date="2018-02-13T20:18:00Z">
        <w:r w:rsidR="007B2DBA" w:rsidRPr="00250AFF" w:rsidDel="00A93CE7">
          <w:rPr>
            <w:rFonts w:ascii="Times New Roman" w:hAnsi="Times New Roman" w:cs="Times New Roman"/>
            <w:sz w:val="24"/>
            <w:szCs w:val="24"/>
          </w:rPr>
          <w:delText xml:space="preserve">acquired </w:delText>
        </w:r>
      </w:del>
      <w:r w:rsidR="007B2DBA" w:rsidRPr="00250AFF">
        <w:rPr>
          <w:rFonts w:ascii="Times New Roman" w:hAnsi="Times New Roman" w:cs="Times New Roman"/>
          <w:sz w:val="24"/>
          <w:szCs w:val="24"/>
        </w:rPr>
        <w:t xml:space="preserve">images of interest and monitor from afar. In lower resource settings, regulators could access the </w:t>
      </w:r>
      <w:ins w:id="285" w:author="Timothy Laux" w:date="2018-02-08T17:05:00Z">
        <w:r>
          <w:rPr>
            <w:rFonts w:ascii="Times New Roman" w:hAnsi="Times New Roman" w:cs="Times New Roman"/>
            <w:sz w:val="24"/>
            <w:szCs w:val="24"/>
          </w:rPr>
          <w:t xml:space="preserve">tamper-proof </w:t>
        </w:r>
      </w:ins>
      <w:r w:rsidR="007B2DBA" w:rsidRPr="00250AFF">
        <w:rPr>
          <w:rFonts w:ascii="Times New Roman" w:hAnsi="Times New Roman" w:cs="Times New Roman"/>
          <w:sz w:val="24"/>
          <w:szCs w:val="24"/>
        </w:rPr>
        <w:t xml:space="preserve">central drive where images are stored and review them in a similar manner. Those machines with consistent patterns of worrisome imaging findings </w:t>
      </w:r>
      <w:ins w:id="286" w:author="Timothy Laux" w:date="2018-02-10T18:16:00Z">
        <w:r w:rsidR="0090753C">
          <w:rPr>
            <w:rFonts w:ascii="Times New Roman" w:hAnsi="Times New Roman" w:cs="Times New Roman"/>
            <w:sz w:val="24"/>
            <w:szCs w:val="24"/>
          </w:rPr>
          <w:t>(or those centers with</w:t>
        </w:r>
        <w:r w:rsidR="00A93CE7">
          <w:rPr>
            <w:rFonts w:ascii="Times New Roman" w:hAnsi="Times New Roman" w:cs="Times New Roman"/>
            <w:sz w:val="24"/>
            <w:szCs w:val="24"/>
          </w:rPr>
          <w:t xml:space="preserve"> consistent inability to play by</w:t>
        </w:r>
        <w:r w:rsidR="0090753C">
          <w:rPr>
            <w:rFonts w:ascii="Times New Roman" w:hAnsi="Times New Roman" w:cs="Times New Roman"/>
            <w:sz w:val="24"/>
            <w:szCs w:val="24"/>
          </w:rPr>
          <w:t xml:space="preserve"> the rules) </w:t>
        </w:r>
      </w:ins>
      <w:r w:rsidR="007B2DBA" w:rsidRPr="00250AFF">
        <w:rPr>
          <w:rFonts w:ascii="Times New Roman" w:hAnsi="Times New Roman" w:cs="Times New Roman"/>
          <w:sz w:val="24"/>
          <w:szCs w:val="24"/>
        </w:rPr>
        <w:t>could be placed under disciplinary action and, if ongoing worrisome patterns</w:t>
      </w:r>
      <w:ins w:id="287" w:author="Timothy Laux" w:date="2018-02-14T12:14:00Z">
        <w:r w:rsidR="008F11B4">
          <w:rPr>
            <w:rFonts w:ascii="Times New Roman" w:hAnsi="Times New Roman" w:cs="Times New Roman"/>
            <w:sz w:val="24"/>
            <w:szCs w:val="24"/>
          </w:rPr>
          <w:t xml:space="preserve"> are observed</w:t>
        </w:r>
      </w:ins>
      <w:r w:rsidR="007B2DBA" w:rsidRPr="00250AFF">
        <w:rPr>
          <w:rFonts w:ascii="Times New Roman" w:hAnsi="Times New Roman" w:cs="Times New Roman"/>
          <w:sz w:val="24"/>
          <w:szCs w:val="24"/>
        </w:rPr>
        <w:t xml:space="preserve">, have their ultrasound privileges revoked. </w:t>
      </w:r>
      <w:ins w:id="288" w:author="Timothy Laux" w:date="2018-02-08T17:05:00Z">
        <w:r>
          <w:rPr>
            <w:rFonts w:ascii="Times New Roman" w:hAnsi="Times New Roman" w:cs="Times New Roman"/>
            <w:sz w:val="24"/>
            <w:szCs w:val="24"/>
          </w:rPr>
          <w:t>We have no illusions about how difficult curbing sex selection has been and will be</w:t>
        </w:r>
      </w:ins>
      <w:ins w:id="289" w:author="Timothy Laux" w:date="2018-02-08T17:06:00Z">
        <w:r w:rsidR="00006D10">
          <w:rPr>
            <w:rFonts w:ascii="Times New Roman" w:hAnsi="Times New Roman" w:cs="Times New Roman"/>
            <w:sz w:val="24"/>
            <w:szCs w:val="24"/>
          </w:rPr>
          <w:t xml:space="preserve">. We also recognize these changes do nothing </w:t>
        </w:r>
      </w:ins>
      <w:ins w:id="290" w:author="Timothy Laux" w:date="2018-02-10T18:17:00Z">
        <w:r w:rsidR="0090753C">
          <w:rPr>
            <w:rFonts w:ascii="Times New Roman" w:hAnsi="Times New Roman" w:cs="Times New Roman"/>
            <w:sz w:val="24"/>
            <w:szCs w:val="24"/>
          </w:rPr>
          <w:t xml:space="preserve">to address </w:t>
        </w:r>
      </w:ins>
      <w:ins w:id="291" w:author="Timothy Laux" w:date="2018-02-08T17:06:00Z">
        <w:r w:rsidR="00006D10">
          <w:rPr>
            <w:rFonts w:ascii="Times New Roman" w:hAnsi="Times New Roman" w:cs="Times New Roman"/>
            <w:sz w:val="24"/>
            <w:szCs w:val="24"/>
          </w:rPr>
          <w:t xml:space="preserve">unregistered </w:t>
        </w:r>
      </w:ins>
      <w:ins w:id="292" w:author="Timothy Laux" w:date="2018-02-10T18:17:00Z">
        <w:r w:rsidR="0090753C">
          <w:rPr>
            <w:rFonts w:ascii="Times New Roman" w:hAnsi="Times New Roman" w:cs="Times New Roman"/>
            <w:sz w:val="24"/>
            <w:szCs w:val="24"/>
          </w:rPr>
          <w:t xml:space="preserve">ultrasound </w:t>
        </w:r>
      </w:ins>
      <w:ins w:id="293" w:author="Timothy Laux" w:date="2018-02-08T17:06:00Z">
        <w:r w:rsidR="00006D10">
          <w:rPr>
            <w:rFonts w:ascii="Times New Roman" w:hAnsi="Times New Roman" w:cs="Times New Roman"/>
            <w:sz w:val="24"/>
            <w:szCs w:val="24"/>
          </w:rPr>
          <w:t xml:space="preserve">machines. The above </w:t>
        </w:r>
      </w:ins>
      <w:ins w:id="294" w:author="Timothy Laux" w:date="2018-02-08T17:05:00Z">
        <w:r>
          <w:rPr>
            <w:rFonts w:ascii="Times New Roman" w:hAnsi="Times New Roman" w:cs="Times New Roman"/>
            <w:sz w:val="24"/>
            <w:szCs w:val="24"/>
          </w:rPr>
          <w:t xml:space="preserve">changes </w:t>
        </w:r>
      </w:ins>
      <w:ins w:id="295" w:author="Timothy Laux" w:date="2018-02-10T18:17:00Z">
        <w:r w:rsidR="0090753C">
          <w:rPr>
            <w:rFonts w:ascii="Times New Roman" w:hAnsi="Times New Roman" w:cs="Times New Roman"/>
            <w:sz w:val="24"/>
            <w:szCs w:val="24"/>
          </w:rPr>
          <w:t xml:space="preserve">only </w:t>
        </w:r>
      </w:ins>
      <w:ins w:id="296" w:author="Timothy Laux" w:date="2018-02-08T17:05:00Z">
        <w:r>
          <w:rPr>
            <w:rFonts w:ascii="Times New Roman" w:hAnsi="Times New Roman" w:cs="Times New Roman"/>
            <w:sz w:val="24"/>
            <w:szCs w:val="24"/>
          </w:rPr>
          <w:t>allow for greater efficiency i</w:t>
        </w:r>
      </w:ins>
      <w:ins w:id="297" w:author="Timothy Laux" w:date="2018-02-08T17:06:00Z">
        <w:r>
          <w:rPr>
            <w:rFonts w:ascii="Times New Roman" w:hAnsi="Times New Roman" w:cs="Times New Roman"/>
            <w:sz w:val="24"/>
            <w:szCs w:val="24"/>
          </w:rPr>
          <w:t xml:space="preserve">n monitoring </w:t>
        </w:r>
      </w:ins>
      <w:ins w:id="298" w:author="Timothy Laux" w:date="2018-02-10T18:17:00Z">
        <w:r w:rsidR="0090753C">
          <w:rPr>
            <w:rFonts w:ascii="Times New Roman" w:hAnsi="Times New Roman" w:cs="Times New Roman"/>
            <w:sz w:val="24"/>
            <w:szCs w:val="24"/>
          </w:rPr>
          <w:t xml:space="preserve">registered ultrasound machines </w:t>
        </w:r>
      </w:ins>
      <w:ins w:id="299" w:author="Timothy Laux" w:date="2018-02-08T17:06:00Z">
        <w:r>
          <w:rPr>
            <w:rFonts w:ascii="Times New Roman" w:hAnsi="Times New Roman" w:cs="Times New Roman"/>
            <w:sz w:val="24"/>
            <w:szCs w:val="24"/>
          </w:rPr>
          <w:t>over larger geographic regions which will be necessary to allow for greater access in</w:t>
        </w:r>
      </w:ins>
      <w:ins w:id="300" w:author="Timothy Laux" w:date="2018-02-10T18:17:00Z">
        <w:r w:rsidR="0090753C">
          <w:rPr>
            <w:rFonts w:ascii="Times New Roman" w:hAnsi="Times New Roman" w:cs="Times New Roman"/>
            <w:sz w:val="24"/>
            <w:szCs w:val="24"/>
          </w:rPr>
          <w:t xml:space="preserve"> those same</w:t>
        </w:r>
      </w:ins>
      <w:ins w:id="301" w:author="Timothy Laux" w:date="2018-02-08T17:06:00Z">
        <w:r>
          <w:rPr>
            <w:rFonts w:ascii="Times New Roman" w:hAnsi="Times New Roman" w:cs="Times New Roman"/>
            <w:sz w:val="24"/>
            <w:szCs w:val="24"/>
          </w:rPr>
          <w:t xml:space="preserve"> geographic regions.</w:t>
        </w:r>
      </w:ins>
    </w:p>
    <w:p w14:paraId="75002C3B" w14:textId="77777777" w:rsidR="00B00F5F" w:rsidRPr="00250AFF" w:rsidRDefault="00B00F5F" w:rsidP="00CD3117">
      <w:pPr>
        <w:spacing w:line="240" w:lineRule="auto"/>
        <w:rPr>
          <w:rFonts w:ascii="Times New Roman" w:hAnsi="Times New Roman" w:cs="Times New Roman"/>
          <w:sz w:val="24"/>
          <w:szCs w:val="24"/>
        </w:rPr>
      </w:pPr>
    </w:p>
    <w:p w14:paraId="22ADBD29" w14:textId="7C8195E6" w:rsidR="009D446C" w:rsidRPr="00250AFF" w:rsidRDefault="00B00F5F" w:rsidP="00CD3117">
      <w:pPr>
        <w:spacing w:line="240" w:lineRule="auto"/>
        <w:ind w:firstLine="720"/>
        <w:rPr>
          <w:rFonts w:ascii="Times New Roman" w:hAnsi="Times New Roman" w:cs="Times New Roman"/>
          <w:sz w:val="24"/>
          <w:szCs w:val="24"/>
        </w:rPr>
      </w:pPr>
      <w:r w:rsidRPr="00250AFF">
        <w:rPr>
          <w:rFonts w:ascii="Times New Roman" w:hAnsi="Times New Roman" w:cs="Times New Roman"/>
          <w:sz w:val="24"/>
          <w:szCs w:val="24"/>
        </w:rPr>
        <w:t xml:space="preserve">The crux of improved regulation would </w:t>
      </w:r>
      <w:r w:rsidR="00CD3117" w:rsidRPr="00250AFF">
        <w:rPr>
          <w:rFonts w:ascii="Times New Roman" w:hAnsi="Times New Roman" w:cs="Times New Roman"/>
          <w:sz w:val="24"/>
          <w:szCs w:val="24"/>
        </w:rPr>
        <w:t>lie</w:t>
      </w:r>
      <w:r w:rsidRPr="00250AFF">
        <w:rPr>
          <w:rFonts w:ascii="Times New Roman" w:hAnsi="Times New Roman" w:cs="Times New Roman"/>
          <w:sz w:val="24"/>
          <w:szCs w:val="24"/>
        </w:rPr>
        <w:t xml:space="preserve"> with the immutability of image deletion or manipulation</w:t>
      </w:r>
      <w:ins w:id="302" w:author="Timothy Laux" w:date="2018-02-08T17:07:00Z">
        <w:r w:rsidR="00006D10">
          <w:rPr>
            <w:rFonts w:ascii="Times New Roman" w:hAnsi="Times New Roman" w:cs="Times New Roman"/>
            <w:sz w:val="24"/>
            <w:szCs w:val="24"/>
          </w:rPr>
          <w:t xml:space="preserve"> and a machine that looks no different externally from one without wireless and tamper proof drive monitoring</w:t>
        </w:r>
      </w:ins>
      <w:ins w:id="303" w:author="Timothy Laux" w:date="2018-02-08T17:08:00Z">
        <w:r w:rsidR="00006D10">
          <w:rPr>
            <w:rFonts w:ascii="Times New Roman" w:hAnsi="Times New Roman" w:cs="Times New Roman"/>
            <w:sz w:val="24"/>
            <w:szCs w:val="24"/>
          </w:rPr>
          <w:t xml:space="preserve">. Policing </w:t>
        </w:r>
        <w:del w:id="304" w:author="Priyank Jain" w:date="2018-02-12T22:57:00Z">
          <w:r w:rsidR="00006D10" w:rsidDel="00427ACA">
            <w:rPr>
              <w:rFonts w:ascii="Times New Roman" w:hAnsi="Times New Roman" w:cs="Times New Roman"/>
              <w:sz w:val="24"/>
              <w:szCs w:val="24"/>
            </w:rPr>
            <w:delText>is not a perfect solution but it</w:delText>
          </w:r>
        </w:del>
      </w:ins>
      <w:ins w:id="305" w:author="Priyank Jain" w:date="2018-02-12T22:57:00Z">
        <w:r w:rsidR="00427ACA">
          <w:rPr>
            <w:rFonts w:ascii="Times New Roman" w:hAnsi="Times New Roman" w:cs="Times New Roman"/>
            <w:sz w:val="24"/>
            <w:szCs w:val="24"/>
          </w:rPr>
          <w:t>for illegal use</w:t>
        </w:r>
      </w:ins>
      <w:ins w:id="306" w:author="Timothy Laux" w:date="2018-02-08T17:08:00Z">
        <w:r w:rsidR="00006D10">
          <w:rPr>
            <w:rFonts w:ascii="Times New Roman" w:hAnsi="Times New Roman" w:cs="Times New Roman"/>
            <w:sz w:val="24"/>
            <w:szCs w:val="24"/>
          </w:rPr>
          <w:t xml:space="preserve"> is better than </w:t>
        </w:r>
      </w:ins>
      <w:del w:id="307" w:author="Timothy Laux" w:date="2018-02-08T17:08:00Z">
        <w:r w:rsidR="0048174F" w:rsidRPr="00250AFF" w:rsidDel="00006D10">
          <w:rPr>
            <w:rFonts w:ascii="Times New Roman" w:hAnsi="Times New Roman" w:cs="Times New Roman"/>
            <w:sz w:val="24"/>
            <w:szCs w:val="24"/>
          </w:rPr>
          <w:delText xml:space="preserve">, and policing the activities rather than </w:delText>
        </w:r>
      </w:del>
      <w:r w:rsidR="0048174F" w:rsidRPr="00250AFF">
        <w:rPr>
          <w:rFonts w:ascii="Times New Roman" w:hAnsi="Times New Roman" w:cs="Times New Roman"/>
          <w:sz w:val="24"/>
          <w:szCs w:val="24"/>
        </w:rPr>
        <w:t>restricting access and trusting that licensed practitioners will adhere to legal practice</w:t>
      </w:r>
      <w:del w:id="308" w:author="Timothy Laux" w:date="2018-02-14T12:00:00Z">
        <w:r w:rsidR="004D7E05" w:rsidRPr="00250AFF" w:rsidDel="00831D59">
          <w:rPr>
            <w:rFonts w:ascii="Times New Roman" w:hAnsi="Times New Roman" w:cs="Times New Roman"/>
            <w:sz w:val="24"/>
            <w:szCs w:val="24"/>
          </w:rPr>
          <w:delText xml:space="preserve"> (as the </w:delText>
        </w:r>
        <w:r w:rsidR="005F46D0" w:rsidDel="00831D59">
          <w:rPr>
            <w:rFonts w:ascii="Times New Roman" w:hAnsi="Times New Roman" w:cs="Times New Roman"/>
            <w:sz w:val="24"/>
            <w:szCs w:val="24"/>
          </w:rPr>
          <w:delText>D</w:delText>
        </w:r>
        <w:r w:rsidR="005F46D0" w:rsidRPr="00250AFF" w:rsidDel="00831D59">
          <w:rPr>
            <w:rFonts w:ascii="Times New Roman" w:hAnsi="Times New Roman" w:cs="Times New Roman"/>
            <w:sz w:val="24"/>
            <w:szCs w:val="24"/>
          </w:rPr>
          <w:delText xml:space="preserve">elhi </w:delText>
        </w:r>
        <w:r w:rsidR="005F46D0" w:rsidDel="00831D59">
          <w:rPr>
            <w:rFonts w:ascii="Times New Roman" w:hAnsi="Times New Roman" w:cs="Times New Roman"/>
            <w:sz w:val="24"/>
            <w:szCs w:val="24"/>
          </w:rPr>
          <w:delText>h</w:delText>
        </w:r>
        <w:r w:rsidR="005F46D0" w:rsidRPr="00250AFF" w:rsidDel="00831D59">
          <w:rPr>
            <w:rFonts w:ascii="Times New Roman" w:hAnsi="Times New Roman" w:cs="Times New Roman"/>
            <w:sz w:val="24"/>
            <w:szCs w:val="24"/>
          </w:rPr>
          <w:delText xml:space="preserve">igh </w:delText>
        </w:r>
        <w:r w:rsidR="005F46D0" w:rsidDel="00831D59">
          <w:rPr>
            <w:rFonts w:ascii="Times New Roman" w:hAnsi="Times New Roman" w:cs="Times New Roman"/>
            <w:sz w:val="24"/>
            <w:szCs w:val="24"/>
          </w:rPr>
          <w:delText>c</w:delText>
        </w:r>
        <w:r w:rsidR="005F46D0" w:rsidRPr="00250AFF" w:rsidDel="00831D59">
          <w:rPr>
            <w:rFonts w:ascii="Times New Roman" w:hAnsi="Times New Roman" w:cs="Times New Roman"/>
            <w:sz w:val="24"/>
            <w:szCs w:val="24"/>
          </w:rPr>
          <w:delText xml:space="preserve">ourt </w:delText>
        </w:r>
        <w:r w:rsidR="004D7E05" w:rsidRPr="00250AFF" w:rsidDel="00831D59">
          <w:rPr>
            <w:rFonts w:ascii="Times New Roman" w:hAnsi="Times New Roman" w:cs="Times New Roman"/>
            <w:sz w:val="24"/>
            <w:szCs w:val="24"/>
          </w:rPr>
          <w:delText xml:space="preserve">has noted, neither a </w:delText>
        </w:r>
        <w:r w:rsidR="001D1C65" w:rsidDel="00831D59">
          <w:rPr>
            <w:rFonts w:ascii="Times New Roman" w:hAnsi="Times New Roman" w:cs="Times New Roman"/>
            <w:sz w:val="24"/>
            <w:szCs w:val="24"/>
          </w:rPr>
          <w:delText>r</w:delText>
        </w:r>
        <w:r w:rsidR="001D1C65" w:rsidRPr="00250AFF" w:rsidDel="00831D59">
          <w:rPr>
            <w:rFonts w:ascii="Times New Roman" w:hAnsi="Times New Roman" w:cs="Times New Roman"/>
            <w:sz w:val="24"/>
            <w:szCs w:val="24"/>
          </w:rPr>
          <w:delText xml:space="preserve">adiology </w:delText>
        </w:r>
        <w:r w:rsidR="004D7E05" w:rsidRPr="00250AFF" w:rsidDel="00831D59">
          <w:rPr>
            <w:rFonts w:ascii="Times New Roman" w:hAnsi="Times New Roman" w:cs="Times New Roman"/>
            <w:sz w:val="24"/>
            <w:szCs w:val="24"/>
          </w:rPr>
          <w:delText xml:space="preserve">degree nor </w:delText>
        </w:r>
        <w:r w:rsidR="001D1C65" w:rsidDel="00831D59">
          <w:rPr>
            <w:rFonts w:ascii="Times New Roman" w:hAnsi="Times New Roman" w:cs="Times New Roman"/>
            <w:sz w:val="24"/>
            <w:szCs w:val="24"/>
          </w:rPr>
          <w:delText>o</w:delText>
        </w:r>
        <w:r w:rsidR="004D7E05" w:rsidRPr="00250AFF" w:rsidDel="00831D59">
          <w:rPr>
            <w:rFonts w:ascii="Times New Roman" w:hAnsi="Times New Roman" w:cs="Times New Roman"/>
            <w:sz w:val="24"/>
            <w:szCs w:val="24"/>
          </w:rPr>
          <w:delText>bstetrics ultrasound coursework profoundly change one’s moral compass)</w:delText>
        </w:r>
      </w:del>
      <w:r w:rsidRPr="00250AFF">
        <w:rPr>
          <w:rFonts w:ascii="Times New Roman" w:hAnsi="Times New Roman" w:cs="Times New Roman"/>
          <w:sz w:val="24"/>
          <w:szCs w:val="24"/>
        </w:rPr>
        <w:t>. Here the success or failure of maintaining the original spirit of the PNDT and PCPNDT would lie</w:t>
      </w:r>
      <w:r w:rsidR="00CD3117">
        <w:rPr>
          <w:rFonts w:ascii="Times New Roman" w:hAnsi="Times New Roman" w:cs="Times New Roman"/>
          <w:sz w:val="24"/>
          <w:szCs w:val="24"/>
        </w:rPr>
        <w:t xml:space="preserve"> while also allowing greater access to ultrasonography</w:t>
      </w:r>
      <w:r w:rsidRPr="00250AFF">
        <w:rPr>
          <w:rFonts w:ascii="Times New Roman" w:hAnsi="Times New Roman" w:cs="Times New Roman"/>
          <w:sz w:val="24"/>
          <w:szCs w:val="24"/>
        </w:rPr>
        <w:t xml:space="preserve">.  </w:t>
      </w:r>
      <w:r w:rsidR="007B2DBA" w:rsidRPr="00250AFF">
        <w:rPr>
          <w:rFonts w:ascii="Times New Roman" w:hAnsi="Times New Roman" w:cs="Times New Roman"/>
          <w:sz w:val="24"/>
          <w:szCs w:val="24"/>
        </w:rPr>
        <w:t xml:space="preserve"> </w:t>
      </w:r>
    </w:p>
    <w:p w14:paraId="7E3E8CC2" w14:textId="77777777" w:rsidR="00B7172F" w:rsidRPr="00250AFF" w:rsidRDefault="00B7172F" w:rsidP="00CD3117">
      <w:pPr>
        <w:spacing w:line="240" w:lineRule="auto"/>
        <w:rPr>
          <w:rFonts w:ascii="Times New Roman" w:hAnsi="Times New Roman" w:cs="Times New Roman"/>
          <w:sz w:val="24"/>
          <w:szCs w:val="24"/>
        </w:rPr>
      </w:pPr>
    </w:p>
    <w:p w14:paraId="40AAD787" w14:textId="77777777" w:rsidR="00C45CD9" w:rsidRPr="00250AFF" w:rsidRDefault="00E16A92" w:rsidP="00CD3117">
      <w:pPr>
        <w:spacing w:line="240" w:lineRule="auto"/>
        <w:rPr>
          <w:rFonts w:ascii="Times New Roman" w:hAnsi="Times New Roman" w:cs="Times New Roman"/>
          <w:b/>
          <w:sz w:val="24"/>
          <w:szCs w:val="24"/>
        </w:rPr>
      </w:pPr>
      <w:r w:rsidRPr="00250AFF">
        <w:rPr>
          <w:rFonts w:ascii="Times New Roman" w:hAnsi="Times New Roman" w:cs="Times New Roman"/>
          <w:b/>
          <w:sz w:val="24"/>
          <w:szCs w:val="24"/>
        </w:rPr>
        <w:lastRenderedPageBreak/>
        <w:t>Conclusion</w:t>
      </w:r>
    </w:p>
    <w:p w14:paraId="751B22FE" w14:textId="77777777" w:rsidR="00C45CD9" w:rsidRPr="00250AFF" w:rsidRDefault="00E16A92" w:rsidP="00CD3117">
      <w:pPr>
        <w:spacing w:line="240" w:lineRule="auto"/>
        <w:rPr>
          <w:rFonts w:ascii="Times New Roman" w:hAnsi="Times New Roman" w:cs="Times New Roman"/>
          <w:sz w:val="24"/>
          <w:szCs w:val="24"/>
        </w:rPr>
      </w:pPr>
      <w:r w:rsidRPr="00250AFF">
        <w:rPr>
          <w:rFonts w:ascii="Times New Roman" w:hAnsi="Times New Roman" w:cs="Times New Roman"/>
          <w:sz w:val="24"/>
          <w:szCs w:val="24"/>
        </w:rPr>
        <w:t xml:space="preserve"> </w:t>
      </w:r>
    </w:p>
    <w:p w14:paraId="352397E1" w14:textId="7C7EE270" w:rsidR="004F14A1" w:rsidRPr="00250AFF" w:rsidRDefault="00247AD1" w:rsidP="00CD3117">
      <w:pPr>
        <w:spacing w:line="240" w:lineRule="auto"/>
        <w:rPr>
          <w:rFonts w:ascii="Times New Roman" w:hAnsi="Times New Roman" w:cs="Times New Roman"/>
          <w:b/>
          <w:sz w:val="24"/>
          <w:szCs w:val="24"/>
        </w:rPr>
      </w:pPr>
      <w:r w:rsidRPr="00250AFF">
        <w:rPr>
          <w:rFonts w:ascii="Times New Roman" w:hAnsi="Times New Roman" w:cs="Times New Roman"/>
          <w:sz w:val="24"/>
          <w:szCs w:val="24"/>
        </w:rPr>
        <w:tab/>
        <w:t>The PCPNDT was written to prevent a</w:t>
      </w:r>
      <w:r w:rsidR="00886AEB" w:rsidRPr="00250AFF">
        <w:rPr>
          <w:rFonts w:ascii="Times New Roman" w:hAnsi="Times New Roman" w:cs="Times New Roman"/>
          <w:sz w:val="24"/>
          <w:szCs w:val="24"/>
        </w:rPr>
        <w:t xml:space="preserve"> number of</w:t>
      </w:r>
      <w:r w:rsidR="000A0FE4" w:rsidRPr="00250AFF">
        <w:rPr>
          <w:rFonts w:ascii="Times New Roman" w:hAnsi="Times New Roman" w:cs="Times New Roman"/>
          <w:sz w:val="24"/>
          <w:szCs w:val="24"/>
        </w:rPr>
        <w:t xml:space="preserve"> societally unacceptable</w:t>
      </w:r>
      <w:r w:rsidRPr="00250AFF">
        <w:rPr>
          <w:rFonts w:ascii="Times New Roman" w:hAnsi="Times New Roman" w:cs="Times New Roman"/>
          <w:sz w:val="24"/>
          <w:szCs w:val="24"/>
        </w:rPr>
        <w:t xml:space="preserve"> harm</w:t>
      </w:r>
      <w:r w:rsidR="00886AEB" w:rsidRPr="00250AFF">
        <w:rPr>
          <w:rFonts w:ascii="Times New Roman" w:hAnsi="Times New Roman" w:cs="Times New Roman"/>
          <w:sz w:val="24"/>
          <w:szCs w:val="24"/>
        </w:rPr>
        <w:t xml:space="preserve">s including </w:t>
      </w:r>
      <w:r w:rsidR="000A0FE4" w:rsidRPr="00250AFF">
        <w:rPr>
          <w:rFonts w:ascii="Times New Roman" w:hAnsi="Times New Roman" w:cs="Times New Roman"/>
          <w:sz w:val="24"/>
          <w:szCs w:val="24"/>
        </w:rPr>
        <w:t>the</w:t>
      </w:r>
      <w:ins w:id="309" w:author="Timothy Laux" w:date="2018-02-08T17:11:00Z">
        <w:r w:rsidR="004567C1">
          <w:rPr>
            <w:rFonts w:ascii="Times New Roman" w:hAnsi="Times New Roman" w:cs="Times New Roman"/>
            <w:sz w:val="24"/>
            <w:szCs w:val="24"/>
          </w:rPr>
          <w:t xml:space="preserve"> sex selection of unborn fetuses</w:t>
        </w:r>
      </w:ins>
      <w:del w:id="310" w:author="Timothy Laux" w:date="2018-02-08T17:12:00Z">
        <w:r w:rsidR="000A0FE4" w:rsidRPr="00250AFF" w:rsidDel="004567C1">
          <w:rPr>
            <w:rFonts w:ascii="Times New Roman" w:hAnsi="Times New Roman" w:cs="Times New Roman"/>
            <w:sz w:val="24"/>
            <w:szCs w:val="24"/>
          </w:rPr>
          <w:delText xml:space="preserve"> intentional abortion of female fetuses</w:delText>
        </w:r>
        <w:r w:rsidR="00E9595D" w:rsidRPr="00250AFF" w:rsidDel="004567C1">
          <w:rPr>
            <w:rFonts w:ascii="Times New Roman" w:hAnsi="Times New Roman" w:cs="Times New Roman"/>
            <w:sz w:val="24"/>
            <w:szCs w:val="24"/>
          </w:rPr>
          <w:delText xml:space="preserve"> due to sex</w:delText>
        </w:r>
      </w:del>
      <w:r w:rsidR="00E9595D" w:rsidRPr="00250AFF">
        <w:rPr>
          <w:rFonts w:ascii="Times New Roman" w:hAnsi="Times New Roman" w:cs="Times New Roman"/>
          <w:sz w:val="24"/>
          <w:szCs w:val="24"/>
        </w:rPr>
        <w:t>. T</w:t>
      </w:r>
      <w:r w:rsidRPr="00250AFF">
        <w:rPr>
          <w:rFonts w:ascii="Times New Roman" w:hAnsi="Times New Roman" w:cs="Times New Roman"/>
          <w:sz w:val="24"/>
          <w:szCs w:val="24"/>
        </w:rPr>
        <w:t xml:space="preserve">o date it has yet to meaningfully deliver its stated non-maleficence aims </w:t>
      </w:r>
      <w:r w:rsidR="0047723F">
        <w:rPr>
          <w:rFonts w:ascii="Times New Roman" w:hAnsi="Times New Roman" w:cs="Times New Roman"/>
          <w:sz w:val="24"/>
          <w:szCs w:val="24"/>
        </w:rPr>
        <w:fldChar w:fldCharType="begin"/>
      </w:r>
      <w:r w:rsidR="0047723F">
        <w:rPr>
          <w:rFonts w:ascii="Times New Roman" w:hAnsi="Times New Roman" w:cs="Times New Roman"/>
          <w:sz w:val="24"/>
          <w:szCs w:val="24"/>
        </w:rPr>
        <w:instrText xml:space="preserve"> ADDIN EN.CITE &lt;EndNote&gt;&lt;Cite&gt;&lt;Author&gt;Mallapur&lt;/Author&gt;&lt;RecNum&gt;330&lt;/RecNum&gt;&lt;DisplayText&gt;(2)&lt;/DisplayText&gt;&lt;record&gt;&lt;rec-number&gt;330&lt;/rec-number&gt;&lt;foreign-keys&gt;&lt;key app="EN" db-id="eeed9x5z80ssxpe9ed9vvtsfv0dt9vtexdzp" timestamp="1510260236"&gt;330&lt;/key&gt;&lt;/foreign-keys&gt;&lt;ref-type name="Newspaper Article"&gt;23&lt;/ref-type&gt;&lt;contributors&gt;&lt;authors&gt;&lt;author&gt;Chaitanya Mallapur&lt;/author&gt;&lt;/authors&gt;&lt;/contributors&gt;&lt;titles&gt;&lt;title&gt;More Male Foeticides than Female: Dovt. Data Indicate Vast Under-reporting&lt;/title&gt;&lt;secondary-title&gt;IndiaSpend&lt;/secondary-title&gt;&lt;/titles&gt;&lt;dates&gt;&lt;pub-dates&gt;&lt;date&gt;August 30, 2016&lt;/date&gt;&lt;/pub-dates&gt;&lt;/dates&gt;&lt;urls&gt;&lt;related-urls&gt;&lt;url&gt;http://www.indiaspend.com/cover-story/more-male-foeticides-than-female-govt-data-indicate-vast-under-reporting-94517&lt;/url&gt;&lt;/related-urls&gt;&lt;/urls&gt;&lt;/record&gt;&lt;/Cite&gt;&lt;/EndNote&gt;</w:instrText>
      </w:r>
      <w:r w:rsidR="0047723F">
        <w:rPr>
          <w:rFonts w:ascii="Times New Roman" w:hAnsi="Times New Roman" w:cs="Times New Roman"/>
          <w:sz w:val="24"/>
          <w:szCs w:val="24"/>
        </w:rPr>
        <w:fldChar w:fldCharType="separate"/>
      </w:r>
      <w:r w:rsidR="0047723F">
        <w:rPr>
          <w:rFonts w:ascii="Times New Roman" w:hAnsi="Times New Roman" w:cs="Times New Roman"/>
          <w:noProof/>
          <w:sz w:val="24"/>
          <w:szCs w:val="24"/>
        </w:rPr>
        <w:t>(2)</w:t>
      </w:r>
      <w:r w:rsidR="0047723F">
        <w:rPr>
          <w:rFonts w:ascii="Times New Roman" w:hAnsi="Times New Roman" w:cs="Times New Roman"/>
          <w:sz w:val="24"/>
          <w:szCs w:val="24"/>
        </w:rPr>
        <w:fldChar w:fldCharType="end"/>
      </w:r>
      <w:r w:rsidR="00B00F5F" w:rsidRPr="00250AFF">
        <w:rPr>
          <w:rFonts w:ascii="Times New Roman" w:hAnsi="Times New Roman" w:cs="Times New Roman"/>
          <w:sz w:val="24"/>
          <w:szCs w:val="24"/>
        </w:rPr>
        <w:t xml:space="preserve"> and, in that it has not changed skewed sex ratios, the original justice concerns of activists and legislators remain unaddressed</w:t>
      </w:r>
      <w:r w:rsidRPr="00250AFF">
        <w:rPr>
          <w:rFonts w:ascii="Times New Roman" w:hAnsi="Times New Roman" w:cs="Times New Roman"/>
          <w:sz w:val="24"/>
          <w:szCs w:val="24"/>
        </w:rPr>
        <w:t>. However, the pragmatism required to enforce this law has had profound effects on the ability of rural Indians to access a beneficial medical technology</w:t>
      </w:r>
      <w:r w:rsidR="000A0FE4" w:rsidRPr="00250AFF">
        <w:rPr>
          <w:rFonts w:ascii="Times New Roman" w:hAnsi="Times New Roman" w:cs="Times New Roman"/>
          <w:sz w:val="24"/>
          <w:szCs w:val="24"/>
        </w:rPr>
        <w:t xml:space="preserve"> (POCUS / diagnostic ultrasonography) and may have even inadvertently placed a heavier burden on the poorest and worsened health inequity in India</w:t>
      </w:r>
      <w:r w:rsidR="007716B6" w:rsidRPr="00250AFF">
        <w:rPr>
          <w:rFonts w:ascii="Times New Roman" w:hAnsi="Times New Roman" w:cs="Times New Roman"/>
          <w:sz w:val="24"/>
          <w:szCs w:val="24"/>
        </w:rPr>
        <w:t xml:space="preserve"> creating serious </w:t>
      </w:r>
      <w:ins w:id="311" w:author="Timothy Laux" w:date="2018-02-10T17:39:00Z">
        <w:r w:rsidR="0025678C">
          <w:rPr>
            <w:rFonts w:ascii="Times New Roman" w:hAnsi="Times New Roman" w:cs="Times New Roman"/>
            <w:sz w:val="24"/>
            <w:szCs w:val="24"/>
          </w:rPr>
          <w:t xml:space="preserve">ethical and </w:t>
        </w:r>
      </w:ins>
      <w:r w:rsidR="007716B6" w:rsidRPr="00250AFF">
        <w:rPr>
          <w:rFonts w:ascii="Times New Roman" w:hAnsi="Times New Roman" w:cs="Times New Roman"/>
          <w:sz w:val="24"/>
          <w:szCs w:val="24"/>
        </w:rPr>
        <w:t>justice concerns</w:t>
      </w:r>
      <w:r w:rsidR="000A0FE4" w:rsidRPr="00250AFF">
        <w:rPr>
          <w:rFonts w:ascii="Times New Roman" w:hAnsi="Times New Roman" w:cs="Times New Roman"/>
          <w:sz w:val="24"/>
          <w:szCs w:val="24"/>
        </w:rPr>
        <w:t xml:space="preserve">. It is time </w:t>
      </w:r>
      <w:r w:rsidR="0048174F" w:rsidRPr="00250AFF">
        <w:rPr>
          <w:rFonts w:ascii="Times New Roman" w:hAnsi="Times New Roman" w:cs="Times New Roman"/>
          <w:sz w:val="24"/>
          <w:szCs w:val="24"/>
        </w:rPr>
        <w:t xml:space="preserve">to </w:t>
      </w:r>
      <w:r w:rsidR="000A0FE4" w:rsidRPr="00250AFF">
        <w:rPr>
          <w:rFonts w:ascii="Times New Roman" w:hAnsi="Times New Roman" w:cs="Times New Roman"/>
          <w:sz w:val="24"/>
          <w:szCs w:val="24"/>
        </w:rPr>
        <w:t xml:space="preserve">re-examine and update a law </w:t>
      </w:r>
      <w:r w:rsidR="0048174F" w:rsidRPr="00250AFF">
        <w:rPr>
          <w:rFonts w:ascii="Times New Roman" w:hAnsi="Times New Roman" w:cs="Times New Roman"/>
          <w:sz w:val="24"/>
          <w:szCs w:val="24"/>
        </w:rPr>
        <w:t>such that diagnostic ultrasonography can be w</w:t>
      </w:r>
      <w:r w:rsidR="00095EEF">
        <w:rPr>
          <w:rFonts w:ascii="Times New Roman" w:hAnsi="Times New Roman" w:cs="Times New Roman"/>
          <w:sz w:val="24"/>
          <w:szCs w:val="24"/>
        </w:rPr>
        <w:t>idely available in rural India</w:t>
      </w:r>
      <w:r w:rsidR="004B2A1A">
        <w:rPr>
          <w:rFonts w:ascii="Times New Roman" w:hAnsi="Times New Roman" w:cs="Times New Roman"/>
          <w:sz w:val="24"/>
          <w:szCs w:val="24"/>
        </w:rPr>
        <w:t xml:space="preserve"> </w:t>
      </w:r>
      <w:ins w:id="312" w:author="Timothy Laux" w:date="2018-02-09T12:27:00Z">
        <w:r w:rsidR="004B2A1A">
          <w:rPr>
            <w:rFonts w:ascii="Times New Roman" w:hAnsi="Times New Roman" w:cs="Times New Roman"/>
            <w:sz w:val="24"/>
            <w:szCs w:val="24"/>
          </w:rPr>
          <w:t xml:space="preserve">at all levels including </w:t>
        </w:r>
      </w:ins>
      <w:ins w:id="313" w:author="Timothy Laux" w:date="2018-02-10T18:18:00Z">
        <w:r w:rsidR="00B60E3D">
          <w:rPr>
            <w:rFonts w:ascii="Times New Roman" w:hAnsi="Times New Roman" w:cs="Times New Roman"/>
            <w:sz w:val="24"/>
            <w:szCs w:val="24"/>
          </w:rPr>
          <w:t xml:space="preserve">in the public sector at </w:t>
        </w:r>
      </w:ins>
      <w:ins w:id="314" w:author="Timothy Laux" w:date="2018-02-09T12:27:00Z">
        <w:r w:rsidR="004B2A1A">
          <w:rPr>
            <w:rFonts w:ascii="Times New Roman" w:hAnsi="Times New Roman" w:cs="Times New Roman"/>
            <w:sz w:val="24"/>
            <w:szCs w:val="24"/>
          </w:rPr>
          <w:t>PHCs and CHCs</w:t>
        </w:r>
      </w:ins>
      <w:r w:rsidR="00095EEF">
        <w:rPr>
          <w:rFonts w:ascii="Times New Roman" w:hAnsi="Times New Roman" w:cs="Times New Roman"/>
          <w:sz w:val="24"/>
          <w:szCs w:val="24"/>
        </w:rPr>
        <w:t>.</w:t>
      </w:r>
      <w:r w:rsidR="004F14A1" w:rsidRPr="00250AFF">
        <w:rPr>
          <w:rFonts w:ascii="Times New Roman" w:hAnsi="Times New Roman" w:cs="Times New Roman"/>
          <w:b/>
          <w:sz w:val="24"/>
          <w:szCs w:val="24"/>
        </w:rPr>
        <w:br w:type="page"/>
      </w:r>
    </w:p>
    <w:p w14:paraId="0E30EDBB" w14:textId="77777777" w:rsidR="00A546F6" w:rsidRPr="00F8181B" w:rsidRDefault="00A546F6" w:rsidP="00CD3117">
      <w:pPr>
        <w:spacing w:line="240" w:lineRule="auto"/>
        <w:rPr>
          <w:rFonts w:ascii="Times New Roman" w:hAnsi="Times New Roman" w:cs="Times New Roman"/>
          <w:b/>
          <w:sz w:val="24"/>
          <w:szCs w:val="24"/>
        </w:rPr>
      </w:pPr>
      <w:r w:rsidRPr="00F8181B">
        <w:rPr>
          <w:rFonts w:ascii="Times New Roman" w:hAnsi="Times New Roman" w:cs="Times New Roman"/>
          <w:b/>
          <w:sz w:val="24"/>
          <w:szCs w:val="24"/>
        </w:rPr>
        <w:lastRenderedPageBreak/>
        <w:t>References</w:t>
      </w:r>
    </w:p>
    <w:p w14:paraId="061CE97E" w14:textId="77777777" w:rsidR="00A546F6" w:rsidRPr="00F8181B" w:rsidRDefault="00A546F6" w:rsidP="00CD3117">
      <w:pPr>
        <w:spacing w:line="240" w:lineRule="auto"/>
        <w:rPr>
          <w:rFonts w:ascii="Times New Roman" w:hAnsi="Times New Roman" w:cs="Times New Roman"/>
          <w:b/>
          <w:sz w:val="24"/>
          <w:szCs w:val="24"/>
        </w:rPr>
      </w:pPr>
    </w:p>
    <w:p w14:paraId="28B73017" w14:textId="77777777" w:rsidR="005142FD" w:rsidRPr="005142FD" w:rsidRDefault="009B5811" w:rsidP="005142FD">
      <w:pPr>
        <w:pStyle w:val="EndNoteBibliography"/>
        <w:rPr>
          <w:rFonts w:ascii="Times New Roman" w:hAnsi="Times New Roman" w:cs="Times New Roman"/>
          <w:sz w:val="24"/>
          <w:szCs w:val="24"/>
          <w:rPrChange w:id="315" w:author="Timothy Laux" w:date="2018-02-14T12:16:00Z">
            <w:rPr/>
          </w:rPrChange>
        </w:rPr>
      </w:pPr>
      <w:r w:rsidRPr="005142FD">
        <w:rPr>
          <w:rFonts w:ascii="Times New Roman" w:hAnsi="Times New Roman" w:cs="Times New Roman"/>
          <w:sz w:val="24"/>
          <w:szCs w:val="24"/>
        </w:rPr>
        <w:fldChar w:fldCharType="begin"/>
      </w:r>
      <w:r w:rsidRPr="005142FD">
        <w:rPr>
          <w:rFonts w:ascii="Times New Roman" w:hAnsi="Times New Roman" w:cs="Times New Roman"/>
          <w:sz w:val="24"/>
          <w:szCs w:val="24"/>
        </w:rPr>
        <w:instrText xml:space="preserve"> ADDIN EN.REFLIST </w:instrText>
      </w:r>
      <w:r w:rsidRPr="005142FD">
        <w:rPr>
          <w:rFonts w:ascii="Times New Roman" w:hAnsi="Times New Roman" w:cs="Times New Roman"/>
          <w:sz w:val="24"/>
          <w:szCs w:val="24"/>
          <w:rPrChange w:id="316" w:author="Timothy Laux" w:date="2018-02-14T12:16:00Z">
            <w:rPr>
              <w:rFonts w:ascii="Times New Roman" w:hAnsi="Times New Roman" w:cs="Times New Roman"/>
              <w:noProof w:val="0"/>
              <w:sz w:val="24"/>
              <w:szCs w:val="24"/>
              <w:lang w:val="en"/>
            </w:rPr>
          </w:rPrChange>
        </w:rPr>
        <w:fldChar w:fldCharType="separate"/>
      </w:r>
      <w:r w:rsidR="005142FD" w:rsidRPr="005142FD">
        <w:rPr>
          <w:rFonts w:ascii="Times New Roman" w:hAnsi="Times New Roman" w:cs="Times New Roman"/>
          <w:sz w:val="24"/>
          <w:szCs w:val="24"/>
          <w:rPrChange w:id="317" w:author="Timothy Laux" w:date="2018-02-14T12:16:00Z">
            <w:rPr/>
          </w:rPrChange>
        </w:rPr>
        <w:t>1.</w:t>
      </w:r>
      <w:r w:rsidR="005142FD" w:rsidRPr="005142FD">
        <w:rPr>
          <w:rFonts w:ascii="Times New Roman" w:hAnsi="Times New Roman" w:cs="Times New Roman"/>
          <w:sz w:val="24"/>
          <w:szCs w:val="24"/>
          <w:rPrChange w:id="318" w:author="Timothy Laux" w:date="2018-02-14T12:16:00Z">
            <w:rPr/>
          </w:rPrChange>
        </w:rPr>
        <w:tab/>
        <w:t>Kalantry S. Sex Selection in the United States and India: A Contextualist Feminist Approach. UCLA Journal of International Law and Foreign Affairs.Fall 2013.</w:t>
      </w:r>
    </w:p>
    <w:p w14:paraId="2B55C946" w14:textId="77777777" w:rsidR="005142FD" w:rsidRPr="005142FD" w:rsidRDefault="005142FD" w:rsidP="005142FD">
      <w:pPr>
        <w:pStyle w:val="EndNoteBibliography"/>
        <w:rPr>
          <w:rFonts w:ascii="Times New Roman" w:hAnsi="Times New Roman" w:cs="Times New Roman"/>
          <w:sz w:val="24"/>
          <w:szCs w:val="24"/>
          <w:rPrChange w:id="319" w:author="Timothy Laux" w:date="2018-02-14T12:16:00Z">
            <w:rPr/>
          </w:rPrChange>
        </w:rPr>
      </w:pPr>
      <w:r w:rsidRPr="005142FD">
        <w:rPr>
          <w:rFonts w:ascii="Times New Roman" w:hAnsi="Times New Roman" w:cs="Times New Roman"/>
          <w:sz w:val="24"/>
          <w:szCs w:val="24"/>
          <w:rPrChange w:id="320" w:author="Timothy Laux" w:date="2018-02-14T12:16:00Z">
            <w:rPr/>
          </w:rPrChange>
        </w:rPr>
        <w:t>2.</w:t>
      </w:r>
      <w:r w:rsidRPr="005142FD">
        <w:rPr>
          <w:rFonts w:ascii="Times New Roman" w:hAnsi="Times New Roman" w:cs="Times New Roman"/>
          <w:sz w:val="24"/>
          <w:szCs w:val="24"/>
          <w:rPrChange w:id="321" w:author="Timothy Laux" w:date="2018-02-14T12:16:00Z">
            <w:rPr/>
          </w:rPrChange>
        </w:rPr>
        <w:tab/>
        <w:t>Mallapur C. More Male Foeticides than Female: Dovt. Data Indicate Vast Under-reporting. IndiaSpend.  August 30, 2016.</w:t>
      </w:r>
    </w:p>
    <w:p w14:paraId="37DA872D" w14:textId="77777777" w:rsidR="005142FD" w:rsidRPr="005142FD" w:rsidRDefault="005142FD" w:rsidP="005142FD">
      <w:pPr>
        <w:pStyle w:val="EndNoteBibliography"/>
        <w:rPr>
          <w:rFonts w:ascii="Times New Roman" w:hAnsi="Times New Roman" w:cs="Times New Roman"/>
          <w:sz w:val="24"/>
          <w:szCs w:val="24"/>
          <w:rPrChange w:id="322" w:author="Timothy Laux" w:date="2018-02-14T12:16:00Z">
            <w:rPr/>
          </w:rPrChange>
        </w:rPr>
      </w:pPr>
      <w:r w:rsidRPr="005142FD">
        <w:rPr>
          <w:rFonts w:ascii="Times New Roman" w:hAnsi="Times New Roman" w:cs="Times New Roman"/>
          <w:sz w:val="24"/>
          <w:szCs w:val="24"/>
          <w:rPrChange w:id="323" w:author="Timothy Laux" w:date="2018-02-14T12:16:00Z">
            <w:rPr/>
          </w:rPrChange>
        </w:rPr>
        <w:t>3.</w:t>
      </w:r>
      <w:r w:rsidRPr="005142FD">
        <w:rPr>
          <w:rFonts w:ascii="Times New Roman" w:hAnsi="Times New Roman" w:cs="Times New Roman"/>
          <w:sz w:val="24"/>
          <w:szCs w:val="24"/>
          <w:rPrChange w:id="324" w:author="Timothy Laux" w:date="2018-02-14T12:16:00Z">
            <w:rPr/>
          </w:rPrChange>
        </w:rPr>
        <w:tab/>
        <w:t>Jha P, Kumar R, Vasa P, Dhingra N, Thiruchelvam D, Moineddin R. Low female[corrected]-to-male [corrected] sex ratio of children born in India: national survey of 1.1 million households. Lancet. 2006;367(9506):211-8.</w:t>
      </w:r>
    </w:p>
    <w:p w14:paraId="489E4C1F" w14:textId="77777777" w:rsidR="005142FD" w:rsidRPr="005142FD" w:rsidRDefault="005142FD" w:rsidP="005142FD">
      <w:pPr>
        <w:pStyle w:val="EndNoteBibliography"/>
        <w:rPr>
          <w:rFonts w:ascii="Times New Roman" w:hAnsi="Times New Roman" w:cs="Times New Roman"/>
          <w:sz w:val="24"/>
          <w:szCs w:val="24"/>
          <w:rPrChange w:id="325" w:author="Timothy Laux" w:date="2018-02-14T12:16:00Z">
            <w:rPr/>
          </w:rPrChange>
        </w:rPr>
      </w:pPr>
      <w:r w:rsidRPr="005142FD">
        <w:rPr>
          <w:rFonts w:ascii="Times New Roman" w:hAnsi="Times New Roman" w:cs="Times New Roman"/>
          <w:sz w:val="24"/>
          <w:szCs w:val="24"/>
          <w:rPrChange w:id="326" w:author="Timothy Laux" w:date="2018-02-14T12:16:00Z">
            <w:rPr/>
          </w:rPrChange>
        </w:rPr>
        <w:t>4.</w:t>
      </w:r>
      <w:r w:rsidRPr="005142FD">
        <w:rPr>
          <w:rFonts w:ascii="Times New Roman" w:hAnsi="Times New Roman" w:cs="Times New Roman"/>
          <w:sz w:val="24"/>
          <w:szCs w:val="24"/>
          <w:rPrChange w:id="327" w:author="Timothy Laux" w:date="2018-02-14T12:16:00Z">
            <w:rPr/>
          </w:rPrChange>
        </w:rPr>
        <w:tab/>
        <w:t>Hirve SS. Abortion law, policy and services in India: a critical review. Reprod Health Matters. 2004;12(24 Suppl):114-21.</w:t>
      </w:r>
    </w:p>
    <w:p w14:paraId="1FF29A22" w14:textId="77777777" w:rsidR="005142FD" w:rsidRPr="005142FD" w:rsidRDefault="005142FD" w:rsidP="005142FD">
      <w:pPr>
        <w:pStyle w:val="EndNoteBibliography"/>
        <w:rPr>
          <w:rFonts w:ascii="Times New Roman" w:hAnsi="Times New Roman" w:cs="Times New Roman"/>
          <w:sz w:val="24"/>
          <w:szCs w:val="24"/>
          <w:rPrChange w:id="328" w:author="Timothy Laux" w:date="2018-02-14T12:16:00Z">
            <w:rPr/>
          </w:rPrChange>
        </w:rPr>
      </w:pPr>
      <w:r w:rsidRPr="005142FD">
        <w:rPr>
          <w:rFonts w:ascii="Times New Roman" w:hAnsi="Times New Roman" w:cs="Times New Roman"/>
          <w:sz w:val="24"/>
          <w:szCs w:val="24"/>
          <w:rPrChange w:id="329" w:author="Timothy Laux" w:date="2018-02-14T12:16:00Z">
            <w:rPr/>
          </w:rPrChange>
        </w:rPr>
        <w:t>5.</w:t>
      </w:r>
      <w:r w:rsidRPr="005142FD">
        <w:rPr>
          <w:rFonts w:ascii="Times New Roman" w:hAnsi="Times New Roman" w:cs="Times New Roman"/>
          <w:sz w:val="24"/>
          <w:szCs w:val="24"/>
          <w:rPrChange w:id="330" w:author="Timothy Laux" w:date="2018-02-14T12:16:00Z">
            <w:rPr/>
          </w:rPrChange>
        </w:rPr>
        <w:tab/>
        <w:t>Kalantry S. Women's human rights and migration : sex-selective abortion laws in the United States and India. Philadelphia, Pennsylvania: University of Pennsylvania Press; 2017. xii, 254 pages p.</w:t>
      </w:r>
    </w:p>
    <w:p w14:paraId="2E7342D9" w14:textId="77777777" w:rsidR="005142FD" w:rsidRPr="005142FD" w:rsidRDefault="005142FD" w:rsidP="005142FD">
      <w:pPr>
        <w:pStyle w:val="EndNoteBibliography"/>
        <w:rPr>
          <w:rFonts w:ascii="Times New Roman" w:hAnsi="Times New Roman" w:cs="Times New Roman"/>
          <w:sz w:val="24"/>
          <w:szCs w:val="24"/>
          <w:rPrChange w:id="331" w:author="Timothy Laux" w:date="2018-02-14T12:16:00Z">
            <w:rPr/>
          </w:rPrChange>
        </w:rPr>
      </w:pPr>
      <w:r w:rsidRPr="005142FD">
        <w:rPr>
          <w:rFonts w:ascii="Times New Roman" w:hAnsi="Times New Roman" w:cs="Times New Roman"/>
          <w:sz w:val="24"/>
          <w:szCs w:val="24"/>
          <w:rPrChange w:id="332" w:author="Timothy Laux" w:date="2018-02-14T12:16:00Z">
            <w:rPr/>
          </w:rPrChange>
        </w:rPr>
        <w:t>6.</w:t>
      </w:r>
      <w:r w:rsidRPr="005142FD">
        <w:rPr>
          <w:rFonts w:ascii="Times New Roman" w:hAnsi="Times New Roman" w:cs="Times New Roman"/>
          <w:sz w:val="24"/>
          <w:szCs w:val="24"/>
          <w:rPrChange w:id="333" w:author="Timothy Laux" w:date="2018-02-14T12:16:00Z">
            <w:rPr/>
          </w:rPrChange>
        </w:rPr>
        <w:tab/>
        <w:t>Unnithan M, Dubuc S. Re-visioning evidence: Reflections on the recent controversy around gender selective abortion in the UK. Global public health. 2017:1-12.</w:t>
      </w:r>
    </w:p>
    <w:p w14:paraId="562A3010" w14:textId="77777777" w:rsidR="005142FD" w:rsidRPr="005142FD" w:rsidRDefault="005142FD" w:rsidP="005142FD">
      <w:pPr>
        <w:pStyle w:val="EndNoteBibliography"/>
        <w:rPr>
          <w:rFonts w:ascii="Times New Roman" w:hAnsi="Times New Roman" w:cs="Times New Roman"/>
          <w:sz w:val="24"/>
          <w:szCs w:val="24"/>
          <w:rPrChange w:id="334" w:author="Timothy Laux" w:date="2018-02-14T12:16:00Z">
            <w:rPr/>
          </w:rPrChange>
        </w:rPr>
      </w:pPr>
      <w:r w:rsidRPr="005142FD">
        <w:rPr>
          <w:rFonts w:ascii="Times New Roman" w:hAnsi="Times New Roman" w:cs="Times New Roman"/>
          <w:sz w:val="24"/>
          <w:szCs w:val="24"/>
          <w:rPrChange w:id="335" w:author="Timothy Laux" w:date="2018-02-14T12:16:00Z">
            <w:rPr/>
          </w:rPrChange>
        </w:rPr>
        <w:t>7.</w:t>
      </w:r>
      <w:r w:rsidRPr="005142FD">
        <w:rPr>
          <w:rFonts w:ascii="Times New Roman" w:hAnsi="Times New Roman" w:cs="Times New Roman"/>
          <w:sz w:val="24"/>
          <w:szCs w:val="24"/>
          <w:rPrChange w:id="336" w:author="Timothy Laux" w:date="2018-02-14T12:16:00Z">
            <w:rPr/>
          </w:rPrChange>
        </w:rPr>
        <w:tab/>
        <w:t>Huang Y, Tang W, Mu Y, Li X, Liu Z, Wang Y, et al. The Sex Ratio at Birth for 5,338,853 Deliveries in China from 2012 to 2015: A Facility-Based Study. PLoS One. 2016;11(12):e0167575.</w:t>
      </w:r>
    </w:p>
    <w:p w14:paraId="2476CDA7" w14:textId="77777777" w:rsidR="005142FD" w:rsidRPr="005142FD" w:rsidRDefault="005142FD" w:rsidP="005142FD">
      <w:pPr>
        <w:pStyle w:val="EndNoteBibliography"/>
        <w:rPr>
          <w:rFonts w:ascii="Times New Roman" w:hAnsi="Times New Roman" w:cs="Times New Roman"/>
          <w:sz w:val="24"/>
          <w:szCs w:val="24"/>
          <w:rPrChange w:id="337" w:author="Timothy Laux" w:date="2018-02-14T12:16:00Z">
            <w:rPr/>
          </w:rPrChange>
        </w:rPr>
      </w:pPr>
      <w:r w:rsidRPr="005142FD">
        <w:rPr>
          <w:rFonts w:ascii="Times New Roman" w:hAnsi="Times New Roman" w:cs="Times New Roman"/>
          <w:sz w:val="24"/>
          <w:szCs w:val="24"/>
          <w:rPrChange w:id="338" w:author="Timothy Laux" w:date="2018-02-14T12:16:00Z">
            <w:rPr/>
          </w:rPrChange>
        </w:rPr>
        <w:t>8.</w:t>
      </w:r>
      <w:r w:rsidRPr="005142FD">
        <w:rPr>
          <w:rFonts w:ascii="Times New Roman" w:hAnsi="Times New Roman" w:cs="Times New Roman"/>
          <w:sz w:val="24"/>
          <w:szCs w:val="24"/>
          <w:rPrChange w:id="339" w:author="Timothy Laux" w:date="2018-02-14T12:16:00Z">
            <w:rPr/>
          </w:rPrChange>
        </w:rPr>
        <w:tab/>
        <w:t>Jiang Y, Han J, Donovan C, Ali G, Xu T, Zheng Y, et al. Induced Abortion among Chinese Women with Living Child-A National Study. Advances in disease control and prevention. 2017;2(1):10-5.</w:t>
      </w:r>
    </w:p>
    <w:p w14:paraId="5B170335" w14:textId="77777777" w:rsidR="005142FD" w:rsidRPr="005142FD" w:rsidRDefault="005142FD" w:rsidP="005142FD">
      <w:pPr>
        <w:pStyle w:val="EndNoteBibliography"/>
        <w:rPr>
          <w:rFonts w:ascii="Times New Roman" w:hAnsi="Times New Roman" w:cs="Times New Roman"/>
          <w:sz w:val="24"/>
          <w:szCs w:val="24"/>
          <w:rPrChange w:id="340" w:author="Timothy Laux" w:date="2018-02-14T12:16:00Z">
            <w:rPr/>
          </w:rPrChange>
        </w:rPr>
      </w:pPr>
      <w:r w:rsidRPr="005142FD">
        <w:rPr>
          <w:rFonts w:ascii="Times New Roman" w:hAnsi="Times New Roman" w:cs="Times New Roman"/>
          <w:sz w:val="24"/>
          <w:szCs w:val="24"/>
          <w:rPrChange w:id="341" w:author="Timothy Laux" w:date="2018-02-14T12:16:00Z">
            <w:rPr/>
          </w:rPrChange>
        </w:rPr>
        <w:t>9.</w:t>
      </w:r>
      <w:r w:rsidRPr="005142FD">
        <w:rPr>
          <w:rFonts w:ascii="Times New Roman" w:hAnsi="Times New Roman" w:cs="Times New Roman"/>
          <w:sz w:val="24"/>
          <w:szCs w:val="24"/>
          <w:rPrChange w:id="342" w:author="Timothy Laux" w:date="2018-02-14T12:16:00Z">
            <w:rPr/>
          </w:rPrChange>
        </w:rPr>
        <w:tab/>
        <w:t>Knight J, Shi L, Quheng D. Son preference and household income in rural China. The journal of development studies. 2010;46(10):1786-805.</w:t>
      </w:r>
    </w:p>
    <w:p w14:paraId="3A5A4061" w14:textId="77777777" w:rsidR="005142FD" w:rsidRPr="005142FD" w:rsidRDefault="005142FD" w:rsidP="005142FD">
      <w:pPr>
        <w:pStyle w:val="EndNoteBibliography"/>
        <w:rPr>
          <w:rFonts w:ascii="Times New Roman" w:hAnsi="Times New Roman" w:cs="Times New Roman"/>
          <w:sz w:val="24"/>
          <w:szCs w:val="24"/>
          <w:rPrChange w:id="343" w:author="Timothy Laux" w:date="2018-02-14T12:16:00Z">
            <w:rPr/>
          </w:rPrChange>
        </w:rPr>
      </w:pPr>
      <w:r w:rsidRPr="005142FD">
        <w:rPr>
          <w:rFonts w:ascii="Times New Roman" w:hAnsi="Times New Roman" w:cs="Times New Roman"/>
          <w:sz w:val="24"/>
          <w:szCs w:val="24"/>
          <w:rPrChange w:id="344" w:author="Timothy Laux" w:date="2018-02-14T12:16:00Z">
            <w:rPr/>
          </w:rPrChange>
        </w:rPr>
        <w:t>10.</w:t>
      </w:r>
      <w:r w:rsidRPr="005142FD">
        <w:rPr>
          <w:rFonts w:ascii="Times New Roman" w:hAnsi="Times New Roman" w:cs="Times New Roman"/>
          <w:sz w:val="24"/>
          <w:szCs w:val="24"/>
          <w:rPrChange w:id="345" w:author="Timothy Laux" w:date="2018-02-14T12:16:00Z">
            <w:rPr/>
          </w:rPrChange>
        </w:rPr>
        <w:tab/>
        <w:t>Lai-wan CC, Blyth E, Hoi-yan CC. Attitudes to and practices regarding sex selection in China. Prenatal diagnosis. 2006;26(7):610-3.</w:t>
      </w:r>
    </w:p>
    <w:p w14:paraId="362D2F4F" w14:textId="77777777" w:rsidR="005142FD" w:rsidRPr="005142FD" w:rsidRDefault="005142FD" w:rsidP="005142FD">
      <w:pPr>
        <w:pStyle w:val="EndNoteBibliography"/>
        <w:rPr>
          <w:rFonts w:ascii="Times New Roman" w:hAnsi="Times New Roman" w:cs="Times New Roman"/>
          <w:sz w:val="24"/>
          <w:szCs w:val="24"/>
          <w:rPrChange w:id="346" w:author="Timothy Laux" w:date="2018-02-14T12:16:00Z">
            <w:rPr/>
          </w:rPrChange>
        </w:rPr>
      </w:pPr>
      <w:r w:rsidRPr="005142FD">
        <w:rPr>
          <w:rFonts w:ascii="Times New Roman" w:hAnsi="Times New Roman" w:cs="Times New Roman"/>
          <w:sz w:val="24"/>
          <w:szCs w:val="24"/>
          <w:rPrChange w:id="347" w:author="Timothy Laux" w:date="2018-02-14T12:16:00Z">
            <w:rPr/>
          </w:rPrChange>
        </w:rPr>
        <w:t>11.</w:t>
      </w:r>
      <w:r w:rsidRPr="005142FD">
        <w:rPr>
          <w:rFonts w:ascii="Times New Roman" w:hAnsi="Times New Roman" w:cs="Times New Roman"/>
          <w:sz w:val="24"/>
          <w:szCs w:val="24"/>
          <w:rPrChange w:id="348" w:author="Timothy Laux" w:date="2018-02-14T12:16:00Z">
            <w:rPr/>
          </w:rPrChange>
        </w:rPr>
        <w:tab/>
        <w:t>Plafker T. Sex selection in China sees 117 boys born for every 100 girls. Bmj. 2002;324(7348):1233.</w:t>
      </w:r>
    </w:p>
    <w:p w14:paraId="65CA8A11" w14:textId="77777777" w:rsidR="005142FD" w:rsidRPr="005142FD" w:rsidRDefault="005142FD" w:rsidP="005142FD">
      <w:pPr>
        <w:pStyle w:val="EndNoteBibliography"/>
        <w:rPr>
          <w:rFonts w:ascii="Times New Roman" w:hAnsi="Times New Roman" w:cs="Times New Roman"/>
          <w:sz w:val="24"/>
          <w:szCs w:val="24"/>
          <w:rPrChange w:id="349" w:author="Timothy Laux" w:date="2018-02-14T12:16:00Z">
            <w:rPr/>
          </w:rPrChange>
        </w:rPr>
      </w:pPr>
      <w:r w:rsidRPr="005142FD">
        <w:rPr>
          <w:rFonts w:ascii="Times New Roman" w:hAnsi="Times New Roman" w:cs="Times New Roman"/>
          <w:sz w:val="24"/>
          <w:szCs w:val="24"/>
          <w:rPrChange w:id="350" w:author="Timothy Laux" w:date="2018-02-14T12:16:00Z">
            <w:rPr/>
          </w:rPrChange>
        </w:rPr>
        <w:t>12.</w:t>
      </w:r>
      <w:r w:rsidRPr="005142FD">
        <w:rPr>
          <w:rFonts w:ascii="Times New Roman" w:hAnsi="Times New Roman" w:cs="Times New Roman"/>
          <w:sz w:val="24"/>
          <w:szCs w:val="24"/>
          <w:rPrChange w:id="351" w:author="Timothy Laux" w:date="2018-02-14T12:16:00Z">
            <w:rPr/>
          </w:rPrChange>
        </w:rPr>
        <w:tab/>
        <w:t>Zhou C, Wang XL, Zhou XD, Hesketh T. Son preference and sex-selective abortion in China: informing policy options. International journal of public health. 2012;57(3):459-65.</w:t>
      </w:r>
    </w:p>
    <w:p w14:paraId="2532D64A" w14:textId="77777777" w:rsidR="005142FD" w:rsidRPr="005142FD" w:rsidRDefault="005142FD" w:rsidP="005142FD">
      <w:pPr>
        <w:pStyle w:val="EndNoteBibliography"/>
        <w:rPr>
          <w:rFonts w:ascii="Times New Roman" w:hAnsi="Times New Roman" w:cs="Times New Roman"/>
          <w:sz w:val="24"/>
          <w:szCs w:val="24"/>
          <w:rPrChange w:id="352" w:author="Timothy Laux" w:date="2018-02-14T12:16:00Z">
            <w:rPr/>
          </w:rPrChange>
        </w:rPr>
      </w:pPr>
      <w:r w:rsidRPr="005142FD">
        <w:rPr>
          <w:rFonts w:ascii="Times New Roman" w:hAnsi="Times New Roman" w:cs="Times New Roman"/>
          <w:sz w:val="24"/>
          <w:szCs w:val="24"/>
          <w:rPrChange w:id="353" w:author="Timothy Laux" w:date="2018-02-14T12:16:00Z">
            <w:rPr/>
          </w:rPrChange>
        </w:rPr>
        <w:t>13.</w:t>
      </w:r>
      <w:r w:rsidRPr="005142FD">
        <w:rPr>
          <w:rFonts w:ascii="Times New Roman" w:hAnsi="Times New Roman" w:cs="Times New Roman"/>
          <w:sz w:val="24"/>
          <w:szCs w:val="24"/>
          <w:rPrChange w:id="354" w:author="Timothy Laux" w:date="2018-02-14T12:16:00Z">
            <w:rPr/>
          </w:rPrChange>
        </w:rPr>
        <w:tab/>
        <w:t>Kristof ND. China: ultrasound abuse in sex selection. Women's health journal. 1993(4):16-7.</w:t>
      </w:r>
    </w:p>
    <w:p w14:paraId="18679141" w14:textId="77777777" w:rsidR="005142FD" w:rsidRPr="005142FD" w:rsidRDefault="005142FD" w:rsidP="005142FD">
      <w:pPr>
        <w:pStyle w:val="EndNoteBibliography"/>
        <w:rPr>
          <w:rFonts w:ascii="Times New Roman" w:hAnsi="Times New Roman" w:cs="Times New Roman"/>
          <w:sz w:val="24"/>
          <w:szCs w:val="24"/>
          <w:rPrChange w:id="355" w:author="Timothy Laux" w:date="2018-02-14T12:16:00Z">
            <w:rPr/>
          </w:rPrChange>
        </w:rPr>
      </w:pPr>
      <w:r w:rsidRPr="005142FD">
        <w:rPr>
          <w:rFonts w:ascii="Times New Roman" w:hAnsi="Times New Roman" w:cs="Times New Roman"/>
          <w:sz w:val="24"/>
          <w:szCs w:val="24"/>
          <w:rPrChange w:id="356" w:author="Timothy Laux" w:date="2018-02-14T12:16:00Z">
            <w:rPr/>
          </w:rPrChange>
        </w:rPr>
        <w:t>14.</w:t>
      </w:r>
      <w:r w:rsidRPr="005142FD">
        <w:rPr>
          <w:rFonts w:ascii="Times New Roman" w:hAnsi="Times New Roman" w:cs="Times New Roman"/>
          <w:sz w:val="24"/>
          <w:szCs w:val="24"/>
          <w:rPrChange w:id="357" w:author="Timothy Laux" w:date="2018-02-14T12:16:00Z">
            <w:rPr/>
          </w:rPrChange>
        </w:rPr>
        <w:tab/>
        <w:t>Government of India. The Medical Termination of Pregnancy Act, 1971. 1971.</w:t>
      </w:r>
    </w:p>
    <w:p w14:paraId="1491F315" w14:textId="229C17E1" w:rsidR="005142FD" w:rsidRPr="005142FD" w:rsidRDefault="005142FD" w:rsidP="005142FD">
      <w:pPr>
        <w:pStyle w:val="EndNoteBibliography"/>
        <w:rPr>
          <w:rFonts w:ascii="Times New Roman" w:hAnsi="Times New Roman" w:cs="Times New Roman"/>
          <w:sz w:val="24"/>
          <w:szCs w:val="24"/>
          <w:rPrChange w:id="358" w:author="Timothy Laux" w:date="2018-02-14T12:16:00Z">
            <w:rPr/>
          </w:rPrChange>
        </w:rPr>
      </w:pPr>
      <w:r w:rsidRPr="005142FD">
        <w:rPr>
          <w:rFonts w:ascii="Times New Roman" w:hAnsi="Times New Roman" w:cs="Times New Roman"/>
          <w:sz w:val="24"/>
          <w:szCs w:val="24"/>
          <w:rPrChange w:id="359" w:author="Timothy Laux" w:date="2018-02-14T12:16:00Z">
            <w:rPr/>
          </w:rPrChange>
        </w:rPr>
        <w:t>15.</w:t>
      </w:r>
      <w:r w:rsidRPr="005142FD">
        <w:rPr>
          <w:rFonts w:ascii="Times New Roman" w:hAnsi="Times New Roman" w:cs="Times New Roman"/>
          <w:sz w:val="24"/>
          <w:szCs w:val="24"/>
          <w:rPrChange w:id="360" w:author="Timothy Laux" w:date="2018-02-14T12:16:00Z">
            <w:rPr/>
          </w:rPrChange>
        </w:rPr>
        <w:tab/>
        <w:t xml:space="preserve">Indian Radiological &amp; Imaging Association. Gazette Notification Six Months Training Course in Ultrasonography to MBBS doctors  [Available from: </w:t>
      </w:r>
      <w:r w:rsidRPr="005142FD">
        <w:rPr>
          <w:rFonts w:ascii="Times New Roman" w:hAnsi="Times New Roman" w:cs="Times New Roman"/>
          <w:sz w:val="24"/>
          <w:szCs w:val="24"/>
          <w:rPrChange w:id="361" w:author="Timothy Laux" w:date="2018-02-14T12:16:00Z">
            <w:rPr/>
          </w:rPrChange>
        </w:rPr>
        <w:fldChar w:fldCharType="begin"/>
      </w:r>
      <w:r w:rsidRPr="005142FD">
        <w:rPr>
          <w:rFonts w:ascii="Times New Roman" w:hAnsi="Times New Roman" w:cs="Times New Roman"/>
          <w:sz w:val="24"/>
          <w:szCs w:val="24"/>
          <w:rPrChange w:id="362" w:author="Timothy Laux" w:date="2018-02-14T12:16:00Z">
            <w:rPr/>
          </w:rPrChange>
        </w:rPr>
        <w:instrText xml:space="preserve"> HYPERLINK "https://www.iria.in/pndt.php" </w:instrText>
      </w:r>
      <w:r w:rsidRPr="005142FD">
        <w:rPr>
          <w:rFonts w:ascii="Times New Roman" w:hAnsi="Times New Roman" w:cs="Times New Roman"/>
          <w:sz w:val="24"/>
          <w:szCs w:val="24"/>
          <w:rPrChange w:id="363" w:author="Timothy Laux" w:date="2018-02-14T12:16:00Z">
            <w:rPr/>
          </w:rPrChange>
        </w:rPr>
        <w:fldChar w:fldCharType="separate"/>
      </w:r>
      <w:r w:rsidRPr="005142FD">
        <w:rPr>
          <w:rStyle w:val="Hyperlink"/>
          <w:rFonts w:ascii="Times New Roman" w:hAnsi="Times New Roman"/>
          <w:sz w:val="24"/>
          <w:szCs w:val="24"/>
          <w:rPrChange w:id="364" w:author="Timothy Laux" w:date="2018-02-14T12:16:00Z">
            <w:rPr>
              <w:rStyle w:val="Hyperlink"/>
              <w:rFonts w:cs="Arial"/>
            </w:rPr>
          </w:rPrChange>
        </w:rPr>
        <w:t>https://www.iria.in/pndt.php</w:t>
      </w:r>
      <w:r w:rsidRPr="005142FD">
        <w:rPr>
          <w:rFonts w:ascii="Times New Roman" w:hAnsi="Times New Roman" w:cs="Times New Roman"/>
          <w:sz w:val="24"/>
          <w:szCs w:val="24"/>
          <w:rPrChange w:id="365" w:author="Timothy Laux" w:date="2018-02-14T12:16:00Z">
            <w:rPr/>
          </w:rPrChange>
        </w:rPr>
        <w:fldChar w:fldCharType="end"/>
      </w:r>
      <w:r w:rsidRPr="005142FD">
        <w:rPr>
          <w:rFonts w:ascii="Times New Roman" w:hAnsi="Times New Roman" w:cs="Times New Roman"/>
          <w:sz w:val="24"/>
          <w:szCs w:val="24"/>
          <w:rPrChange w:id="366" w:author="Timothy Laux" w:date="2018-02-14T12:16:00Z">
            <w:rPr/>
          </w:rPrChange>
        </w:rPr>
        <w:t>.</w:t>
      </w:r>
    </w:p>
    <w:p w14:paraId="7FE93CA4" w14:textId="505D54E1" w:rsidR="005142FD" w:rsidRPr="005142FD" w:rsidRDefault="005142FD" w:rsidP="005142FD">
      <w:pPr>
        <w:pStyle w:val="EndNoteBibliography"/>
        <w:rPr>
          <w:rFonts w:ascii="Times New Roman" w:hAnsi="Times New Roman" w:cs="Times New Roman"/>
          <w:sz w:val="24"/>
          <w:szCs w:val="24"/>
          <w:rPrChange w:id="367" w:author="Timothy Laux" w:date="2018-02-14T12:16:00Z">
            <w:rPr/>
          </w:rPrChange>
        </w:rPr>
      </w:pPr>
      <w:r w:rsidRPr="005142FD">
        <w:rPr>
          <w:rFonts w:ascii="Times New Roman" w:hAnsi="Times New Roman" w:cs="Times New Roman"/>
          <w:sz w:val="24"/>
          <w:szCs w:val="24"/>
          <w:rPrChange w:id="368" w:author="Timothy Laux" w:date="2018-02-14T12:16:00Z">
            <w:rPr/>
          </w:rPrChange>
        </w:rPr>
        <w:t>16.</w:t>
      </w:r>
      <w:r w:rsidRPr="005142FD">
        <w:rPr>
          <w:rFonts w:ascii="Times New Roman" w:hAnsi="Times New Roman" w:cs="Times New Roman"/>
          <w:sz w:val="24"/>
          <w:szCs w:val="24"/>
          <w:rPrChange w:id="369" w:author="Timothy Laux" w:date="2018-02-14T12:16:00Z">
            <w:rPr/>
          </w:rPrChange>
        </w:rPr>
        <w:tab/>
        <w:t xml:space="preserve">Anuradha Mascarenhas. Silent Observer helps Maharashtra district fight female foeticide: The Indian Express; 2010. [Available from: </w:t>
      </w:r>
      <w:r w:rsidRPr="005142FD">
        <w:rPr>
          <w:rFonts w:ascii="Times New Roman" w:hAnsi="Times New Roman" w:cs="Times New Roman"/>
          <w:sz w:val="24"/>
          <w:szCs w:val="24"/>
          <w:rPrChange w:id="370" w:author="Timothy Laux" w:date="2018-02-14T12:16:00Z">
            <w:rPr/>
          </w:rPrChange>
        </w:rPr>
        <w:fldChar w:fldCharType="begin"/>
      </w:r>
      <w:r w:rsidRPr="005142FD">
        <w:rPr>
          <w:rFonts w:ascii="Times New Roman" w:hAnsi="Times New Roman" w:cs="Times New Roman"/>
          <w:sz w:val="24"/>
          <w:szCs w:val="24"/>
          <w:rPrChange w:id="371" w:author="Timothy Laux" w:date="2018-02-14T12:16:00Z">
            <w:rPr/>
          </w:rPrChange>
        </w:rPr>
        <w:instrText xml:space="preserve"> HYPERLINK "http://archive.indianexpress.com/news/silent-observer-helps-maharashtra-district-fight-female-foeticide/655278/" </w:instrText>
      </w:r>
      <w:r w:rsidRPr="005142FD">
        <w:rPr>
          <w:rFonts w:ascii="Times New Roman" w:hAnsi="Times New Roman" w:cs="Times New Roman"/>
          <w:sz w:val="24"/>
          <w:szCs w:val="24"/>
          <w:rPrChange w:id="372" w:author="Timothy Laux" w:date="2018-02-14T12:16:00Z">
            <w:rPr/>
          </w:rPrChange>
        </w:rPr>
        <w:fldChar w:fldCharType="separate"/>
      </w:r>
      <w:r w:rsidRPr="005142FD">
        <w:rPr>
          <w:rStyle w:val="Hyperlink"/>
          <w:rFonts w:ascii="Times New Roman" w:hAnsi="Times New Roman"/>
          <w:sz w:val="24"/>
          <w:szCs w:val="24"/>
          <w:rPrChange w:id="373" w:author="Timothy Laux" w:date="2018-02-14T12:16:00Z">
            <w:rPr>
              <w:rStyle w:val="Hyperlink"/>
              <w:rFonts w:cs="Arial"/>
            </w:rPr>
          </w:rPrChange>
        </w:rPr>
        <w:t>http://archive.indianexpress.com/news/silent-observer-helps-maharashtra-district-fight-female-foeticide/655278/</w:t>
      </w:r>
      <w:r w:rsidRPr="005142FD">
        <w:rPr>
          <w:rFonts w:ascii="Times New Roman" w:hAnsi="Times New Roman" w:cs="Times New Roman"/>
          <w:sz w:val="24"/>
          <w:szCs w:val="24"/>
          <w:rPrChange w:id="374" w:author="Timothy Laux" w:date="2018-02-14T12:16:00Z">
            <w:rPr/>
          </w:rPrChange>
        </w:rPr>
        <w:fldChar w:fldCharType="end"/>
      </w:r>
      <w:r w:rsidRPr="005142FD">
        <w:rPr>
          <w:rFonts w:ascii="Times New Roman" w:hAnsi="Times New Roman" w:cs="Times New Roman"/>
          <w:sz w:val="24"/>
          <w:szCs w:val="24"/>
          <w:rPrChange w:id="375" w:author="Timothy Laux" w:date="2018-02-14T12:16:00Z">
            <w:rPr/>
          </w:rPrChange>
        </w:rPr>
        <w:t>.</w:t>
      </w:r>
    </w:p>
    <w:p w14:paraId="5A1921C2" w14:textId="20E04486" w:rsidR="005142FD" w:rsidRPr="005142FD" w:rsidRDefault="005142FD" w:rsidP="005142FD">
      <w:pPr>
        <w:pStyle w:val="EndNoteBibliography"/>
        <w:rPr>
          <w:rFonts w:ascii="Times New Roman" w:hAnsi="Times New Roman" w:cs="Times New Roman"/>
          <w:sz w:val="24"/>
          <w:szCs w:val="24"/>
          <w:rPrChange w:id="376" w:author="Timothy Laux" w:date="2018-02-14T12:16:00Z">
            <w:rPr/>
          </w:rPrChange>
        </w:rPr>
      </w:pPr>
      <w:r w:rsidRPr="005142FD">
        <w:rPr>
          <w:rFonts w:ascii="Times New Roman" w:hAnsi="Times New Roman" w:cs="Times New Roman"/>
          <w:sz w:val="24"/>
          <w:szCs w:val="24"/>
          <w:rPrChange w:id="377" w:author="Timothy Laux" w:date="2018-02-14T12:16:00Z">
            <w:rPr/>
          </w:rPrChange>
        </w:rPr>
        <w:t>17.</w:t>
      </w:r>
      <w:r w:rsidRPr="005142FD">
        <w:rPr>
          <w:rFonts w:ascii="Times New Roman" w:hAnsi="Times New Roman" w:cs="Times New Roman"/>
          <w:sz w:val="24"/>
          <w:szCs w:val="24"/>
          <w:rPrChange w:id="378" w:author="Timothy Laux" w:date="2018-02-14T12:16:00Z">
            <w:rPr/>
          </w:rPrChange>
        </w:rPr>
        <w:tab/>
        <w:t xml:space="preserve">Maharashtra Judicial Academy. Training Module and Handbook for Judicial Officers on Sex Selection and PCPNDT Act: United Nations Population Fund - India; 2014. [Available from: </w:t>
      </w:r>
      <w:r w:rsidRPr="005142FD">
        <w:rPr>
          <w:rFonts w:ascii="Times New Roman" w:hAnsi="Times New Roman" w:cs="Times New Roman"/>
          <w:sz w:val="24"/>
          <w:szCs w:val="24"/>
          <w:rPrChange w:id="379" w:author="Timothy Laux" w:date="2018-02-14T12:16:00Z">
            <w:rPr/>
          </w:rPrChange>
        </w:rPr>
        <w:fldChar w:fldCharType="begin"/>
      </w:r>
      <w:r w:rsidRPr="005142FD">
        <w:rPr>
          <w:rFonts w:ascii="Times New Roman" w:hAnsi="Times New Roman" w:cs="Times New Roman"/>
          <w:sz w:val="24"/>
          <w:szCs w:val="24"/>
          <w:rPrChange w:id="380" w:author="Timothy Laux" w:date="2018-02-14T12:16:00Z">
            <w:rPr/>
          </w:rPrChange>
        </w:rPr>
        <w:instrText xml:space="preserve"> HYPERLINK "https://arogya.maharashtra.gov.in/pdf/doc1.pdf" </w:instrText>
      </w:r>
      <w:r w:rsidRPr="005142FD">
        <w:rPr>
          <w:rFonts w:ascii="Times New Roman" w:hAnsi="Times New Roman" w:cs="Times New Roman"/>
          <w:sz w:val="24"/>
          <w:szCs w:val="24"/>
          <w:rPrChange w:id="381" w:author="Timothy Laux" w:date="2018-02-14T12:16:00Z">
            <w:rPr/>
          </w:rPrChange>
        </w:rPr>
        <w:fldChar w:fldCharType="separate"/>
      </w:r>
      <w:r w:rsidRPr="005142FD">
        <w:rPr>
          <w:rStyle w:val="Hyperlink"/>
          <w:rFonts w:ascii="Times New Roman" w:hAnsi="Times New Roman"/>
          <w:sz w:val="24"/>
          <w:szCs w:val="24"/>
          <w:rPrChange w:id="382" w:author="Timothy Laux" w:date="2018-02-14T12:16:00Z">
            <w:rPr>
              <w:rStyle w:val="Hyperlink"/>
              <w:rFonts w:cs="Arial"/>
            </w:rPr>
          </w:rPrChange>
        </w:rPr>
        <w:t>https://arogya.maharashtra.gov.in/pdf/doc1.pdf</w:t>
      </w:r>
      <w:r w:rsidRPr="005142FD">
        <w:rPr>
          <w:rFonts w:ascii="Times New Roman" w:hAnsi="Times New Roman" w:cs="Times New Roman"/>
          <w:sz w:val="24"/>
          <w:szCs w:val="24"/>
          <w:rPrChange w:id="383" w:author="Timothy Laux" w:date="2018-02-14T12:16:00Z">
            <w:rPr/>
          </w:rPrChange>
        </w:rPr>
        <w:fldChar w:fldCharType="end"/>
      </w:r>
      <w:r w:rsidRPr="005142FD">
        <w:rPr>
          <w:rFonts w:ascii="Times New Roman" w:hAnsi="Times New Roman" w:cs="Times New Roman"/>
          <w:sz w:val="24"/>
          <w:szCs w:val="24"/>
          <w:rPrChange w:id="384" w:author="Timothy Laux" w:date="2018-02-14T12:16:00Z">
            <w:rPr/>
          </w:rPrChange>
        </w:rPr>
        <w:t>.</w:t>
      </w:r>
    </w:p>
    <w:p w14:paraId="313AAFAB" w14:textId="77777777" w:rsidR="005142FD" w:rsidRPr="005142FD" w:rsidRDefault="005142FD" w:rsidP="005142FD">
      <w:pPr>
        <w:pStyle w:val="EndNoteBibliography"/>
        <w:rPr>
          <w:rFonts w:ascii="Times New Roman" w:hAnsi="Times New Roman" w:cs="Times New Roman"/>
          <w:sz w:val="24"/>
          <w:szCs w:val="24"/>
          <w:rPrChange w:id="385" w:author="Timothy Laux" w:date="2018-02-14T12:16:00Z">
            <w:rPr/>
          </w:rPrChange>
        </w:rPr>
      </w:pPr>
      <w:r w:rsidRPr="005142FD">
        <w:rPr>
          <w:rFonts w:ascii="Times New Roman" w:hAnsi="Times New Roman" w:cs="Times New Roman"/>
          <w:sz w:val="24"/>
          <w:szCs w:val="24"/>
          <w:rPrChange w:id="386" w:author="Timothy Laux" w:date="2018-02-14T12:16:00Z">
            <w:rPr/>
          </w:rPrChange>
        </w:rPr>
        <w:t>18.</w:t>
      </w:r>
      <w:r w:rsidRPr="005142FD">
        <w:rPr>
          <w:rFonts w:ascii="Times New Roman" w:hAnsi="Times New Roman" w:cs="Times New Roman"/>
          <w:sz w:val="24"/>
          <w:szCs w:val="24"/>
          <w:rPrChange w:id="387" w:author="Timothy Laux" w:date="2018-02-14T12:16:00Z">
            <w:rPr/>
          </w:rPrChange>
        </w:rPr>
        <w:tab/>
        <w:t>Sippel S, Muruganandan K, Levine A, Shah S. Review article: Use of ultrasound in the developing world. International journal of emergency medicine. 2011;4:72.</w:t>
      </w:r>
    </w:p>
    <w:p w14:paraId="7DBE64E6" w14:textId="77777777" w:rsidR="005142FD" w:rsidRPr="005142FD" w:rsidRDefault="005142FD" w:rsidP="005142FD">
      <w:pPr>
        <w:pStyle w:val="EndNoteBibliography"/>
        <w:rPr>
          <w:rFonts w:ascii="Times New Roman" w:hAnsi="Times New Roman" w:cs="Times New Roman"/>
          <w:sz w:val="24"/>
          <w:szCs w:val="24"/>
          <w:rPrChange w:id="388" w:author="Timothy Laux" w:date="2018-02-14T12:16:00Z">
            <w:rPr/>
          </w:rPrChange>
        </w:rPr>
      </w:pPr>
      <w:r w:rsidRPr="005142FD">
        <w:rPr>
          <w:rFonts w:ascii="Times New Roman" w:hAnsi="Times New Roman" w:cs="Times New Roman"/>
          <w:sz w:val="24"/>
          <w:szCs w:val="24"/>
          <w:rPrChange w:id="389" w:author="Timothy Laux" w:date="2018-02-14T12:16:00Z">
            <w:rPr/>
          </w:rPrChange>
        </w:rPr>
        <w:t>19.</w:t>
      </w:r>
      <w:r w:rsidRPr="005142FD">
        <w:rPr>
          <w:rFonts w:ascii="Times New Roman" w:hAnsi="Times New Roman" w:cs="Times New Roman"/>
          <w:sz w:val="24"/>
          <w:szCs w:val="24"/>
          <w:rPrChange w:id="390" w:author="Timothy Laux" w:date="2018-02-14T12:16:00Z">
            <w:rPr/>
          </w:rPrChange>
        </w:rPr>
        <w:tab/>
        <w:t xml:space="preserve">Gharahbaghian L, Anderson KL, Lobo V, Huang RW, Poffenberger CM, Nguyen PD. Point-of-Care Ultrasound in Austere Environments: A Complete Review of Its Utilization, </w:t>
      </w:r>
      <w:r w:rsidRPr="005142FD">
        <w:rPr>
          <w:rFonts w:ascii="Times New Roman" w:hAnsi="Times New Roman" w:cs="Times New Roman"/>
          <w:sz w:val="24"/>
          <w:szCs w:val="24"/>
          <w:rPrChange w:id="391" w:author="Timothy Laux" w:date="2018-02-14T12:16:00Z">
            <w:rPr/>
          </w:rPrChange>
        </w:rPr>
        <w:lastRenderedPageBreak/>
        <w:t>Pitfalls, and Technique for Common Applications in Austere Settings. Emerg Med Clin North Am. 2017;35(2):409-41.</w:t>
      </w:r>
    </w:p>
    <w:p w14:paraId="4D401D76" w14:textId="77777777" w:rsidR="005142FD" w:rsidRPr="005142FD" w:rsidRDefault="005142FD" w:rsidP="005142FD">
      <w:pPr>
        <w:pStyle w:val="EndNoteBibliography"/>
        <w:rPr>
          <w:rFonts w:ascii="Times New Roman" w:hAnsi="Times New Roman" w:cs="Times New Roman"/>
          <w:sz w:val="24"/>
          <w:szCs w:val="24"/>
          <w:rPrChange w:id="392" w:author="Timothy Laux" w:date="2018-02-14T12:16:00Z">
            <w:rPr/>
          </w:rPrChange>
        </w:rPr>
      </w:pPr>
      <w:r w:rsidRPr="005142FD">
        <w:rPr>
          <w:rFonts w:ascii="Times New Roman" w:hAnsi="Times New Roman" w:cs="Times New Roman"/>
          <w:sz w:val="24"/>
          <w:szCs w:val="24"/>
          <w:rPrChange w:id="393" w:author="Timothy Laux" w:date="2018-02-14T12:16:00Z">
            <w:rPr/>
          </w:rPrChange>
        </w:rPr>
        <w:t>20.</w:t>
      </w:r>
      <w:r w:rsidRPr="005142FD">
        <w:rPr>
          <w:rFonts w:ascii="Times New Roman" w:hAnsi="Times New Roman" w:cs="Times New Roman"/>
          <w:sz w:val="24"/>
          <w:szCs w:val="24"/>
          <w:rPrChange w:id="394" w:author="Timothy Laux" w:date="2018-02-14T12:16:00Z">
            <w:rPr/>
          </w:rPrChange>
        </w:rPr>
        <w:tab/>
        <w:t>Nelson BP, Melnick ER, Li J. Portable ultrasound for remote environments, part II: current indications. The Journal of emergency medicine. 2011;40(3):313-21.</w:t>
      </w:r>
    </w:p>
    <w:p w14:paraId="200EFD52" w14:textId="77777777" w:rsidR="005142FD" w:rsidRPr="005142FD" w:rsidRDefault="005142FD" w:rsidP="005142FD">
      <w:pPr>
        <w:pStyle w:val="EndNoteBibliography"/>
        <w:rPr>
          <w:rFonts w:ascii="Times New Roman" w:hAnsi="Times New Roman" w:cs="Times New Roman"/>
          <w:sz w:val="24"/>
          <w:szCs w:val="24"/>
          <w:rPrChange w:id="395" w:author="Timothy Laux" w:date="2018-02-14T12:16:00Z">
            <w:rPr/>
          </w:rPrChange>
        </w:rPr>
      </w:pPr>
      <w:r w:rsidRPr="005142FD">
        <w:rPr>
          <w:rFonts w:ascii="Times New Roman" w:hAnsi="Times New Roman" w:cs="Times New Roman"/>
          <w:sz w:val="24"/>
          <w:szCs w:val="24"/>
          <w:rPrChange w:id="396" w:author="Timothy Laux" w:date="2018-02-14T12:16:00Z">
            <w:rPr/>
          </w:rPrChange>
        </w:rPr>
        <w:t>21.</w:t>
      </w:r>
      <w:r w:rsidRPr="005142FD">
        <w:rPr>
          <w:rFonts w:ascii="Times New Roman" w:hAnsi="Times New Roman" w:cs="Times New Roman"/>
          <w:sz w:val="24"/>
          <w:szCs w:val="24"/>
          <w:rPrChange w:id="397" w:author="Timothy Laux" w:date="2018-02-14T12:16:00Z">
            <w:rPr/>
          </w:rPrChange>
        </w:rPr>
        <w:tab/>
        <w:t>Nelson BP, Melnick ER, Li J. Portable ultrasound for remote environments, Part I: Feasibility of field deployment. The Journal of emergency medicine. 2011;40(2):190-7.</w:t>
      </w:r>
    </w:p>
    <w:p w14:paraId="66E0F4EE" w14:textId="77777777" w:rsidR="005142FD" w:rsidRPr="005142FD" w:rsidRDefault="005142FD" w:rsidP="005142FD">
      <w:pPr>
        <w:pStyle w:val="EndNoteBibliography"/>
        <w:rPr>
          <w:rFonts w:ascii="Times New Roman" w:hAnsi="Times New Roman" w:cs="Times New Roman"/>
          <w:sz w:val="24"/>
          <w:szCs w:val="24"/>
          <w:rPrChange w:id="398" w:author="Timothy Laux" w:date="2018-02-14T12:16:00Z">
            <w:rPr/>
          </w:rPrChange>
        </w:rPr>
      </w:pPr>
      <w:r w:rsidRPr="005142FD">
        <w:rPr>
          <w:rFonts w:ascii="Times New Roman" w:hAnsi="Times New Roman" w:cs="Times New Roman"/>
          <w:sz w:val="24"/>
          <w:szCs w:val="24"/>
          <w:rPrChange w:id="399" w:author="Timothy Laux" w:date="2018-02-14T12:16:00Z">
            <w:rPr/>
          </w:rPrChange>
        </w:rPr>
        <w:t>22.</w:t>
      </w:r>
      <w:r w:rsidRPr="005142FD">
        <w:rPr>
          <w:rFonts w:ascii="Times New Roman" w:hAnsi="Times New Roman" w:cs="Times New Roman"/>
          <w:sz w:val="24"/>
          <w:szCs w:val="24"/>
          <w:rPrChange w:id="400" w:author="Timothy Laux" w:date="2018-02-14T12:16:00Z">
            <w:rPr/>
          </w:rPrChange>
        </w:rPr>
        <w:tab/>
        <w:t>Stawicki SP, Howard JM, Pryor JP, Bahner DP, Whitmill ML, Dean AJ. Portable ultrasonography in mass casualty incidents: The CAVEAT examination. World journal of orthopedics. 2010;1(1):10-9.</w:t>
      </w:r>
    </w:p>
    <w:p w14:paraId="29986892" w14:textId="77777777" w:rsidR="005142FD" w:rsidRPr="005142FD" w:rsidRDefault="005142FD" w:rsidP="005142FD">
      <w:pPr>
        <w:pStyle w:val="EndNoteBibliography"/>
        <w:rPr>
          <w:rFonts w:ascii="Times New Roman" w:hAnsi="Times New Roman" w:cs="Times New Roman"/>
          <w:sz w:val="24"/>
          <w:szCs w:val="24"/>
          <w:rPrChange w:id="401" w:author="Timothy Laux" w:date="2018-02-14T12:16:00Z">
            <w:rPr/>
          </w:rPrChange>
        </w:rPr>
      </w:pPr>
      <w:r w:rsidRPr="005142FD">
        <w:rPr>
          <w:rFonts w:ascii="Times New Roman" w:hAnsi="Times New Roman" w:cs="Times New Roman"/>
          <w:sz w:val="24"/>
          <w:szCs w:val="24"/>
          <w:rPrChange w:id="402" w:author="Timothy Laux" w:date="2018-02-14T12:16:00Z">
            <w:rPr/>
          </w:rPrChange>
        </w:rPr>
        <w:t>23.</w:t>
      </w:r>
      <w:r w:rsidRPr="005142FD">
        <w:rPr>
          <w:rFonts w:ascii="Times New Roman" w:hAnsi="Times New Roman" w:cs="Times New Roman"/>
          <w:sz w:val="24"/>
          <w:szCs w:val="24"/>
          <w:rPrChange w:id="403" w:author="Timothy Laux" w:date="2018-02-14T12:16:00Z">
            <w:rPr/>
          </w:rPrChange>
        </w:rPr>
        <w:tab/>
        <w:t>Wydo SM, Seamon MJ, Melanson SW, Thomas P, Bahner DP, Stawicki SP. Portable ultrasound in disaster triage: a focused review. Eur J Trauma Emerg Surg. 2016;42(2):151-9.</w:t>
      </w:r>
    </w:p>
    <w:p w14:paraId="6058EBC2" w14:textId="044CDDAA" w:rsidR="005142FD" w:rsidRPr="005142FD" w:rsidRDefault="005142FD" w:rsidP="005142FD">
      <w:pPr>
        <w:pStyle w:val="EndNoteBibliography"/>
        <w:rPr>
          <w:rFonts w:ascii="Times New Roman" w:hAnsi="Times New Roman" w:cs="Times New Roman"/>
          <w:sz w:val="24"/>
          <w:szCs w:val="24"/>
          <w:rPrChange w:id="404" w:author="Timothy Laux" w:date="2018-02-14T12:16:00Z">
            <w:rPr/>
          </w:rPrChange>
        </w:rPr>
      </w:pPr>
      <w:r w:rsidRPr="005142FD">
        <w:rPr>
          <w:rFonts w:ascii="Times New Roman" w:hAnsi="Times New Roman" w:cs="Times New Roman"/>
          <w:sz w:val="24"/>
          <w:szCs w:val="24"/>
          <w:rPrChange w:id="405" w:author="Timothy Laux" w:date="2018-02-14T12:16:00Z">
            <w:rPr/>
          </w:rPrChange>
        </w:rPr>
        <w:t>24.</w:t>
      </w:r>
      <w:r w:rsidRPr="005142FD">
        <w:rPr>
          <w:rFonts w:ascii="Times New Roman" w:hAnsi="Times New Roman" w:cs="Times New Roman"/>
          <w:sz w:val="24"/>
          <w:szCs w:val="24"/>
          <w:rPrChange w:id="406" w:author="Timothy Laux" w:date="2018-02-14T12:16:00Z">
            <w:rPr/>
          </w:rPrChange>
        </w:rPr>
        <w:tab/>
        <w:t xml:space="preserve">Emergency Ultrasound Fellowships  [Available from: </w:t>
      </w:r>
      <w:r w:rsidRPr="005142FD">
        <w:rPr>
          <w:rFonts w:ascii="Times New Roman" w:hAnsi="Times New Roman" w:cs="Times New Roman"/>
          <w:sz w:val="24"/>
          <w:szCs w:val="24"/>
          <w:rPrChange w:id="407" w:author="Timothy Laux" w:date="2018-02-14T12:16:00Z">
            <w:rPr/>
          </w:rPrChange>
        </w:rPr>
        <w:fldChar w:fldCharType="begin"/>
      </w:r>
      <w:r w:rsidRPr="005142FD">
        <w:rPr>
          <w:rFonts w:ascii="Times New Roman" w:hAnsi="Times New Roman" w:cs="Times New Roman"/>
          <w:sz w:val="24"/>
          <w:szCs w:val="24"/>
          <w:rPrChange w:id="408" w:author="Timothy Laux" w:date="2018-02-14T12:16:00Z">
            <w:rPr/>
          </w:rPrChange>
        </w:rPr>
        <w:instrText xml:space="preserve"> HYPERLINK "http://eusfellowships.com/" </w:instrText>
      </w:r>
      <w:r w:rsidRPr="005142FD">
        <w:rPr>
          <w:rFonts w:ascii="Times New Roman" w:hAnsi="Times New Roman" w:cs="Times New Roman"/>
          <w:sz w:val="24"/>
          <w:szCs w:val="24"/>
          <w:rPrChange w:id="409" w:author="Timothy Laux" w:date="2018-02-14T12:16:00Z">
            <w:rPr/>
          </w:rPrChange>
        </w:rPr>
        <w:fldChar w:fldCharType="separate"/>
      </w:r>
      <w:r w:rsidRPr="005142FD">
        <w:rPr>
          <w:rStyle w:val="Hyperlink"/>
          <w:rFonts w:ascii="Times New Roman" w:hAnsi="Times New Roman"/>
          <w:sz w:val="24"/>
          <w:szCs w:val="24"/>
          <w:rPrChange w:id="410" w:author="Timothy Laux" w:date="2018-02-14T12:16:00Z">
            <w:rPr>
              <w:rStyle w:val="Hyperlink"/>
              <w:rFonts w:cs="Arial"/>
            </w:rPr>
          </w:rPrChange>
        </w:rPr>
        <w:t>http://eusfellowships.com/</w:t>
      </w:r>
      <w:r w:rsidRPr="005142FD">
        <w:rPr>
          <w:rFonts w:ascii="Times New Roman" w:hAnsi="Times New Roman" w:cs="Times New Roman"/>
          <w:sz w:val="24"/>
          <w:szCs w:val="24"/>
          <w:rPrChange w:id="411" w:author="Timothy Laux" w:date="2018-02-14T12:16:00Z">
            <w:rPr/>
          </w:rPrChange>
        </w:rPr>
        <w:fldChar w:fldCharType="end"/>
      </w:r>
      <w:r w:rsidRPr="005142FD">
        <w:rPr>
          <w:rFonts w:ascii="Times New Roman" w:hAnsi="Times New Roman" w:cs="Times New Roman"/>
          <w:sz w:val="24"/>
          <w:szCs w:val="24"/>
          <w:rPrChange w:id="412" w:author="Timothy Laux" w:date="2018-02-14T12:16:00Z">
            <w:rPr/>
          </w:rPrChange>
        </w:rPr>
        <w:t>.</w:t>
      </w:r>
    </w:p>
    <w:p w14:paraId="2FF13444" w14:textId="061D5758" w:rsidR="005142FD" w:rsidRPr="005142FD" w:rsidRDefault="005142FD" w:rsidP="005142FD">
      <w:pPr>
        <w:pStyle w:val="EndNoteBibliography"/>
        <w:rPr>
          <w:rFonts w:ascii="Times New Roman" w:hAnsi="Times New Roman" w:cs="Times New Roman"/>
          <w:sz w:val="24"/>
          <w:szCs w:val="24"/>
          <w:rPrChange w:id="413" w:author="Timothy Laux" w:date="2018-02-14T12:16:00Z">
            <w:rPr/>
          </w:rPrChange>
        </w:rPr>
      </w:pPr>
      <w:r w:rsidRPr="005142FD">
        <w:rPr>
          <w:rFonts w:ascii="Times New Roman" w:hAnsi="Times New Roman" w:cs="Times New Roman"/>
          <w:sz w:val="24"/>
          <w:szCs w:val="24"/>
          <w:rPrChange w:id="414" w:author="Timothy Laux" w:date="2018-02-14T12:16:00Z">
            <w:rPr/>
          </w:rPrChange>
        </w:rPr>
        <w:t>25.</w:t>
      </w:r>
      <w:r w:rsidRPr="005142FD">
        <w:rPr>
          <w:rFonts w:ascii="Times New Roman" w:hAnsi="Times New Roman" w:cs="Times New Roman"/>
          <w:sz w:val="24"/>
          <w:szCs w:val="24"/>
          <w:rPrChange w:id="415" w:author="Timothy Laux" w:date="2018-02-14T12:16:00Z">
            <w:rPr/>
          </w:rPrChange>
        </w:rPr>
        <w:tab/>
        <w:t xml:space="preserve">Chest: American College of Chest Physicians. Certificate of Completion Program: Critical Care Ultrasonography  [Available from: </w:t>
      </w:r>
      <w:r w:rsidRPr="005142FD">
        <w:rPr>
          <w:rFonts w:ascii="Times New Roman" w:hAnsi="Times New Roman" w:cs="Times New Roman"/>
          <w:sz w:val="24"/>
          <w:szCs w:val="24"/>
          <w:rPrChange w:id="416" w:author="Timothy Laux" w:date="2018-02-14T12:16:00Z">
            <w:rPr/>
          </w:rPrChange>
        </w:rPr>
        <w:fldChar w:fldCharType="begin"/>
      </w:r>
      <w:r w:rsidRPr="005142FD">
        <w:rPr>
          <w:rFonts w:ascii="Times New Roman" w:hAnsi="Times New Roman" w:cs="Times New Roman"/>
          <w:sz w:val="24"/>
          <w:szCs w:val="24"/>
          <w:rPrChange w:id="417" w:author="Timothy Laux" w:date="2018-02-14T12:16:00Z">
            <w:rPr/>
          </w:rPrChange>
        </w:rPr>
        <w:instrText xml:space="preserve"> HYPERLINK "http://www.chestnet.org/Education/Advanced-Clinical-Training/Certificate-of-Completion-Program/Critical-Care-Ultrasonography" </w:instrText>
      </w:r>
      <w:r w:rsidRPr="005142FD">
        <w:rPr>
          <w:rFonts w:ascii="Times New Roman" w:hAnsi="Times New Roman" w:cs="Times New Roman"/>
          <w:sz w:val="24"/>
          <w:szCs w:val="24"/>
          <w:rPrChange w:id="418" w:author="Timothy Laux" w:date="2018-02-14T12:16:00Z">
            <w:rPr/>
          </w:rPrChange>
        </w:rPr>
        <w:fldChar w:fldCharType="separate"/>
      </w:r>
      <w:r w:rsidRPr="005142FD">
        <w:rPr>
          <w:rStyle w:val="Hyperlink"/>
          <w:rFonts w:ascii="Times New Roman" w:hAnsi="Times New Roman"/>
          <w:sz w:val="24"/>
          <w:szCs w:val="24"/>
          <w:rPrChange w:id="419" w:author="Timothy Laux" w:date="2018-02-14T12:16:00Z">
            <w:rPr>
              <w:rStyle w:val="Hyperlink"/>
              <w:rFonts w:cs="Arial"/>
            </w:rPr>
          </w:rPrChange>
        </w:rPr>
        <w:t>http://www.chestnet.org/Education/Advanced-Clinical-Training/Certificate-of-Completion-Program/Critical-Care-Ultrasonography</w:t>
      </w:r>
      <w:r w:rsidRPr="005142FD">
        <w:rPr>
          <w:rFonts w:ascii="Times New Roman" w:hAnsi="Times New Roman" w:cs="Times New Roman"/>
          <w:sz w:val="24"/>
          <w:szCs w:val="24"/>
          <w:rPrChange w:id="420" w:author="Timothy Laux" w:date="2018-02-14T12:16:00Z">
            <w:rPr/>
          </w:rPrChange>
        </w:rPr>
        <w:fldChar w:fldCharType="end"/>
      </w:r>
      <w:r w:rsidRPr="005142FD">
        <w:rPr>
          <w:rFonts w:ascii="Times New Roman" w:hAnsi="Times New Roman" w:cs="Times New Roman"/>
          <w:sz w:val="24"/>
          <w:szCs w:val="24"/>
          <w:rPrChange w:id="421" w:author="Timothy Laux" w:date="2018-02-14T12:16:00Z">
            <w:rPr/>
          </w:rPrChange>
        </w:rPr>
        <w:t>.</w:t>
      </w:r>
    </w:p>
    <w:p w14:paraId="327398DB" w14:textId="77777777" w:rsidR="005142FD" w:rsidRPr="005142FD" w:rsidRDefault="005142FD" w:rsidP="005142FD">
      <w:pPr>
        <w:pStyle w:val="EndNoteBibliography"/>
        <w:rPr>
          <w:rFonts w:ascii="Times New Roman" w:hAnsi="Times New Roman" w:cs="Times New Roman"/>
          <w:sz w:val="24"/>
          <w:szCs w:val="24"/>
          <w:rPrChange w:id="422" w:author="Timothy Laux" w:date="2018-02-14T12:16:00Z">
            <w:rPr/>
          </w:rPrChange>
        </w:rPr>
      </w:pPr>
      <w:r w:rsidRPr="005142FD">
        <w:rPr>
          <w:rFonts w:ascii="Times New Roman" w:hAnsi="Times New Roman" w:cs="Times New Roman"/>
          <w:sz w:val="24"/>
          <w:szCs w:val="24"/>
          <w:rPrChange w:id="423" w:author="Timothy Laux" w:date="2018-02-14T12:16:00Z">
            <w:rPr/>
          </w:rPrChange>
        </w:rPr>
        <w:t>26.</w:t>
      </w:r>
      <w:r w:rsidRPr="005142FD">
        <w:rPr>
          <w:rFonts w:ascii="Times New Roman" w:hAnsi="Times New Roman" w:cs="Times New Roman"/>
          <w:sz w:val="24"/>
          <w:szCs w:val="24"/>
          <w:rPrChange w:id="424" w:author="Timothy Laux" w:date="2018-02-14T12:16:00Z">
            <w:rPr/>
          </w:rPrChange>
        </w:rPr>
        <w:tab/>
        <w:t>Lee HC, Silverman N, Hintz SR. Diagnosis of patent ductus arteriosus by a neonatologist with a compact, portable ultrasound machine. Journal of perinatology : official journal of the California Perinatal Association. 2007;27(5):291-6.</w:t>
      </w:r>
    </w:p>
    <w:p w14:paraId="17881235" w14:textId="77777777" w:rsidR="005142FD" w:rsidRPr="005142FD" w:rsidRDefault="005142FD" w:rsidP="005142FD">
      <w:pPr>
        <w:pStyle w:val="EndNoteBibliography"/>
        <w:rPr>
          <w:rFonts w:ascii="Times New Roman" w:hAnsi="Times New Roman" w:cs="Times New Roman"/>
          <w:sz w:val="24"/>
          <w:szCs w:val="24"/>
          <w:rPrChange w:id="425" w:author="Timothy Laux" w:date="2018-02-14T12:16:00Z">
            <w:rPr/>
          </w:rPrChange>
        </w:rPr>
      </w:pPr>
      <w:r w:rsidRPr="005142FD">
        <w:rPr>
          <w:rFonts w:ascii="Times New Roman" w:hAnsi="Times New Roman" w:cs="Times New Roman"/>
          <w:sz w:val="24"/>
          <w:szCs w:val="24"/>
          <w:rPrChange w:id="426" w:author="Timothy Laux" w:date="2018-02-14T12:16:00Z">
            <w:rPr/>
          </w:rPrChange>
        </w:rPr>
        <w:t>27.</w:t>
      </w:r>
      <w:r w:rsidRPr="005142FD">
        <w:rPr>
          <w:rFonts w:ascii="Times New Roman" w:hAnsi="Times New Roman" w:cs="Times New Roman"/>
          <w:sz w:val="24"/>
          <w:szCs w:val="24"/>
          <w:rPrChange w:id="427" w:author="Timothy Laux" w:date="2018-02-14T12:16:00Z">
            <w:rPr/>
          </w:rPrChange>
        </w:rPr>
        <w:tab/>
        <w:t>Macpherson CN, Bartholomot B, Frider B. Application of ultrasound in diagnosis, treatment, epidemiology, public health and control of Echinococcus granulosus and E. multilocularis. Parasitology. 2003;127 Suppl:S21-35.</w:t>
      </w:r>
    </w:p>
    <w:p w14:paraId="6298C5A4" w14:textId="77777777" w:rsidR="005142FD" w:rsidRPr="005142FD" w:rsidRDefault="005142FD" w:rsidP="005142FD">
      <w:pPr>
        <w:pStyle w:val="EndNoteBibliography"/>
        <w:rPr>
          <w:rFonts w:ascii="Times New Roman" w:hAnsi="Times New Roman" w:cs="Times New Roman"/>
          <w:sz w:val="24"/>
          <w:szCs w:val="24"/>
          <w:rPrChange w:id="428" w:author="Timothy Laux" w:date="2018-02-14T12:16:00Z">
            <w:rPr/>
          </w:rPrChange>
        </w:rPr>
      </w:pPr>
      <w:r w:rsidRPr="005142FD">
        <w:rPr>
          <w:rFonts w:ascii="Times New Roman" w:hAnsi="Times New Roman" w:cs="Times New Roman"/>
          <w:sz w:val="24"/>
          <w:szCs w:val="24"/>
          <w:rPrChange w:id="429" w:author="Timothy Laux" w:date="2018-02-14T12:16:00Z">
            <w:rPr/>
          </w:rPrChange>
        </w:rPr>
        <w:t>28.</w:t>
      </w:r>
      <w:r w:rsidRPr="005142FD">
        <w:rPr>
          <w:rFonts w:ascii="Times New Roman" w:hAnsi="Times New Roman" w:cs="Times New Roman"/>
          <w:sz w:val="24"/>
          <w:szCs w:val="24"/>
          <w:rPrChange w:id="430" w:author="Timothy Laux" w:date="2018-02-14T12:16:00Z">
            <w:rPr/>
          </w:rPrChange>
        </w:rPr>
        <w:tab/>
        <w:t>Lewiss RE, Kaban NL, Saul T. Point-of-Care Ultrasound for a Deep Venous Thrombosis. Global heart. 2013;8(4):329-33.</w:t>
      </w:r>
    </w:p>
    <w:p w14:paraId="79AAA762" w14:textId="77777777" w:rsidR="005142FD" w:rsidRPr="005142FD" w:rsidRDefault="005142FD" w:rsidP="005142FD">
      <w:pPr>
        <w:pStyle w:val="EndNoteBibliography"/>
        <w:rPr>
          <w:rFonts w:ascii="Times New Roman" w:hAnsi="Times New Roman" w:cs="Times New Roman"/>
          <w:sz w:val="24"/>
          <w:szCs w:val="24"/>
          <w:rPrChange w:id="431" w:author="Timothy Laux" w:date="2018-02-14T12:16:00Z">
            <w:rPr/>
          </w:rPrChange>
        </w:rPr>
      </w:pPr>
      <w:r w:rsidRPr="005142FD">
        <w:rPr>
          <w:rFonts w:ascii="Times New Roman" w:hAnsi="Times New Roman" w:cs="Times New Roman"/>
          <w:sz w:val="24"/>
          <w:szCs w:val="24"/>
          <w:rPrChange w:id="432" w:author="Timothy Laux" w:date="2018-02-14T12:16:00Z">
            <w:rPr/>
          </w:rPrChange>
        </w:rPr>
        <w:t>29.</w:t>
      </w:r>
      <w:r w:rsidRPr="005142FD">
        <w:rPr>
          <w:rFonts w:ascii="Times New Roman" w:hAnsi="Times New Roman" w:cs="Times New Roman"/>
          <w:sz w:val="24"/>
          <w:szCs w:val="24"/>
          <w:rPrChange w:id="433" w:author="Timothy Laux" w:date="2018-02-14T12:16:00Z">
            <w:rPr/>
          </w:rPrChange>
        </w:rPr>
        <w:tab/>
        <w:t>Kobal SL, Liel-Cohen N, Shimony S, Neuman Y, Konstantino Y, Dray EM, et al. Impact of Point-of-Care Ultrasound Examination on Triage of Patients With Suspected Cardiac Disease. The American journal of cardiology. 2016;118(10):1583-7.</w:t>
      </w:r>
    </w:p>
    <w:p w14:paraId="39A950DB" w14:textId="77777777" w:rsidR="005142FD" w:rsidRPr="005142FD" w:rsidRDefault="005142FD" w:rsidP="005142FD">
      <w:pPr>
        <w:pStyle w:val="EndNoteBibliography"/>
        <w:rPr>
          <w:rFonts w:ascii="Times New Roman" w:hAnsi="Times New Roman" w:cs="Times New Roman"/>
          <w:sz w:val="24"/>
          <w:szCs w:val="24"/>
          <w:rPrChange w:id="434" w:author="Timothy Laux" w:date="2018-02-14T12:16:00Z">
            <w:rPr/>
          </w:rPrChange>
        </w:rPr>
      </w:pPr>
      <w:r w:rsidRPr="005142FD">
        <w:rPr>
          <w:rFonts w:ascii="Times New Roman" w:hAnsi="Times New Roman" w:cs="Times New Roman"/>
          <w:sz w:val="24"/>
          <w:szCs w:val="24"/>
          <w:rPrChange w:id="435" w:author="Timothy Laux" w:date="2018-02-14T12:16:00Z">
            <w:rPr/>
          </w:rPrChange>
        </w:rPr>
        <w:t>30.</w:t>
      </w:r>
      <w:r w:rsidRPr="005142FD">
        <w:rPr>
          <w:rFonts w:ascii="Times New Roman" w:hAnsi="Times New Roman" w:cs="Times New Roman"/>
          <w:sz w:val="24"/>
          <w:szCs w:val="24"/>
          <w:rPrChange w:id="436" w:author="Timothy Laux" w:date="2018-02-14T12:16:00Z">
            <w:rPr/>
          </w:rPrChange>
        </w:rPr>
        <w:tab/>
        <w:t>Lichtenstein DA, Meziere GA. Relevance of lung ultrasound in the diagnosis of acute respiratory failure: the BLUE protocol. Chest. 2008;134(1):117-25.</w:t>
      </w:r>
    </w:p>
    <w:p w14:paraId="66FC3CCD" w14:textId="77777777" w:rsidR="005142FD" w:rsidRPr="005142FD" w:rsidRDefault="005142FD" w:rsidP="005142FD">
      <w:pPr>
        <w:pStyle w:val="EndNoteBibliography"/>
        <w:rPr>
          <w:rFonts w:ascii="Times New Roman" w:hAnsi="Times New Roman" w:cs="Times New Roman"/>
          <w:sz w:val="24"/>
          <w:szCs w:val="24"/>
          <w:rPrChange w:id="437" w:author="Timothy Laux" w:date="2018-02-14T12:16:00Z">
            <w:rPr/>
          </w:rPrChange>
        </w:rPr>
      </w:pPr>
      <w:r w:rsidRPr="005142FD">
        <w:rPr>
          <w:rFonts w:ascii="Times New Roman" w:hAnsi="Times New Roman" w:cs="Times New Roman"/>
          <w:sz w:val="24"/>
          <w:szCs w:val="24"/>
          <w:rPrChange w:id="438" w:author="Timothy Laux" w:date="2018-02-14T12:16:00Z">
            <w:rPr/>
          </w:rPrChange>
        </w:rPr>
        <w:t>31.</w:t>
      </w:r>
      <w:r w:rsidRPr="005142FD">
        <w:rPr>
          <w:rFonts w:ascii="Times New Roman" w:hAnsi="Times New Roman" w:cs="Times New Roman"/>
          <w:sz w:val="24"/>
          <w:szCs w:val="24"/>
          <w:rPrChange w:id="439" w:author="Timothy Laux" w:date="2018-02-14T12:16:00Z">
            <w:rPr/>
          </w:rPrChange>
        </w:rPr>
        <w:tab/>
        <w:t>Beare NA, Glover SJ, Lewallen S, Taylor TE, Harding SP, Molyneux ME. Prevalence of raised intracranial pressure in cerebral malaria detected by optic nerve sheath ultrasound. Am J Trop Med Hyg. 2012;87(6):985-8.</w:t>
      </w:r>
    </w:p>
    <w:p w14:paraId="5DFC8EF1" w14:textId="77777777" w:rsidR="005142FD" w:rsidRPr="005142FD" w:rsidRDefault="005142FD" w:rsidP="005142FD">
      <w:pPr>
        <w:pStyle w:val="EndNoteBibliography"/>
        <w:rPr>
          <w:rFonts w:ascii="Times New Roman" w:hAnsi="Times New Roman" w:cs="Times New Roman"/>
          <w:sz w:val="24"/>
          <w:szCs w:val="24"/>
          <w:rPrChange w:id="440" w:author="Timothy Laux" w:date="2018-02-14T12:16:00Z">
            <w:rPr/>
          </w:rPrChange>
        </w:rPr>
      </w:pPr>
      <w:r w:rsidRPr="005142FD">
        <w:rPr>
          <w:rFonts w:ascii="Times New Roman" w:hAnsi="Times New Roman" w:cs="Times New Roman"/>
          <w:sz w:val="24"/>
          <w:szCs w:val="24"/>
          <w:rPrChange w:id="441" w:author="Timothy Laux" w:date="2018-02-14T12:16:00Z">
            <w:rPr/>
          </w:rPrChange>
        </w:rPr>
        <w:t>32.</w:t>
      </w:r>
      <w:r w:rsidRPr="005142FD">
        <w:rPr>
          <w:rFonts w:ascii="Times New Roman" w:hAnsi="Times New Roman" w:cs="Times New Roman"/>
          <w:sz w:val="24"/>
          <w:szCs w:val="24"/>
          <w:rPrChange w:id="442" w:author="Timothy Laux" w:date="2018-02-14T12:16:00Z">
            <w:rPr/>
          </w:rPrChange>
        </w:rPr>
        <w:tab/>
        <w:t>Robba C, Cardim D, Tajsic T, Pietersen J, Bulman M, Donnelly J, et al. Ultrasound non-invasive measurement of intracranial pressure in neurointensive care: A prospective observational study. PLoS medicine. 2017;14(7):e1002356.</w:t>
      </w:r>
    </w:p>
    <w:p w14:paraId="27E0A909" w14:textId="77777777" w:rsidR="005142FD" w:rsidRPr="005142FD" w:rsidRDefault="005142FD" w:rsidP="005142FD">
      <w:pPr>
        <w:pStyle w:val="EndNoteBibliography"/>
        <w:rPr>
          <w:rFonts w:ascii="Times New Roman" w:hAnsi="Times New Roman" w:cs="Times New Roman"/>
          <w:sz w:val="24"/>
          <w:szCs w:val="24"/>
          <w:rPrChange w:id="443" w:author="Timothy Laux" w:date="2018-02-14T12:16:00Z">
            <w:rPr/>
          </w:rPrChange>
        </w:rPr>
      </w:pPr>
      <w:r w:rsidRPr="005142FD">
        <w:rPr>
          <w:rFonts w:ascii="Times New Roman" w:hAnsi="Times New Roman" w:cs="Times New Roman"/>
          <w:sz w:val="24"/>
          <w:szCs w:val="24"/>
          <w:rPrChange w:id="444" w:author="Timothy Laux" w:date="2018-02-14T12:16:00Z">
            <w:rPr/>
          </w:rPrChange>
        </w:rPr>
        <w:t>33.</w:t>
      </w:r>
      <w:r w:rsidRPr="005142FD">
        <w:rPr>
          <w:rFonts w:ascii="Times New Roman" w:hAnsi="Times New Roman" w:cs="Times New Roman"/>
          <w:sz w:val="24"/>
          <w:szCs w:val="24"/>
          <w:rPrChange w:id="445" w:author="Timothy Laux" w:date="2018-02-14T12:16:00Z">
            <w:rPr/>
          </w:rPrChange>
        </w:rPr>
        <w:tab/>
        <w:t>Roque PJ, Wu TS, Barth L, Drachman D, Khor KN, Lovecchio F, et al. Optic nerve ultrasound for the detection of elevated intracranial pressure in the hypertensive patient. The American journal of emergency medicine. 2012;30(8):1357-63.</w:t>
      </w:r>
    </w:p>
    <w:p w14:paraId="493DF229" w14:textId="77777777" w:rsidR="005142FD" w:rsidRPr="005142FD" w:rsidRDefault="005142FD" w:rsidP="005142FD">
      <w:pPr>
        <w:pStyle w:val="EndNoteBibliography"/>
        <w:rPr>
          <w:rFonts w:ascii="Times New Roman" w:hAnsi="Times New Roman" w:cs="Times New Roman"/>
          <w:sz w:val="24"/>
          <w:szCs w:val="24"/>
          <w:rPrChange w:id="446" w:author="Timothy Laux" w:date="2018-02-14T12:16:00Z">
            <w:rPr/>
          </w:rPrChange>
        </w:rPr>
      </w:pPr>
      <w:r w:rsidRPr="005142FD">
        <w:rPr>
          <w:rFonts w:ascii="Times New Roman" w:hAnsi="Times New Roman" w:cs="Times New Roman"/>
          <w:sz w:val="24"/>
          <w:szCs w:val="24"/>
          <w:rPrChange w:id="447" w:author="Timothy Laux" w:date="2018-02-14T12:16:00Z">
            <w:rPr/>
          </w:rPrChange>
        </w:rPr>
        <w:t>34.</w:t>
      </w:r>
      <w:r w:rsidRPr="005142FD">
        <w:rPr>
          <w:rFonts w:ascii="Times New Roman" w:hAnsi="Times New Roman" w:cs="Times New Roman"/>
          <w:sz w:val="24"/>
          <w:szCs w:val="24"/>
          <w:rPrChange w:id="448" w:author="Timothy Laux" w:date="2018-02-14T12:16:00Z">
            <w:rPr/>
          </w:rPrChange>
        </w:rPr>
        <w:tab/>
        <w:t>Harmon D, Hearty C. Ultrasound-guided suprascapular nerve block technique. Pain physician. 2007;10(6):743-6.</w:t>
      </w:r>
    </w:p>
    <w:p w14:paraId="40C03E5C" w14:textId="77777777" w:rsidR="005142FD" w:rsidRPr="005142FD" w:rsidRDefault="005142FD" w:rsidP="005142FD">
      <w:pPr>
        <w:pStyle w:val="EndNoteBibliography"/>
        <w:rPr>
          <w:rFonts w:ascii="Times New Roman" w:hAnsi="Times New Roman" w:cs="Times New Roman"/>
          <w:sz w:val="24"/>
          <w:szCs w:val="24"/>
          <w:rPrChange w:id="449" w:author="Timothy Laux" w:date="2018-02-14T12:16:00Z">
            <w:rPr/>
          </w:rPrChange>
        </w:rPr>
      </w:pPr>
      <w:r w:rsidRPr="005142FD">
        <w:rPr>
          <w:rFonts w:ascii="Times New Roman" w:hAnsi="Times New Roman" w:cs="Times New Roman"/>
          <w:sz w:val="24"/>
          <w:szCs w:val="24"/>
          <w:rPrChange w:id="450" w:author="Timothy Laux" w:date="2018-02-14T12:16:00Z">
            <w:rPr/>
          </w:rPrChange>
        </w:rPr>
        <w:t>35.</w:t>
      </w:r>
      <w:r w:rsidRPr="005142FD">
        <w:rPr>
          <w:rFonts w:ascii="Times New Roman" w:hAnsi="Times New Roman" w:cs="Times New Roman"/>
          <w:sz w:val="24"/>
          <w:szCs w:val="24"/>
          <w:rPrChange w:id="451" w:author="Timothy Laux" w:date="2018-02-14T12:16:00Z">
            <w:rPr/>
          </w:rPrChange>
        </w:rPr>
        <w:tab/>
        <w:t>Polat Ekinci A, Karabacak E, Tekin L, Ozarmagan G, Ozcakar L. Ultrasound imaging for the follow-up of patients with leprosy: a pictorial essay. The British journal of dermatology. 2015;172(1):265-7.</w:t>
      </w:r>
    </w:p>
    <w:p w14:paraId="701410D8" w14:textId="77777777" w:rsidR="005142FD" w:rsidRPr="005142FD" w:rsidRDefault="005142FD" w:rsidP="005142FD">
      <w:pPr>
        <w:pStyle w:val="EndNoteBibliography"/>
        <w:rPr>
          <w:rFonts w:ascii="Times New Roman" w:hAnsi="Times New Roman" w:cs="Times New Roman"/>
          <w:sz w:val="24"/>
          <w:szCs w:val="24"/>
          <w:rPrChange w:id="452" w:author="Timothy Laux" w:date="2018-02-14T12:16:00Z">
            <w:rPr/>
          </w:rPrChange>
        </w:rPr>
      </w:pPr>
      <w:r w:rsidRPr="005142FD">
        <w:rPr>
          <w:rFonts w:ascii="Times New Roman" w:hAnsi="Times New Roman" w:cs="Times New Roman"/>
          <w:sz w:val="24"/>
          <w:szCs w:val="24"/>
          <w:rPrChange w:id="453" w:author="Timothy Laux" w:date="2018-02-14T12:16:00Z">
            <w:rPr/>
          </w:rPrChange>
        </w:rPr>
        <w:t>36.</w:t>
      </w:r>
      <w:r w:rsidRPr="005142FD">
        <w:rPr>
          <w:rFonts w:ascii="Times New Roman" w:hAnsi="Times New Roman" w:cs="Times New Roman"/>
          <w:sz w:val="24"/>
          <w:szCs w:val="24"/>
          <w:rPrChange w:id="454" w:author="Timothy Laux" w:date="2018-02-14T12:16:00Z">
            <w:rPr/>
          </w:rPrChange>
        </w:rPr>
        <w:tab/>
        <w:t>Oren-Grinberg A, Talmor D, Brown SM. Focused critical care echocardiography. Critical care medicine. 2013;41(11):2618-26.</w:t>
      </w:r>
    </w:p>
    <w:p w14:paraId="4AB3DC43" w14:textId="77777777" w:rsidR="005142FD" w:rsidRPr="005142FD" w:rsidRDefault="005142FD" w:rsidP="005142FD">
      <w:pPr>
        <w:pStyle w:val="EndNoteBibliography"/>
        <w:rPr>
          <w:rFonts w:ascii="Times New Roman" w:hAnsi="Times New Roman" w:cs="Times New Roman"/>
          <w:sz w:val="24"/>
          <w:szCs w:val="24"/>
          <w:rPrChange w:id="455" w:author="Timothy Laux" w:date="2018-02-14T12:16:00Z">
            <w:rPr/>
          </w:rPrChange>
        </w:rPr>
      </w:pPr>
      <w:r w:rsidRPr="005142FD">
        <w:rPr>
          <w:rFonts w:ascii="Times New Roman" w:hAnsi="Times New Roman" w:cs="Times New Roman"/>
          <w:sz w:val="24"/>
          <w:szCs w:val="24"/>
          <w:rPrChange w:id="456" w:author="Timothy Laux" w:date="2018-02-14T12:16:00Z">
            <w:rPr/>
          </w:rPrChange>
        </w:rPr>
        <w:t>37.</w:t>
      </w:r>
      <w:r w:rsidRPr="005142FD">
        <w:rPr>
          <w:rFonts w:ascii="Times New Roman" w:hAnsi="Times New Roman" w:cs="Times New Roman"/>
          <w:sz w:val="24"/>
          <w:szCs w:val="24"/>
          <w:rPrChange w:id="457" w:author="Timothy Laux" w:date="2018-02-14T12:16:00Z">
            <w:rPr/>
          </w:rPrChange>
        </w:rPr>
        <w:tab/>
        <w:t>Rippey JC, Royse AG. Ultrasound in trauma. Best practice &amp; research Clinical anaesthesiology. 2009;23(3):343-62.</w:t>
      </w:r>
    </w:p>
    <w:p w14:paraId="6E89B33D" w14:textId="77777777" w:rsidR="005142FD" w:rsidRPr="005142FD" w:rsidRDefault="005142FD" w:rsidP="005142FD">
      <w:pPr>
        <w:pStyle w:val="EndNoteBibliography"/>
        <w:rPr>
          <w:rFonts w:ascii="Times New Roman" w:hAnsi="Times New Roman" w:cs="Times New Roman"/>
          <w:sz w:val="24"/>
          <w:szCs w:val="24"/>
          <w:rPrChange w:id="458" w:author="Timothy Laux" w:date="2018-02-14T12:16:00Z">
            <w:rPr/>
          </w:rPrChange>
        </w:rPr>
      </w:pPr>
      <w:r w:rsidRPr="005142FD">
        <w:rPr>
          <w:rFonts w:ascii="Times New Roman" w:hAnsi="Times New Roman" w:cs="Times New Roman"/>
          <w:sz w:val="24"/>
          <w:szCs w:val="24"/>
          <w:rPrChange w:id="459" w:author="Timothy Laux" w:date="2018-02-14T12:16:00Z">
            <w:rPr/>
          </w:rPrChange>
        </w:rPr>
        <w:lastRenderedPageBreak/>
        <w:t>38.</w:t>
      </w:r>
      <w:r w:rsidRPr="005142FD">
        <w:rPr>
          <w:rFonts w:ascii="Times New Roman" w:hAnsi="Times New Roman" w:cs="Times New Roman"/>
          <w:sz w:val="24"/>
          <w:szCs w:val="24"/>
          <w:rPrChange w:id="460" w:author="Timothy Laux" w:date="2018-02-14T12:16:00Z">
            <w:rPr/>
          </w:rPrChange>
        </w:rPr>
        <w:tab/>
        <w:t>Schmidt GA, Koenig S, Mayo PH. Shock: ultrasound to guide diagnosis and therapy. Chest. 2012;142(4):1042-8.</w:t>
      </w:r>
    </w:p>
    <w:p w14:paraId="10B1300B" w14:textId="77777777" w:rsidR="005142FD" w:rsidRPr="005142FD" w:rsidRDefault="005142FD" w:rsidP="005142FD">
      <w:pPr>
        <w:pStyle w:val="EndNoteBibliography"/>
        <w:rPr>
          <w:rFonts w:ascii="Times New Roman" w:hAnsi="Times New Roman" w:cs="Times New Roman"/>
          <w:sz w:val="24"/>
          <w:szCs w:val="24"/>
          <w:rPrChange w:id="461" w:author="Timothy Laux" w:date="2018-02-14T12:16:00Z">
            <w:rPr/>
          </w:rPrChange>
        </w:rPr>
      </w:pPr>
      <w:r w:rsidRPr="005142FD">
        <w:rPr>
          <w:rFonts w:ascii="Times New Roman" w:hAnsi="Times New Roman" w:cs="Times New Roman"/>
          <w:sz w:val="24"/>
          <w:szCs w:val="24"/>
          <w:rPrChange w:id="462" w:author="Timothy Laux" w:date="2018-02-14T12:16:00Z">
            <w:rPr/>
          </w:rPrChange>
        </w:rPr>
        <w:t>39.</w:t>
      </w:r>
      <w:r w:rsidRPr="005142FD">
        <w:rPr>
          <w:rFonts w:ascii="Times New Roman" w:hAnsi="Times New Roman" w:cs="Times New Roman"/>
          <w:sz w:val="24"/>
          <w:szCs w:val="24"/>
          <w:rPrChange w:id="463" w:author="Timothy Laux" w:date="2018-02-14T12:16:00Z">
            <w:rPr/>
          </w:rPrChange>
        </w:rPr>
        <w:tab/>
        <w:t>Atkinson P, Bowra J, Milne J, Lewis D, Lambert M, Jarman B, et al. International Federation for Emergency Medicine Consensus Statement: Sonography in hypotension and cardiac arrest (SHoC): An international consensus on the use of point of care ultrasound for undifferentiated hypotension and during cardiac arrest - CORRIGENDUM. Cjem. 2017;19(4):327.</w:t>
      </w:r>
    </w:p>
    <w:p w14:paraId="4D75C8FB" w14:textId="77777777" w:rsidR="005142FD" w:rsidRPr="005142FD" w:rsidRDefault="005142FD" w:rsidP="005142FD">
      <w:pPr>
        <w:pStyle w:val="EndNoteBibliography"/>
        <w:rPr>
          <w:rFonts w:ascii="Times New Roman" w:hAnsi="Times New Roman" w:cs="Times New Roman"/>
          <w:sz w:val="24"/>
          <w:szCs w:val="24"/>
          <w:rPrChange w:id="464" w:author="Timothy Laux" w:date="2018-02-14T12:16:00Z">
            <w:rPr/>
          </w:rPrChange>
        </w:rPr>
      </w:pPr>
      <w:r w:rsidRPr="005142FD">
        <w:rPr>
          <w:rFonts w:ascii="Times New Roman" w:hAnsi="Times New Roman" w:cs="Times New Roman"/>
          <w:sz w:val="24"/>
          <w:szCs w:val="24"/>
          <w:rPrChange w:id="465" w:author="Timothy Laux" w:date="2018-02-14T12:16:00Z">
            <w:rPr/>
          </w:rPrChange>
        </w:rPr>
        <w:t>40.</w:t>
      </w:r>
      <w:r w:rsidRPr="005142FD">
        <w:rPr>
          <w:rFonts w:ascii="Times New Roman" w:hAnsi="Times New Roman" w:cs="Times New Roman"/>
          <w:sz w:val="24"/>
          <w:szCs w:val="24"/>
          <w:rPrChange w:id="466" w:author="Timothy Laux" w:date="2018-02-14T12:16:00Z">
            <w:rPr/>
          </w:rPrChange>
        </w:rPr>
        <w:tab/>
        <w:t>Gaspari R, Weekes A, Adhikari S, Noble VE, Nomura JT, Theodoro D, et al. Emergency department point-of-care ultrasound in out-of-hospital and in-ED cardiac arrest. Resuscitation. 2016;109:33-9.</w:t>
      </w:r>
    </w:p>
    <w:p w14:paraId="0440AF07" w14:textId="77777777" w:rsidR="005142FD" w:rsidRPr="005142FD" w:rsidRDefault="005142FD" w:rsidP="005142FD">
      <w:pPr>
        <w:pStyle w:val="EndNoteBibliography"/>
        <w:rPr>
          <w:rFonts w:ascii="Times New Roman" w:hAnsi="Times New Roman" w:cs="Times New Roman"/>
          <w:sz w:val="24"/>
          <w:szCs w:val="24"/>
          <w:rPrChange w:id="467" w:author="Timothy Laux" w:date="2018-02-14T12:16:00Z">
            <w:rPr/>
          </w:rPrChange>
        </w:rPr>
      </w:pPr>
      <w:r w:rsidRPr="005142FD">
        <w:rPr>
          <w:rFonts w:ascii="Times New Roman" w:hAnsi="Times New Roman" w:cs="Times New Roman"/>
          <w:sz w:val="24"/>
          <w:szCs w:val="24"/>
          <w:rPrChange w:id="468" w:author="Timothy Laux" w:date="2018-02-14T12:16:00Z">
            <w:rPr/>
          </w:rPrChange>
        </w:rPr>
        <w:t>41.</w:t>
      </w:r>
      <w:r w:rsidRPr="005142FD">
        <w:rPr>
          <w:rFonts w:ascii="Times New Roman" w:hAnsi="Times New Roman" w:cs="Times New Roman"/>
          <w:sz w:val="24"/>
          <w:szCs w:val="24"/>
          <w:rPrChange w:id="469" w:author="Timothy Laux" w:date="2018-02-14T12:16:00Z">
            <w:rPr/>
          </w:rPrChange>
        </w:rPr>
        <w:tab/>
        <w:t>Agarwal A, Singh DK, Singh AP. Ultrasonography: a novel approach to central venous cannulation. Indian journal of critical care medicine : peer-reviewed, official publication of Indian Society of Critical Care Medicine. 2009;13(4):213-6.</w:t>
      </w:r>
    </w:p>
    <w:p w14:paraId="7E3E73D2" w14:textId="77777777" w:rsidR="005142FD" w:rsidRPr="005142FD" w:rsidRDefault="005142FD" w:rsidP="005142FD">
      <w:pPr>
        <w:pStyle w:val="EndNoteBibliography"/>
        <w:rPr>
          <w:rFonts w:ascii="Times New Roman" w:hAnsi="Times New Roman" w:cs="Times New Roman"/>
          <w:sz w:val="24"/>
          <w:szCs w:val="24"/>
          <w:rPrChange w:id="470" w:author="Timothy Laux" w:date="2018-02-14T12:16:00Z">
            <w:rPr/>
          </w:rPrChange>
        </w:rPr>
      </w:pPr>
      <w:r w:rsidRPr="005142FD">
        <w:rPr>
          <w:rFonts w:ascii="Times New Roman" w:hAnsi="Times New Roman" w:cs="Times New Roman"/>
          <w:sz w:val="24"/>
          <w:szCs w:val="24"/>
          <w:rPrChange w:id="471" w:author="Timothy Laux" w:date="2018-02-14T12:16:00Z">
            <w:rPr/>
          </w:rPrChange>
        </w:rPr>
        <w:t>42.</w:t>
      </w:r>
      <w:r w:rsidRPr="005142FD">
        <w:rPr>
          <w:rFonts w:ascii="Times New Roman" w:hAnsi="Times New Roman" w:cs="Times New Roman"/>
          <w:sz w:val="24"/>
          <w:szCs w:val="24"/>
          <w:rPrChange w:id="472" w:author="Timothy Laux" w:date="2018-02-14T12:16:00Z">
            <w:rPr/>
          </w:rPrChange>
        </w:rPr>
        <w:tab/>
        <w:t>Conway DH, Wadsworth R. Portable ultrasound for central venous cannulation. British journal of anaesthesia. 1999;83(6):964.</w:t>
      </w:r>
    </w:p>
    <w:p w14:paraId="1B03B6BA" w14:textId="77777777" w:rsidR="005142FD" w:rsidRPr="005142FD" w:rsidRDefault="005142FD" w:rsidP="005142FD">
      <w:pPr>
        <w:pStyle w:val="EndNoteBibliography"/>
        <w:rPr>
          <w:rFonts w:ascii="Times New Roman" w:hAnsi="Times New Roman" w:cs="Times New Roman"/>
          <w:sz w:val="24"/>
          <w:szCs w:val="24"/>
          <w:rPrChange w:id="473" w:author="Timothy Laux" w:date="2018-02-14T12:16:00Z">
            <w:rPr/>
          </w:rPrChange>
        </w:rPr>
      </w:pPr>
      <w:r w:rsidRPr="005142FD">
        <w:rPr>
          <w:rFonts w:ascii="Times New Roman" w:hAnsi="Times New Roman" w:cs="Times New Roman"/>
          <w:sz w:val="24"/>
          <w:szCs w:val="24"/>
          <w:rPrChange w:id="474" w:author="Timothy Laux" w:date="2018-02-14T12:16:00Z">
            <w:rPr/>
          </w:rPrChange>
        </w:rPr>
        <w:t>43.</w:t>
      </w:r>
      <w:r w:rsidRPr="005142FD">
        <w:rPr>
          <w:rFonts w:ascii="Times New Roman" w:hAnsi="Times New Roman" w:cs="Times New Roman"/>
          <w:sz w:val="24"/>
          <w:szCs w:val="24"/>
          <w:rPrChange w:id="475" w:author="Timothy Laux" w:date="2018-02-14T12:16:00Z">
            <w:rPr/>
          </w:rPrChange>
        </w:rPr>
        <w:tab/>
        <w:t>Hatfield A, Bodenham A. Portable ultrasound for difficult central venous access. British journal of anaesthesia. 1999;82(6):822-6.</w:t>
      </w:r>
    </w:p>
    <w:p w14:paraId="39199FAD" w14:textId="77777777" w:rsidR="005142FD" w:rsidRPr="005142FD" w:rsidRDefault="005142FD" w:rsidP="005142FD">
      <w:pPr>
        <w:pStyle w:val="EndNoteBibliography"/>
        <w:rPr>
          <w:rFonts w:ascii="Times New Roman" w:hAnsi="Times New Roman" w:cs="Times New Roman"/>
          <w:sz w:val="24"/>
          <w:szCs w:val="24"/>
          <w:rPrChange w:id="476" w:author="Timothy Laux" w:date="2018-02-14T12:16:00Z">
            <w:rPr/>
          </w:rPrChange>
        </w:rPr>
      </w:pPr>
      <w:r w:rsidRPr="005142FD">
        <w:rPr>
          <w:rFonts w:ascii="Times New Roman" w:hAnsi="Times New Roman" w:cs="Times New Roman"/>
          <w:sz w:val="24"/>
          <w:szCs w:val="24"/>
          <w:rPrChange w:id="477" w:author="Timothy Laux" w:date="2018-02-14T12:16:00Z">
            <w:rPr/>
          </w:rPrChange>
        </w:rPr>
        <w:t>44.</w:t>
      </w:r>
      <w:r w:rsidRPr="005142FD">
        <w:rPr>
          <w:rFonts w:ascii="Times New Roman" w:hAnsi="Times New Roman" w:cs="Times New Roman"/>
          <w:sz w:val="24"/>
          <w:szCs w:val="24"/>
          <w:rPrChange w:id="478" w:author="Timothy Laux" w:date="2018-02-14T12:16:00Z">
            <w:rPr/>
          </w:rPrChange>
        </w:rPr>
        <w:tab/>
        <w:t>Jefferson P, Ogbue MN, Hamilton KE, Ball DR. A survey of the use of portable ultrasound for central vein cannulation on critical care units in the UK. Anaesthesia. 2002;57(4):365-8.</w:t>
      </w:r>
    </w:p>
    <w:p w14:paraId="7A796854" w14:textId="77777777" w:rsidR="005142FD" w:rsidRPr="005142FD" w:rsidRDefault="005142FD" w:rsidP="005142FD">
      <w:pPr>
        <w:pStyle w:val="EndNoteBibliography"/>
        <w:rPr>
          <w:rFonts w:ascii="Times New Roman" w:hAnsi="Times New Roman" w:cs="Times New Roman"/>
          <w:sz w:val="24"/>
          <w:szCs w:val="24"/>
          <w:rPrChange w:id="479" w:author="Timothy Laux" w:date="2018-02-14T12:16:00Z">
            <w:rPr/>
          </w:rPrChange>
        </w:rPr>
      </w:pPr>
      <w:r w:rsidRPr="005142FD">
        <w:rPr>
          <w:rFonts w:ascii="Times New Roman" w:hAnsi="Times New Roman" w:cs="Times New Roman"/>
          <w:sz w:val="24"/>
          <w:szCs w:val="24"/>
          <w:rPrChange w:id="480" w:author="Timothy Laux" w:date="2018-02-14T12:16:00Z">
            <w:rPr/>
          </w:rPrChange>
        </w:rPr>
        <w:t>45.</w:t>
      </w:r>
      <w:r w:rsidRPr="005142FD">
        <w:rPr>
          <w:rFonts w:ascii="Times New Roman" w:hAnsi="Times New Roman" w:cs="Times New Roman"/>
          <w:sz w:val="24"/>
          <w:szCs w:val="24"/>
          <w:rPrChange w:id="481" w:author="Timothy Laux" w:date="2018-02-14T12:16:00Z">
            <w:rPr/>
          </w:rPrChange>
        </w:rPr>
        <w:tab/>
        <w:t>Martin MJ, Husain FA, Piesman M, Mullenix PS, Steele SR, Andersen CA, et al. Is routine ultrasound guidance for central line placement beneficial? A prospective analysis. Current surgery. 2004;61(1):71-4.</w:t>
      </w:r>
    </w:p>
    <w:p w14:paraId="610BCF7C" w14:textId="77777777" w:rsidR="005142FD" w:rsidRPr="005142FD" w:rsidRDefault="005142FD" w:rsidP="005142FD">
      <w:pPr>
        <w:pStyle w:val="EndNoteBibliography"/>
        <w:rPr>
          <w:rFonts w:ascii="Times New Roman" w:hAnsi="Times New Roman" w:cs="Times New Roman"/>
          <w:sz w:val="24"/>
          <w:szCs w:val="24"/>
          <w:rPrChange w:id="482" w:author="Timothy Laux" w:date="2018-02-14T12:16:00Z">
            <w:rPr/>
          </w:rPrChange>
        </w:rPr>
      </w:pPr>
      <w:r w:rsidRPr="005142FD">
        <w:rPr>
          <w:rFonts w:ascii="Times New Roman" w:hAnsi="Times New Roman" w:cs="Times New Roman"/>
          <w:sz w:val="24"/>
          <w:szCs w:val="24"/>
          <w:rPrChange w:id="483" w:author="Timothy Laux" w:date="2018-02-14T12:16:00Z">
            <w:rPr/>
          </w:rPrChange>
        </w:rPr>
        <w:t>46.</w:t>
      </w:r>
      <w:r w:rsidRPr="005142FD">
        <w:rPr>
          <w:rFonts w:ascii="Times New Roman" w:hAnsi="Times New Roman" w:cs="Times New Roman"/>
          <w:sz w:val="24"/>
          <w:szCs w:val="24"/>
          <w:rPrChange w:id="484" w:author="Timothy Laux" w:date="2018-02-14T12:16:00Z">
            <w:rPr/>
          </w:rPrChange>
        </w:rPr>
        <w:tab/>
        <w:t>Shiloh AL, Savel RH, Paulin LM, Eisen LA. Ultrasound-guided catheterization of the radial artery: a systematic review and meta-analysis of randomized controlled trials. Chest. 2011;139(3):524-9.</w:t>
      </w:r>
    </w:p>
    <w:p w14:paraId="7D733733" w14:textId="77777777" w:rsidR="005142FD" w:rsidRPr="005142FD" w:rsidRDefault="005142FD" w:rsidP="005142FD">
      <w:pPr>
        <w:pStyle w:val="EndNoteBibliography"/>
        <w:rPr>
          <w:rFonts w:ascii="Times New Roman" w:hAnsi="Times New Roman" w:cs="Times New Roman"/>
          <w:sz w:val="24"/>
          <w:szCs w:val="24"/>
          <w:rPrChange w:id="485" w:author="Timothy Laux" w:date="2018-02-14T12:16:00Z">
            <w:rPr/>
          </w:rPrChange>
        </w:rPr>
      </w:pPr>
      <w:r w:rsidRPr="005142FD">
        <w:rPr>
          <w:rFonts w:ascii="Times New Roman" w:hAnsi="Times New Roman" w:cs="Times New Roman"/>
          <w:sz w:val="24"/>
          <w:szCs w:val="24"/>
          <w:rPrChange w:id="486" w:author="Timothy Laux" w:date="2018-02-14T12:16:00Z">
            <w:rPr/>
          </w:rPrChange>
        </w:rPr>
        <w:t>47.</w:t>
      </w:r>
      <w:r w:rsidRPr="005142FD">
        <w:rPr>
          <w:rFonts w:ascii="Times New Roman" w:hAnsi="Times New Roman" w:cs="Times New Roman"/>
          <w:sz w:val="24"/>
          <w:szCs w:val="24"/>
          <w:rPrChange w:id="487" w:author="Timothy Laux" w:date="2018-02-14T12:16:00Z">
            <w:rPr/>
          </w:rPrChange>
        </w:rPr>
        <w:tab/>
        <w:t>Tokumine J, Lefor AT, Yonei A, Kagaya A, Iwasaki K, Fukuda Y. Three-step method for ultrasound-guided central vein catheterization. British journal of anaesthesia. 2013;110(3):368-73.</w:t>
      </w:r>
    </w:p>
    <w:p w14:paraId="4E266598" w14:textId="77777777" w:rsidR="005142FD" w:rsidRPr="005142FD" w:rsidRDefault="005142FD" w:rsidP="005142FD">
      <w:pPr>
        <w:pStyle w:val="EndNoteBibliography"/>
        <w:rPr>
          <w:rFonts w:ascii="Times New Roman" w:hAnsi="Times New Roman" w:cs="Times New Roman"/>
          <w:sz w:val="24"/>
          <w:szCs w:val="24"/>
          <w:rPrChange w:id="488" w:author="Timothy Laux" w:date="2018-02-14T12:16:00Z">
            <w:rPr/>
          </w:rPrChange>
        </w:rPr>
      </w:pPr>
      <w:r w:rsidRPr="005142FD">
        <w:rPr>
          <w:rFonts w:ascii="Times New Roman" w:hAnsi="Times New Roman" w:cs="Times New Roman"/>
          <w:sz w:val="24"/>
          <w:szCs w:val="24"/>
          <w:rPrChange w:id="489" w:author="Timothy Laux" w:date="2018-02-14T12:16:00Z">
            <w:rPr/>
          </w:rPrChange>
        </w:rPr>
        <w:t>48.</w:t>
      </w:r>
      <w:r w:rsidRPr="005142FD">
        <w:rPr>
          <w:rFonts w:ascii="Times New Roman" w:hAnsi="Times New Roman" w:cs="Times New Roman"/>
          <w:sz w:val="24"/>
          <w:szCs w:val="24"/>
          <w:rPrChange w:id="490" w:author="Timothy Laux" w:date="2018-02-14T12:16:00Z">
            <w:rPr/>
          </w:rPrChange>
        </w:rPr>
        <w:tab/>
        <w:t>Abo A, Chen L, Johnston P, Santucci K. Positioning for lumbar puncture in children evaluated by bedside ultrasound. Pediatrics. 2010;125(5):e1149-53.</w:t>
      </w:r>
    </w:p>
    <w:p w14:paraId="652C40C9" w14:textId="77777777" w:rsidR="005142FD" w:rsidRPr="005142FD" w:rsidRDefault="005142FD" w:rsidP="005142FD">
      <w:pPr>
        <w:pStyle w:val="EndNoteBibliography"/>
        <w:rPr>
          <w:rFonts w:ascii="Times New Roman" w:hAnsi="Times New Roman" w:cs="Times New Roman"/>
          <w:sz w:val="24"/>
          <w:szCs w:val="24"/>
          <w:rPrChange w:id="491" w:author="Timothy Laux" w:date="2018-02-14T12:16:00Z">
            <w:rPr/>
          </w:rPrChange>
        </w:rPr>
      </w:pPr>
      <w:r w:rsidRPr="005142FD">
        <w:rPr>
          <w:rFonts w:ascii="Times New Roman" w:hAnsi="Times New Roman" w:cs="Times New Roman"/>
          <w:sz w:val="24"/>
          <w:szCs w:val="24"/>
          <w:rPrChange w:id="492" w:author="Timothy Laux" w:date="2018-02-14T12:16:00Z">
            <w:rPr/>
          </w:rPrChange>
        </w:rPr>
        <w:t>49.</w:t>
      </w:r>
      <w:r w:rsidRPr="005142FD">
        <w:rPr>
          <w:rFonts w:ascii="Times New Roman" w:hAnsi="Times New Roman" w:cs="Times New Roman"/>
          <w:sz w:val="24"/>
          <w:szCs w:val="24"/>
          <w:rPrChange w:id="493" w:author="Timothy Laux" w:date="2018-02-14T12:16:00Z">
            <w:rPr/>
          </w:rPrChange>
        </w:rPr>
        <w:tab/>
        <w:t>Kim S, Adler DK. Ultrasound-assisted lumbar puncture in pediatric emergency medicine. The Journal of emergency medicine. 2014;47(1):59-64.</w:t>
      </w:r>
    </w:p>
    <w:p w14:paraId="6515F044" w14:textId="77777777" w:rsidR="005142FD" w:rsidRPr="005142FD" w:rsidRDefault="005142FD" w:rsidP="005142FD">
      <w:pPr>
        <w:pStyle w:val="EndNoteBibliography"/>
        <w:rPr>
          <w:rFonts w:ascii="Times New Roman" w:hAnsi="Times New Roman" w:cs="Times New Roman"/>
          <w:sz w:val="24"/>
          <w:szCs w:val="24"/>
          <w:rPrChange w:id="494" w:author="Timothy Laux" w:date="2018-02-14T12:16:00Z">
            <w:rPr/>
          </w:rPrChange>
        </w:rPr>
      </w:pPr>
      <w:r w:rsidRPr="005142FD">
        <w:rPr>
          <w:rFonts w:ascii="Times New Roman" w:hAnsi="Times New Roman" w:cs="Times New Roman"/>
          <w:sz w:val="24"/>
          <w:szCs w:val="24"/>
          <w:rPrChange w:id="495" w:author="Timothy Laux" w:date="2018-02-14T12:16:00Z">
            <w:rPr/>
          </w:rPrChange>
        </w:rPr>
        <w:t>50.</w:t>
      </w:r>
      <w:r w:rsidRPr="005142FD">
        <w:rPr>
          <w:rFonts w:ascii="Times New Roman" w:hAnsi="Times New Roman" w:cs="Times New Roman"/>
          <w:sz w:val="24"/>
          <w:szCs w:val="24"/>
          <w:rPrChange w:id="496" w:author="Timothy Laux" w:date="2018-02-14T12:16:00Z">
            <w:rPr/>
          </w:rPrChange>
        </w:rPr>
        <w:tab/>
        <w:t>Lahham S, Schmalbach P, Wilson SP, Ludeman L, Subeh M, Chao J, et al. Prospective evaluation of point-of-care ultrasound for pre-procedure identification of landmarks versus traditional palpation for lumbar puncture. World journal of emergency medicine. 2016;7(3):173-7.</w:t>
      </w:r>
    </w:p>
    <w:p w14:paraId="0D5F52B1" w14:textId="77777777" w:rsidR="005142FD" w:rsidRPr="005142FD" w:rsidRDefault="005142FD" w:rsidP="005142FD">
      <w:pPr>
        <w:pStyle w:val="EndNoteBibliography"/>
        <w:rPr>
          <w:rFonts w:ascii="Times New Roman" w:hAnsi="Times New Roman" w:cs="Times New Roman"/>
          <w:sz w:val="24"/>
          <w:szCs w:val="24"/>
          <w:rPrChange w:id="497" w:author="Timothy Laux" w:date="2018-02-14T12:16:00Z">
            <w:rPr/>
          </w:rPrChange>
        </w:rPr>
      </w:pPr>
      <w:r w:rsidRPr="005142FD">
        <w:rPr>
          <w:rFonts w:ascii="Times New Roman" w:hAnsi="Times New Roman" w:cs="Times New Roman"/>
          <w:sz w:val="24"/>
          <w:szCs w:val="24"/>
          <w:rPrChange w:id="498" w:author="Timothy Laux" w:date="2018-02-14T12:16:00Z">
            <w:rPr/>
          </w:rPrChange>
        </w:rPr>
        <w:t>51.</w:t>
      </w:r>
      <w:r w:rsidRPr="005142FD">
        <w:rPr>
          <w:rFonts w:ascii="Times New Roman" w:hAnsi="Times New Roman" w:cs="Times New Roman"/>
          <w:sz w:val="24"/>
          <w:szCs w:val="24"/>
          <w:rPrChange w:id="499" w:author="Timothy Laux" w:date="2018-02-14T12:16:00Z">
            <w:rPr/>
          </w:rPrChange>
        </w:rPr>
        <w:tab/>
        <w:t>Peterson MA, Pisupati D, Heyming TW, Abele JA, Lewis RJ. Ultrasound for routine lumbar puncture. Academic emergency medicine : official journal of the Society for Academic Emergency Medicine. 2014;21(2):130-6.</w:t>
      </w:r>
    </w:p>
    <w:p w14:paraId="581F3C84" w14:textId="77777777" w:rsidR="005142FD" w:rsidRPr="005142FD" w:rsidRDefault="005142FD" w:rsidP="005142FD">
      <w:pPr>
        <w:pStyle w:val="EndNoteBibliography"/>
        <w:rPr>
          <w:rFonts w:ascii="Times New Roman" w:hAnsi="Times New Roman" w:cs="Times New Roman"/>
          <w:sz w:val="24"/>
          <w:szCs w:val="24"/>
          <w:rPrChange w:id="500" w:author="Timothy Laux" w:date="2018-02-14T12:16:00Z">
            <w:rPr/>
          </w:rPrChange>
        </w:rPr>
      </w:pPr>
      <w:r w:rsidRPr="005142FD">
        <w:rPr>
          <w:rFonts w:ascii="Times New Roman" w:hAnsi="Times New Roman" w:cs="Times New Roman"/>
          <w:sz w:val="24"/>
          <w:szCs w:val="24"/>
          <w:rPrChange w:id="501" w:author="Timothy Laux" w:date="2018-02-14T12:16:00Z">
            <w:rPr/>
          </w:rPrChange>
        </w:rPr>
        <w:t>52.</w:t>
      </w:r>
      <w:r w:rsidRPr="005142FD">
        <w:rPr>
          <w:rFonts w:ascii="Times New Roman" w:hAnsi="Times New Roman" w:cs="Times New Roman"/>
          <w:sz w:val="24"/>
          <w:szCs w:val="24"/>
          <w:rPrChange w:id="502" w:author="Timothy Laux" w:date="2018-02-14T12:16:00Z">
            <w:rPr/>
          </w:rPrChange>
        </w:rPr>
        <w:tab/>
        <w:t>Soni NJ, Franco-Sadud R, Schnobrich D, Dancel R, Tierney DM, Salame G, et al. Ultrasound guidance for lumbar puncture. Neurology Clinical practice. 2016;6(4):358-68.</w:t>
      </w:r>
    </w:p>
    <w:p w14:paraId="25E65CBD" w14:textId="77777777" w:rsidR="005142FD" w:rsidRPr="005142FD" w:rsidRDefault="005142FD" w:rsidP="005142FD">
      <w:pPr>
        <w:pStyle w:val="EndNoteBibliography"/>
        <w:rPr>
          <w:rFonts w:ascii="Times New Roman" w:hAnsi="Times New Roman" w:cs="Times New Roman"/>
          <w:sz w:val="24"/>
          <w:szCs w:val="24"/>
          <w:rPrChange w:id="503" w:author="Timothy Laux" w:date="2018-02-14T12:16:00Z">
            <w:rPr/>
          </w:rPrChange>
        </w:rPr>
      </w:pPr>
      <w:r w:rsidRPr="005142FD">
        <w:rPr>
          <w:rFonts w:ascii="Times New Roman" w:hAnsi="Times New Roman" w:cs="Times New Roman"/>
          <w:sz w:val="24"/>
          <w:szCs w:val="24"/>
          <w:rPrChange w:id="504" w:author="Timothy Laux" w:date="2018-02-14T12:16:00Z">
            <w:rPr/>
          </w:rPrChange>
        </w:rPr>
        <w:t>53.</w:t>
      </w:r>
      <w:r w:rsidRPr="005142FD">
        <w:rPr>
          <w:rFonts w:ascii="Times New Roman" w:hAnsi="Times New Roman" w:cs="Times New Roman"/>
          <w:sz w:val="24"/>
          <w:szCs w:val="24"/>
          <w:rPrChange w:id="505" w:author="Timothy Laux" w:date="2018-02-14T12:16:00Z">
            <w:rPr/>
          </w:rPrChange>
        </w:rPr>
        <w:tab/>
        <w:t>Williams S, Khalil M, Weerasinghe A, Sharma A, Davey R. How to do it: bedside ultrasound to assist lumbar puncture. Practical neurology. 2017;17(1):47-50.</w:t>
      </w:r>
    </w:p>
    <w:p w14:paraId="082314D4" w14:textId="77777777" w:rsidR="005142FD" w:rsidRPr="005142FD" w:rsidRDefault="005142FD" w:rsidP="005142FD">
      <w:pPr>
        <w:pStyle w:val="EndNoteBibliography"/>
        <w:rPr>
          <w:rFonts w:ascii="Times New Roman" w:hAnsi="Times New Roman" w:cs="Times New Roman"/>
          <w:sz w:val="24"/>
          <w:szCs w:val="24"/>
          <w:rPrChange w:id="506" w:author="Timothy Laux" w:date="2018-02-14T12:16:00Z">
            <w:rPr/>
          </w:rPrChange>
        </w:rPr>
      </w:pPr>
      <w:r w:rsidRPr="005142FD">
        <w:rPr>
          <w:rFonts w:ascii="Times New Roman" w:hAnsi="Times New Roman" w:cs="Times New Roman"/>
          <w:sz w:val="24"/>
          <w:szCs w:val="24"/>
          <w:rPrChange w:id="507" w:author="Timothy Laux" w:date="2018-02-14T12:16:00Z">
            <w:rPr/>
          </w:rPrChange>
        </w:rPr>
        <w:t>54.</w:t>
      </w:r>
      <w:r w:rsidRPr="005142FD">
        <w:rPr>
          <w:rFonts w:ascii="Times New Roman" w:hAnsi="Times New Roman" w:cs="Times New Roman"/>
          <w:sz w:val="24"/>
          <w:szCs w:val="24"/>
          <w:rPrChange w:id="508" w:author="Timothy Laux" w:date="2018-02-14T12:16:00Z">
            <w:rPr/>
          </w:rPrChange>
        </w:rPr>
        <w:tab/>
        <w:t>Feller-Kopman D. Ultrasound-guided thoracentesis. Chest. 2006;129(6):1709-14.</w:t>
      </w:r>
    </w:p>
    <w:p w14:paraId="5301BF23" w14:textId="77777777" w:rsidR="005142FD" w:rsidRPr="005142FD" w:rsidRDefault="005142FD" w:rsidP="005142FD">
      <w:pPr>
        <w:pStyle w:val="EndNoteBibliography"/>
        <w:rPr>
          <w:rFonts w:ascii="Times New Roman" w:hAnsi="Times New Roman" w:cs="Times New Roman"/>
          <w:sz w:val="24"/>
          <w:szCs w:val="24"/>
          <w:rPrChange w:id="509" w:author="Timothy Laux" w:date="2018-02-14T12:16:00Z">
            <w:rPr/>
          </w:rPrChange>
        </w:rPr>
      </w:pPr>
      <w:r w:rsidRPr="005142FD">
        <w:rPr>
          <w:rFonts w:ascii="Times New Roman" w:hAnsi="Times New Roman" w:cs="Times New Roman"/>
          <w:sz w:val="24"/>
          <w:szCs w:val="24"/>
          <w:rPrChange w:id="510" w:author="Timothy Laux" w:date="2018-02-14T12:16:00Z">
            <w:rPr/>
          </w:rPrChange>
        </w:rPr>
        <w:lastRenderedPageBreak/>
        <w:t>55.</w:t>
      </w:r>
      <w:r w:rsidRPr="005142FD">
        <w:rPr>
          <w:rFonts w:ascii="Times New Roman" w:hAnsi="Times New Roman" w:cs="Times New Roman"/>
          <w:sz w:val="24"/>
          <w:szCs w:val="24"/>
          <w:rPrChange w:id="511" w:author="Timothy Laux" w:date="2018-02-14T12:16:00Z">
            <w:rPr/>
          </w:rPrChange>
        </w:rPr>
        <w:tab/>
        <w:t>Keil-Rios D, Terrazas-Solis H, Gonzalez-Garay A, Sanchez-Avila JF, Garcia-Juarez I. Pocket ultrasound device as a complement to physical examination for ascites evaluation and guided paracentesis. Internal and emergency medicine. 2016;11(3):461-6.</w:t>
      </w:r>
    </w:p>
    <w:p w14:paraId="34D462F9" w14:textId="77777777" w:rsidR="005142FD" w:rsidRPr="005142FD" w:rsidRDefault="005142FD" w:rsidP="005142FD">
      <w:pPr>
        <w:pStyle w:val="EndNoteBibliography"/>
        <w:rPr>
          <w:rFonts w:ascii="Times New Roman" w:hAnsi="Times New Roman" w:cs="Times New Roman"/>
          <w:sz w:val="24"/>
          <w:szCs w:val="24"/>
          <w:rPrChange w:id="512" w:author="Timothy Laux" w:date="2018-02-14T12:16:00Z">
            <w:rPr/>
          </w:rPrChange>
        </w:rPr>
      </w:pPr>
      <w:r w:rsidRPr="005142FD">
        <w:rPr>
          <w:rFonts w:ascii="Times New Roman" w:hAnsi="Times New Roman" w:cs="Times New Roman"/>
          <w:sz w:val="24"/>
          <w:szCs w:val="24"/>
          <w:rPrChange w:id="513" w:author="Timothy Laux" w:date="2018-02-14T12:16:00Z">
            <w:rPr/>
          </w:rPrChange>
        </w:rPr>
        <w:t>56.</w:t>
      </w:r>
      <w:r w:rsidRPr="005142FD">
        <w:rPr>
          <w:rFonts w:ascii="Times New Roman" w:hAnsi="Times New Roman" w:cs="Times New Roman"/>
          <w:sz w:val="24"/>
          <w:szCs w:val="24"/>
          <w:rPrChange w:id="514" w:author="Timothy Laux" w:date="2018-02-14T12:16:00Z">
            <w:rPr/>
          </w:rPrChange>
        </w:rPr>
        <w:tab/>
        <w:t>Mercaldi CJ, Lanes SF. Ultrasound guidance decreases complications and improves the cost of care among patients undergoing thoracentesis and paracentesis. Chest. 2013;143(2):532-8.</w:t>
      </w:r>
    </w:p>
    <w:p w14:paraId="56114774" w14:textId="77777777" w:rsidR="005142FD" w:rsidRPr="005142FD" w:rsidRDefault="005142FD" w:rsidP="005142FD">
      <w:pPr>
        <w:pStyle w:val="EndNoteBibliography"/>
        <w:rPr>
          <w:rFonts w:ascii="Times New Roman" w:hAnsi="Times New Roman" w:cs="Times New Roman"/>
          <w:sz w:val="24"/>
          <w:szCs w:val="24"/>
          <w:rPrChange w:id="515" w:author="Timothy Laux" w:date="2018-02-14T12:16:00Z">
            <w:rPr/>
          </w:rPrChange>
        </w:rPr>
      </w:pPr>
      <w:r w:rsidRPr="005142FD">
        <w:rPr>
          <w:rFonts w:ascii="Times New Roman" w:hAnsi="Times New Roman" w:cs="Times New Roman"/>
          <w:sz w:val="24"/>
          <w:szCs w:val="24"/>
          <w:rPrChange w:id="516" w:author="Timothy Laux" w:date="2018-02-14T12:16:00Z">
            <w:rPr/>
          </w:rPrChange>
        </w:rPr>
        <w:t>57.</w:t>
      </w:r>
      <w:r w:rsidRPr="005142FD">
        <w:rPr>
          <w:rFonts w:ascii="Times New Roman" w:hAnsi="Times New Roman" w:cs="Times New Roman"/>
          <w:sz w:val="24"/>
          <w:szCs w:val="24"/>
          <w:rPrChange w:id="517" w:author="Timothy Laux" w:date="2018-02-14T12:16:00Z">
            <w:rPr/>
          </w:rPrChange>
        </w:rPr>
        <w:tab/>
        <w:t>Nazeer SR, Dewbre H, Miller AH. Ultrasound-assisted paracentesis performed by emergency physicians vs the traditional technique: a prospective, randomized study. The American journal of emergency medicine. 2005;23(3):363-7.</w:t>
      </w:r>
    </w:p>
    <w:p w14:paraId="6FA5D4AC" w14:textId="77777777" w:rsidR="005142FD" w:rsidRPr="005142FD" w:rsidRDefault="005142FD" w:rsidP="005142FD">
      <w:pPr>
        <w:pStyle w:val="EndNoteBibliography"/>
        <w:rPr>
          <w:rFonts w:ascii="Times New Roman" w:hAnsi="Times New Roman" w:cs="Times New Roman"/>
          <w:sz w:val="24"/>
          <w:szCs w:val="24"/>
          <w:rPrChange w:id="518" w:author="Timothy Laux" w:date="2018-02-14T12:16:00Z">
            <w:rPr/>
          </w:rPrChange>
        </w:rPr>
      </w:pPr>
      <w:r w:rsidRPr="005142FD">
        <w:rPr>
          <w:rFonts w:ascii="Times New Roman" w:hAnsi="Times New Roman" w:cs="Times New Roman"/>
          <w:sz w:val="24"/>
          <w:szCs w:val="24"/>
          <w:rPrChange w:id="519" w:author="Timothy Laux" w:date="2018-02-14T12:16:00Z">
            <w:rPr/>
          </w:rPrChange>
        </w:rPr>
        <w:t>58.</w:t>
      </w:r>
      <w:r w:rsidRPr="005142FD">
        <w:rPr>
          <w:rFonts w:ascii="Times New Roman" w:hAnsi="Times New Roman" w:cs="Times New Roman"/>
          <w:sz w:val="24"/>
          <w:szCs w:val="24"/>
          <w:rPrChange w:id="520" w:author="Timothy Laux" w:date="2018-02-14T12:16:00Z">
            <w:rPr/>
          </w:rPrChange>
        </w:rPr>
        <w:tab/>
        <w:t>Stone JC, Moak JH. Feasibility of sonographic localization of the inferior epigastric artery before ultrasound-guided paracentesis. The American journal of emergency medicine. 2015;33(12):1795-8.</w:t>
      </w:r>
    </w:p>
    <w:p w14:paraId="7B7B3DB7" w14:textId="77777777" w:rsidR="005142FD" w:rsidRPr="005142FD" w:rsidRDefault="005142FD" w:rsidP="005142FD">
      <w:pPr>
        <w:pStyle w:val="EndNoteBibliography"/>
        <w:rPr>
          <w:rFonts w:ascii="Times New Roman" w:hAnsi="Times New Roman" w:cs="Times New Roman"/>
          <w:sz w:val="24"/>
          <w:szCs w:val="24"/>
          <w:rPrChange w:id="521" w:author="Timothy Laux" w:date="2018-02-14T12:16:00Z">
            <w:rPr/>
          </w:rPrChange>
        </w:rPr>
      </w:pPr>
      <w:r w:rsidRPr="005142FD">
        <w:rPr>
          <w:rFonts w:ascii="Times New Roman" w:hAnsi="Times New Roman" w:cs="Times New Roman"/>
          <w:sz w:val="24"/>
          <w:szCs w:val="24"/>
          <w:rPrChange w:id="522" w:author="Timothy Laux" w:date="2018-02-14T12:16:00Z">
            <w:rPr/>
          </w:rPrChange>
        </w:rPr>
        <w:t>59.</w:t>
      </w:r>
      <w:r w:rsidRPr="005142FD">
        <w:rPr>
          <w:rFonts w:ascii="Times New Roman" w:hAnsi="Times New Roman" w:cs="Times New Roman"/>
          <w:sz w:val="24"/>
          <w:szCs w:val="24"/>
          <w:rPrChange w:id="523" w:author="Timothy Laux" w:date="2018-02-14T12:16:00Z">
            <w:rPr/>
          </w:rPrChange>
        </w:rPr>
        <w:tab/>
        <w:t>Adler D, Mgalula K, Price D, Taylor O. Introduction of a portable ultrasound unit into the health services of the Lugufu refugee camp, Kigoma District, Tanzania. International journal of emergency medicine. 2008;1(4):261-6.</w:t>
      </w:r>
    </w:p>
    <w:p w14:paraId="5760311E" w14:textId="77777777" w:rsidR="005142FD" w:rsidRPr="005142FD" w:rsidRDefault="005142FD" w:rsidP="005142FD">
      <w:pPr>
        <w:pStyle w:val="EndNoteBibliography"/>
        <w:rPr>
          <w:rFonts w:ascii="Times New Roman" w:hAnsi="Times New Roman" w:cs="Times New Roman"/>
          <w:sz w:val="24"/>
          <w:szCs w:val="24"/>
          <w:rPrChange w:id="524" w:author="Timothy Laux" w:date="2018-02-14T12:16:00Z">
            <w:rPr/>
          </w:rPrChange>
        </w:rPr>
      </w:pPr>
      <w:r w:rsidRPr="005142FD">
        <w:rPr>
          <w:rFonts w:ascii="Times New Roman" w:hAnsi="Times New Roman" w:cs="Times New Roman"/>
          <w:sz w:val="24"/>
          <w:szCs w:val="24"/>
          <w:rPrChange w:id="525" w:author="Timothy Laux" w:date="2018-02-14T12:16:00Z">
            <w:rPr/>
          </w:rPrChange>
        </w:rPr>
        <w:t>60.</w:t>
      </w:r>
      <w:r w:rsidRPr="005142FD">
        <w:rPr>
          <w:rFonts w:ascii="Times New Roman" w:hAnsi="Times New Roman" w:cs="Times New Roman"/>
          <w:sz w:val="24"/>
          <w:szCs w:val="24"/>
          <w:rPrChange w:id="526" w:author="Timothy Laux" w:date="2018-02-14T12:16:00Z">
            <w:rPr/>
          </w:rPrChange>
        </w:rPr>
        <w:tab/>
        <w:t>Shah S, Dalal A, Smith RM, Joseph G, Rogers S, Dyer GS. Impact of portable ultrasound in trauma care after the Haitian earthquake of 2010. The American journal of emergency medicine. 2010;28(8):970-1.</w:t>
      </w:r>
    </w:p>
    <w:p w14:paraId="594D49CF" w14:textId="77777777" w:rsidR="005142FD" w:rsidRPr="005142FD" w:rsidRDefault="005142FD" w:rsidP="005142FD">
      <w:pPr>
        <w:pStyle w:val="EndNoteBibliography"/>
        <w:rPr>
          <w:rFonts w:ascii="Times New Roman" w:hAnsi="Times New Roman" w:cs="Times New Roman"/>
          <w:sz w:val="24"/>
          <w:szCs w:val="24"/>
          <w:rPrChange w:id="527" w:author="Timothy Laux" w:date="2018-02-14T12:16:00Z">
            <w:rPr/>
          </w:rPrChange>
        </w:rPr>
      </w:pPr>
      <w:r w:rsidRPr="005142FD">
        <w:rPr>
          <w:rFonts w:ascii="Times New Roman" w:hAnsi="Times New Roman" w:cs="Times New Roman"/>
          <w:sz w:val="24"/>
          <w:szCs w:val="24"/>
          <w:rPrChange w:id="528" w:author="Timothy Laux" w:date="2018-02-14T12:16:00Z">
            <w:rPr/>
          </w:rPrChange>
        </w:rPr>
        <w:t>61.</w:t>
      </w:r>
      <w:r w:rsidRPr="005142FD">
        <w:rPr>
          <w:rFonts w:ascii="Times New Roman" w:hAnsi="Times New Roman" w:cs="Times New Roman"/>
          <w:sz w:val="24"/>
          <w:szCs w:val="24"/>
          <w:rPrChange w:id="529" w:author="Timothy Laux" w:date="2018-02-14T12:16:00Z">
            <w:rPr/>
          </w:rPrChange>
        </w:rPr>
        <w:tab/>
        <w:t>Spencer JK, Adler RS. Utility of portable ultrasound in a community in Ghana. Journal of ultrasound in medicine : official journal of the American Institute of Ultrasound in Medicine. 2008;27(12):1735-43.</w:t>
      </w:r>
    </w:p>
    <w:p w14:paraId="267CAA5A" w14:textId="77777777" w:rsidR="005142FD" w:rsidRPr="005142FD" w:rsidRDefault="005142FD" w:rsidP="005142FD">
      <w:pPr>
        <w:pStyle w:val="EndNoteBibliography"/>
        <w:rPr>
          <w:rFonts w:ascii="Times New Roman" w:hAnsi="Times New Roman" w:cs="Times New Roman"/>
          <w:sz w:val="24"/>
          <w:szCs w:val="24"/>
          <w:rPrChange w:id="530" w:author="Timothy Laux" w:date="2018-02-14T12:16:00Z">
            <w:rPr/>
          </w:rPrChange>
        </w:rPr>
      </w:pPr>
      <w:r w:rsidRPr="005142FD">
        <w:rPr>
          <w:rFonts w:ascii="Times New Roman" w:hAnsi="Times New Roman" w:cs="Times New Roman"/>
          <w:sz w:val="24"/>
          <w:szCs w:val="24"/>
          <w:rPrChange w:id="531" w:author="Timothy Laux" w:date="2018-02-14T12:16:00Z">
            <w:rPr/>
          </w:rPrChange>
        </w:rPr>
        <w:t>62.</w:t>
      </w:r>
      <w:r w:rsidRPr="005142FD">
        <w:rPr>
          <w:rFonts w:ascii="Times New Roman" w:hAnsi="Times New Roman" w:cs="Times New Roman"/>
          <w:sz w:val="24"/>
          <w:szCs w:val="24"/>
          <w:rPrChange w:id="532" w:author="Timothy Laux" w:date="2018-02-14T12:16:00Z">
            <w:rPr/>
          </w:rPrChange>
        </w:rPr>
        <w:tab/>
        <w:t>Engelman D, Kado JH, Remenyi B, Colquhoun SM, Carapetis JR, Donath S, et al. Focused cardiac ultrasound screening for rheumatic heart disease by briefly trained health workers: a study of diagnostic accuracy. Lancet Glob Health. 2016;4(6):e386-94.</w:t>
      </w:r>
    </w:p>
    <w:p w14:paraId="14A2A66D" w14:textId="77777777" w:rsidR="005142FD" w:rsidRPr="005142FD" w:rsidRDefault="005142FD" w:rsidP="005142FD">
      <w:pPr>
        <w:pStyle w:val="EndNoteBibliography"/>
        <w:rPr>
          <w:rFonts w:ascii="Times New Roman" w:hAnsi="Times New Roman" w:cs="Times New Roman"/>
          <w:sz w:val="24"/>
          <w:szCs w:val="24"/>
          <w:rPrChange w:id="533" w:author="Timothy Laux" w:date="2018-02-14T12:16:00Z">
            <w:rPr/>
          </w:rPrChange>
        </w:rPr>
      </w:pPr>
      <w:r w:rsidRPr="005142FD">
        <w:rPr>
          <w:rFonts w:ascii="Times New Roman" w:hAnsi="Times New Roman" w:cs="Times New Roman"/>
          <w:sz w:val="24"/>
          <w:szCs w:val="24"/>
          <w:rPrChange w:id="534" w:author="Timothy Laux" w:date="2018-02-14T12:16:00Z">
            <w:rPr/>
          </w:rPrChange>
        </w:rPr>
        <w:t>63.</w:t>
      </w:r>
      <w:r w:rsidRPr="005142FD">
        <w:rPr>
          <w:rFonts w:ascii="Times New Roman" w:hAnsi="Times New Roman" w:cs="Times New Roman"/>
          <w:sz w:val="24"/>
          <w:szCs w:val="24"/>
          <w:rPrChange w:id="535" w:author="Timothy Laux" w:date="2018-02-14T12:16:00Z">
            <w:rPr/>
          </w:rPrChange>
        </w:rPr>
        <w:tab/>
        <w:t>Crisp JD. Portable ultrasound empowers Special Forces medics. Journal of special operations medicine : a peer reviewed journal for SOF medical professionals. 2010;10(1):59-62.</w:t>
      </w:r>
    </w:p>
    <w:p w14:paraId="00069BA5" w14:textId="77777777" w:rsidR="005142FD" w:rsidRPr="005142FD" w:rsidRDefault="005142FD" w:rsidP="005142FD">
      <w:pPr>
        <w:pStyle w:val="EndNoteBibliography"/>
        <w:rPr>
          <w:rFonts w:ascii="Times New Roman" w:hAnsi="Times New Roman" w:cs="Times New Roman"/>
          <w:sz w:val="24"/>
          <w:szCs w:val="24"/>
          <w:rPrChange w:id="536" w:author="Timothy Laux" w:date="2018-02-14T12:16:00Z">
            <w:rPr/>
          </w:rPrChange>
        </w:rPr>
      </w:pPr>
      <w:r w:rsidRPr="005142FD">
        <w:rPr>
          <w:rFonts w:ascii="Times New Roman" w:hAnsi="Times New Roman" w:cs="Times New Roman"/>
          <w:sz w:val="24"/>
          <w:szCs w:val="24"/>
          <w:rPrChange w:id="537" w:author="Timothy Laux" w:date="2018-02-14T12:16:00Z">
            <w:rPr/>
          </w:rPrChange>
        </w:rPr>
        <w:t>64.</w:t>
      </w:r>
      <w:r w:rsidRPr="005142FD">
        <w:rPr>
          <w:rFonts w:ascii="Times New Roman" w:hAnsi="Times New Roman" w:cs="Times New Roman"/>
          <w:sz w:val="24"/>
          <w:szCs w:val="24"/>
          <w:rPrChange w:id="538" w:author="Timothy Laux" w:date="2018-02-14T12:16:00Z">
            <w:rPr/>
          </w:rPrChange>
        </w:rPr>
        <w:tab/>
        <w:t>Alexander JH, Peterson ED, Chen AY, Harding TM, Adams DB, Kisslo JA, Jr. Feasibility of point-of-care echocardiography by internal medicine house staff. American heart journal. 2004;147(3):476-81.</w:t>
      </w:r>
    </w:p>
    <w:p w14:paraId="1256B178" w14:textId="77777777" w:rsidR="005142FD" w:rsidRPr="005142FD" w:rsidRDefault="005142FD" w:rsidP="005142FD">
      <w:pPr>
        <w:pStyle w:val="EndNoteBibliography"/>
        <w:rPr>
          <w:rFonts w:ascii="Times New Roman" w:hAnsi="Times New Roman" w:cs="Times New Roman"/>
          <w:sz w:val="24"/>
          <w:szCs w:val="24"/>
          <w:rPrChange w:id="539" w:author="Timothy Laux" w:date="2018-02-14T12:16:00Z">
            <w:rPr/>
          </w:rPrChange>
        </w:rPr>
      </w:pPr>
      <w:r w:rsidRPr="005142FD">
        <w:rPr>
          <w:rFonts w:ascii="Times New Roman" w:hAnsi="Times New Roman" w:cs="Times New Roman"/>
          <w:sz w:val="24"/>
          <w:szCs w:val="24"/>
          <w:rPrChange w:id="540" w:author="Timothy Laux" w:date="2018-02-14T12:16:00Z">
            <w:rPr/>
          </w:rPrChange>
        </w:rPr>
        <w:t>65.</w:t>
      </w:r>
      <w:r w:rsidRPr="005142FD">
        <w:rPr>
          <w:rFonts w:ascii="Times New Roman" w:hAnsi="Times New Roman" w:cs="Times New Roman"/>
          <w:sz w:val="24"/>
          <w:szCs w:val="24"/>
          <w:rPrChange w:id="541" w:author="Timothy Laux" w:date="2018-02-14T12:16:00Z">
            <w:rPr/>
          </w:rPrChange>
        </w:rPr>
        <w:tab/>
        <w:t>Heiner JD, McArthur TJ. The ultrasound identification of simulated long bone fractures by prehospital providers. Wilderness Environ Med. 2010;21(2):137-40.</w:t>
      </w:r>
    </w:p>
    <w:p w14:paraId="37C432C1" w14:textId="77777777" w:rsidR="005142FD" w:rsidRPr="005142FD" w:rsidRDefault="005142FD" w:rsidP="005142FD">
      <w:pPr>
        <w:pStyle w:val="EndNoteBibliography"/>
        <w:rPr>
          <w:rFonts w:ascii="Times New Roman" w:hAnsi="Times New Roman" w:cs="Times New Roman"/>
          <w:sz w:val="24"/>
          <w:szCs w:val="24"/>
          <w:rPrChange w:id="542" w:author="Timothy Laux" w:date="2018-02-14T12:16:00Z">
            <w:rPr/>
          </w:rPrChange>
        </w:rPr>
      </w:pPr>
      <w:r w:rsidRPr="005142FD">
        <w:rPr>
          <w:rFonts w:ascii="Times New Roman" w:hAnsi="Times New Roman" w:cs="Times New Roman"/>
          <w:sz w:val="24"/>
          <w:szCs w:val="24"/>
          <w:rPrChange w:id="543" w:author="Timothy Laux" w:date="2018-02-14T12:16:00Z">
            <w:rPr/>
          </w:rPrChange>
        </w:rPr>
        <w:t>66.</w:t>
      </w:r>
      <w:r w:rsidRPr="005142FD">
        <w:rPr>
          <w:rFonts w:ascii="Times New Roman" w:hAnsi="Times New Roman" w:cs="Times New Roman"/>
          <w:sz w:val="24"/>
          <w:szCs w:val="24"/>
          <w:rPrChange w:id="544" w:author="Timothy Laux" w:date="2018-02-14T12:16:00Z">
            <w:rPr/>
          </w:rPrChange>
        </w:rPr>
        <w:tab/>
        <w:t>Heiner JD, Proffitt AM, McArthur TJ. The ability of emergency nurses to detect simulated long bone fractures with portable ultrasound. International emergency nursing. 2011;19(3):120-4.</w:t>
      </w:r>
    </w:p>
    <w:p w14:paraId="44B7A33A" w14:textId="77777777" w:rsidR="005142FD" w:rsidRPr="005142FD" w:rsidRDefault="005142FD" w:rsidP="005142FD">
      <w:pPr>
        <w:pStyle w:val="EndNoteBibliography"/>
        <w:rPr>
          <w:rFonts w:ascii="Times New Roman" w:hAnsi="Times New Roman" w:cs="Times New Roman"/>
          <w:sz w:val="24"/>
          <w:szCs w:val="24"/>
          <w:rPrChange w:id="545" w:author="Timothy Laux" w:date="2018-02-14T12:16:00Z">
            <w:rPr/>
          </w:rPrChange>
        </w:rPr>
      </w:pPr>
      <w:r w:rsidRPr="005142FD">
        <w:rPr>
          <w:rFonts w:ascii="Times New Roman" w:hAnsi="Times New Roman" w:cs="Times New Roman"/>
          <w:sz w:val="24"/>
          <w:szCs w:val="24"/>
          <w:rPrChange w:id="546" w:author="Timothy Laux" w:date="2018-02-14T12:16:00Z">
            <w:rPr/>
          </w:rPrChange>
        </w:rPr>
        <w:t>67.</w:t>
      </w:r>
      <w:r w:rsidRPr="005142FD">
        <w:rPr>
          <w:rFonts w:ascii="Times New Roman" w:hAnsi="Times New Roman" w:cs="Times New Roman"/>
          <w:sz w:val="24"/>
          <w:szCs w:val="24"/>
          <w:rPrChange w:id="547" w:author="Timothy Laux" w:date="2018-02-14T12:16:00Z">
            <w:rPr/>
          </w:rPrChange>
        </w:rPr>
        <w:tab/>
        <w:t>Ketelaars R, Hoogerwerf N, Scheffer GJ. Prehospital chest ultrasound by a dutch helicopter emergency medical service. The Journal of emergency medicine. 2013;44(4):811-7.</w:t>
      </w:r>
    </w:p>
    <w:p w14:paraId="5B9B5E8F" w14:textId="77777777" w:rsidR="005142FD" w:rsidRPr="005142FD" w:rsidRDefault="005142FD" w:rsidP="005142FD">
      <w:pPr>
        <w:pStyle w:val="EndNoteBibliography"/>
        <w:rPr>
          <w:rFonts w:ascii="Times New Roman" w:hAnsi="Times New Roman" w:cs="Times New Roman"/>
          <w:sz w:val="24"/>
          <w:szCs w:val="24"/>
          <w:rPrChange w:id="548" w:author="Timothy Laux" w:date="2018-02-14T12:16:00Z">
            <w:rPr/>
          </w:rPrChange>
        </w:rPr>
      </w:pPr>
      <w:r w:rsidRPr="005142FD">
        <w:rPr>
          <w:rFonts w:ascii="Times New Roman" w:hAnsi="Times New Roman" w:cs="Times New Roman"/>
          <w:sz w:val="24"/>
          <w:szCs w:val="24"/>
          <w:rPrChange w:id="549" w:author="Timothy Laux" w:date="2018-02-14T12:16:00Z">
            <w:rPr/>
          </w:rPrChange>
        </w:rPr>
        <w:t>68.</w:t>
      </w:r>
      <w:r w:rsidRPr="005142FD">
        <w:rPr>
          <w:rFonts w:ascii="Times New Roman" w:hAnsi="Times New Roman" w:cs="Times New Roman"/>
          <w:sz w:val="24"/>
          <w:szCs w:val="24"/>
          <w:rPrChange w:id="550" w:author="Timothy Laux" w:date="2018-02-14T12:16:00Z">
            <w:rPr/>
          </w:rPrChange>
        </w:rPr>
        <w:tab/>
        <w:t>Monti JD, Younggren B, Blankenship R. Ultrasound detection of pneumothorax with minimally trained sonographers: a preliminary study. Journal of special operations medicine : a peer reviewed journal for SOF medical professionals. 2009;9(1):43-6.</w:t>
      </w:r>
    </w:p>
    <w:p w14:paraId="4353F540" w14:textId="77777777" w:rsidR="005142FD" w:rsidRPr="005142FD" w:rsidRDefault="005142FD" w:rsidP="005142FD">
      <w:pPr>
        <w:pStyle w:val="EndNoteBibliography"/>
        <w:rPr>
          <w:rFonts w:ascii="Times New Roman" w:hAnsi="Times New Roman" w:cs="Times New Roman"/>
          <w:sz w:val="24"/>
          <w:szCs w:val="24"/>
          <w:rPrChange w:id="551" w:author="Timothy Laux" w:date="2018-02-14T12:16:00Z">
            <w:rPr/>
          </w:rPrChange>
        </w:rPr>
      </w:pPr>
      <w:r w:rsidRPr="005142FD">
        <w:rPr>
          <w:rFonts w:ascii="Times New Roman" w:hAnsi="Times New Roman" w:cs="Times New Roman"/>
          <w:sz w:val="24"/>
          <w:szCs w:val="24"/>
          <w:rPrChange w:id="552" w:author="Timothy Laux" w:date="2018-02-14T12:16:00Z">
            <w:rPr/>
          </w:rPrChange>
        </w:rPr>
        <w:t>69.</w:t>
      </w:r>
      <w:r w:rsidRPr="005142FD">
        <w:rPr>
          <w:rFonts w:ascii="Times New Roman" w:hAnsi="Times New Roman" w:cs="Times New Roman"/>
          <w:sz w:val="24"/>
          <w:szCs w:val="24"/>
          <w:rPrChange w:id="553" w:author="Timothy Laux" w:date="2018-02-14T12:16:00Z">
            <w:rPr/>
          </w:rPrChange>
        </w:rPr>
        <w:tab/>
        <w:t>Shmueli H, Burstein Y, Sagy I, Perry ZH, Ilia R, Henkin Y, et al. Briefly trained medical students can effectively identify rheumatic mitral valve injury using a hand-carried ultrasound. Echocardiography (Mount Kisco, NY). 2013;30(6):621-6.</w:t>
      </w:r>
    </w:p>
    <w:p w14:paraId="69C9D989" w14:textId="77777777" w:rsidR="005142FD" w:rsidRPr="005142FD" w:rsidRDefault="005142FD" w:rsidP="005142FD">
      <w:pPr>
        <w:pStyle w:val="EndNoteBibliography"/>
        <w:rPr>
          <w:rFonts w:ascii="Times New Roman" w:hAnsi="Times New Roman" w:cs="Times New Roman"/>
          <w:sz w:val="24"/>
          <w:szCs w:val="24"/>
          <w:rPrChange w:id="554" w:author="Timothy Laux" w:date="2018-02-14T12:16:00Z">
            <w:rPr/>
          </w:rPrChange>
        </w:rPr>
      </w:pPr>
      <w:r w:rsidRPr="005142FD">
        <w:rPr>
          <w:rFonts w:ascii="Times New Roman" w:hAnsi="Times New Roman" w:cs="Times New Roman"/>
          <w:sz w:val="24"/>
          <w:szCs w:val="24"/>
          <w:rPrChange w:id="555" w:author="Timothy Laux" w:date="2018-02-14T12:16:00Z">
            <w:rPr/>
          </w:rPrChange>
        </w:rPr>
        <w:t>70.</w:t>
      </w:r>
      <w:r w:rsidRPr="005142FD">
        <w:rPr>
          <w:rFonts w:ascii="Times New Roman" w:hAnsi="Times New Roman" w:cs="Times New Roman"/>
          <w:sz w:val="24"/>
          <w:szCs w:val="24"/>
          <w:rPrChange w:id="556" w:author="Timothy Laux" w:date="2018-02-14T12:16:00Z">
            <w:rPr/>
          </w:rPrChange>
        </w:rPr>
        <w:tab/>
        <w:t>Katyal A, Singh PV, Bergkvist S, Samarth A, Rao M. Private sector participation in delivering tertiary health care: a dichotomy of access and affordability across two Indian states. Health policy and planning. 2015;30 Suppl 1:i23-31.</w:t>
      </w:r>
    </w:p>
    <w:p w14:paraId="088A1580" w14:textId="77777777" w:rsidR="005142FD" w:rsidRPr="005142FD" w:rsidRDefault="005142FD" w:rsidP="005142FD">
      <w:pPr>
        <w:pStyle w:val="EndNoteBibliography"/>
        <w:rPr>
          <w:rFonts w:ascii="Times New Roman" w:hAnsi="Times New Roman" w:cs="Times New Roman"/>
          <w:sz w:val="24"/>
          <w:szCs w:val="24"/>
          <w:rPrChange w:id="557" w:author="Timothy Laux" w:date="2018-02-14T12:16:00Z">
            <w:rPr/>
          </w:rPrChange>
        </w:rPr>
      </w:pPr>
      <w:r w:rsidRPr="005142FD">
        <w:rPr>
          <w:rFonts w:ascii="Times New Roman" w:hAnsi="Times New Roman" w:cs="Times New Roman"/>
          <w:sz w:val="24"/>
          <w:szCs w:val="24"/>
          <w:rPrChange w:id="558" w:author="Timothy Laux" w:date="2018-02-14T12:16:00Z">
            <w:rPr/>
          </w:rPrChange>
        </w:rPr>
        <w:lastRenderedPageBreak/>
        <w:t>71.</w:t>
      </w:r>
      <w:r w:rsidRPr="005142FD">
        <w:rPr>
          <w:rFonts w:ascii="Times New Roman" w:hAnsi="Times New Roman" w:cs="Times New Roman"/>
          <w:sz w:val="24"/>
          <w:szCs w:val="24"/>
          <w:rPrChange w:id="559" w:author="Timothy Laux" w:date="2018-02-14T12:16:00Z">
            <w:rPr/>
          </w:rPrChange>
        </w:rPr>
        <w:tab/>
        <w:t>Rao M, Ramachandra SS, Bandyopadhyay S, Chandran A, Shidhaye R, Tamisettynarayana S, et al. Addressing healthcare needs of people living below the poverty line: a rapid assessment of the Andhra Pradesh Health Insurance Scheme. The National medical journal of India. 2011;24(6):335-41.</w:t>
      </w:r>
    </w:p>
    <w:p w14:paraId="0F5DE041" w14:textId="77777777" w:rsidR="005142FD" w:rsidRPr="005142FD" w:rsidRDefault="005142FD" w:rsidP="005142FD">
      <w:pPr>
        <w:pStyle w:val="EndNoteBibliography"/>
        <w:rPr>
          <w:rFonts w:ascii="Times New Roman" w:hAnsi="Times New Roman" w:cs="Times New Roman"/>
          <w:sz w:val="24"/>
          <w:szCs w:val="24"/>
          <w:rPrChange w:id="560" w:author="Timothy Laux" w:date="2018-02-14T12:16:00Z">
            <w:rPr/>
          </w:rPrChange>
        </w:rPr>
      </w:pPr>
      <w:r w:rsidRPr="005142FD">
        <w:rPr>
          <w:rFonts w:ascii="Times New Roman" w:hAnsi="Times New Roman" w:cs="Times New Roman"/>
          <w:sz w:val="24"/>
          <w:szCs w:val="24"/>
          <w:rPrChange w:id="561" w:author="Timothy Laux" w:date="2018-02-14T12:16:00Z">
            <w:rPr/>
          </w:rPrChange>
        </w:rPr>
        <w:t>72.</w:t>
      </w:r>
      <w:r w:rsidRPr="005142FD">
        <w:rPr>
          <w:rFonts w:ascii="Times New Roman" w:hAnsi="Times New Roman" w:cs="Times New Roman"/>
          <w:sz w:val="24"/>
          <w:szCs w:val="24"/>
          <w:rPrChange w:id="562" w:author="Timothy Laux" w:date="2018-02-14T12:16:00Z">
            <w:rPr/>
          </w:rPrChange>
        </w:rPr>
        <w:tab/>
        <w:t>Becker DM, Tafoya CA, Becker SL, Kruger GH, Tafoya MJ, Becker TK. The use of portable ultrasound devices in low- and middle-income countries: a systematic review of the literature. Tropical medicine &amp; international health : TM &amp; IH. 2016;21(3):294-311.</w:t>
      </w:r>
    </w:p>
    <w:p w14:paraId="5FE4F982" w14:textId="20D9A7C1" w:rsidR="005142FD" w:rsidRPr="005142FD" w:rsidRDefault="005142FD" w:rsidP="005142FD">
      <w:pPr>
        <w:pStyle w:val="EndNoteBibliography"/>
        <w:rPr>
          <w:rFonts w:ascii="Times New Roman" w:hAnsi="Times New Roman" w:cs="Times New Roman"/>
          <w:sz w:val="24"/>
          <w:szCs w:val="24"/>
          <w:rPrChange w:id="563" w:author="Timothy Laux" w:date="2018-02-14T12:16:00Z">
            <w:rPr/>
          </w:rPrChange>
        </w:rPr>
      </w:pPr>
      <w:r w:rsidRPr="005142FD">
        <w:rPr>
          <w:rFonts w:ascii="Times New Roman" w:hAnsi="Times New Roman" w:cs="Times New Roman"/>
          <w:sz w:val="24"/>
          <w:szCs w:val="24"/>
          <w:rPrChange w:id="564" w:author="Timothy Laux" w:date="2018-02-14T12:16:00Z">
            <w:rPr/>
          </w:rPrChange>
        </w:rPr>
        <w:t>73.</w:t>
      </w:r>
      <w:r w:rsidRPr="005142FD">
        <w:rPr>
          <w:rFonts w:ascii="Times New Roman" w:hAnsi="Times New Roman" w:cs="Times New Roman"/>
          <w:sz w:val="24"/>
          <w:szCs w:val="24"/>
          <w:rPrChange w:id="565" w:author="Timothy Laux" w:date="2018-02-14T12:16:00Z">
            <w:rPr/>
          </w:rPrChange>
        </w:rPr>
        <w:tab/>
        <w:t xml:space="preserve">High Court of Delhi at New Delhi. Indian Radiological And Imaging Association (IRIA) versus Union of India and ANR AND Indian Medical Association Versus Union of India AND Sonological Society of India Versus Union of India &amp; ANR. February 17, 2016 [Available from: </w:t>
      </w:r>
      <w:r w:rsidRPr="005142FD">
        <w:rPr>
          <w:rFonts w:ascii="Times New Roman" w:hAnsi="Times New Roman" w:cs="Times New Roman"/>
          <w:sz w:val="24"/>
          <w:szCs w:val="24"/>
          <w:rPrChange w:id="566" w:author="Timothy Laux" w:date="2018-02-14T12:16:00Z">
            <w:rPr/>
          </w:rPrChange>
        </w:rPr>
        <w:fldChar w:fldCharType="begin"/>
      </w:r>
      <w:r w:rsidRPr="005142FD">
        <w:rPr>
          <w:rFonts w:ascii="Times New Roman" w:hAnsi="Times New Roman" w:cs="Times New Roman"/>
          <w:sz w:val="24"/>
          <w:szCs w:val="24"/>
          <w:rPrChange w:id="567" w:author="Timothy Laux" w:date="2018-02-14T12:16:00Z">
            <w:rPr/>
          </w:rPrChange>
        </w:rPr>
        <w:instrText xml:space="preserve"> HYPERLINK "http://lobis.nic.in/ddir/dhc/RSE/judgement/17-02-2016/RSE17022016CW69682011.pdf" </w:instrText>
      </w:r>
      <w:r w:rsidRPr="005142FD">
        <w:rPr>
          <w:rFonts w:ascii="Times New Roman" w:hAnsi="Times New Roman" w:cs="Times New Roman"/>
          <w:sz w:val="24"/>
          <w:szCs w:val="24"/>
          <w:rPrChange w:id="568" w:author="Timothy Laux" w:date="2018-02-14T12:16:00Z">
            <w:rPr/>
          </w:rPrChange>
        </w:rPr>
        <w:fldChar w:fldCharType="separate"/>
      </w:r>
      <w:r w:rsidRPr="005142FD">
        <w:rPr>
          <w:rStyle w:val="Hyperlink"/>
          <w:rFonts w:ascii="Times New Roman" w:hAnsi="Times New Roman"/>
          <w:sz w:val="24"/>
          <w:szCs w:val="24"/>
          <w:rPrChange w:id="569" w:author="Timothy Laux" w:date="2018-02-14T12:16:00Z">
            <w:rPr>
              <w:rStyle w:val="Hyperlink"/>
              <w:rFonts w:cs="Arial"/>
            </w:rPr>
          </w:rPrChange>
        </w:rPr>
        <w:t>http://lobis.nic.in/ddir/dhc/RSE/judgement/17-02-2016/RSE17022016CW69682011.pdf</w:t>
      </w:r>
      <w:r w:rsidRPr="005142FD">
        <w:rPr>
          <w:rFonts w:ascii="Times New Roman" w:hAnsi="Times New Roman" w:cs="Times New Roman"/>
          <w:sz w:val="24"/>
          <w:szCs w:val="24"/>
          <w:rPrChange w:id="570" w:author="Timothy Laux" w:date="2018-02-14T12:16:00Z">
            <w:rPr/>
          </w:rPrChange>
        </w:rPr>
        <w:fldChar w:fldCharType="end"/>
      </w:r>
      <w:r w:rsidRPr="005142FD">
        <w:rPr>
          <w:rFonts w:ascii="Times New Roman" w:hAnsi="Times New Roman" w:cs="Times New Roman"/>
          <w:sz w:val="24"/>
          <w:szCs w:val="24"/>
          <w:rPrChange w:id="571" w:author="Timothy Laux" w:date="2018-02-14T12:16:00Z">
            <w:rPr/>
          </w:rPrChange>
        </w:rPr>
        <w:t>.</w:t>
      </w:r>
    </w:p>
    <w:p w14:paraId="28CB21D3" w14:textId="4BCF05AF" w:rsidR="005142FD" w:rsidRPr="005142FD" w:rsidRDefault="005142FD" w:rsidP="005142FD">
      <w:pPr>
        <w:pStyle w:val="EndNoteBibliography"/>
        <w:rPr>
          <w:rFonts w:ascii="Times New Roman" w:hAnsi="Times New Roman" w:cs="Times New Roman"/>
          <w:sz w:val="24"/>
          <w:szCs w:val="24"/>
          <w:rPrChange w:id="572" w:author="Timothy Laux" w:date="2018-02-14T12:16:00Z">
            <w:rPr/>
          </w:rPrChange>
        </w:rPr>
      </w:pPr>
      <w:r w:rsidRPr="005142FD">
        <w:rPr>
          <w:rFonts w:ascii="Times New Roman" w:hAnsi="Times New Roman" w:cs="Times New Roman"/>
          <w:sz w:val="24"/>
          <w:szCs w:val="24"/>
          <w:rPrChange w:id="573" w:author="Timothy Laux" w:date="2018-02-14T12:16:00Z">
            <w:rPr/>
          </w:rPrChange>
        </w:rPr>
        <w:t>74.</w:t>
      </w:r>
      <w:r w:rsidRPr="005142FD">
        <w:rPr>
          <w:rFonts w:ascii="Times New Roman" w:hAnsi="Times New Roman" w:cs="Times New Roman"/>
          <w:sz w:val="24"/>
          <w:szCs w:val="24"/>
          <w:rPrChange w:id="574" w:author="Timothy Laux" w:date="2018-02-14T12:16:00Z">
            <w:rPr/>
          </w:rPrChange>
        </w:rPr>
        <w:tab/>
        <w:t xml:space="preserve">Meghna. Delhi High Court Judgement clarifies who can do an ultrasound  [updated February 18, 2016. Available from: </w:t>
      </w:r>
      <w:r w:rsidRPr="005142FD">
        <w:rPr>
          <w:rFonts w:ascii="Times New Roman" w:hAnsi="Times New Roman" w:cs="Times New Roman"/>
          <w:sz w:val="24"/>
          <w:szCs w:val="24"/>
          <w:rPrChange w:id="575" w:author="Timothy Laux" w:date="2018-02-14T12:16:00Z">
            <w:rPr/>
          </w:rPrChange>
        </w:rPr>
        <w:fldChar w:fldCharType="begin"/>
      </w:r>
      <w:r w:rsidRPr="005142FD">
        <w:rPr>
          <w:rFonts w:ascii="Times New Roman" w:hAnsi="Times New Roman" w:cs="Times New Roman"/>
          <w:sz w:val="24"/>
          <w:szCs w:val="24"/>
          <w:rPrChange w:id="576" w:author="Timothy Laux" w:date="2018-02-14T12:16:00Z">
            <w:rPr/>
          </w:rPrChange>
        </w:rPr>
        <w:instrText xml:space="preserve"> HYPERLINK "https://medicaldialogues.in/delhi-high-court-judgement-clarifies-who-can-do-an-ultrasound/" </w:instrText>
      </w:r>
      <w:r w:rsidRPr="005142FD">
        <w:rPr>
          <w:rFonts w:ascii="Times New Roman" w:hAnsi="Times New Roman" w:cs="Times New Roman"/>
          <w:sz w:val="24"/>
          <w:szCs w:val="24"/>
          <w:rPrChange w:id="577" w:author="Timothy Laux" w:date="2018-02-14T12:16:00Z">
            <w:rPr/>
          </w:rPrChange>
        </w:rPr>
        <w:fldChar w:fldCharType="separate"/>
      </w:r>
      <w:r w:rsidRPr="005142FD">
        <w:rPr>
          <w:rStyle w:val="Hyperlink"/>
          <w:rFonts w:ascii="Times New Roman" w:hAnsi="Times New Roman"/>
          <w:sz w:val="24"/>
          <w:szCs w:val="24"/>
          <w:rPrChange w:id="578" w:author="Timothy Laux" w:date="2018-02-14T12:16:00Z">
            <w:rPr>
              <w:rStyle w:val="Hyperlink"/>
              <w:rFonts w:cs="Arial"/>
            </w:rPr>
          </w:rPrChange>
        </w:rPr>
        <w:t>https://medicaldialogues.in/delhi-high-court-judgement-clarifies-who-can-do-an-ultrasound/</w:t>
      </w:r>
      <w:r w:rsidRPr="005142FD">
        <w:rPr>
          <w:rFonts w:ascii="Times New Roman" w:hAnsi="Times New Roman" w:cs="Times New Roman"/>
          <w:sz w:val="24"/>
          <w:szCs w:val="24"/>
          <w:rPrChange w:id="579" w:author="Timothy Laux" w:date="2018-02-14T12:16:00Z">
            <w:rPr/>
          </w:rPrChange>
        </w:rPr>
        <w:fldChar w:fldCharType="end"/>
      </w:r>
      <w:r w:rsidRPr="005142FD">
        <w:rPr>
          <w:rFonts w:ascii="Times New Roman" w:hAnsi="Times New Roman" w:cs="Times New Roman"/>
          <w:sz w:val="24"/>
          <w:szCs w:val="24"/>
          <w:rPrChange w:id="580" w:author="Timothy Laux" w:date="2018-02-14T12:16:00Z">
            <w:rPr/>
          </w:rPrChange>
        </w:rPr>
        <w:t>.</w:t>
      </w:r>
    </w:p>
    <w:p w14:paraId="085CB826" w14:textId="77777777" w:rsidR="005142FD" w:rsidRPr="005142FD" w:rsidRDefault="005142FD" w:rsidP="005142FD">
      <w:pPr>
        <w:pStyle w:val="EndNoteBibliography"/>
        <w:rPr>
          <w:rFonts w:ascii="Times New Roman" w:hAnsi="Times New Roman" w:cs="Times New Roman"/>
          <w:sz w:val="24"/>
          <w:szCs w:val="24"/>
          <w:rPrChange w:id="581" w:author="Timothy Laux" w:date="2018-02-14T12:16:00Z">
            <w:rPr/>
          </w:rPrChange>
        </w:rPr>
      </w:pPr>
      <w:r w:rsidRPr="005142FD">
        <w:rPr>
          <w:rFonts w:ascii="Times New Roman" w:hAnsi="Times New Roman" w:cs="Times New Roman"/>
          <w:sz w:val="24"/>
          <w:szCs w:val="24"/>
          <w:rPrChange w:id="582" w:author="Timothy Laux" w:date="2018-02-14T12:16:00Z">
            <w:rPr/>
          </w:rPrChange>
        </w:rPr>
        <w:t>75.</w:t>
      </w:r>
      <w:r w:rsidRPr="005142FD">
        <w:rPr>
          <w:rFonts w:ascii="Times New Roman" w:hAnsi="Times New Roman" w:cs="Times New Roman"/>
          <w:sz w:val="24"/>
          <w:szCs w:val="24"/>
          <w:rPrChange w:id="583" w:author="Timothy Laux" w:date="2018-02-14T12:16:00Z">
            <w:rPr/>
          </w:rPrChange>
        </w:rPr>
        <w:tab/>
        <w:t>Ogedegbe C, Morchel H, Hazelwood V, Hassler C, Feldman J. Demonstration of novel, secure, real-time, portable ultrasound transmission from an austere international location. Conference proceedings :  Annual International Conference of the IEEE Engineering in Medicine and Biology Society IEEE Engineering in Medicine and Biology Society Annual Conference. 2012;2012:5794-7.</w:t>
      </w:r>
    </w:p>
    <w:p w14:paraId="4857182A" w14:textId="7D71E4DA" w:rsidR="005142FD" w:rsidRPr="005142FD" w:rsidRDefault="005142FD" w:rsidP="005142FD">
      <w:pPr>
        <w:pStyle w:val="EndNoteBibliography"/>
        <w:rPr>
          <w:rFonts w:ascii="Times New Roman" w:hAnsi="Times New Roman" w:cs="Times New Roman"/>
          <w:sz w:val="24"/>
          <w:szCs w:val="24"/>
          <w:rPrChange w:id="584" w:author="Timothy Laux" w:date="2018-02-14T12:16:00Z">
            <w:rPr/>
          </w:rPrChange>
        </w:rPr>
      </w:pPr>
      <w:r w:rsidRPr="005142FD">
        <w:rPr>
          <w:rFonts w:ascii="Times New Roman" w:hAnsi="Times New Roman" w:cs="Times New Roman"/>
          <w:sz w:val="24"/>
          <w:szCs w:val="24"/>
          <w:rPrChange w:id="585" w:author="Timothy Laux" w:date="2018-02-14T12:16:00Z">
            <w:rPr/>
          </w:rPrChange>
        </w:rPr>
        <w:t>76.</w:t>
      </w:r>
      <w:r w:rsidRPr="005142FD">
        <w:rPr>
          <w:rFonts w:ascii="Times New Roman" w:hAnsi="Times New Roman" w:cs="Times New Roman"/>
          <w:sz w:val="24"/>
          <w:szCs w:val="24"/>
          <w:rPrChange w:id="586" w:author="Timothy Laux" w:date="2018-02-14T12:16:00Z">
            <w:rPr/>
          </w:rPrChange>
        </w:rPr>
        <w:tab/>
        <w:t xml:space="preserve">MediScan. Training of Medical Officers in Basic Obstetric Ultrasound - Overview  [Available from: </w:t>
      </w:r>
      <w:r w:rsidRPr="005142FD">
        <w:rPr>
          <w:rFonts w:ascii="Times New Roman" w:hAnsi="Times New Roman" w:cs="Times New Roman"/>
          <w:sz w:val="24"/>
          <w:szCs w:val="24"/>
          <w:rPrChange w:id="587" w:author="Timothy Laux" w:date="2018-02-14T12:16:00Z">
            <w:rPr/>
          </w:rPrChange>
        </w:rPr>
        <w:fldChar w:fldCharType="begin"/>
      </w:r>
      <w:r w:rsidRPr="005142FD">
        <w:rPr>
          <w:rFonts w:ascii="Times New Roman" w:hAnsi="Times New Roman" w:cs="Times New Roman"/>
          <w:sz w:val="24"/>
          <w:szCs w:val="24"/>
          <w:rPrChange w:id="588" w:author="Timothy Laux" w:date="2018-02-14T12:16:00Z">
            <w:rPr/>
          </w:rPrChange>
        </w:rPr>
        <w:instrText xml:space="preserve"> HYPERLINK "http://www.mediscansystems.org/training/nrhm_overview.asp" </w:instrText>
      </w:r>
      <w:r w:rsidRPr="005142FD">
        <w:rPr>
          <w:rFonts w:ascii="Times New Roman" w:hAnsi="Times New Roman" w:cs="Times New Roman"/>
          <w:sz w:val="24"/>
          <w:szCs w:val="24"/>
          <w:rPrChange w:id="589" w:author="Timothy Laux" w:date="2018-02-14T12:16:00Z">
            <w:rPr/>
          </w:rPrChange>
        </w:rPr>
        <w:fldChar w:fldCharType="separate"/>
      </w:r>
      <w:r w:rsidRPr="005142FD">
        <w:rPr>
          <w:rStyle w:val="Hyperlink"/>
          <w:rFonts w:ascii="Times New Roman" w:hAnsi="Times New Roman"/>
          <w:sz w:val="24"/>
          <w:szCs w:val="24"/>
          <w:rPrChange w:id="590" w:author="Timothy Laux" w:date="2018-02-14T12:16:00Z">
            <w:rPr>
              <w:rStyle w:val="Hyperlink"/>
              <w:rFonts w:cs="Arial"/>
            </w:rPr>
          </w:rPrChange>
        </w:rPr>
        <w:t>http://www.mediscansystems.org/training/nrhm_overview.asp</w:t>
      </w:r>
      <w:r w:rsidRPr="005142FD">
        <w:rPr>
          <w:rFonts w:ascii="Times New Roman" w:hAnsi="Times New Roman" w:cs="Times New Roman"/>
          <w:sz w:val="24"/>
          <w:szCs w:val="24"/>
          <w:rPrChange w:id="591" w:author="Timothy Laux" w:date="2018-02-14T12:16:00Z">
            <w:rPr/>
          </w:rPrChange>
        </w:rPr>
        <w:fldChar w:fldCharType="end"/>
      </w:r>
      <w:r w:rsidRPr="005142FD">
        <w:rPr>
          <w:rFonts w:ascii="Times New Roman" w:hAnsi="Times New Roman" w:cs="Times New Roman"/>
          <w:sz w:val="24"/>
          <w:szCs w:val="24"/>
          <w:rPrChange w:id="592" w:author="Timothy Laux" w:date="2018-02-14T12:16:00Z">
            <w:rPr/>
          </w:rPrChange>
        </w:rPr>
        <w:t>.</w:t>
      </w:r>
    </w:p>
    <w:p w14:paraId="1B67B41A" w14:textId="77777777" w:rsidR="005142FD" w:rsidRPr="005142FD" w:rsidRDefault="005142FD" w:rsidP="005142FD">
      <w:pPr>
        <w:pStyle w:val="EndNoteBibliography"/>
        <w:rPr>
          <w:rFonts w:ascii="Times New Roman" w:hAnsi="Times New Roman" w:cs="Times New Roman"/>
          <w:sz w:val="24"/>
          <w:szCs w:val="24"/>
          <w:rPrChange w:id="593" w:author="Timothy Laux" w:date="2018-02-14T12:16:00Z">
            <w:rPr/>
          </w:rPrChange>
        </w:rPr>
      </w:pPr>
      <w:r w:rsidRPr="005142FD">
        <w:rPr>
          <w:rFonts w:ascii="Times New Roman" w:hAnsi="Times New Roman" w:cs="Times New Roman"/>
          <w:sz w:val="24"/>
          <w:szCs w:val="24"/>
          <w:rPrChange w:id="594" w:author="Timothy Laux" w:date="2018-02-14T12:16:00Z">
            <w:rPr/>
          </w:rPrChange>
        </w:rPr>
        <w:t>77.</w:t>
      </w:r>
      <w:r w:rsidRPr="005142FD">
        <w:rPr>
          <w:rFonts w:ascii="Times New Roman" w:hAnsi="Times New Roman" w:cs="Times New Roman"/>
          <w:sz w:val="24"/>
          <w:szCs w:val="24"/>
          <w:rPrChange w:id="595" w:author="Timothy Laux" w:date="2018-02-14T12:16:00Z">
            <w:rPr/>
          </w:rPrChange>
        </w:rPr>
        <w:tab/>
        <w:t>Kolbe N, Killu K, Coba V, Neri L, Garcia KM, McCulloch M, et al. Point of care ultrasound (POCUS) telemedicine project in rural Nicaragua and its impact on patient management. J Ultrasound. 2015;18(2):179-85.</w:t>
      </w:r>
    </w:p>
    <w:p w14:paraId="121CC12B" w14:textId="5BB1B4A1" w:rsidR="005142FD" w:rsidRPr="005142FD" w:rsidRDefault="005142FD" w:rsidP="005142FD">
      <w:pPr>
        <w:pStyle w:val="EndNoteBibliography"/>
        <w:rPr>
          <w:rFonts w:ascii="Times New Roman" w:hAnsi="Times New Roman" w:cs="Times New Roman"/>
          <w:sz w:val="24"/>
          <w:szCs w:val="24"/>
          <w:rPrChange w:id="596" w:author="Timothy Laux" w:date="2018-02-14T12:16:00Z">
            <w:rPr/>
          </w:rPrChange>
        </w:rPr>
      </w:pPr>
      <w:r w:rsidRPr="005142FD">
        <w:rPr>
          <w:rFonts w:ascii="Times New Roman" w:hAnsi="Times New Roman" w:cs="Times New Roman"/>
          <w:sz w:val="24"/>
          <w:szCs w:val="24"/>
          <w:rPrChange w:id="597" w:author="Timothy Laux" w:date="2018-02-14T12:16:00Z">
            <w:rPr/>
          </w:rPrChange>
        </w:rPr>
        <w:t>78.</w:t>
      </w:r>
      <w:r w:rsidRPr="005142FD">
        <w:rPr>
          <w:rFonts w:ascii="Times New Roman" w:hAnsi="Times New Roman" w:cs="Times New Roman"/>
          <w:sz w:val="24"/>
          <w:szCs w:val="24"/>
          <w:rPrChange w:id="598" w:author="Timothy Laux" w:date="2018-02-14T12:16:00Z">
            <w:rPr/>
          </w:rPrChange>
        </w:rPr>
        <w:tab/>
        <w:t xml:space="preserve">Snehlata Shrivastavl. Doctors demand exclusion of echocardiography from PCPNDT Act The Times of India [updated August 11, 2013. Available from: </w:t>
      </w:r>
      <w:r w:rsidRPr="005142FD">
        <w:rPr>
          <w:rFonts w:ascii="Times New Roman" w:hAnsi="Times New Roman" w:cs="Times New Roman"/>
          <w:sz w:val="24"/>
          <w:szCs w:val="24"/>
          <w:rPrChange w:id="599" w:author="Timothy Laux" w:date="2018-02-14T12:16:00Z">
            <w:rPr/>
          </w:rPrChange>
        </w:rPr>
        <w:fldChar w:fldCharType="begin"/>
      </w:r>
      <w:r w:rsidRPr="005142FD">
        <w:rPr>
          <w:rFonts w:ascii="Times New Roman" w:hAnsi="Times New Roman" w:cs="Times New Roman"/>
          <w:sz w:val="24"/>
          <w:szCs w:val="24"/>
          <w:rPrChange w:id="600" w:author="Timothy Laux" w:date="2018-02-14T12:16:00Z">
            <w:rPr/>
          </w:rPrChange>
        </w:rPr>
        <w:instrText xml:space="preserve"> HYPERLINK "https://timesofindia.indiatimes.com/city/nagpur/Doctors-demand-exclusion-of-echocardiography-from-PCPNDT-Act/articleshow/21751688.cms" </w:instrText>
      </w:r>
      <w:r w:rsidRPr="005142FD">
        <w:rPr>
          <w:rFonts w:ascii="Times New Roman" w:hAnsi="Times New Roman" w:cs="Times New Roman"/>
          <w:sz w:val="24"/>
          <w:szCs w:val="24"/>
          <w:rPrChange w:id="601" w:author="Timothy Laux" w:date="2018-02-14T12:16:00Z">
            <w:rPr/>
          </w:rPrChange>
        </w:rPr>
        <w:fldChar w:fldCharType="separate"/>
      </w:r>
      <w:r w:rsidRPr="005142FD">
        <w:rPr>
          <w:rStyle w:val="Hyperlink"/>
          <w:rFonts w:ascii="Times New Roman" w:hAnsi="Times New Roman"/>
          <w:sz w:val="24"/>
          <w:szCs w:val="24"/>
          <w:rPrChange w:id="602" w:author="Timothy Laux" w:date="2018-02-14T12:16:00Z">
            <w:rPr>
              <w:rStyle w:val="Hyperlink"/>
              <w:rFonts w:cs="Arial"/>
            </w:rPr>
          </w:rPrChange>
        </w:rPr>
        <w:t>https://timesofindia.indiatimes.com/city/nagpur/Doctors-demand-exclusion-of-echocardiography-from-PCPNDT-Act/articleshow/21751688.cms</w:t>
      </w:r>
      <w:r w:rsidRPr="005142FD">
        <w:rPr>
          <w:rFonts w:ascii="Times New Roman" w:hAnsi="Times New Roman" w:cs="Times New Roman"/>
          <w:sz w:val="24"/>
          <w:szCs w:val="24"/>
          <w:rPrChange w:id="603" w:author="Timothy Laux" w:date="2018-02-14T12:16:00Z">
            <w:rPr/>
          </w:rPrChange>
        </w:rPr>
        <w:fldChar w:fldCharType="end"/>
      </w:r>
      <w:r w:rsidRPr="005142FD">
        <w:rPr>
          <w:rFonts w:ascii="Times New Roman" w:hAnsi="Times New Roman" w:cs="Times New Roman"/>
          <w:sz w:val="24"/>
          <w:szCs w:val="24"/>
          <w:rPrChange w:id="604" w:author="Timothy Laux" w:date="2018-02-14T12:16:00Z">
            <w:rPr/>
          </w:rPrChange>
        </w:rPr>
        <w:t>.</w:t>
      </w:r>
    </w:p>
    <w:p w14:paraId="3D1A4DA8" w14:textId="77777777" w:rsidR="005142FD" w:rsidRPr="005142FD" w:rsidRDefault="005142FD" w:rsidP="005142FD">
      <w:pPr>
        <w:pStyle w:val="EndNoteBibliography"/>
        <w:rPr>
          <w:rFonts w:ascii="Times New Roman" w:hAnsi="Times New Roman" w:cs="Times New Roman"/>
          <w:sz w:val="24"/>
          <w:szCs w:val="24"/>
          <w:rPrChange w:id="605" w:author="Timothy Laux" w:date="2018-02-14T12:16:00Z">
            <w:rPr/>
          </w:rPrChange>
        </w:rPr>
      </w:pPr>
      <w:r w:rsidRPr="005142FD">
        <w:rPr>
          <w:rFonts w:ascii="Times New Roman" w:hAnsi="Times New Roman" w:cs="Times New Roman"/>
          <w:sz w:val="24"/>
          <w:szCs w:val="24"/>
          <w:rPrChange w:id="606" w:author="Timothy Laux" w:date="2018-02-14T12:16:00Z">
            <w:rPr/>
          </w:rPrChange>
        </w:rPr>
        <w:t>79.</w:t>
      </w:r>
      <w:r w:rsidRPr="005142FD">
        <w:rPr>
          <w:rFonts w:ascii="Times New Roman" w:hAnsi="Times New Roman" w:cs="Times New Roman"/>
          <w:sz w:val="24"/>
          <w:szCs w:val="24"/>
          <w:rPrChange w:id="607" w:author="Timothy Laux" w:date="2018-02-14T12:16:00Z">
            <w:rPr/>
          </w:rPrChange>
        </w:rPr>
        <w:tab/>
        <w:t>Dr. Rajendra G. Goyal &amp; Others vs. State of Maharashtra &amp; Others (Writ Petition Lodging No. 2059 of 2012). High Court of Judicature at Bombay; 2012.</w:t>
      </w:r>
    </w:p>
    <w:p w14:paraId="48810806" w14:textId="6A66CDFA" w:rsidR="005142FD" w:rsidRPr="005142FD" w:rsidRDefault="005142FD" w:rsidP="005142FD">
      <w:pPr>
        <w:pStyle w:val="EndNoteBibliography"/>
        <w:rPr>
          <w:rFonts w:ascii="Times New Roman" w:hAnsi="Times New Roman" w:cs="Times New Roman"/>
          <w:sz w:val="24"/>
          <w:szCs w:val="24"/>
          <w:rPrChange w:id="608" w:author="Timothy Laux" w:date="2018-02-14T12:16:00Z">
            <w:rPr/>
          </w:rPrChange>
        </w:rPr>
      </w:pPr>
      <w:r w:rsidRPr="005142FD">
        <w:rPr>
          <w:rFonts w:ascii="Times New Roman" w:hAnsi="Times New Roman" w:cs="Times New Roman"/>
          <w:sz w:val="24"/>
          <w:szCs w:val="24"/>
          <w:rPrChange w:id="609" w:author="Timothy Laux" w:date="2018-02-14T12:16:00Z">
            <w:rPr/>
          </w:rPrChange>
        </w:rPr>
        <w:t>80.</w:t>
      </w:r>
      <w:r w:rsidRPr="005142FD">
        <w:rPr>
          <w:rFonts w:ascii="Times New Roman" w:hAnsi="Times New Roman" w:cs="Times New Roman"/>
          <w:sz w:val="24"/>
          <w:szCs w:val="24"/>
          <w:rPrChange w:id="610" w:author="Timothy Laux" w:date="2018-02-14T12:16:00Z">
            <w:rPr/>
          </w:rPrChange>
        </w:rPr>
        <w:tab/>
        <w:t xml:space="preserve">Vikas Vaidya. Major respite to Ophthalmologists, exempted from PCPNDT Act  [Available from: </w:t>
      </w:r>
      <w:r w:rsidRPr="005142FD">
        <w:rPr>
          <w:rFonts w:ascii="Times New Roman" w:hAnsi="Times New Roman" w:cs="Times New Roman"/>
          <w:sz w:val="24"/>
          <w:szCs w:val="24"/>
          <w:rPrChange w:id="611" w:author="Timothy Laux" w:date="2018-02-14T12:16:00Z">
            <w:rPr/>
          </w:rPrChange>
        </w:rPr>
        <w:fldChar w:fldCharType="begin"/>
      </w:r>
      <w:r w:rsidRPr="005142FD">
        <w:rPr>
          <w:rFonts w:ascii="Times New Roman" w:hAnsi="Times New Roman" w:cs="Times New Roman"/>
          <w:sz w:val="24"/>
          <w:szCs w:val="24"/>
          <w:rPrChange w:id="612" w:author="Timothy Laux" w:date="2018-02-14T12:16:00Z">
            <w:rPr/>
          </w:rPrChange>
        </w:rPr>
        <w:instrText xml:space="preserve"> HYPERLINK "http://vaidyavikas.blogspot.com/2015/11/major-respite-to-ophthalmologists.html" </w:instrText>
      </w:r>
      <w:r w:rsidRPr="005142FD">
        <w:rPr>
          <w:rFonts w:ascii="Times New Roman" w:hAnsi="Times New Roman" w:cs="Times New Roman"/>
          <w:sz w:val="24"/>
          <w:szCs w:val="24"/>
          <w:rPrChange w:id="613" w:author="Timothy Laux" w:date="2018-02-14T12:16:00Z">
            <w:rPr/>
          </w:rPrChange>
        </w:rPr>
        <w:fldChar w:fldCharType="separate"/>
      </w:r>
      <w:r w:rsidRPr="005142FD">
        <w:rPr>
          <w:rStyle w:val="Hyperlink"/>
          <w:rFonts w:ascii="Times New Roman" w:hAnsi="Times New Roman"/>
          <w:sz w:val="24"/>
          <w:szCs w:val="24"/>
          <w:rPrChange w:id="614" w:author="Timothy Laux" w:date="2018-02-14T12:16:00Z">
            <w:rPr>
              <w:rStyle w:val="Hyperlink"/>
              <w:rFonts w:cs="Arial"/>
            </w:rPr>
          </w:rPrChange>
        </w:rPr>
        <w:t>http://vaidyavikas.blogspot.com/2015/11/major-respite-to-ophthalmologists.html</w:t>
      </w:r>
      <w:r w:rsidRPr="005142FD">
        <w:rPr>
          <w:rFonts w:ascii="Times New Roman" w:hAnsi="Times New Roman" w:cs="Times New Roman"/>
          <w:sz w:val="24"/>
          <w:szCs w:val="24"/>
          <w:rPrChange w:id="615" w:author="Timothy Laux" w:date="2018-02-14T12:16:00Z">
            <w:rPr/>
          </w:rPrChange>
        </w:rPr>
        <w:fldChar w:fldCharType="end"/>
      </w:r>
      <w:r w:rsidRPr="005142FD">
        <w:rPr>
          <w:rFonts w:ascii="Times New Roman" w:hAnsi="Times New Roman" w:cs="Times New Roman"/>
          <w:sz w:val="24"/>
          <w:szCs w:val="24"/>
          <w:rPrChange w:id="616" w:author="Timothy Laux" w:date="2018-02-14T12:16:00Z">
            <w:rPr/>
          </w:rPrChange>
        </w:rPr>
        <w:t>.</w:t>
      </w:r>
    </w:p>
    <w:p w14:paraId="77D5F8F3" w14:textId="1812F686" w:rsidR="005142FD" w:rsidRPr="005142FD" w:rsidRDefault="005142FD" w:rsidP="005142FD">
      <w:pPr>
        <w:pStyle w:val="EndNoteBibliography"/>
        <w:rPr>
          <w:rFonts w:ascii="Times New Roman" w:hAnsi="Times New Roman" w:cs="Times New Roman"/>
          <w:sz w:val="24"/>
          <w:szCs w:val="24"/>
          <w:rPrChange w:id="617" w:author="Timothy Laux" w:date="2018-02-14T12:16:00Z">
            <w:rPr/>
          </w:rPrChange>
        </w:rPr>
      </w:pPr>
      <w:r w:rsidRPr="005142FD">
        <w:rPr>
          <w:rFonts w:ascii="Times New Roman" w:hAnsi="Times New Roman" w:cs="Times New Roman"/>
          <w:sz w:val="24"/>
          <w:szCs w:val="24"/>
          <w:rPrChange w:id="618" w:author="Timothy Laux" w:date="2018-02-14T12:16:00Z">
            <w:rPr/>
          </w:rPrChange>
        </w:rPr>
        <w:t>81.</w:t>
      </w:r>
      <w:r w:rsidRPr="005142FD">
        <w:rPr>
          <w:rFonts w:ascii="Times New Roman" w:hAnsi="Times New Roman" w:cs="Times New Roman"/>
          <w:sz w:val="24"/>
          <w:szCs w:val="24"/>
          <w:rPrChange w:id="619" w:author="Timothy Laux" w:date="2018-02-14T12:16:00Z">
            <w:rPr/>
          </w:rPrChange>
        </w:rPr>
        <w:tab/>
        <w:t xml:space="preserve">Umesh Isalkar. Pune: Radiologists demand amendment to PCPNDT Act Healthworld (From the Economic Times); December 9, 2015 [Available from: </w:t>
      </w:r>
      <w:r w:rsidRPr="005142FD">
        <w:rPr>
          <w:rFonts w:ascii="Times New Roman" w:hAnsi="Times New Roman" w:cs="Times New Roman"/>
          <w:sz w:val="24"/>
          <w:szCs w:val="24"/>
          <w:rPrChange w:id="620" w:author="Timothy Laux" w:date="2018-02-14T12:16:00Z">
            <w:rPr/>
          </w:rPrChange>
        </w:rPr>
        <w:fldChar w:fldCharType="begin"/>
      </w:r>
      <w:r w:rsidRPr="005142FD">
        <w:rPr>
          <w:rFonts w:ascii="Times New Roman" w:hAnsi="Times New Roman" w:cs="Times New Roman"/>
          <w:sz w:val="24"/>
          <w:szCs w:val="24"/>
          <w:rPrChange w:id="621" w:author="Timothy Laux" w:date="2018-02-14T12:16:00Z">
            <w:rPr/>
          </w:rPrChange>
        </w:rPr>
        <w:instrText xml:space="preserve"> HYPERLINK "https://health.economictimes.indiatimes.com/news/industry/pune-radiologists-demand-amendment-to-pcpndt-act/50109294" </w:instrText>
      </w:r>
      <w:r w:rsidRPr="005142FD">
        <w:rPr>
          <w:rFonts w:ascii="Times New Roman" w:hAnsi="Times New Roman" w:cs="Times New Roman"/>
          <w:sz w:val="24"/>
          <w:szCs w:val="24"/>
          <w:rPrChange w:id="622" w:author="Timothy Laux" w:date="2018-02-14T12:16:00Z">
            <w:rPr/>
          </w:rPrChange>
        </w:rPr>
        <w:fldChar w:fldCharType="separate"/>
      </w:r>
      <w:r w:rsidRPr="005142FD">
        <w:rPr>
          <w:rStyle w:val="Hyperlink"/>
          <w:rFonts w:ascii="Times New Roman" w:hAnsi="Times New Roman"/>
          <w:sz w:val="24"/>
          <w:szCs w:val="24"/>
          <w:rPrChange w:id="623" w:author="Timothy Laux" w:date="2018-02-14T12:16:00Z">
            <w:rPr>
              <w:rStyle w:val="Hyperlink"/>
              <w:rFonts w:cs="Arial"/>
            </w:rPr>
          </w:rPrChange>
        </w:rPr>
        <w:t>https://health.economictimes.indiatimes.com/news/industry/pune-radiologists-demand-amendment-to-pcpndt-act/50109294</w:t>
      </w:r>
      <w:r w:rsidRPr="005142FD">
        <w:rPr>
          <w:rFonts w:ascii="Times New Roman" w:hAnsi="Times New Roman" w:cs="Times New Roman"/>
          <w:sz w:val="24"/>
          <w:szCs w:val="24"/>
          <w:rPrChange w:id="624" w:author="Timothy Laux" w:date="2018-02-14T12:16:00Z">
            <w:rPr/>
          </w:rPrChange>
        </w:rPr>
        <w:fldChar w:fldCharType="end"/>
      </w:r>
      <w:r w:rsidRPr="005142FD">
        <w:rPr>
          <w:rFonts w:ascii="Times New Roman" w:hAnsi="Times New Roman" w:cs="Times New Roman"/>
          <w:sz w:val="24"/>
          <w:szCs w:val="24"/>
          <w:rPrChange w:id="625" w:author="Timothy Laux" w:date="2018-02-14T12:16:00Z">
            <w:rPr/>
          </w:rPrChange>
        </w:rPr>
        <w:t>.</w:t>
      </w:r>
    </w:p>
    <w:p w14:paraId="04E144EC" w14:textId="3DB2C6BF" w:rsidR="005142FD" w:rsidRPr="005142FD" w:rsidRDefault="005142FD" w:rsidP="005142FD">
      <w:pPr>
        <w:pStyle w:val="EndNoteBibliography"/>
        <w:rPr>
          <w:rFonts w:ascii="Times New Roman" w:hAnsi="Times New Roman" w:cs="Times New Roman"/>
          <w:sz w:val="24"/>
          <w:szCs w:val="24"/>
          <w:rPrChange w:id="626" w:author="Timothy Laux" w:date="2018-02-14T12:16:00Z">
            <w:rPr/>
          </w:rPrChange>
        </w:rPr>
      </w:pPr>
      <w:r w:rsidRPr="005142FD">
        <w:rPr>
          <w:rFonts w:ascii="Times New Roman" w:hAnsi="Times New Roman" w:cs="Times New Roman"/>
          <w:sz w:val="24"/>
          <w:szCs w:val="24"/>
          <w:rPrChange w:id="627" w:author="Timothy Laux" w:date="2018-02-14T12:16:00Z">
            <w:rPr/>
          </w:rPrChange>
        </w:rPr>
        <w:t>82.</w:t>
      </w:r>
      <w:r w:rsidRPr="005142FD">
        <w:rPr>
          <w:rFonts w:ascii="Times New Roman" w:hAnsi="Times New Roman" w:cs="Times New Roman"/>
          <w:sz w:val="24"/>
          <w:szCs w:val="24"/>
          <w:rPrChange w:id="628" w:author="Timothy Laux" w:date="2018-02-14T12:16:00Z">
            <w:rPr/>
          </w:rPrChange>
        </w:rPr>
        <w:tab/>
        <w:t xml:space="preserve">nrip. IMA to move SC against PCPNDT Act provisions: Healthcare in India; 2013. [Available from: </w:t>
      </w:r>
      <w:r w:rsidRPr="005142FD">
        <w:rPr>
          <w:rFonts w:ascii="Times New Roman" w:hAnsi="Times New Roman" w:cs="Times New Roman"/>
          <w:sz w:val="24"/>
          <w:szCs w:val="24"/>
          <w:rPrChange w:id="629" w:author="Timothy Laux" w:date="2018-02-14T12:16:00Z">
            <w:rPr/>
          </w:rPrChange>
        </w:rPr>
        <w:fldChar w:fldCharType="begin"/>
      </w:r>
      <w:r w:rsidRPr="005142FD">
        <w:rPr>
          <w:rFonts w:ascii="Times New Roman" w:hAnsi="Times New Roman" w:cs="Times New Roman"/>
          <w:sz w:val="24"/>
          <w:szCs w:val="24"/>
          <w:rPrChange w:id="630" w:author="Timothy Laux" w:date="2018-02-14T12:16:00Z">
            <w:rPr/>
          </w:rPrChange>
        </w:rPr>
        <w:instrText xml:space="preserve"> HYPERLINK "http://healthcareindia.plus91.in/p/4006442209/2013/08/22/ima-to-move-sc-against-pcpndt-act-provisions" </w:instrText>
      </w:r>
      <w:r w:rsidRPr="005142FD">
        <w:rPr>
          <w:rFonts w:ascii="Times New Roman" w:hAnsi="Times New Roman" w:cs="Times New Roman"/>
          <w:sz w:val="24"/>
          <w:szCs w:val="24"/>
          <w:rPrChange w:id="631" w:author="Timothy Laux" w:date="2018-02-14T12:16:00Z">
            <w:rPr/>
          </w:rPrChange>
        </w:rPr>
        <w:fldChar w:fldCharType="separate"/>
      </w:r>
      <w:r w:rsidRPr="005142FD">
        <w:rPr>
          <w:rStyle w:val="Hyperlink"/>
          <w:rFonts w:ascii="Times New Roman" w:hAnsi="Times New Roman"/>
          <w:sz w:val="24"/>
          <w:szCs w:val="24"/>
          <w:rPrChange w:id="632" w:author="Timothy Laux" w:date="2018-02-14T12:16:00Z">
            <w:rPr>
              <w:rStyle w:val="Hyperlink"/>
              <w:rFonts w:cs="Arial"/>
            </w:rPr>
          </w:rPrChange>
        </w:rPr>
        <w:t>http://healthcareindia.plus91.in/p/4006442209/2013/08/22/ima-to-move-sc-against-pcpndt-act-provisions</w:t>
      </w:r>
      <w:r w:rsidRPr="005142FD">
        <w:rPr>
          <w:rFonts w:ascii="Times New Roman" w:hAnsi="Times New Roman" w:cs="Times New Roman"/>
          <w:sz w:val="24"/>
          <w:szCs w:val="24"/>
          <w:rPrChange w:id="633" w:author="Timothy Laux" w:date="2018-02-14T12:16:00Z">
            <w:rPr/>
          </w:rPrChange>
        </w:rPr>
        <w:fldChar w:fldCharType="end"/>
      </w:r>
      <w:r w:rsidRPr="005142FD">
        <w:rPr>
          <w:rFonts w:ascii="Times New Roman" w:hAnsi="Times New Roman" w:cs="Times New Roman"/>
          <w:sz w:val="24"/>
          <w:szCs w:val="24"/>
          <w:rPrChange w:id="634" w:author="Timothy Laux" w:date="2018-02-14T12:16:00Z">
            <w:rPr/>
          </w:rPrChange>
        </w:rPr>
        <w:t>.</w:t>
      </w:r>
    </w:p>
    <w:p w14:paraId="7E123B10" w14:textId="77777777" w:rsidR="005142FD" w:rsidRPr="005142FD" w:rsidRDefault="005142FD" w:rsidP="005142FD">
      <w:pPr>
        <w:pStyle w:val="EndNoteBibliography"/>
        <w:rPr>
          <w:rFonts w:ascii="Times New Roman" w:hAnsi="Times New Roman" w:cs="Times New Roman"/>
          <w:sz w:val="24"/>
          <w:szCs w:val="24"/>
          <w:rPrChange w:id="635" w:author="Timothy Laux" w:date="2018-02-14T12:16:00Z">
            <w:rPr/>
          </w:rPrChange>
        </w:rPr>
      </w:pPr>
      <w:r w:rsidRPr="005142FD">
        <w:rPr>
          <w:rFonts w:ascii="Times New Roman" w:hAnsi="Times New Roman" w:cs="Times New Roman"/>
          <w:sz w:val="24"/>
          <w:szCs w:val="24"/>
          <w:rPrChange w:id="636" w:author="Timothy Laux" w:date="2018-02-14T12:16:00Z">
            <w:rPr/>
          </w:rPrChange>
        </w:rPr>
        <w:t>83.</w:t>
      </w:r>
      <w:r w:rsidRPr="005142FD">
        <w:rPr>
          <w:rFonts w:ascii="Times New Roman" w:hAnsi="Times New Roman" w:cs="Times New Roman"/>
          <w:sz w:val="24"/>
          <w:szCs w:val="24"/>
          <w:rPrChange w:id="637" w:author="Timothy Laux" w:date="2018-02-14T12:16:00Z">
            <w:rPr/>
          </w:rPrChange>
        </w:rPr>
        <w:tab/>
        <w:t>Indian Radiological and Imaging Association v. Union of India (W.P. (C) 6968/2011). High Court of Delhi at New Delhi; 2016.</w:t>
      </w:r>
    </w:p>
    <w:p w14:paraId="4F540873" w14:textId="22911424" w:rsidR="005142FD" w:rsidRPr="005142FD" w:rsidRDefault="005142FD" w:rsidP="005142FD">
      <w:pPr>
        <w:pStyle w:val="EndNoteBibliography"/>
        <w:rPr>
          <w:rFonts w:ascii="Times New Roman" w:hAnsi="Times New Roman" w:cs="Times New Roman"/>
          <w:sz w:val="24"/>
          <w:szCs w:val="24"/>
          <w:rPrChange w:id="638" w:author="Timothy Laux" w:date="2018-02-14T12:16:00Z">
            <w:rPr/>
          </w:rPrChange>
        </w:rPr>
      </w:pPr>
      <w:r w:rsidRPr="005142FD">
        <w:rPr>
          <w:rFonts w:ascii="Times New Roman" w:hAnsi="Times New Roman" w:cs="Times New Roman"/>
          <w:sz w:val="24"/>
          <w:szCs w:val="24"/>
          <w:rPrChange w:id="639" w:author="Timothy Laux" w:date="2018-02-14T12:16:00Z">
            <w:rPr/>
          </w:rPrChange>
        </w:rPr>
        <w:t>84.</w:t>
      </w:r>
      <w:r w:rsidRPr="005142FD">
        <w:rPr>
          <w:rFonts w:ascii="Times New Roman" w:hAnsi="Times New Roman" w:cs="Times New Roman"/>
          <w:sz w:val="24"/>
          <w:szCs w:val="24"/>
          <w:rPrChange w:id="640" w:author="Timothy Laux" w:date="2018-02-14T12:16:00Z">
            <w:rPr/>
          </w:rPrChange>
        </w:rPr>
        <w:tab/>
        <w:t xml:space="preserve">Kanchan Srivastava. Exclusive: Maharashtra government's Silent Observer can do little to save girl child: DNA India; 2011. [Available from: </w:t>
      </w:r>
      <w:r w:rsidRPr="005142FD">
        <w:rPr>
          <w:rFonts w:ascii="Times New Roman" w:hAnsi="Times New Roman" w:cs="Times New Roman"/>
          <w:sz w:val="24"/>
          <w:szCs w:val="24"/>
          <w:rPrChange w:id="641" w:author="Timothy Laux" w:date="2018-02-14T12:16:00Z">
            <w:rPr/>
          </w:rPrChange>
        </w:rPr>
        <w:fldChar w:fldCharType="begin"/>
      </w:r>
      <w:r w:rsidRPr="005142FD">
        <w:rPr>
          <w:rFonts w:ascii="Times New Roman" w:hAnsi="Times New Roman" w:cs="Times New Roman"/>
          <w:sz w:val="24"/>
          <w:szCs w:val="24"/>
          <w:rPrChange w:id="642" w:author="Timothy Laux" w:date="2018-02-14T12:16:00Z">
            <w:rPr/>
          </w:rPrChange>
        </w:rPr>
        <w:instrText xml:space="preserve"> HYPERLINK "http://www.dnaindia.com/mumbai/report-exclusive-maharashtra-government-s-silent-observer-can-do-little-to-save-girl-child-1588899" </w:instrText>
      </w:r>
      <w:r w:rsidRPr="005142FD">
        <w:rPr>
          <w:rFonts w:ascii="Times New Roman" w:hAnsi="Times New Roman" w:cs="Times New Roman"/>
          <w:sz w:val="24"/>
          <w:szCs w:val="24"/>
          <w:rPrChange w:id="643" w:author="Timothy Laux" w:date="2018-02-14T12:16:00Z">
            <w:rPr/>
          </w:rPrChange>
        </w:rPr>
        <w:fldChar w:fldCharType="separate"/>
      </w:r>
      <w:r w:rsidRPr="005142FD">
        <w:rPr>
          <w:rStyle w:val="Hyperlink"/>
          <w:rFonts w:ascii="Times New Roman" w:hAnsi="Times New Roman"/>
          <w:sz w:val="24"/>
          <w:szCs w:val="24"/>
          <w:rPrChange w:id="644" w:author="Timothy Laux" w:date="2018-02-14T12:16:00Z">
            <w:rPr>
              <w:rStyle w:val="Hyperlink"/>
              <w:rFonts w:cs="Arial"/>
            </w:rPr>
          </w:rPrChange>
        </w:rPr>
        <w:t>http://www.dnaindia.com/mumbai/report-exclusive-maharashtra-government-s-silent-observer-can-do-little-to-save-girl-child-1588899</w:t>
      </w:r>
      <w:r w:rsidRPr="005142FD">
        <w:rPr>
          <w:rFonts w:ascii="Times New Roman" w:hAnsi="Times New Roman" w:cs="Times New Roman"/>
          <w:sz w:val="24"/>
          <w:szCs w:val="24"/>
          <w:rPrChange w:id="645" w:author="Timothy Laux" w:date="2018-02-14T12:16:00Z">
            <w:rPr/>
          </w:rPrChange>
        </w:rPr>
        <w:fldChar w:fldCharType="end"/>
      </w:r>
      <w:r w:rsidRPr="005142FD">
        <w:rPr>
          <w:rFonts w:ascii="Times New Roman" w:hAnsi="Times New Roman" w:cs="Times New Roman"/>
          <w:sz w:val="24"/>
          <w:szCs w:val="24"/>
          <w:rPrChange w:id="646" w:author="Timothy Laux" w:date="2018-02-14T12:16:00Z">
            <w:rPr/>
          </w:rPrChange>
        </w:rPr>
        <w:t>.</w:t>
      </w:r>
    </w:p>
    <w:p w14:paraId="3682AE8A" w14:textId="463E97DC" w:rsidR="005142FD" w:rsidRPr="005142FD" w:rsidRDefault="005142FD" w:rsidP="005142FD">
      <w:pPr>
        <w:pStyle w:val="EndNoteBibliography"/>
        <w:rPr>
          <w:rFonts w:ascii="Times New Roman" w:hAnsi="Times New Roman" w:cs="Times New Roman"/>
          <w:sz w:val="24"/>
          <w:szCs w:val="24"/>
          <w:rPrChange w:id="647" w:author="Timothy Laux" w:date="2018-02-14T12:16:00Z">
            <w:rPr/>
          </w:rPrChange>
        </w:rPr>
      </w:pPr>
      <w:r w:rsidRPr="005142FD">
        <w:rPr>
          <w:rFonts w:ascii="Times New Roman" w:hAnsi="Times New Roman" w:cs="Times New Roman"/>
          <w:sz w:val="24"/>
          <w:szCs w:val="24"/>
          <w:rPrChange w:id="648" w:author="Timothy Laux" w:date="2018-02-14T12:16:00Z">
            <w:rPr/>
          </w:rPrChange>
        </w:rPr>
        <w:lastRenderedPageBreak/>
        <w:t>85.</w:t>
      </w:r>
      <w:r w:rsidRPr="005142FD">
        <w:rPr>
          <w:rFonts w:ascii="Times New Roman" w:hAnsi="Times New Roman" w:cs="Times New Roman"/>
          <w:sz w:val="24"/>
          <w:szCs w:val="24"/>
          <w:rPrChange w:id="649" w:author="Timothy Laux" w:date="2018-02-14T12:16:00Z">
            <w:rPr/>
          </w:rPrChange>
        </w:rPr>
        <w:tab/>
        <w:t xml:space="preserve">Pratibha Masand. 'Silent Observer' sonography model for state? : Times of India; 2011. [Available from: </w:t>
      </w:r>
      <w:r w:rsidRPr="005142FD">
        <w:rPr>
          <w:rFonts w:ascii="Times New Roman" w:hAnsi="Times New Roman" w:cs="Times New Roman"/>
          <w:sz w:val="24"/>
          <w:szCs w:val="24"/>
          <w:rPrChange w:id="650" w:author="Timothy Laux" w:date="2018-02-14T12:16:00Z">
            <w:rPr/>
          </w:rPrChange>
        </w:rPr>
        <w:fldChar w:fldCharType="begin"/>
      </w:r>
      <w:r w:rsidRPr="005142FD">
        <w:rPr>
          <w:rFonts w:ascii="Times New Roman" w:hAnsi="Times New Roman" w:cs="Times New Roman"/>
          <w:sz w:val="24"/>
          <w:szCs w:val="24"/>
          <w:rPrChange w:id="651" w:author="Timothy Laux" w:date="2018-02-14T12:16:00Z">
            <w:rPr/>
          </w:rPrChange>
        </w:rPr>
        <w:instrText xml:space="preserve"> HYPERLINK "https://timesofindia.indiatimes.com/city/mumbai/Silent-observer-sonography-model-for-state/articleshow/7387461.cms" </w:instrText>
      </w:r>
      <w:r w:rsidRPr="005142FD">
        <w:rPr>
          <w:rFonts w:ascii="Times New Roman" w:hAnsi="Times New Roman" w:cs="Times New Roman"/>
          <w:sz w:val="24"/>
          <w:szCs w:val="24"/>
          <w:rPrChange w:id="652" w:author="Timothy Laux" w:date="2018-02-14T12:16:00Z">
            <w:rPr/>
          </w:rPrChange>
        </w:rPr>
        <w:fldChar w:fldCharType="separate"/>
      </w:r>
      <w:r w:rsidRPr="005142FD">
        <w:rPr>
          <w:rStyle w:val="Hyperlink"/>
          <w:rFonts w:ascii="Times New Roman" w:hAnsi="Times New Roman"/>
          <w:sz w:val="24"/>
          <w:szCs w:val="24"/>
          <w:rPrChange w:id="653" w:author="Timothy Laux" w:date="2018-02-14T12:16:00Z">
            <w:rPr>
              <w:rStyle w:val="Hyperlink"/>
              <w:rFonts w:cs="Arial"/>
            </w:rPr>
          </w:rPrChange>
        </w:rPr>
        <w:t>https://timesofindia.indiatimes.com/city/mumbai/Silent-observer-sonography-model-for-state/articleshow/7387461.cms</w:t>
      </w:r>
      <w:r w:rsidRPr="005142FD">
        <w:rPr>
          <w:rFonts w:ascii="Times New Roman" w:hAnsi="Times New Roman" w:cs="Times New Roman"/>
          <w:sz w:val="24"/>
          <w:szCs w:val="24"/>
          <w:rPrChange w:id="654" w:author="Timothy Laux" w:date="2018-02-14T12:16:00Z">
            <w:rPr/>
          </w:rPrChange>
        </w:rPr>
        <w:fldChar w:fldCharType="end"/>
      </w:r>
      <w:r w:rsidRPr="005142FD">
        <w:rPr>
          <w:rFonts w:ascii="Times New Roman" w:hAnsi="Times New Roman" w:cs="Times New Roman"/>
          <w:sz w:val="24"/>
          <w:szCs w:val="24"/>
          <w:rPrChange w:id="655" w:author="Timothy Laux" w:date="2018-02-14T12:16:00Z">
            <w:rPr/>
          </w:rPrChange>
        </w:rPr>
        <w:t>.</w:t>
      </w:r>
    </w:p>
    <w:p w14:paraId="7C97DE3D" w14:textId="25E3D002" w:rsidR="005142FD" w:rsidRPr="005142FD" w:rsidRDefault="005142FD" w:rsidP="005142FD">
      <w:pPr>
        <w:pStyle w:val="EndNoteBibliography"/>
        <w:rPr>
          <w:rFonts w:ascii="Times New Roman" w:hAnsi="Times New Roman" w:cs="Times New Roman"/>
          <w:sz w:val="24"/>
          <w:szCs w:val="24"/>
          <w:rPrChange w:id="656" w:author="Timothy Laux" w:date="2018-02-14T12:16:00Z">
            <w:rPr/>
          </w:rPrChange>
        </w:rPr>
      </w:pPr>
      <w:r w:rsidRPr="005142FD">
        <w:rPr>
          <w:rFonts w:ascii="Times New Roman" w:hAnsi="Times New Roman" w:cs="Times New Roman"/>
          <w:sz w:val="24"/>
          <w:szCs w:val="24"/>
          <w:rPrChange w:id="657" w:author="Timothy Laux" w:date="2018-02-14T12:16:00Z">
            <w:rPr/>
          </w:rPrChange>
        </w:rPr>
        <w:t>86.</w:t>
      </w:r>
      <w:r w:rsidRPr="005142FD">
        <w:rPr>
          <w:rFonts w:ascii="Times New Roman" w:hAnsi="Times New Roman" w:cs="Times New Roman"/>
          <w:sz w:val="24"/>
          <w:szCs w:val="24"/>
          <w:rPrChange w:id="658" w:author="Timothy Laux" w:date="2018-02-14T12:16:00Z">
            <w:rPr/>
          </w:rPrChange>
        </w:rPr>
        <w:tab/>
        <w:t xml:space="preserve">Shailesh S Kore. Understand the Silent Observer Device SIOB: Warana Health; 2011. [Available from: </w:t>
      </w:r>
      <w:r w:rsidRPr="005142FD">
        <w:rPr>
          <w:rFonts w:ascii="Times New Roman" w:hAnsi="Times New Roman" w:cs="Times New Roman"/>
          <w:sz w:val="24"/>
          <w:szCs w:val="24"/>
          <w:rPrChange w:id="659" w:author="Timothy Laux" w:date="2018-02-14T12:16:00Z">
            <w:rPr/>
          </w:rPrChange>
        </w:rPr>
        <w:fldChar w:fldCharType="begin"/>
      </w:r>
      <w:r w:rsidRPr="005142FD">
        <w:rPr>
          <w:rFonts w:ascii="Times New Roman" w:hAnsi="Times New Roman" w:cs="Times New Roman"/>
          <w:sz w:val="24"/>
          <w:szCs w:val="24"/>
          <w:rPrChange w:id="660" w:author="Timothy Laux" w:date="2018-02-14T12:16:00Z">
            <w:rPr/>
          </w:rPrChange>
        </w:rPr>
        <w:instrText xml:space="preserve"> HYPERLINK "http://www.waranahealth.com/understand-the-silent-observer-device-siob.aspx" </w:instrText>
      </w:r>
      <w:r w:rsidRPr="005142FD">
        <w:rPr>
          <w:rFonts w:ascii="Times New Roman" w:hAnsi="Times New Roman" w:cs="Times New Roman"/>
          <w:sz w:val="24"/>
          <w:szCs w:val="24"/>
          <w:rPrChange w:id="661" w:author="Timothy Laux" w:date="2018-02-14T12:16:00Z">
            <w:rPr/>
          </w:rPrChange>
        </w:rPr>
        <w:fldChar w:fldCharType="separate"/>
      </w:r>
      <w:r w:rsidRPr="005142FD">
        <w:rPr>
          <w:rStyle w:val="Hyperlink"/>
          <w:rFonts w:ascii="Times New Roman" w:hAnsi="Times New Roman"/>
          <w:sz w:val="24"/>
          <w:szCs w:val="24"/>
          <w:rPrChange w:id="662" w:author="Timothy Laux" w:date="2018-02-14T12:16:00Z">
            <w:rPr>
              <w:rStyle w:val="Hyperlink"/>
              <w:rFonts w:cs="Arial"/>
            </w:rPr>
          </w:rPrChange>
        </w:rPr>
        <w:t>http://www.waranahealth.com/understand-the-silent-observer-device-siob.aspx</w:t>
      </w:r>
      <w:r w:rsidRPr="005142FD">
        <w:rPr>
          <w:rFonts w:ascii="Times New Roman" w:hAnsi="Times New Roman" w:cs="Times New Roman"/>
          <w:sz w:val="24"/>
          <w:szCs w:val="24"/>
          <w:rPrChange w:id="663" w:author="Timothy Laux" w:date="2018-02-14T12:16:00Z">
            <w:rPr/>
          </w:rPrChange>
        </w:rPr>
        <w:fldChar w:fldCharType="end"/>
      </w:r>
      <w:r w:rsidRPr="005142FD">
        <w:rPr>
          <w:rFonts w:ascii="Times New Roman" w:hAnsi="Times New Roman" w:cs="Times New Roman"/>
          <w:sz w:val="24"/>
          <w:szCs w:val="24"/>
          <w:rPrChange w:id="664" w:author="Timothy Laux" w:date="2018-02-14T12:16:00Z">
            <w:rPr/>
          </w:rPrChange>
        </w:rPr>
        <w:t>.</w:t>
      </w:r>
    </w:p>
    <w:p w14:paraId="629CF736" w14:textId="6EA92549" w:rsidR="005142FD" w:rsidRPr="005142FD" w:rsidRDefault="005142FD" w:rsidP="005142FD">
      <w:pPr>
        <w:pStyle w:val="EndNoteBibliography"/>
        <w:rPr>
          <w:rFonts w:ascii="Times New Roman" w:hAnsi="Times New Roman" w:cs="Times New Roman"/>
          <w:sz w:val="24"/>
          <w:szCs w:val="24"/>
          <w:rPrChange w:id="665" w:author="Timothy Laux" w:date="2018-02-14T12:16:00Z">
            <w:rPr/>
          </w:rPrChange>
        </w:rPr>
      </w:pPr>
      <w:r w:rsidRPr="005142FD">
        <w:rPr>
          <w:rFonts w:ascii="Times New Roman" w:hAnsi="Times New Roman" w:cs="Times New Roman"/>
          <w:sz w:val="24"/>
          <w:szCs w:val="24"/>
          <w:rPrChange w:id="666" w:author="Timothy Laux" w:date="2018-02-14T12:16:00Z">
            <w:rPr/>
          </w:rPrChange>
        </w:rPr>
        <w:t>87.</w:t>
      </w:r>
      <w:r w:rsidRPr="005142FD">
        <w:rPr>
          <w:rFonts w:ascii="Times New Roman" w:hAnsi="Times New Roman" w:cs="Times New Roman"/>
          <w:sz w:val="24"/>
          <w:szCs w:val="24"/>
          <w:rPrChange w:id="667" w:author="Timothy Laux" w:date="2018-02-14T12:16:00Z">
            <w:rPr/>
          </w:rPrChange>
        </w:rPr>
        <w:tab/>
        <w:t xml:space="preserve">Vrushali Purandare. Tracking devices on songraphy machines: Asian Age; 2017. [Available from: </w:t>
      </w:r>
      <w:r w:rsidRPr="005142FD">
        <w:rPr>
          <w:rFonts w:ascii="Times New Roman" w:hAnsi="Times New Roman" w:cs="Times New Roman"/>
          <w:sz w:val="24"/>
          <w:szCs w:val="24"/>
          <w:rPrChange w:id="668" w:author="Timothy Laux" w:date="2018-02-14T12:16:00Z">
            <w:rPr/>
          </w:rPrChange>
        </w:rPr>
        <w:fldChar w:fldCharType="begin"/>
      </w:r>
      <w:r w:rsidRPr="005142FD">
        <w:rPr>
          <w:rFonts w:ascii="Times New Roman" w:hAnsi="Times New Roman" w:cs="Times New Roman"/>
          <w:sz w:val="24"/>
          <w:szCs w:val="24"/>
          <w:rPrChange w:id="669" w:author="Timothy Laux" w:date="2018-02-14T12:16:00Z">
            <w:rPr/>
          </w:rPrChange>
        </w:rPr>
        <w:instrText xml:space="preserve"> HYPERLINK "http://www.asianage.com/metros/mumbai/220817/tracking-devices-on-sonography-machines.html" </w:instrText>
      </w:r>
      <w:r w:rsidRPr="005142FD">
        <w:rPr>
          <w:rFonts w:ascii="Times New Roman" w:hAnsi="Times New Roman" w:cs="Times New Roman"/>
          <w:sz w:val="24"/>
          <w:szCs w:val="24"/>
          <w:rPrChange w:id="670" w:author="Timothy Laux" w:date="2018-02-14T12:16:00Z">
            <w:rPr/>
          </w:rPrChange>
        </w:rPr>
        <w:fldChar w:fldCharType="separate"/>
      </w:r>
      <w:r w:rsidRPr="005142FD">
        <w:rPr>
          <w:rStyle w:val="Hyperlink"/>
          <w:rFonts w:ascii="Times New Roman" w:hAnsi="Times New Roman"/>
          <w:sz w:val="24"/>
          <w:szCs w:val="24"/>
          <w:rPrChange w:id="671" w:author="Timothy Laux" w:date="2018-02-14T12:16:00Z">
            <w:rPr>
              <w:rStyle w:val="Hyperlink"/>
              <w:rFonts w:cs="Arial"/>
            </w:rPr>
          </w:rPrChange>
        </w:rPr>
        <w:t>http://www.asianage.com/metros/mumbai/220817/tracking-devices-on-sonography-machines.html</w:t>
      </w:r>
      <w:r w:rsidRPr="005142FD">
        <w:rPr>
          <w:rFonts w:ascii="Times New Roman" w:hAnsi="Times New Roman" w:cs="Times New Roman"/>
          <w:sz w:val="24"/>
          <w:szCs w:val="24"/>
          <w:rPrChange w:id="672" w:author="Timothy Laux" w:date="2018-02-14T12:16:00Z">
            <w:rPr/>
          </w:rPrChange>
        </w:rPr>
        <w:fldChar w:fldCharType="end"/>
      </w:r>
      <w:r w:rsidRPr="005142FD">
        <w:rPr>
          <w:rFonts w:ascii="Times New Roman" w:hAnsi="Times New Roman" w:cs="Times New Roman"/>
          <w:sz w:val="24"/>
          <w:szCs w:val="24"/>
          <w:rPrChange w:id="673" w:author="Timothy Laux" w:date="2018-02-14T12:16:00Z">
            <w:rPr/>
          </w:rPrChange>
        </w:rPr>
        <w:t>.</w:t>
      </w:r>
    </w:p>
    <w:p w14:paraId="0C6B1CC0" w14:textId="4CB8A4F4" w:rsidR="00A546F6" w:rsidRPr="005142FD" w:rsidRDefault="009B5811" w:rsidP="00CD3117">
      <w:pPr>
        <w:spacing w:line="240" w:lineRule="auto"/>
        <w:rPr>
          <w:rFonts w:ascii="Times New Roman" w:hAnsi="Times New Roman" w:cs="Times New Roman"/>
          <w:sz w:val="24"/>
          <w:szCs w:val="24"/>
        </w:rPr>
      </w:pPr>
      <w:r w:rsidRPr="005142FD">
        <w:rPr>
          <w:rFonts w:ascii="Times New Roman" w:hAnsi="Times New Roman" w:cs="Times New Roman"/>
          <w:sz w:val="24"/>
          <w:szCs w:val="24"/>
        </w:rPr>
        <w:fldChar w:fldCharType="end"/>
      </w:r>
    </w:p>
    <w:sectPr w:rsidR="00A546F6" w:rsidRPr="005142FD">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639AE" w14:textId="77777777" w:rsidR="00744FBA" w:rsidRDefault="00744FBA">
      <w:pPr>
        <w:spacing w:line="240" w:lineRule="auto"/>
      </w:pPr>
      <w:r>
        <w:separator/>
      </w:r>
    </w:p>
  </w:endnote>
  <w:endnote w:type="continuationSeparator" w:id="0">
    <w:p w14:paraId="38C64FB5" w14:textId="77777777" w:rsidR="00744FBA" w:rsidRDefault="00744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1E5B" w14:textId="1F154BD6" w:rsidR="00B727BE" w:rsidRDefault="00B727BE">
    <w:pPr>
      <w:jc w:val="right"/>
    </w:pPr>
    <w:r>
      <w:fldChar w:fldCharType="begin"/>
    </w:r>
    <w:r>
      <w:instrText>PAGE</w:instrText>
    </w:r>
    <w:r>
      <w:fldChar w:fldCharType="separate"/>
    </w:r>
    <w:r w:rsidR="00004DB4">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CEEA0" w14:textId="77777777" w:rsidR="00744FBA" w:rsidRDefault="00744FBA">
      <w:pPr>
        <w:spacing w:line="240" w:lineRule="auto"/>
      </w:pPr>
      <w:r>
        <w:separator/>
      </w:r>
    </w:p>
  </w:footnote>
  <w:footnote w:type="continuationSeparator" w:id="0">
    <w:p w14:paraId="07BDB7B1" w14:textId="77777777" w:rsidR="00744FBA" w:rsidRDefault="00744F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AFC"/>
    <w:multiLevelType w:val="multilevel"/>
    <w:tmpl w:val="E996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B39C8"/>
    <w:multiLevelType w:val="multilevel"/>
    <w:tmpl w:val="E9D8C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C86E11"/>
    <w:multiLevelType w:val="multilevel"/>
    <w:tmpl w:val="AFC8212A"/>
    <w:lvl w:ilvl="0">
      <w:start w:val="1"/>
      <w:numFmt w:val="bullet"/>
      <w:lvlText w:val="●"/>
      <w:lvlJc w:val="left"/>
      <w:pPr>
        <w:ind w:left="720" w:hanging="360"/>
      </w:pPr>
      <w:rPr>
        <w:rFonts w:ascii="Arial" w:eastAsia="Times New Roman" w:hAnsi="Arial"/>
        <w:color w:val="2B2B2B"/>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96BC3"/>
    <w:multiLevelType w:val="multilevel"/>
    <w:tmpl w:val="E9C6C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81AA5"/>
    <w:multiLevelType w:val="multilevel"/>
    <w:tmpl w:val="A948C860"/>
    <w:lvl w:ilvl="0">
      <w:start w:val="1"/>
      <w:numFmt w:val="bullet"/>
      <w:lvlText w:val="●"/>
      <w:lvlJc w:val="left"/>
      <w:pPr>
        <w:ind w:left="720" w:hanging="360"/>
      </w:pPr>
      <w:rPr>
        <w:rFonts w:ascii="Arial" w:eastAsia="Times New Roman" w:hAnsi="Arial"/>
        <w:color w:val="2B2B2B"/>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978CE"/>
    <w:multiLevelType w:val="multilevel"/>
    <w:tmpl w:val="A44A5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9279E"/>
    <w:multiLevelType w:val="multilevel"/>
    <w:tmpl w:val="3C749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50152"/>
    <w:multiLevelType w:val="multilevel"/>
    <w:tmpl w:val="B1BAB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916DD"/>
    <w:multiLevelType w:val="multilevel"/>
    <w:tmpl w:val="A2287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306EFB"/>
    <w:multiLevelType w:val="multilevel"/>
    <w:tmpl w:val="D2EE7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A911B4"/>
    <w:multiLevelType w:val="multilevel"/>
    <w:tmpl w:val="AA502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560FD5"/>
    <w:multiLevelType w:val="multilevel"/>
    <w:tmpl w:val="28FA5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2E035D"/>
    <w:multiLevelType w:val="multilevel"/>
    <w:tmpl w:val="80AC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1A25BD"/>
    <w:multiLevelType w:val="multilevel"/>
    <w:tmpl w:val="F094E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0"/>
  </w:num>
  <w:num w:numId="4">
    <w:abstractNumId w:val="9"/>
  </w:num>
  <w:num w:numId="5">
    <w:abstractNumId w:val="5"/>
  </w:num>
  <w:num w:numId="6">
    <w:abstractNumId w:val="6"/>
  </w:num>
  <w:num w:numId="7">
    <w:abstractNumId w:val="13"/>
  </w:num>
  <w:num w:numId="8">
    <w:abstractNumId w:val="11"/>
  </w:num>
  <w:num w:numId="9">
    <w:abstractNumId w:val="12"/>
  </w:num>
  <w:num w:numId="10">
    <w:abstractNumId w:val="4"/>
  </w:num>
  <w:num w:numId="11">
    <w:abstractNumId w:val="8"/>
  </w:num>
  <w:num w:numId="12">
    <w:abstractNumId w:val="7"/>
  </w:num>
  <w:num w:numId="13">
    <w:abstractNumId w:val="1"/>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Laux">
    <w15:presenceInfo w15:providerId="Windows Live" w15:userId="7aa57e5bcde56a68"/>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BE17479-2A59-45A2-A453-2355827AEF4B}"/>
    <w:docVar w:name="dgnword-eventsink" w:val="65165312"/>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ed9x5z80ssxpe9ed9vvtsfv0dt9vtexdzp&quot;&gt;My EndNote Library&lt;record-ids&gt;&lt;item&gt;328&lt;/item&gt;&lt;item&gt;329&lt;/item&gt;&lt;item&gt;330&lt;/item&gt;&lt;item&gt;335&lt;/item&gt;&lt;item&gt;336&lt;/item&gt;&lt;item&gt;337&lt;/item&gt;&lt;item&gt;338&lt;/item&gt;&lt;item&gt;339&lt;/item&gt;&lt;item&gt;341&lt;/item&gt;&lt;item&gt;342&lt;/item&gt;&lt;item&gt;343&lt;/item&gt;&lt;item&gt;344&lt;/item&gt;&lt;item&gt;345&lt;/item&gt;&lt;item&gt;346&lt;/item&gt;&lt;item&gt;351&lt;/item&gt;&lt;item&gt;353&lt;/item&gt;&lt;item&gt;354&lt;/item&gt;&lt;item&gt;355&lt;/item&gt;&lt;item&gt;358&lt;/item&gt;&lt;item&gt;359&lt;/item&gt;&lt;item&gt;360&lt;/item&gt;&lt;item&gt;361&lt;/item&gt;&lt;item&gt;362&lt;/item&gt;&lt;item&gt;363&lt;/item&gt;&lt;item&gt;364&lt;/item&gt;&lt;item&gt;365&lt;/item&gt;&lt;item&gt;367&lt;/item&gt;&lt;item&gt;368&lt;/item&gt;&lt;item&gt;369&lt;/item&gt;&lt;item&gt;370&lt;/item&gt;&lt;item&gt;371&lt;/item&gt;&lt;item&gt;374&lt;/item&gt;&lt;item&gt;376&lt;/item&gt;&lt;item&gt;377&lt;/item&gt;&lt;item&gt;380&lt;/item&gt;&lt;item&gt;381&lt;/item&gt;&lt;item&gt;382&lt;/item&gt;&lt;item&gt;383&lt;/item&gt;&lt;item&gt;384&lt;/item&gt;&lt;item&gt;385&lt;/item&gt;&lt;item&gt;386&lt;/item&gt;&lt;item&gt;387&lt;/item&gt;&lt;item&gt;388&lt;/item&gt;&lt;item&gt;389&lt;/item&gt;&lt;item&gt;390&lt;/item&gt;&lt;item&gt;391&lt;/item&gt;&lt;item&gt;393&lt;/item&gt;&lt;item&gt;394&lt;/item&gt;&lt;item&gt;395&lt;/item&gt;&lt;item&gt;396&lt;/item&gt;&lt;item&gt;398&lt;/item&gt;&lt;item&gt;400&lt;/item&gt;&lt;item&gt;401&lt;/item&gt;&lt;item&gt;404&lt;/item&gt;&lt;item&gt;407&lt;/item&gt;&lt;item&gt;408&lt;/item&gt;&lt;item&gt;411&lt;/item&gt;&lt;item&gt;412&lt;/item&gt;&lt;item&gt;413&lt;/item&gt;&lt;item&gt;414&lt;/item&gt;&lt;item&gt;415&lt;/item&gt;&lt;item&gt;416&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40&lt;/item&gt;&lt;item&gt;441&lt;/item&gt;&lt;item&gt;442&lt;/item&gt;&lt;item&gt;443&lt;/item&gt;&lt;item&gt;444&lt;/item&gt;&lt;item&gt;445&lt;/item&gt;&lt;item&gt;446&lt;/item&gt;&lt;item&gt;447&lt;/item&gt;&lt;item&gt;448&lt;/item&gt;&lt;/record-ids&gt;&lt;/item&gt;&lt;/Libraries&gt;"/>
  </w:docVars>
  <w:rsids>
    <w:rsidRoot w:val="00C45CD9"/>
    <w:rsid w:val="000002F1"/>
    <w:rsid w:val="00004DB4"/>
    <w:rsid w:val="00006D10"/>
    <w:rsid w:val="000201C8"/>
    <w:rsid w:val="00023765"/>
    <w:rsid w:val="0002588C"/>
    <w:rsid w:val="00031996"/>
    <w:rsid w:val="00031D38"/>
    <w:rsid w:val="0003469A"/>
    <w:rsid w:val="00043777"/>
    <w:rsid w:val="000461D8"/>
    <w:rsid w:val="00057A3A"/>
    <w:rsid w:val="000603B7"/>
    <w:rsid w:val="00086D25"/>
    <w:rsid w:val="00086F4A"/>
    <w:rsid w:val="00090A47"/>
    <w:rsid w:val="000940C9"/>
    <w:rsid w:val="00095EEF"/>
    <w:rsid w:val="00097729"/>
    <w:rsid w:val="000A0FE4"/>
    <w:rsid w:val="000B46AB"/>
    <w:rsid w:val="000B5718"/>
    <w:rsid w:val="000B7CDC"/>
    <w:rsid w:val="000C727B"/>
    <w:rsid w:val="000D01A4"/>
    <w:rsid w:val="000E0073"/>
    <w:rsid w:val="000F00C5"/>
    <w:rsid w:val="0011351F"/>
    <w:rsid w:val="00117816"/>
    <w:rsid w:val="00131897"/>
    <w:rsid w:val="00132F05"/>
    <w:rsid w:val="00147A84"/>
    <w:rsid w:val="001614F4"/>
    <w:rsid w:val="001639F0"/>
    <w:rsid w:val="001938D8"/>
    <w:rsid w:val="001B2683"/>
    <w:rsid w:val="001C166B"/>
    <w:rsid w:val="001C1F1C"/>
    <w:rsid w:val="001D1C65"/>
    <w:rsid w:val="001E0AFC"/>
    <w:rsid w:val="001E278F"/>
    <w:rsid w:val="001E472E"/>
    <w:rsid w:val="001E721F"/>
    <w:rsid w:val="001F6EDD"/>
    <w:rsid w:val="00201A0E"/>
    <w:rsid w:val="00205D5D"/>
    <w:rsid w:val="002170FC"/>
    <w:rsid w:val="00217855"/>
    <w:rsid w:val="00222E92"/>
    <w:rsid w:val="00226331"/>
    <w:rsid w:val="00227321"/>
    <w:rsid w:val="00230D9B"/>
    <w:rsid w:val="00234959"/>
    <w:rsid w:val="00240B92"/>
    <w:rsid w:val="00247AD1"/>
    <w:rsid w:val="00250AFF"/>
    <w:rsid w:val="00255408"/>
    <w:rsid w:val="0025678C"/>
    <w:rsid w:val="002662C2"/>
    <w:rsid w:val="00266D84"/>
    <w:rsid w:val="002737AF"/>
    <w:rsid w:val="00277E7D"/>
    <w:rsid w:val="00281224"/>
    <w:rsid w:val="0028357C"/>
    <w:rsid w:val="00290D6B"/>
    <w:rsid w:val="00291663"/>
    <w:rsid w:val="002922F6"/>
    <w:rsid w:val="002A20BA"/>
    <w:rsid w:val="002B1F7C"/>
    <w:rsid w:val="002B4F52"/>
    <w:rsid w:val="002B6434"/>
    <w:rsid w:val="002B791D"/>
    <w:rsid w:val="002D242B"/>
    <w:rsid w:val="002F5C47"/>
    <w:rsid w:val="003126D3"/>
    <w:rsid w:val="00314B86"/>
    <w:rsid w:val="003159F3"/>
    <w:rsid w:val="003224D6"/>
    <w:rsid w:val="00325418"/>
    <w:rsid w:val="00327EAE"/>
    <w:rsid w:val="00327EC4"/>
    <w:rsid w:val="003310A4"/>
    <w:rsid w:val="00332A2C"/>
    <w:rsid w:val="0033456C"/>
    <w:rsid w:val="00346AD6"/>
    <w:rsid w:val="003539AE"/>
    <w:rsid w:val="0035746B"/>
    <w:rsid w:val="00366D8E"/>
    <w:rsid w:val="0038434C"/>
    <w:rsid w:val="00384DEA"/>
    <w:rsid w:val="003977C7"/>
    <w:rsid w:val="003A76D8"/>
    <w:rsid w:val="003B5CD8"/>
    <w:rsid w:val="003C0086"/>
    <w:rsid w:val="003C4AFD"/>
    <w:rsid w:val="003F5C25"/>
    <w:rsid w:val="00404B5D"/>
    <w:rsid w:val="00414634"/>
    <w:rsid w:val="00416C48"/>
    <w:rsid w:val="0042333E"/>
    <w:rsid w:val="00424D26"/>
    <w:rsid w:val="00427ACA"/>
    <w:rsid w:val="00435F6C"/>
    <w:rsid w:val="00441EFF"/>
    <w:rsid w:val="004432E5"/>
    <w:rsid w:val="00443E7A"/>
    <w:rsid w:val="00446C8A"/>
    <w:rsid w:val="00452AA6"/>
    <w:rsid w:val="004532F9"/>
    <w:rsid w:val="00454332"/>
    <w:rsid w:val="00454E41"/>
    <w:rsid w:val="004567C1"/>
    <w:rsid w:val="00470588"/>
    <w:rsid w:val="0047236A"/>
    <w:rsid w:val="004743CA"/>
    <w:rsid w:val="0047635A"/>
    <w:rsid w:val="0047723F"/>
    <w:rsid w:val="0048174F"/>
    <w:rsid w:val="0048609D"/>
    <w:rsid w:val="00496864"/>
    <w:rsid w:val="004A4BF8"/>
    <w:rsid w:val="004B2A1A"/>
    <w:rsid w:val="004C1E7F"/>
    <w:rsid w:val="004C56CC"/>
    <w:rsid w:val="004D47FD"/>
    <w:rsid w:val="004D7E05"/>
    <w:rsid w:val="004F14A1"/>
    <w:rsid w:val="005039C4"/>
    <w:rsid w:val="00503FCB"/>
    <w:rsid w:val="005142FD"/>
    <w:rsid w:val="00523EF0"/>
    <w:rsid w:val="005250D6"/>
    <w:rsid w:val="00534BC0"/>
    <w:rsid w:val="00535185"/>
    <w:rsid w:val="005362C9"/>
    <w:rsid w:val="0054020F"/>
    <w:rsid w:val="00543BF7"/>
    <w:rsid w:val="005567D6"/>
    <w:rsid w:val="00567FE3"/>
    <w:rsid w:val="00574868"/>
    <w:rsid w:val="005756C8"/>
    <w:rsid w:val="00581FEC"/>
    <w:rsid w:val="00591284"/>
    <w:rsid w:val="005A262B"/>
    <w:rsid w:val="005C005F"/>
    <w:rsid w:val="005D1482"/>
    <w:rsid w:val="005E09FE"/>
    <w:rsid w:val="005E25CC"/>
    <w:rsid w:val="005E275E"/>
    <w:rsid w:val="005E2C0C"/>
    <w:rsid w:val="005E5B11"/>
    <w:rsid w:val="005E61A8"/>
    <w:rsid w:val="005F2480"/>
    <w:rsid w:val="005F46D0"/>
    <w:rsid w:val="005F587A"/>
    <w:rsid w:val="005F643E"/>
    <w:rsid w:val="006025EB"/>
    <w:rsid w:val="006078D8"/>
    <w:rsid w:val="00612373"/>
    <w:rsid w:val="00622713"/>
    <w:rsid w:val="00623B37"/>
    <w:rsid w:val="00623E8A"/>
    <w:rsid w:val="0063680F"/>
    <w:rsid w:val="00636D23"/>
    <w:rsid w:val="00637985"/>
    <w:rsid w:val="00645472"/>
    <w:rsid w:val="00657DF4"/>
    <w:rsid w:val="006639DF"/>
    <w:rsid w:val="00670D5E"/>
    <w:rsid w:val="00673B13"/>
    <w:rsid w:val="00677973"/>
    <w:rsid w:val="006839B7"/>
    <w:rsid w:val="00686F8E"/>
    <w:rsid w:val="00691661"/>
    <w:rsid w:val="00695714"/>
    <w:rsid w:val="006A6BFC"/>
    <w:rsid w:val="006C6B5E"/>
    <w:rsid w:val="006C738D"/>
    <w:rsid w:val="006D1AB5"/>
    <w:rsid w:val="006E1E28"/>
    <w:rsid w:val="006E2F50"/>
    <w:rsid w:val="006F26D4"/>
    <w:rsid w:val="006F4A48"/>
    <w:rsid w:val="006F4DDF"/>
    <w:rsid w:val="00700E6C"/>
    <w:rsid w:val="0070636B"/>
    <w:rsid w:val="00717DD9"/>
    <w:rsid w:val="00720BBE"/>
    <w:rsid w:val="00724D27"/>
    <w:rsid w:val="00730611"/>
    <w:rsid w:val="00730E97"/>
    <w:rsid w:val="00744FBA"/>
    <w:rsid w:val="00746750"/>
    <w:rsid w:val="00746917"/>
    <w:rsid w:val="007531F9"/>
    <w:rsid w:val="00754BCC"/>
    <w:rsid w:val="007648EE"/>
    <w:rsid w:val="007716B6"/>
    <w:rsid w:val="00784220"/>
    <w:rsid w:val="007919FA"/>
    <w:rsid w:val="007950BA"/>
    <w:rsid w:val="007A0C79"/>
    <w:rsid w:val="007A65A4"/>
    <w:rsid w:val="007B2DBA"/>
    <w:rsid w:val="007B41FD"/>
    <w:rsid w:val="007B4B00"/>
    <w:rsid w:val="007C29BF"/>
    <w:rsid w:val="007C7D98"/>
    <w:rsid w:val="007D2075"/>
    <w:rsid w:val="007E2F6F"/>
    <w:rsid w:val="007F0F21"/>
    <w:rsid w:val="00800765"/>
    <w:rsid w:val="00806E62"/>
    <w:rsid w:val="008135B2"/>
    <w:rsid w:val="00820378"/>
    <w:rsid w:val="0082058C"/>
    <w:rsid w:val="00831D59"/>
    <w:rsid w:val="0083523B"/>
    <w:rsid w:val="00847FD1"/>
    <w:rsid w:val="00855A42"/>
    <w:rsid w:val="00865978"/>
    <w:rsid w:val="008665B0"/>
    <w:rsid w:val="00872FAD"/>
    <w:rsid w:val="00875FB9"/>
    <w:rsid w:val="00882BCF"/>
    <w:rsid w:val="00886AEB"/>
    <w:rsid w:val="008934F6"/>
    <w:rsid w:val="008A6722"/>
    <w:rsid w:val="008B623F"/>
    <w:rsid w:val="008B6D78"/>
    <w:rsid w:val="008C0E2A"/>
    <w:rsid w:val="008C1992"/>
    <w:rsid w:val="008E1B29"/>
    <w:rsid w:val="008E4DF0"/>
    <w:rsid w:val="008F11B4"/>
    <w:rsid w:val="0090753C"/>
    <w:rsid w:val="009174EF"/>
    <w:rsid w:val="0093047C"/>
    <w:rsid w:val="00952CF1"/>
    <w:rsid w:val="009849BF"/>
    <w:rsid w:val="00990AF2"/>
    <w:rsid w:val="009A1F18"/>
    <w:rsid w:val="009A52DE"/>
    <w:rsid w:val="009A61C8"/>
    <w:rsid w:val="009B5811"/>
    <w:rsid w:val="009C53F5"/>
    <w:rsid w:val="009D35B3"/>
    <w:rsid w:val="009D3AE2"/>
    <w:rsid w:val="009D446C"/>
    <w:rsid w:val="009D5772"/>
    <w:rsid w:val="009D6375"/>
    <w:rsid w:val="009E3D90"/>
    <w:rsid w:val="009E5F05"/>
    <w:rsid w:val="009E6309"/>
    <w:rsid w:val="009F2916"/>
    <w:rsid w:val="009F412C"/>
    <w:rsid w:val="009F554A"/>
    <w:rsid w:val="00A22085"/>
    <w:rsid w:val="00A23BC2"/>
    <w:rsid w:val="00A30D37"/>
    <w:rsid w:val="00A355EB"/>
    <w:rsid w:val="00A37D0E"/>
    <w:rsid w:val="00A42E66"/>
    <w:rsid w:val="00A4625E"/>
    <w:rsid w:val="00A53469"/>
    <w:rsid w:val="00A546F6"/>
    <w:rsid w:val="00A56A31"/>
    <w:rsid w:val="00A615EE"/>
    <w:rsid w:val="00A7560A"/>
    <w:rsid w:val="00A93CE7"/>
    <w:rsid w:val="00AB3624"/>
    <w:rsid w:val="00AC3856"/>
    <w:rsid w:val="00AD0260"/>
    <w:rsid w:val="00AE051B"/>
    <w:rsid w:val="00B00F5F"/>
    <w:rsid w:val="00B036FC"/>
    <w:rsid w:val="00B13DFC"/>
    <w:rsid w:val="00B151C0"/>
    <w:rsid w:val="00B153F3"/>
    <w:rsid w:val="00B17D4C"/>
    <w:rsid w:val="00B22E6F"/>
    <w:rsid w:val="00B24371"/>
    <w:rsid w:val="00B41502"/>
    <w:rsid w:val="00B424F9"/>
    <w:rsid w:val="00B44CF6"/>
    <w:rsid w:val="00B45387"/>
    <w:rsid w:val="00B50272"/>
    <w:rsid w:val="00B60E3D"/>
    <w:rsid w:val="00B7172F"/>
    <w:rsid w:val="00B727BE"/>
    <w:rsid w:val="00B87DE8"/>
    <w:rsid w:val="00B9447E"/>
    <w:rsid w:val="00B967F1"/>
    <w:rsid w:val="00BB2580"/>
    <w:rsid w:val="00BC257F"/>
    <w:rsid w:val="00BC30CD"/>
    <w:rsid w:val="00BC3B4C"/>
    <w:rsid w:val="00BD4D1E"/>
    <w:rsid w:val="00BE25AE"/>
    <w:rsid w:val="00BF2ECC"/>
    <w:rsid w:val="00C0052D"/>
    <w:rsid w:val="00C00E51"/>
    <w:rsid w:val="00C103C6"/>
    <w:rsid w:val="00C13423"/>
    <w:rsid w:val="00C210C7"/>
    <w:rsid w:val="00C228C5"/>
    <w:rsid w:val="00C341F2"/>
    <w:rsid w:val="00C35160"/>
    <w:rsid w:val="00C45CD9"/>
    <w:rsid w:val="00C50821"/>
    <w:rsid w:val="00C50F93"/>
    <w:rsid w:val="00C55EDB"/>
    <w:rsid w:val="00C56B93"/>
    <w:rsid w:val="00C57EC5"/>
    <w:rsid w:val="00C64F20"/>
    <w:rsid w:val="00C903EA"/>
    <w:rsid w:val="00C91A9C"/>
    <w:rsid w:val="00C93F88"/>
    <w:rsid w:val="00CA19C1"/>
    <w:rsid w:val="00CA38B8"/>
    <w:rsid w:val="00CA5C34"/>
    <w:rsid w:val="00CB41B4"/>
    <w:rsid w:val="00CB6973"/>
    <w:rsid w:val="00CD3117"/>
    <w:rsid w:val="00CD4535"/>
    <w:rsid w:val="00CE01B7"/>
    <w:rsid w:val="00CE3E3E"/>
    <w:rsid w:val="00CE7145"/>
    <w:rsid w:val="00CF4B15"/>
    <w:rsid w:val="00D214BA"/>
    <w:rsid w:val="00D23248"/>
    <w:rsid w:val="00D3161D"/>
    <w:rsid w:val="00D333C8"/>
    <w:rsid w:val="00D35ED5"/>
    <w:rsid w:val="00D371A0"/>
    <w:rsid w:val="00D50D11"/>
    <w:rsid w:val="00D51C5C"/>
    <w:rsid w:val="00D702D3"/>
    <w:rsid w:val="00D90CC4"/>
    <w:rsid w:val="00DA4283"/>
    <w:rsid w:val="00DB1C57"/>
    <w:rsid w:val="00DC2AE2"/>
    <w:rsid w:val="00DC4533"/>
    <w:rsid w:val="00DC4EB7"/>
    <w:rsid w:val="00DC6C93"/>
    <w:rsid w:val="00DC7115"/>
    <w:rsid w:val="00DD3FBE"/>
    <w:rsid w:val="00DD484E"/>
    <w:rsid w:val="00DE3C25"/>
    <w:rsid w:val="00DE5012"/>
    <w:rsid w:val="00DF6B31"/>
    <w:rsid w:val="00DF7B4F"/>
    <w:rsid w:val="00E16A92"/>
    <w:rsid w:val="00E23DD9"/>
    <w:rsid w:val="00E2698C"/>
    <w:rsid w:val="00E456A4"/>
    <w:rsid w:val="00E54D36"/>
    <w:rsid w:val="00E56F83"/>
    <w:rsid w:val="00E80686"/>
    <w:rsid w:val="00E853F3"/>
    <w:rsid w:val="00E86BF8"/>
    <w:rsid w:val="00E903FA"/>
    <w:rsid w:val="00E9595D"/>
    <w:rsid w:val="00EA4056"/>
    <w:rsid w:val="00EA5310"/>
    <w:rsid w:val="00EB2A0B"/>
    <w:rsid w:val="00EB7F81"/>
    <w:rsid w:val="00EC0683"/>
    <w:rsid w:val="00EC4532"/>
    <w:rsid w:val="00ED2331"/>
    <w:rsid w:val="00ED59F9"/>
    <w:rsid w:val="00ED6116"/>
    <w:rsid w:val="00ED7492"/>
    <w:rsid w:val="00EE60D5"/>
    <w:rsid w:val="00EE6355"/>
    <w:rsid w:val="00EF53DB"/>
    <w:rsid w:val="00F14B55"/>
    <w:rsid w:val="00F241AE"/>
    <w:rsid w:val="00F2764B"/>
    <w:rsid w:val="00F407AD"/>
    <w:rsid w:val="00F42BD9"/>
    <w:rsid w:val="00F644A4"/>
    <w:rsid w:val="00F66BC2"/>
    <w:rsid w:val="00F74EE9"/>
    <w:rsid w:val="00F750C7"/>
    <w:rsid w:val="00F8181B"/>
    <w:rsid w:val="00F81D81"/>
    <w:rsid w:val="00F8288C"/>
    <w:rsid w:val="00F92686"/>
    <w:rsid w:val="00FA1D62"/>
    <w:rsid w:val="00FA2D17"/>
    <w:rsid w:val="00FB0EFB"/>
    <w:rsid w:val="00FB2CEA"/>
    <w:rsid w:val="00FB7BAA"/>
    <w:rsid w:val="00FB7BB1"/>
    <w:rsid w:val="00FD2B0D"/>
    <w:rsid w:val="00FF2D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138E0A"/>
  <w14:defaultImageDpi w14:val="0"/>
  <w15:docId w15:val="{A87D1F7B-840D-46BE-8817-2B60F9B1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w:rPr>
  </w:style>
  <w:style w:type="paragraph" w:styleId="Heading1">
    <w:name w:val="heading 1"/>
    <w:basedOn w:val="Normal"/>
    <w:next w:val="Normal"/>
    <w:link w:val="Heading1Char"/>
    <w:uiPriority w:val="9"/>
    <w:pPr>
      <w:keepNext/>
      <w:keepLines/>
      <w:spacing w:before="400" w:after="120"/>
      <w:outlineLvl w:val="0"/>
    </w:pPr>
    <w:rPr>
      <w:sz w:val="40"/>
      <w:szCs w:val="40"/>
    </w:rPr>
  </w:style>
  <w:style w:type="paragraph" w:styleId="Heading2">
    <w:name w:val="heading 2"/>
    <w:basedOn w:val="Normal"/>
    <w:next w:val="Normal"/>
    <w:link w:val="Heading2Char"/>
    <w:uiPriority w:val="9"/>
    <w:pPr>
      <w:keepNext/>
      <w:keepLines/>
      <w:spacing w:before="360" w:after="120"/>
      <w:outlineLvl w:val="1"/>
    </w:pPr>
    <w:rPr>
      <w:sz w:val="32"/>
      <w:szCs w:val="32"/>
    </w:rPr>
  </w:style>
  <w:style w:type="paragraph" w:styleId="Heading3">
    <w:name w:val="heading 3"/>
    <w:basedOn w:val="Normal"/>
    <w:next w:val="Normal"/>
    <w:link w:val="Heading3Char"/>
    <w:uiPriority w:val="9"/>
    <w:pPr>
      <w:keepNext/>
      <w:keepLines/>
      <w:spacing w:before="320" w:after="80"/>
      <w:outlineLvl w:val="2"/>
    </w:pPr>
    <w:rPr>
      <w:color w:val="434343"/>
      <w:sz w:val="28"/>
      <w:szCs w:val="28"/>
    </w:rPr>
  </w:style>
  <w:style w:type="paragraph" w:styleId="Heading4">
    <w:name w:val="heading 4"/>
    <w:basedOn w:val="Normal"/>
    <w:next w:val="Normal"/>
    <w:link w:val="Heading4Char"/>
    <w:uiPriority w:val="9"/>
    <w:pPr>
      <w:keepNext/>
      <w:keepLines/>
      <w:spacing w:before="280" w:after="80"/>
      <w:outlineLvl w:val="3"/>
    </w:pPr>
    <w:rPr>
      <w:color w:val="666666"/>
      <w:sz w:val="24"/>
      <w:szCs w:val="24"/>
    </w:rPr>
  </w:style>
  <w:style w:type="paragraph" w:styleId="Heading5">
    <w:name w:val="heading 5"/>
    <w:basedOn w:val="Normal"/>
    <w:next w:val="Normal"/>
    <w:link w:val="Heading5Char"/>
    <w:uiPriority w:val="9"/>
    <w:pPr>
      <w:keepNext/>
      <w:keepLines/>
      <w:spacing w:before="240" w:after="80"/>
      <w:outlineLvl w:val="4"/>
    </w:pPr>
    <w:rPr>
      <w:color w:val="666666"/>
    </w:rPr>
  </w:style>
  <w:style w:type="paragraph" w:styleId="Heading6">
    <w:name w:val="heading 6"/>
    <w:basedOn w:val="Normal"/>
    <w:next w:val="Normal"/>
    <w:link w:val="Heading6Char"/>
    <w:uiPriority w:val="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pPr>
      <w:keepNext/>
      <w:keepLines/>
      <w:spacing w:after="60"/>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pPr>
      <w:keepNext/>
      <w:keepLines/>
      <w:spacing w:after="320"/>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character" w:styleId="CommentReference">
    <w:name w:val="annotation reference"/>
    <w:basedOn w:val="DefaultParagraphFont"/>
    <w:uiPriority w:val="99"/>
    <w:semiHidden/>
    <w:unhideWhenUsed/>
    <w:rPr>
      <w:rFonts w:cs="Times New Roman"/>
      <w:sz w:val="16"/>
      <w:szCs w:val="16"/>
    </w:rPr>
  </w:style>
  <w:style w:type="paragraph" w:styleId="BalloonText">
    <w:name w:val="Balloon Text"/>
    <w:basedOn w:val="Normal"/>
    <w:link w:val="BalloonTextChar"/>
    <w:uiPriority w:val="99"/>
    <w:semiHidden/>
    <w:unhideWhenUsed/>
    <w:rsid w:val="00DD3F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D3FBE"/>
    <w:rPr>
      <w:rFonts w:ascii="Segoe UI" w:hAnsi="Segoe UI" w:cs="Segoe UI"/>
      <w:sz w:val="18"/>
      <w:szCs w:val="18"/>
    </w:rPr>
  </w:style>
  <w:style w:type="table" w:styleId="TableGrid">
    <w:name w:val="Table Grid"/>
    <w:basedOn w:val="TableNormal"/>
    <w:uiPriority w:val="39"/>
    <w:rsid w:val="00E16A92"/>
    <w:pPr>
      <w:spacing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35185"/>
    <w:pPr>
      <w:jc w:val="center"/>
    </w:pPr>
    <w:rPr>
      <w:noProof/>
      <w:lang w:val="en-US"/>
    </w:rPr>
  </w:style>
  <w:style w:type="character" w:customStyle="1" w:styleId="EndNoteBibliographyTitleChar">
    <w:name w:val="EndNote Bibliography Title Char"/>
    <w:basedOn w:val="DefaultParagraphFont"/>
    <w:link w:val="EndNoteBibliographyTitle"/>
    <w:locked/>
    <w:rsid w:val="00535185"/>
    <w:rPr>
      <w:rFonts w:cs="Arial"/>
      <w:noProof/>
      <w:lang w:val="en-US"/>
    </w:rPr>
  </w:style>
  <w:style w:type="paragraph" w:customStyle="1" w:styleId="EndNoteBibliography">
    <w:name w:val="EndNote Bibliography"/>
    <w:basedOn w:val="Normal"/>
    <w:link w:val="EndNoteBibliographyChar"/>
    <w:rsid w:val="00535185"/>
    <w:pPr>
      <w:spacing w:line="240" w:lineRule="auto"/>
    </w:pPr>
    <w:rPr>
      <w:noProof/>
      <w:lang w:val="en-US"/>
    </w:rPr>
  </w:style>
  <w:style w:type="character" w:customStyle="1" w:styleId="EndNoteBibliographyChar">
    <w:name w:val="EndNote Bibliography Char"/>
    <w:basedOn w:val="DefaultParagraphFont"/>
    <w:link w:val="EndNoteBibliography"/>
    <w:locked/>
    <w:rsid w:val="00535185"/>
    <w:rPr>
      <w:rFonts w:cs="Arial"/>
      <w:noProof/>
      <w:lang w:val="en-US"/>
    </w:rPr>
  </w:style>
  <w:style w:type="character" w:styleId="Hyperlink">
    <w:name w:val="Hyperlink"/>
    <w:basedOn w:val="DefaultParagraphFont"/>
    <w:uiPriority w:val="99"/>
    <w:unhideWhenUsed/>
    <w:rsid w:val="009B5811"/>
    <w:rPr>
      <w:rFonts w:cs="Times New Roman"/>
      <w:color w:val="0563C1" w:themeColor="hyperlink"/>
      <w:u w:val="single"/>
    </w:rPr>
  </w:style>
  <w:style w:type="paragraph" w:styleId="CommentSubject">
    <w:name w:val="annotation subject"/>
    <w:basedOn w:val="CommentText"/>
    <w:next w:val="CommentText"/>
    <w:link w:val="CommentSubjectChar"/>
    <w:uiPriority w:val="99"/>
    <w:semiHidden/>
    <w:unhideWhenUsed/>
    <w:rsid w:val="00746750"/>
    <w:rPr>
      <w:b/>
      <w:bCs/>
    </w:rPr>
  </w:style>
  <w:style w:type="character" w:customStyle="1" w:styleId="CommentSubjectChar">
    <w:name w:val="Comment Subject Char"/>
    <w:basedOn w:val="CommentTextChar"/>
    <w:link w:val="CommentSubject"/>
    <w:uiPriority w:val="99"/>
    <w:semiHidden/>
    <w:locked/>
    <w:rsid w:val="00746750"/>
    <w:rPr>
      <w:rFonts w:cs="Times New Roman"/>
      <w:b/>
      <w:bCs/>
      <w:sz w:val="20"/>
      <w:szCs w:val="20"/>
    </w:rPr>
  </w:style>
  <w:style w:type="paragraph" w:styleId="Revision">
    <w:name w:val="Revision"/>
    <w:hidden/>
    <w:uiPriority w:val="99"/>
    <w:semiHidden/>
    <w:rsid w:val="00266D84"/>
    <w:pPr>
      <w:spacing w:line="240" w:lineRule="auto"/>
    </w:pPr>
    <w:rPr>
      <w:rFonts w:cs="Arial"/>
    </w:rPr>
  </w:style>
  <w:style w:type="paragraph" w:styleId="NormalWeb">
    <w:name w:val="Normal (Web)"/>
    <w:basedOn w:val="Normal"/>
    <w:uiPriority w:val="99"/>
    <w:semiHidden/>
    <w:unhideWhenUsed/>
    <w:rsid w:val="000B7CDC"/>
    <w:pPr>
      <w:spacing w:before="100" w:beforeAutospacing="1" w:after="100" w:afterAutospacing="1" w:line="240" w:lineRule="auto"/>
    </w:pPr>
    <w:rPr>
      <w:rFonts w:ascii="Times New Roman" w:hAnsi="Times New Roman" w:cs="Times New Roman"/>
      <w:sz w:val="24"/>
      <w:szCs w:val="24"/>
      <w:lang w:val="en-US"/>
    </w:rPr>
  </w:style>
  <w:style w:type="character" w:customStyle="1" w:styleId="il">
    <w:name w:val="il"/>
    <w:basedOn w:val="DefaultParagraphFont"/>
    <w:rsid w:val="000B7CDC"/>
    <w:rPr>
      <w:rFonts w:cs="Times New Roman"/>
    </w:rPr>
  </w:style>
  <w:style w:type="paragraph" w:styleId="NoSpacing">
    <w:name w:val="No Spacing"/>
    <w:link w:val="NoSpacingChar"/>
    <w:uiPriority w:val="1"/>
    <w:qFormat/>
    <w:rsid w:val="00023765"/>
    <w:pPr>
      <w:spacing w:line="240" w:lineRule="auto"/>
    </w:pPr>
    <w:rPr>
      <w:rFonts w:asciiTheme="minorHAnsi" w:hAnsiTheme="minorHAnsi"/>
      <w:lang w:val="en-US"/>
    </w:rPr>
  </w:style>
  <w:style w:type="character" w:customStyle="1" w:styleId="NoSpacingChar">
    <w:name w:val="No Spacing Char"/>
    <w:basedOn w:val="DefaultParagraphFont"/>
    <w:link w:val="NoSpacing"/>
    <w:uiPriority w:val="1"/>
    <w:locked/>
    <w:rsid w:val="00023765"/>
    <w:rPr>
      <w:rFonts w:asciiTheme="minorHAnsi" w:hAnsiTheme="minorHAnsi" w:cs="Times New Roman"/>
      <w:color w:val="auto"/>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90859">
      <w:marLeft w:val="0"/>
      <w:marRight w:val="0"/>
      <w:marTop w:val="0"/>
      <w:marBottom w:val="0"/>
      <w:divBdr>
        <w:top w:val="none" w:sz="0" w:space="0" w:color="auto"/>
        <w:left w:val="none" w:sz="0" w:space="0" w:color="auto"/>
        <w:bottom w:val="none" w:sz="0" w:space="0" w:color="auto"/>
        <w:right w:val="none" w:sz="0" w:space="0" w:color="auto"/>
      </w:divBdr>
      <w:divsChild>
        <w:div w:id="1782990860">
          <w:marLeft w:val="0"/>
          <w:marRight w:val="0"/>
          <w:marTop w:val="0"/>
          <w:marBottom w:val="0"/>
          <w:divBdr>
            <w:top w:val="none" w:sz="0" w:space="0" w:color="auto"/>
            <w:left w:val="none" w:sz="0" w:space="0" w:color="auto"/>
            <w:bottom w:val="none" w:sz="0" w:space="0" w:color="auto"/>
            <w:right w:val="none" w:sz="0" w:space="0" w:color="auto"/>
          </w:divBdr>
        </w:div>
        <w:div w:id="1782990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jananphutk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geshjain.jssbilaspu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rpriyankjain@gmail.com" TargetMode="External"/><Relationship Id="rId4" Type="http://schemas.openxmlformats.org/officeDocument/2006/relationships/settings" Target="settings.xml"/><Relationship Id="rId9" Type="http://schemas.openxmlformats.org/officeDocument/2006/relationships/hyperlink" Target="mailto:laux.timothy@gmail.com"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241BE-7A85-4B7F-A057-521F0D04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13716</Words>
  <Characters>78183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Laux</dc:creator>
  <cp:keywords/>
  <dc:description/>
  <cp:lastModifiedBy>Admin</cp:lastModifiedBy>
  <cp:revision>4</cp:revision>
  <cp:lastPrinted>2017-12-03T19:16:00Z</cp:lastPrinted>
  <dcterms:created xsi:type="dcterms:W3CDTF">2018-02-14T09:21:00Z</dcterms:created>
  <dcterms:modified xsi:type="dcterms:W3CDTF">2018-02-15T04:45:00Z</dcterms:modified>
</cp:coreProperties>
</file>