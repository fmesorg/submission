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905" w:rsidRPr="00DC3E24" w:rsidRDefault="00DC3E24" w:rsidP="00DC3E24">
      <w:pPr>
        <w:jc w:val="center"/>
        <w:rPr>
          <w:rFonts w:ascii="Times New Roman" w:hAnsi="Times New Roman" w:cs="Times New Roman"/>
          <w:b/>
          <w:sz w:val="24"/>
          <w:szCs w:val="24"/>
        </w:rPr>
      </w:pPr>
      <w:r w:rsidRPr="00DC3E24">
        <w:rPr>
          <w:rFonts w:ascii="Times New Roman" w:hAnsi="Times New Roman" w:cs="Times New Roman"/>
          <w:b/>
          <w:sz w:val="24"/>
          <w:szCs w:val="24"/>
        </w:rPr>
        <w:t xml:space="preserve">Demystifying </w:t>
      </w:r>
      <w:ins w:id="0" w:author="Sualeha Shekhani" w:date="2018-07-31T11:05:00Z">
        <w:r w:rsidR="00676647">
          <w:rPr>
            <w:rFonts w:ascii="Times New Roman" w:hAnsi="Times New Roman" w:cs="Times New Roman"/>
            <w:b/>
            <w:sz w:val="24"/>
            <w:szCs w:val="24"/>
          </w:rPr>
          <w:t xml:space="preserve">the practice of </w:t>
        </w:r>
      </w:ins>
      <w:r w:rsidR="006A7AC7">
        <w:rPr>
          <w:rFonts w:ascii="Times New Roman" w:hAnsi="Times New Roman" w:cs="Times New Roman"/>
          <w:b/>
          <w:i/>
          <w:sz w:val="24"/>
          <w:szCs w:val="24"/>
        </w:rPr>
        <w:t>k</w:t>
      </w:r>
      <w:r w:rsidRPr="00DC3E24">
        <w:rPr>
          <w:rFonts w:ascii="Times New Roman" w:hAnsi="Times New Roman" w:cs="Times New Roman"/>
          <w:b/>
          <w:i/>
          <w:sz w:val="24"/>
          <w:szCs w:val="24"/>
        </w:rPr>
        <w:t>hafd</w:t>
      </w:r>
      <w:r w:rsidRPr="00DC3E24">
        <w:rPr>
          <w:rFonts w:ascii="Times New Roman" w:hAnsi="Times New Roman" w:cs="Times New Roman"/>
          <w:b/>
          <w:sz w:val="24"/>
          <w:szCs w:val="24"/>
        </w:rPr>
        <w:t xml:space="preserve"> in the Dawoodi Bohra community: A commentary on an Indian report</w:t>
      </w:r>
      <w:ins w:id="1" w:author="Sualeha Shekhani" w:date="2018-07-31T11:05:00Z">
        <w:r w:rsidR="00676647">
          <w:rPr>
            <w:rFonts w:ascii="Times New Roman" w:hAnsi="Times New Roman" w:cs="Times New Roman"/>
            <w:b/>
            <w:sz w:val="24"/>
            <w:szCs w:val="24"/>
          </w:rPr>
          <w:t xml:space="preserve"> by WeSpeakOut</w:t>
        </w:r>
      </w:ins>
    </w:p>
    <w:p w:rsidR="00DC3E24" w:rsidRDefault="00DC3E24" w:rsidP="006B2905">
      <w:pPr>
        <w:rPr>
          <w:rFonts w:ascii="Times New Roman" w:hAnsi="Times New Roman" w:cs="Times New Roman"/>
          <w:sz w:val="24"/>
          <w:szCs w:val="24"/>
        </w:rPr>
      </w:pPr>
    </w:p>
    <w:p w:rsidR="006B2905" w:rsidRPr="00D316F4" w:rsidRDefault="006B2905" w:rsidP="006B2905">
      <w:pPr>
        <w:rPr>
          <w:rFonts w:ascii="Times New Roman" w:hAnsi="Times New Roman" w:cs="Times New Roman"/>
          <w:b/>
          <w:sz w:val="24"/>
          <w:szCs w:val="24"/>
        </w:rPr>
      </w:pPr>
      <w:r w:rsidRPr="00D316F4">
        <w:rPr>
          <w:rFonts w:ascii="Times New Roman" w:hAnsi="Times New Roman" w:cs="Times New Roman"/>
          <w:b/>
          <w:sz w:val="24"/>
          <w:szCs w:val="24"/>
        </w:rPr>
        <w:t xml:space="preserve">Authors: </w:t>
      </w:r>
    </w:p>
    <w:p w:rsidR="006B2905" w:rsidRPr="00B95870" w:rsidRDefault="006B2905" w:rsidP="006B2905">
      <w:pPr>
        <w:pStyle w:val="ListParagraph"/>
        <w:numPr>
          <w:ilvl w:val="0"/>
          <w:numId w:val="2"/>
        </w:numPr>
        <w:rPr>
          <w:rFonts w:ascii="Times New Roman" w:hAnsi="Times New Roman" w:cs="Times New Roman"/>
          <w:sz w:val="24"/>
          <w:szCs w:val="24"/>
        </w:rPr>
      </w:pPr>
      <w:r w:rsidRPr="00B95870">
        <w:rPr>
          <w:rFonts w:ascii="Times New Roman" w:hAnsi="Times New Roman" w:cs="Times New Roman"/>
          <w:sz w:val="24"/>
          <w:szCs w:val="24"/>
        </w:rPr>
        <w:t xml:space="preserve">Anika Khan, Assistant Professor, Centre of Biomedical Ethics and Culture (CBEC), SIUT, Karachi, Pakistan </w:t>
      </w:r>
    </w:p>
    <w:p w:rsidR="006B2905" w:rsidRDefault="006B2905" w:rsidP="006B2905">
      <w:pPr>
        <w:rPr>
          <w:rFonts w:ascii="Times New Roman" w:hAnsi="Times New Roman" w:cs="Times New Roman"/>
          <w:sz w:val="24"/>
          <w:szCs w:val="24"/>
        </w:rPr>
      </w:pPr>
      <w:r>
        <w:rPr>
          <w:rFonts w:ascii="Times New Roman" w:hAnsi="Times New Roman" w:cs="Times New Roman"/>
          <w:sz w:val="24"/>
          <w:szCs w:val="24"/>
        </w:rPr>
        <w:t>7</w:t>
      </w:r>
      <w:r w:rsidRPr="00D316F4">
        <w:rPr>
          <w:rFonts w:ascii="Times New Roman" w:hAnsi="Times New Roman" w:cs="Times New Roman"/>
          <w:sz w:val="24"/>
          <w:szCs w:val="24"/>
          <w:vertAlign w:val="superscript"/>
        </w:rPr>
        <w:t>th</w:t>
      </w:r>
      <w:r>
        <w:rPr>
          <w:rFonts w:ascii="Times New Roman" w:hAnsi="Times New Roman" w:cs="Times New Roman"/>
          <w:sz w:val="24"/>
          <w:szCs w:val="24"/>
        </w:rPr>
        <w:t xml:space="preserve"> floor, Suleman Dawood Transplant Tower, Yaqub Khan Road, Sindh Institute of Urology and Transplantation</w:t>
      </w:r>
    </w:p>
    <w:p w:rsidR="006B2905" w:rsidRDefault="00FD59C7" w:rsidP="006B2905">
      <w:pPr>
        <w:rPr>
          <w:rFonts w:ascii="Times New Roman" w:hAnsi="Times New Roman" w:cs="Times New Roman"/>
          <w:sz w:val="24"/>
          <w:szCs w:val="24"/>
        </w:rPr>
      </w:pPr>
      <w:hyperlink r:id="rId9" w:history="1">
        <w:r w:rsidR="006B2905" w:rsidRPr="00D16588">
          <w:rPr>
            <w:rStyle w:val="Hyperlink"/>
            <w:rFonts w:ascii="Times New Roman" w:hAnsi="Times New Roman" w:cs="Times New Roman"/>
            <w:sz w:val="24"/>
            <w:szCs w:val="24"/>
          </w:rPr>
          <w:t>anikatahir@gmail.com</w:t>
        </w:r>
      </w:hyperlink>
    </w:p>
    <w:p w:rsidR="006B2905" w:rsidRDefault="006B2905" w:rsidP="006B2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Sualeha Siddiq Shekhani, Lecturer, Centre of Biomedical Ethics and Culture (CBEC), SIUT, Karachi, Pakistan</w:t>
      </w:r>
    </w:p>
    <w:p w:rsidR="006B2905" w:rsidRDefault="006B2905" w:rsidP="006B2905">
      <w:pPr>
        <w:rPr>
          <w:rFonts w:ascii="Times New Roman" w:hAnsi="Times New Roman" w:cs="Times New Roman"/>
          <w:sz w:val="24"/>
          <w:szCs w:val="24"/>
        </w:rPr>
      </w:pPr>
      <w:r w:rsidRPr="004B7DA4">
        <w:rPr>
          <w:rFonts w:ascii="Times New Roman" w:hAnsi="Times New Roman" w:cs="Times New Roman"/>
          <w:sz w:val="24"/>
          <w:szCs w:val="24"/>
        </w:rPr>
        <w:t>7</w:t>
      </w:r>
      <w:r w:rsidRPr="004B7DA4">
        <w:rPr>
          <w:rFonts w:ascii="Times New Roman" w:hAnsi="Times New Roman" w:cs="Times New Roman"/>
          <w:sz w:val="24"/>
          <w:szCs w:val="24"/>
          <w:vertAlign w:val="superscript"/>
        </w:rPr>
        <w:t>th</w:t>
      </w:r>
      <w:r w:rsidRPr="004B7DA4">
        <w:rPr>
          <w:rFonts w:ascii="Times New Roman" w:hAnsi="Times New Roman" w:cs="Times New Roman"/>
          <w:sz w:val="24"/>
          <w:szCs w:val="24"/>
        </w:rPr>
        <w:t xml:space="preserve"> floor, Suleman Dawood Transplant Tower, Yaqub Khan Road, Sindh Institute of Urology and Transplantation</w:t>
      </w:r>
    </w:p>
    <w:p w:rsidR="006B2905" w:rsidRDefault="00FD59C7" w:rsidP="006B2905">
      <w:pPr>
        <w:rPr>
          <w:rFonts w:ascii="Times New Roman" w:hAnsi="Times New Roman" w:cs="Times New Roman"/>
          <w:sz w:val="24"/>
          <w:szCs w:val="24"/>
        </w:rPr>
      </w:pPr>
      <w:hyperlink r:id="rId10" w:history="1">
        <w:r w:rsidR="006B2905" w:rsidRPr="00D16588">
          <w:rPr>
            <w:rStyle w:val="Hyperlink"/>
            <w:rFonts w:ascii="Times New Roman" w:hAnsi="Times New Roman" w:cs="Times New Roman"/>
            <w:sz w:val="24"/>
            <w:szCs w:val="24"/>
          </w:rPr>
          <w:t>shekhanisualeha@gmail.com</w:t>
        </w:r>
      </w:hyperlink>
      <w:r w:rsidR="006B2905">
        <w:rPr>
          <w:rFonts w:ascii="Times New Roman" w:hAnsi="Times New Roman" w:cs="Times New Roman"/>
          <w:sz w:val="24"/>
          <w:szCs w:val="24"/>
        </w:rPr>
        <w:t xml:space="preserve"> </w:t>
      </w:r>
    </w:p>
    <w:p w:rsidR="006B2905" w:rsidRDefault="006B2905" w:rsidP="006B290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Aamir Jafarey, Professor, Centre of Biomedical Ethics and Culture (CBEC), SIUT, Karachi, Pakistan</w:t>
      </w:r>
    </w:p>
    <w:p w:rsidR="006B2905" w:rsidRDefault="006B2905" w:rsidP="006B2905">
      <w:pPr>
        <w:rPr>
          <w:rFonts w:ascii="Times New Roman" w:hAnsi="Times New Roman" w:cs="Times New Roman"/>
          <w:sz w:val="24"/>
          <w:szCs w:val="24"/>
        </w:rPr>
      </w:pPr>
      <w:r w:rsidRPr="008E5FE3">
        <w:rPr>
          <w:rFonts w:ascii="Times New Roman" w:hAnsi="Times New Roman" w:cs="Times New Roman"/>
          <w:sz w:val="24"/>
          <w:szCs w:val="24"/>
        </w:rPr>
        <w:t>7</w:t>
      </w:r>
      <w:r w:rsidRPr="008E5FE3">
        <w:rPr>
          <w:rFonts w:ascii="Times New Roman" w:hAnsi="Times New Roman" w:cs="Times New Roman"/>
          <w:sz w:val="24"/>
          <w:szCs w:val="24"/>
          <w:vertAlign w:val="superscript"/>
        </w:rPr>
        <w:t>th</w:t>
      </w:r>
      <w:r w:rsidRPr="008E5FE3">
        <w:rPr>
          <w:rFonts w:ascii="Times New Roman" w:hAnsi="Times New Roman" w:cs="Times New Roman"/>
          <w:sz w:val="24"/>
          <w:szCs w:val="24"/>
        </w:rPr>
        <w:t xml:space="preserve"> floor, Suleman Dawood Transplant Tower, Yaqub Khan Road, Sindh Institute of Urology and Transplantation</w:t>
      </w:r>
    </w:p>
    <w:p w:rsidR="006B2905" w:rsidRPr="008E5FE3" w:rsidRDefault="00FD59C7" w:rsidP="006B2905">
      <w:pPr>
        <w:rPr>
          <w:rFonts w:ascii="Times New Roman" w:hAnsi="Times New Roman" w:cs="Times New Roman"/>
          <w:sz w:val="24"/>
          <w:szCs w:val="24"/>
        </w:rPr>
      </w:pPr>
      <w:hyperlink r:id="rId11" w:history="1">
        <w:r w:rsidR="006B2905" w:rsidRPr="00D16588">
          <w:rPr>
            <w:rStyle w:val="Hyperlink"/>
            <w:rFonts w:ascii="Times New Roman" w:hAnsi="Times New Roman" w:cs="Times New Roman"/>
            <w:sz w:val="24"/>
            <w:szCs w:val="24"/>
          </w:rPr>
          <w:t>aamirjafarey@gmail.com</w:t>
        </w:r>
      </w:hyperlink>
      <w:r w:rsidR="006B2905">
        <w:rPr>
          <w:rFonts w:ascii="Times New Roman" w:hAnsi="Times New Roman" w:cs="Times New Roman"/>
          <w:sz w:val="24"/>
          <w:szCs w:val="24"/>
        </w:rPr>
        <w:t xml:space="preserve"> </w:t>
      </w:r>
    </w:p>
    <w:p w:rsidR="006B2905" w:rsidRDefault="006B2905" w:rsidP="00F5068F">
      <w:pPr>
        <w:rPr>
          <w:rFonts w:ascii="Times New Roman" w:hAnsi="Times New Roman" w:cs="Times New Roman"/>
          <w:sz w:val="24"/>
          <w:szCs w:val="24"/>
          <w:u w:val="single"/>
        </w:rPr>
      </w:pPr>
    </w:p>
    <w:p w:rsidR="00DC3E24" w:rsidRPr="00DC3E24" w:rsidRDefault="00DC3E24" w:rsidP="007A4949">
      <w:pPr>
        <w:spacing w:line="480" w:lineRule="auto"/>
        <w:rPr>
          <w:rFonts w:ascii="Times New Roman" w:hAnsi="Times New Roman" w:cs="Times New Roman"/>
          <w:b/>
          <w:sz w:val="24"/>
          <w:szCs w:val="24"/>
          <w:u w:val="single"/>
        </w:rPr>
        <w:pPrChange w:id="2" w:author="Sualeha Shekhani" w:date="2018-07-31T11:05:00Z">
          <w:pPr/>
        </w:pPrChange>
      </w:pPr>
      <w:r w:rsidRPr="00DC3E24">
        <w:rPr>
          <w:rFonts w:ascii="Times New Roman" w:hAnsi="Times New Roman" w:cs="Times New Roman"/>
          <w:b/>
          <w:sz w:val="24"/>
          <w:szCs w:val="24"/>
          <w:u w:val="single"/>
        </w:rPr>
        <w:t>Abstract</w:t>
      </w:r>
    </w:p>
    <w:p w:rsidR="006B2905" w:rsidRDefault="006B2905" w:rsidP="007A4949">
      <w:pPr>
        <w:spacing w:line="480" w:lineRule="auto"/>
        <w:jc w:val="both"/>
        <w:rPr>
          <w:rFonts w:ascii="Times New Roman" w:eastAsia="Times New Roman" w:hAnsi="Times New Roman" w:cs="Times New Roman"/>
          <w:sz w:val="24"/>
          <w:szCs w:val="24"/>
          <w:lang w:val="en-US"/>
        </w:rPr>
        <w:pPrChange w:id="3" w:author="Sualeha Shekhani" w:date="2018-07-31T11:05:00Z">
          <w:pPr>
            <w:jc w:val="both"/>
          </w:pPr>
        </w:pPrChange>
      </w:pPr>
      <w:r>
        <w:rPr>
          <w:rFonts w:ascii="Times New Roman" w:eastAsia="Times New Roman" w:hAnsi="Times New Roman" w:cs="Times New Roman"/>
          <w:sz w:val="24"/>
          <w:szCs w:val="24"/>
          <w:lang w:val="en-US"/>
        </w:rPr>
        <w:t>In this commentary, we critique a recent report on female genital cutting (FGC) in the Indian Dawoodi Bohra community titled “</w:t>
      </w:r>
      <w:r w:rsidRPr="00923D7F">
        <w:rPr>
          <w:rFonts w:ascii="Times New Roman" w:hAnsi="Times New Roman" w:cs="Times New Roman"/>
          <w:sz w:val="24"/>
          <w:szCs w:val="24"/>
        </w:rPr>
        <w:t>The Clitoral Hood</w:t>
      </w:r>
      <w:r>
        <w:rPr>
          <w:rFonts w:ascii="Times New Roman" w:hAnsi="Times New Roman" w:cs="Times New Roman"/>
          <w:sz w:val="24"/>
          <w:szCs w:val="24"/>
        </w:rPr>
        <w:t>:</w:t>
      </w:r>
      <w:r w:rsidRPr="00923D7F">
        <w:rPr>
          <w:rFonts w:ascii="Times New Roman" w:hAnsi="Times New Roman" w:cs="Times New Roman"/>
          <w:sz w:val="24"/>
          <w:szCs w:val="24"/>
        </w:rPr>
        <w:t xml:space="preserve"> A Contested Site </w:t>
      </w:r>
      <w:r w:rsidRPr="00936816">
        <w:rPr>
          <w:rFonts w:ascii="Times New Roman" w:hAnsi="Times New Roman" w:cs="Times New Roman"/>
          <w:i/>
          <w:sz w:val="24"/>
          <w:szCs w:val="24"/>
        </w:rPr>
        <w:t>Khafd</w:t>
      </w:r>
      <w:r w:rsidRPr="00923D7F">
        <w:rPr>
          <w:rFonts w:ascii="Times New Roman" w:hAnsi="Times New Roman" w:cs="Times New Roman"/>
          <w:sz w:val="24"/>
          <w:szCs w:val="24"/>
        </w:rPr>
        <w:t xml:space="preserve"> or Female Genital Mutilation/Cutting (FGM/C) in India.</w:t>
      </w:r>
      <w:r>
        <w:rPr>
          <w:rFonts w:ascii="Times New Roman" w:hAnsi="Times New Roman" w:cs="Times New Roman"/>
          <w:sz w:val="24"/>
          <w:szCs w:val="24"/>
        </w:rPr>
        <w:t xml:space="preserve">” Published against the backdrop of possible legislation against FGC in India, the report makes good recommendations and is a useful addition to global literature on FGC. </w:t>
      </w:r>
      <w:del w:id="4" w:author="Sualeha Shekhani" w:date="2018-07-31T12:17:00Z">
        <w:r w:rsidDel="001F01A8">
          <w:rPr>
            <w:rFonts w:ascii="Times New Roman" w:hAnsi="Times New Roman" w:cs="Times New Roman"/>
            <w:sz w:val="24"/>
            <w:szCs w:val="24"/>
          </w:rPr>
          <w:delText xml:space="preserve">However, we argue that it does not adequately consider the other side of the coin, something which is important in academic research. </w:delText>
        </w:r>
      </w:del>
      <w:r>
        <w:rPr>
          <w:rFonts w:ascii="Times New Roman" w:hAnsi="Times New Roman" w:cs="Times New Roman"/>
          <w:sz w:val="24"/>
          <w:szCs w:val="24"/>
        </w:rPr>
        <w:t xml:space="preserve">We </w:t>
      </w:r>
      <w:ins w:id="5" w:author="Sualeha Shekhani" w:date="2018-07-31T12:18:00Z">
        <w:r w:rsidR="001F01A8">
          <w:rPr>
            <w:rFonts w:ascii="Times New Roman" w:hAnsi="Times New Roman" w:cs="Times New Roman"/>
            <w:sz w:val="24"/>
            <w:szCs w:val="24"/>
          </w:rPr>
          <w:t xml:space="preserve">critique </w:t>
        </w:r>
      </w:ins>
      <w:bookmarkStart w:id="6" w:name="_GoBack"/>
      <w:bookmarkEnd w:id="6"/>
      <w:del w:id="7" w:author="Sualeha Shekhani" w:date="2018-07-31T12:18:00Z">
        <w:r w:rsidDel="001F01A8">
          <w:rPr>
            <w:rFonts w:ascii="Times New Roman" w:hAnsi="Times New Roman" w:cs="Times New Roman"/>
            <w:sz w:val="24"/>
            <w:szCs w:val="24"/>
          </w:rPr>
          <w:delText xml:space="preserve">comment on </w:delText>
        </w:r>
      </w:del>
      <w:r>
        <w:rPr>
          <w:rFonts w:ascii="Times New Roman" w:hAnsi="Times New Roman" w:cs="Times New Roman"/>
          <w:sz w:val="24"/>
          <w:szCs w:val="24"/>
        </w:rPr>
        <w:t xml:space="preserve">specific sections of the document using relevant literature and informal conversations with the Bohra community in Pakistan, thereby highlighting both its strengths </w:t>
      </w:r>
      <w:r>
        <w:rPr>
          <w:rFonts w:ascii="Times New Roman" w:hAnsi="Times New Roman" w:cs="Times New Roman"/>
          <w:sz w:val="24"/>
          <w:szCs w:val="24"/>
        </w:rPr>
        <w:lastRenderedPageBreak/>
        <w:t xml:space="preserve">and weaknesses. We also attempt to show that criminalising </w:t>
      </w:r>
      <w:r w:rsidRPr="00936816">
        <w:rPr>
          <w:rFonts w:ascii="Times New Roman" w:hAnsi="Times New Roman" w:cs="Times New Roman"/>
          <w:i/>
          <w:sz w:val="24"/>
          <w:szCs w:val="24"/>
        </w:rPr>
        <w:t>khafd</w:t>
      </w:r>
      <w:r>
        <w:rPr>
          <w:rFonts w:ascii="Times New Roman" w:hAnsi="Times New Roman" w:cs="Times New Roman"/>
          <w:sz w:val="24"/>
          <w:szCs w:val="24"/>
        </w:rPr>
        <w:t xml:space="preserve"> by conflating it with more drastic forms of cutting may be counterproductive. In conclusion, education and activism from within the community may be more fruitful than the imposition of a law banning </w:t>
      </w:r>
      <w:r w:rsidRPr="0027038C">
        <w:rPr>
          <w:rFonts w:ascii="Times New Roman" w:hAnsi="Times New Roman" w:cs="Times New Roman"/>
          <w:i/>
          <w:sz w:val="24"/>
          <w:szCs w:val="24"/>
        </w:rPr>
        <w:t>khafd</w:t>
      </w:r>
      <w:r>
        <w:rPr>
          <w:rFonts w:ascii="Times New Roman" w:hAnsi="Times New Roman" w:cs="Times New Roman"/>
          <w:sz w:val="24"/>
          <w:szCs w:val="24"/>
        </w:rPr>
        <w:t>.</w:t>
      </w:r>
    </w:p>
    <w:p w:rsidR="006B2905" w:rsidRPr="00936816" w:rsidRDefault="006B2905" w:rsidP="007A4949">
      <w:pPr>
        <w:spacing w:line="480" w:lineRule="auto"/>
        <w:rPr>
          <w:lang w:val="en-US"/>
        </w:rPr>
        <w:pPrChange w:id="8" w:author="Sualeha Shekhani" w:date="2018-07-31T11:05:00Z">
          <w:pPr/>
        </w:pPrChange>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7A4949" w:rsidRDefault="007A4949" w:rsidP="007A4949">
      <w:pPr>
        <w:spacing w:line="480" w:lineRule="auto"/>
        <w:rPr>
          <w:rFonts w:ascii="Times New Roman" w:hAnsi="Times New Roman" w:cs="Times New Roman"/>
          <w:sz w:val="24"/>
          <w:szCs w:val="24"/>
          <w:u w:val="single"/>
        </w:rPr>
      </w:pPr>
    </w:p>
    <w:p w:rsidR="00F5068F" w:rsidRPr="006E0AC5" w:rsidRDefault="00F5068F" w:rsidP="007A4949">
      <w:pPr>
        <w:spacing w:line="480" w:lineRule="auto"/>
        <w:rPr>
          <w:rFonts w:ascii="Times New Roman" w:hAnsi="Times New Roman" w:cs="Times New Roman"/>
          <w:sz w:val="24"/>
          <w:szCs w:val="24"/>
          <w:u w:val="single"/>
        </w:rPr>
      </w:pPr>
      <w:r w:rsidRPr="006E0AC5">
        <w:rPr>
          <w:rFonts w:ascii="Times New Roman" w:hAnsi="Times New Roman" w:cs="Times New Roman"/>
          <w:sz w:val="24"/>
          <w:szCs w:val="24"/>
          <w:u w:val="single"/>
        </w:rPr>
        <w:lastRenderedPageBreak/>
        <w:t>Background</w:t>
      </w:r>
    </w:p>
    <w:p w:rsidR="00F5068F" w:rsidRPr="00095A8A" w:rsidRDefault="00F5068F" w:rsidP="007A4949">
      <w:pPr>
        <w:spacing w:line="480" w:lineRule="auto"/>
        <w:jc w:val="both"/>
        <w:rPr>
          <w:rFonts w:ascii="Times New Roman" w:hAnsi="Times New Roman" w:cs="Times New Roman"/>
          <w:sz w:val="24"/>
          <w:szCs w:val="24"/>
        </w:rPr>
      </w:pPr>
      <w:r w:rsidRPr="00095A8A">
        <w:rPr>
          <w:rFonts w:ascii="Times New Roman" w:hAnsi="Times New Roman" w:cs="Times New Roman"/>
          <w:sz w:val="24"/>
          <w:szCs w:val="24"/>
        </w:rPr>
        <w:t xml:space="preserve">The practice of cutting women is an ancient one, carried out in many communities around the world. The UN first looked at the phenomenon in the 1950s but an international debate on the topic really began in the 1990s, spurred on by a number of events. One of these was the publication of Alice Walker’s 1992 book </w:t>
      </w:r>
      <w:r w:rsidRPr="00095A8A">
        <w:rPr>
          <w:rFonts w:ascii="Times New Roman" w:hAnsi="Times New Roman" w:cs="Times New Roman"/>
          <w:i/>
          <w:sz w:val="24"/>
          <w:szCs w:val="24"/>
        </w:rPr>
        <w:t xml:space="preserve">Possessing the secret of joy </w:t>
      </w:r>
      <w:r w:rsidRPr="00095A8A">
        <w:rPr>
          <w:rFonts w:ascii="Times New Roman" w:hAnsi="Times New Roman" w:cs="Times New Roman"/>
          <w:sz w:val="24"/>
          <w:szCs w:val="24"/>
        </w:rPr>
        <w:t>in which the female protagonist escaped her fictional African country to avoid cutting and then returned to disastrous consequences. Another notable event was the acceptance in 199</w:t>
      </w:r>
      <w:r w:rsidR="006E087E">
        <w:rPr>
          <w:rFonts w:ascii="Times New Roman" w:hAnsi="Times New Roman" w:cs="Times New Roman"/>
          <w:sz w:val="24"/>
          <w:szCs w:val="24"/>
        </w:rPr>
        <w:t>6</w:t>
      </w:r>
      <w:r w:rsidRPr="00095A8A">
        <w:rPr>
          <w:rFonts w:ascii="Times New Roman" w:hAnsi="Times New Roman" w:cs="Times New Roman"/>
          <w:sz w:val="24"/>
          <w:szCs w:val="24"/>
        </w:rPr>
        <w:t xml:space="preserve"> of Fauzia</w:t>
      </w:r>
      <w:r w:rsidR="00197D07">
        <w:rPr>
          <w:rFonts w:ascii="Times New Roman" w:hAnsi="Times New Roman" w:cs="Times New Roman"/>
          <w:sz w:val="24"/>
          <w:szCs w:val="24"/>
        </w:rPr>
        <w:t xml:space="preserve"> </w:t>
      </w:r>
      <w:r w:rsidRPr="00095A8A">
        <w:rPr>
          <w:rFonts w:ascii="Times New Roman" w:hAnsi="Times New Roman" w:cs="Times New Roman"/>
          <w:sz w:val="24"/>
          <w:szCs w:val="24"/>
        </w:rPr>
        <w:t xml:space="preserve">Kassindja’s application for asylum in </w:t>
      </w:r>
      <w:r w:rsidR="00A55F0E">
        <w:rPr>
          <w:rFonts w:ascii="Times New Roman" w:hAnsi="Times New Roman" w:cs="Times New Roman"/>
          <w:sz w:val="24"/>
          <w:szCs w:val="24"/>
        </w:rPr>
        <w:t xml:space="preserve">the </w:t>
      </w:r>
      <w:r w:rsidRPr="00095A8A">
        <w:rPr>
          <w:rFonts w:ascii="Times New Roman" w:hAnsi="Times New Roman" w:cs="Times New Roman"/>
          <w:sz w:val="24"/>
          <w:szCs w:val="24"/>
        </w:rPr>
        <w:t>United States.</w:t>
      </w:r>
      <w:r w:rsidR="00A55F0E">
        <w:rPr>
          <w:rStyle w:val="EndnoteReference"/>
          <w:rFonts w:ascii="Times New Roman" w:hAnsi="Times New Roman" w:cs="Times New Roman"/>
          <w:sz w:val="24"/>
          <w:szCs w:val="24"/>
        </w:rPr>
        <w:endnoteReference w:id="1"/>
      </w:r>
      <w:r w:rsidRPr="00095A8A">
        <w:rPr>
          <w:rFonts w:ascii="Times New Roman" w:hAnsi="Times New Roman" w:cs="Times New Roman"/>
          <w:sz w:val="24"/>
          <w:szCs w:val="24"/>
        </w:rPr>
        <w:t xml:space="preserve"> In 1994, Kassindja had escaped Togo as a 17 year old to avoid being cut and married to a much older man. In the same year as Kassindja became the first person to get asylum in the US for gender-based oppression, </w:t>
      </w:r>
      <w:r>
        <w:rPr>
          <w:rFonts w:ascii="Times New Roman" w:hAnsi="Times New Roman" w:cs="Times New Roman"/>
          <w:sz w:val="24"/>
          <w:szCs w:val="24"/>
        </w:rPr>
        <w:t>the US passed a</w:t>
      </w:r>
      <w:r w:rsidRPr="00095A8A">
        <w:rPr>
          <w:rFonts w:ascii="Times New Roman" w:hAnsi="Times New Roman" w:cs="Times New Roman"/>
          <w:sz w:val="24"/>
          <w:szCs w:val="24"/>
        </w:rPr>
        <w:t xml:space="preserve"> federal law against what was now being called </w:t>
      </w:r>
      <w:r w:rsidR="00A547A9">
        <w:rPr>
          <w:rFonts w:ascii="Times New Roman" w:hAnsi="Times New Roman" w:cs="Times New Roman"/>
          <w:sz w:val="24"/>
          <w:szCs w:val="24"/>
        </w:rPr>
        <w:t>female genital mutilation (</w:t>
      </w:r>
      <w:r w:rsidRPr="00095A8A">
        <w:rPr>
          <w:rFonts w:ascii="Times New Roman" w:hAnsi="Times New Roman" w:cs="Times New Roman"/>
          <w:sz w:val="24"/>
          <w:szCs w:val="24"/>
        </w:rPr>
        <w:t>FGM</w:t>
      </w:r>
      <w:r w:rsidR="00A547A9">
        <w:rPr>
          <w:rFonts w:ascii="Times New Roman" w:hAnsi="Times New Roman" w:cs="Times New Roman"/>
          <w:sz w:val="24"/>
          <w:szCs w:val="24"/>
        </w:rPr>
        <w:t>)</w:t>
      </w:r>
      <w:r w:rsidRPr="00095A8A">
        <w:rPr>
          <w:rFonts w:ascii="Times New Roman" w:hAnsi="Times New Roman" w:cs="Times New Roman"/>
          <w:sz w:val="24"/>
          <w:szCs w:val="24"/>
        </w:rPr>
        <w:t xml:space="preserve"> and began imposing economic sanctions on countries where it is practiced. </w:t>
      </w:r>
    </w:p>
    <w:p w:rsidR="00197D07" w:rsidRDefault="00F5068F" w:rsidP="007A4949">
      <w:pPr>
        <w:spacing w:line="480" w:lineRule="auto"/>
        <w:jc w:val="both"/>
        <w:rPr>
          <w:rFonts w:ascii="Times New Roman" w:hAnsi="Times New Roman" w:cs="Times New Roman"/>
          <w:sz w:val="24"/>
          <w:szCs w:val="24"/>
        </w:rPr>
      </w:pPr>
      <w:r w:rsidRPr="00095A8A">
        <w:rPr>
          <w:rFonts w:ascii="Times New Roman" w:hAnsi="Times New Roman" w:cs="Times New Roman"/>
          <w:sz w:val="24"/>
          <w:szCs w:val="24"/>
        </w:rPr>
        <w:t xml:space="preserve">This is the backdrop against which a global wave of activism began against female cutting. The debate on the topic has become increasingly polarized and acrimonious. From its initial focus on African countries, the debate on cutting practices has </w:t>
      </w:r>
      <w:r>
        <w:rPr>
          <w:rFonts w:ascii="Times New Roman" w:hAnsi="Times New Roman" w:cs="Times New Roman"/>
          <w:sz w:val="24"/>
          <w:szCs w:val="24"/>
        </w:rPr>
        <w:t xml:space="preserve">expanded to include other </w:t>
      </w:r>
      <w:r w:rsidRPr="00095A8A">
        <w:rPr>
          <w:rFonts w:ascii="Times New Roman" w:hAnsi="Times New Roman" w:cs="Times New Roman"/>
          <w:sz w:val="24"/>
          <w:szCs w:val="24"/>
        </w:rPr>
        <w:t xml:space="preserve">communities, </w:t>
      </w:r>
      <w:r>
        <w:rPr>
          <w:rFonts w:ascii="Times New Roman" w:hAnsi="Times New Roman" w:cs="Times New Roman"/>
          <w:sz w:val="24"/>
          <w:szCs w:val="24"/>
        </w:rPr>
        <w:t xml:space="preserve">such as </w:t>
      </w:r>
      <w:r w:rsidR="0033005D">
        <w:rPr>
          <w:rFonts w:ascii="Times New Roman" w:hAnsi="Times New Roman" w:cs="Times New Roman"/>
          <w:sz w:val="24"/>
          <w:szCs w:val="24"/>
        </w:rPr>
        <w:t xml:space="preserve">certain </w:t>
      </w:r>
      <w:r>
        <w:rPr>
          <w:rFonts w:ascii="Times New Roman" w:hAnsi="Times New Roman" w:cs="Times New Roman"/>
          <w:sz w:val="24"/>
          <w:szCs w:val="24"/>
        </w:rPr>
        <w:t>Muslim groups</w:t>
      </w:r>
      <w:r w:rsidRPr="00095A8A">
        <w:rPr>
          <w:rFonts w:ascii="Times New Roman" w:hAnsi="Times New Roman" w:cs="Times New Roman"/>
          <w:sz w:val="24"/>
          <w:szCs w:val="24"/>
        </w:rPr>
        <w:t xml:space="preserve"> who practice </w:t>
      </w:r>
      <w:r w:rsidR="00A547A9">
        <w:rPr>
          <w:rFonts w:ascii="Times New Roman" w:hAnsi="Times New Roman" w:cs="Times New Roman"/>
          <w:sz w:val="24"/>
          <w:szCs w:val="24"/>
        </w:rPr>
        <w:t>female genital cutting (</w:t>
      </w:r>
      <w:r w:rsidRPr="00095A8A">
        <w:rPr>
          <w:rFonts w:ascii="Times New Roman" w:hAnsi="Times New Roman" w:cs="Times New Roman"/>
          <w:sz w:val="24"/>
          <w:szCs w:val="24"/>
        </w:rPr>
        <w:t>FGC</w:t>
      </w:r>
      <w:r w:rsidR="00A547A9">
        <w:rPr>
          <w:rFonts w:ascii="Times New Roman" w:hAnsi="Times New Roman" w:cs="Times New Roman"/>
          <w:sz w:val="24"/>
          <w:szCs w:val="24"/>
        </w:rPr>
        <w:t>)</w:t>
      </w:r>
      <w:r w:rsidRPr="00095A8A">
        <w:rPr>
          <w:rFonts w:ascii="Times New Roman" w:hAnsi="Times New Roman" w:cs="Times New Roman"/>
          <w:sz w:val="24"/>
          <w:szCs w:val="24"/>
        </w:rPr>
        <w:t xml:space="preserve"> in Asia and who have taken the practice with them to the West.</w:t>
      </w:r>
      <w:r>
        <w:rPr>
          <w:rFonts w:ascii="Times New Roman" w:hAnsi="Times New Roman" w:cs="Times New Roman"/>
          <w:sz w:val="24"/>
          <w:szCs w:val="24"/>
        </w:rPr>
        <w:t xml:space="preserve"> According to UNICEF data, it is widely practiced in Africa and in </w:t>
      </w:r>
      <w:r w:rsidR="0074433F">
        <w:rPr>
          <w:rFonts w:ascii="Times New Roman" w:hAnsi="Times New Roman" w:cs="Times New Roman"/>
          <w:sz w:val="24"/>
          <w:szCs w:val="24"/>
        </w:rPr>
        <w:t xml:space="preserve">some </w:t>
      </w:r>
      <w:r w:rsidR="00687C34">
        <w:rPr>
          <w:rFonts w:ascii="Times New Roman" w:hAnsi="Times New Roman" w:cs="Times New Roman"/>
          <w:sz w:val="24"/>
          <w:szCs w:val="24"/>
        </w:rPr>
        <w:t>Muslim countries</w:t>
      </w:r>
      <w:r>
        <w:rPr>
          <w:rFonts w:ascii="Times New Roman" w:hAnsi="Times New Roman" w:cs="Times New Roman"/>
          <w:sz w:val="24"/>
          <w:szCs w:val="24"/>
        </w:rPr>
        <w:t xml:space="preserve">. In India and Pakistan, the Dawoodi Bohra community practice female cutting as a religious ritual. </w:t>
      </w:r>
    </w:p>
    <w:p w:rsidR="00F5068F" w:rsidRDefault="00F5068F"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Very often, the global debate conflates all forms of </w:t>
      </w:r>
      <w:r w:rsidR="00A547A9">
        <w:rPr>
          <w:rFonts w:ascii="Times New Roman" w:hAnsi="Times New Roman" w:cs="Times New Roman"/>
          <w:sz w:val="24"/>
          <w:szCs w:val="24"/>
        </w:rPr>
        <w:t>FGC</w:t>
      </w:r>
      <w:r>
        <w:rPr>
          <w:rFonts w:ascii="Times New Roman" w:hAnsi="Times New Roman" w:cs="Times New Roman"/>
          <w:sz w:val="24"/>
          <w:szCs w:val="24"/>
        </w:rPr>
        <w:t xml:space="preserve"> despite marked differences in the severity and extent of the procedures carried out in different communities. In academic literature</w:t>
      </w:r>
      <w:r w:rsidR="007C09D7">
        <w:rPr>
          <w:rFonts w:ascii="Times New Roman" w:hAnsi="Times New Roman" w:cs="Times New Roman"/>
          <w:sz w:val="24"/>
          <w:szCs w:val="24"/>
        </w:rPr>
        <w:t>,</w:t>
      </w:r>
      <w:r>
        <w:rPr>
          <w:rFonts w:ascii="Times New Roman" w:hAnsi="Times New Roman" w:cs="Times New Roman"/>
          <w:sz w:val="24"/>
          <w:szCs w:val="24"/>
        </w:rPr>
        <w:t xml:space="preserve"> and in popular imagination, female cutting is often taken as one homogeneous practice which is generally pictured as a horrendously violating event. However, WHO identifies 4 types of cutting practices that range from a prick to the clitoral hood to </w:t>
      </w:r>
      <w:r>
        <w:rPr>
          <w:rFonts w:ascii="Times New Roman" w:hAnsi="Times New Roman" w:cs="Times New Roman"/>
          <w:sz w:val="24"/>
          <w:szCs w:val="24"/>
        </w:rPr>
        <w:lastRenderedPageBreak/>
        <w:t>infibulation, a narrowing of the vaginal opening through the creation of a ‘seal.’</w:t>
      </w:r>
      <w:r w:rsidR="00880AAB">
        <w:rPr>
          <w:rStyle w:val="EndnoteReference"/>
          <w:rFonts w:ascii="Times New Roman" w:hAnsi="Times New Roman" w:cs="Times New Roman"/>
          <w:sz w:val="24"/>
          <w:szCs w:val="24"/>
        </w:rPr>
        <w:endnoteReference w:id="2"/>
      </w:r>
      <w:r>
        <w:rPr>
          <w:rFonts w:ascii="Times New Roman" w:hAnsi="Times New Roman" w:cs="Times New Roman"/>
          <w:sz w:val="24"/>
          <w:szCs w:val="24"/>
        </w:rPr>
        <w:t xml:space="preserve"> The actual practice can lie somewhere between these descriptors or be a combination of one or more types. </w:t>
      </w:r>
    </w:p>
    <w:p w:rsidR="00F5068F" w:rsidRDefault="00F5068F" w:rsidP="007A4949">
      <w:pPr>
        <w:spacing w:line="480" w:lineRule="auto"/>
        <w:jc w:val="both"/>
        <w:rPr>
          <w:rFonts w:ascii="Times New Roman" w:hAnsi="Times New Roman" w:cs="Times New Roman"/>
          <w:sz w:val="24"/>
          <w:szCs w:val="24"/>
        </w:rPr>
      </w:pPr>
      <w:r w:rsidRPr="00095A8A">
        <w:rPr>
          <w:rFonts w:ascii="Times New Roman" w:hAnsi="Times New Roman" w:cs="Times New Roman"/>
          <w:sz w:val="24"/>
          <w:szCs w:val="24"/>
        </w:rPr>
        <w:t xml:space="preserve">In this commentary, we critique a recent </w:t>
      </w:r>
      <w:r w:rsidR="006F290E">
        <w:rPr>
          <w:rFonts w:ascii="Times New Roman" w:hAnsi="Times New Roman" w:cs="Times New Roman"/>
          <w:sz w:val="24"/>
          <w:szCs w:val="24"/>
        </w:rPr>
        <w:t xml:space="preserve">report </w:t>
      </w:r>
      <w:r w:rsidRPr="00095A8A">
        <w:rPr>
          <w:rFonts w:ascii="Times New Roman" w:hAnsi="Times New Roman" w:cs="Times New Roman"/>
          <w:sz w:val="24"/>
          <w:szCs w:val="24"/>
        </w:rPr>
        <w:t xml:space="preserve">on FGC and the </w:t>
      </w:r>
      <w:r>
        <w:rPr>
          <w:rFonts w:ascii="Times New Roman" w:hAnsi="Times New Roman" w:cs="Times New Roman"/>
          <w:sz w:val="24"/>
          <w:szCs w:val="24"/>
        </w:rPr>
        <w:t>Dawoodi</w:t>
      </w:r>
      <w:r w:rsidR="006F290E">
        <w:rPr>
          <w:rFonts w:ascii="Times New Roman" w:hAnsi="Times New Roman" w:cs="Times New Roman"/>
          <w:sz w:val="24"/>
          <w:szCs w:val="24"/>
        </w:rPr>
        <w:t xml:space="preserve"> </w:t>
      </w:r>
      <w:r w:rsidRPr="00095A8A">
        <w:rPr>
          <w:rFonts w:ascii="Times New Roman" w:hAnsi="Times New Roman" w:cs="Times New Roman"/>
          <w:sz w:val="24"/>
          <w:szCs w:val="24"/>
        </w:rPr>
        <w:t>Bohra community con</w:t>
      </w:r>
      <w:r>
        <w:rPr>
          <w:rFonts w:ascii="Times New Roman" w:hAnsi="Times New Roman" w:cs="Times New Roman"/>
          <w:sz w:val="24"/>
          <w:szCs w:val="24"/>
        </w:rPr>
        <w:t>ducted in India</w:t>
      </w:r>
      <w:r w:rsidR="007A4949">
        <w:rPr>
          <w:rFonts w:ascii="Times New Roman" w:hAnsi="Times New Roman" w:cs="Times New Roman"/>
          <w:sz w:val="24"/>
          <w:szCs w:val="24"/>
        </w:rPr>
        <w:t xml:space="preserve"> </w:t>
      </w:r>
      <w:ins w:id="12" w:author="Sualeha Shekhani" w:date="2018-07-31T11:07:00Z">
        <w:r w:rsidR="007A4949">
          <w:rPr>
            <w:rFonts w:ascii="Times New Roman" w:hAnsi="Times New Roman" w:cs="Times New Roman"/>
            <w:sz w:val="24"/>
            <w:szCs w:val="24"/>
          </w:rPr>
          <w:t>by WeSpeakOut</w:t>
        </w:r>
        <w:r w:rsidR="007A4949">
          <w:rPr>
            <w:rStyle w:val="FootnoteReference"/>
            <w:rFonts w:ascii="Times New Roman" w:hAnsi="Times New Roman" w:cs="Times New Roman"/>
            <w:sz w:val="24"/>
            <w:szCs w:val="24"/>
          </w:rPr>
          <w:footnoteReference w:id="1"/>
        </w:r>
      </w:ins>
      <w:r>
        <w:rPr>
          <w:rFonts w:ascii="Times New Roman" w:hAnsi="Times New Roman" w:cs="Times New Roman"/>
          <w:sz w:val="24"/>
          <w:szCs w:val="24"/>
        </w:rPr>
        <w:t>.</w:t>
      </w:r>
      <w:r w:rsidR="00A216DD">
        <w:rPr>
          <w:rStyle w:val="EndnoteReference"/>
          <w:rFonts w:ascii="Times New Roman" w:hAnsi="Times New Roman" w:cs="Times New Roman"/>
          <w:sz w:val="24"/>
          <w:szCs w:val="24"/>
        </w:rPr>
        <w:endnoteReference w:id="3"/>
      </w:r>
      <w:r>
        <w:rPr>
          <w:rFonts w:ascii="Times New Roman" w:hAnsi="Times New Roman" w:cs="Times New Roman"/>
          <w:sz w:val="24"/>
          <w:szCs w:val="24"/>
        </w:rPr>
        <w:t xml:space="preserve"> </w:t>
      </w:r>
      <w:r w:rsidR="006F290E">
        <w:rPr>
          <w:rFonts w:ascii="Times New Roman" w:hAnsi="Times New Roman" w:cs="Times New Roman"/>
          <w:sz w:val="24"/>
          <w:szCs w:val="24"/>
        </w:rPr>
        <w:t xml:space="preserve">All three authors of this commentary have clear positions against the practice of female cutting. However, in order to critique </w:t>
      </w:r>
      <w:r w:rsidR="00C07A00">
        <w:rPr>
          <w:rFonts w:ascii="Times New Roman" w:hAnsi="Times New Roman" w:cs="Times New Roman"/>
          <w:sz w:val="24"/>
          <w:szCs w:val="24"/>
        </w:rPr>
        <w:t>this report</w:t>
      </w:r>
      <w:r w:rsidR="006F290E">
        <w:rPr>
          <w:rFonts w:ascii="Times New Roman" w:hAnsi="Times New Roman" w:cs="Times New Roman"/>
          <w:sz w:val="24"/>
          <w:szCs w:val="24"/>
        </w:rPr>
        <w:t xml:space="preserve">, we have attempted neutrality by including opinions from within the Pakistani Bohra community in our commentary. </w:t>
      </w:r>
      <w:r w:rsidRPr="00095A8A">
        <w:rPr>
          <w:rFonts w:ascii="Times New Roman" w:hAnsi="Times New Roman" w:cs="Times New Roman"/>
          <w:sz w:val="24"/>
          <w:szCs w:val="24"/>
        </w:rPr>
        <w:t xml:space="preserve">We have also looked at literature from both sides of the debate and have sought to present </w:t>
      </w:r>
      <w:r>
        <w:rPr>
          <w:rFonts w:ascii="Times New Roman" w:hAnsi="Times New Roman" w:cs="Times New Roman"/>
          <w:sz w:val="24"/>
          <w:szCs w:val="24"/>
        </w:rPr>
        <w:t xml:space="preserve">opposing </w:t>
      </w:r>
      <w:r w:rsidRPr="00095A8A">
        <w:rPr>
          <w:rFonts w:ascii="Times New Roman" w:hAnsi="Times New Roman" w:cs="Times New Roman"/>
          <w:sz w:val="24"/>
          <w:szCs w:val="24"/>
        </w:rPr>
        <w:t xml:space="preserve">viewpoints as we discuss the </w:t>
      </w:r>
      <w:r w:rsidR="00417453">
        <w:rPr>
          <w:rFonts w:ascii="Times New Roman" w:hAnsi="Times New Roman" w:cs="Times New Roman"/>
          <w:sz w:val="24"/>
          <w:szCs w:val="24"/>
        </w:rPr>
        <w:t>report</w:t>
      </w:r>
      <w:r w:rsidR="00C07A00">
        <w:rPr>
          <w:rFonts w:ascii="Times New Roman" w:hAnsi="Times New Roman" w:cs="Times New Roman"/>
          <w:sz w:val="24"/>
          <w:szCs w:val="24"/>
        </w:rPr>
        <w:t xml:space="preserve"> </w:t>
      </w:r>
      <w:r w:rsidRPr="00095A8A">
        <w:rPr>
          <w:rFonts w:ascii="Times New Roman" w:hAnsi="Times New Roman" w:cs="Times New Roman"/>
          <w:sz w:val="24"/>
          <w:szCs w:val="24"/>
        </w:rPr>
        <w:t xml:space="preserve">in question. Throughout our commentary, we have used the </w:t>
      </w:r>
      <w:r w:rsidR="006A0D38">
        <w:rPr>
          <w:rFonts w:ascii="Times New Roman" w:hAnsi="Times New Roman" w:cs="Times New Roman"/>
          <w:sz w:val="24"/>
          <w:szCs w:val="24"/>
        </w:rPr>
        <w:t>term</w:t>
      </w:r>
      <w:r w:rsidR="006A0D38" w:rsidRPr="00095A8A">
        <w:rPr>
          <w:rFonts w:ascii="Times New Roman" w:hAnsi="Times New Roman" w:cs="Times New Roman"/>
          <w:sz w:val="24"/>
          <w:szCs w:val="24"/>
        </w:rPr>
        <w:t xml:space="preserve"> </w:t>
      </w:r>
      <w:r w:rsidRPr="00095A8A">
        <w:rPr>
          <w:rFonts w:ascii="Times New Roman" w:hAnsi="Times New Roman" w:cs="Times New Roman"/>
          <w:sz w:val="24"/>
          <w:szCs w:val="24"/>
        </w:rPr>
        <w:t xml:space="preserve">‘cutting’ </w:t>
      </w:r>
      <w:r w:rsidR="006A0D38">
        <w:rPr>
          <w:rFonts w:ascii="Times New Roman" w:hAnsi="Times New Roman" w:cs="Times New Roman"/>
          <w:sz w:val="24"/>
          <w:szCs w:val="24"/>
        </w:rPr>
        <w:t xml:space="preserve">(FGC) </w:t>
      </w:r>
      <w:r w:rsidRPr="00095A8A">
        <w:rPr>
          <w:rFonts w:ascii="Times New Roman" w:hAnsi="Times New Roman" w:cs="Times New Roman"/>
          <w:sz w:val="24"/>
          <w:szCs w:val="24"/>
        </w:rPr>
        <w:t>because we see it as more neutral than either the pejorative term ‘mutilation’ or the favourable word ‘circumcision.’</w:t>
      </w:r>
      <w:r w:rsidR="006A0D38">
        <w:rPr>
          <w:rFonts w:ascii="Times New Roman" w:hAnsi="Times New Roman" w:cs="Times New Roman"/>
          <w:sz w:val="24"/>
          <w:szCs w:val="24"/>
        </w:rPr>
        <w:t xml:space="preserve"> We have also used the word </w:t>
      </w:r>
      <w:r w:rsidR="0021514D">
        <w:rPr>
          <w:rFonts w:ascii="Times New Roman" w:hAnsi="Times New Roman" w:cs="Times New Roman"/>
          <w:i/>
          <w:sz w:val="24"/>
          <w:szCs w:val="24"/>
        </w:rPr>
        <w:t>k</w:t>
      </w:r>
      <w:r w:rsidR="00323034" w:rsidRPr="00323034">
        <w:rPr>
          <w:rFonts w:ascii="Times New Roman" w:hAnsi="Times New Roman" w:cs="Times New Roman"/>
          <w:i/>
          <w:sz w:val="24"/>
          <w:szCs w:val="24"/>
        </w:rPr>
        <w:t>hafd</w:t>
      </w:r>
      <w:r w:rsidR="006A0D38">
        <w:rPr>
          <w:rFonts w:ascii="Times New Roman" w:hAnsi="Times New Roman" w:cs="Times New Roman"/>
          <w:sz w:val="24"/>
          <w:szCs w:val="24"/>
        </w:rPr>
        <w:t xml:space="preserve"> interchangeably with FGC, because this is</w:t>
      </w:r>
      <w:r w:rsidR="0021514D">
        <w:rPr>
          <w:rFonts w:ascii="Times New Roman" w:hAnsi="Times New Roman" w:cs="Times New Roman"/>
          <w:sz w:val="24"/>
          <w:szCs w:val="24"/>
        </w:rPr>
        <w:t xml:space="preserve"> the name given to the practice by</w:t>
      </w:r>
      <w:r w:rsidR="006A0D38">
        <w:rPr>
          <w:rFonts w:ascii="Times New Roman" w:hAnsi="Times New Roman" w:cs="Times New Roman"/>
          <w:sz w:val="24"/>
          <w:szCs w:val="24"/>
        </w:rPr>
        <w:t xml:space="preserve"> the Bohra community.</w:t>
      </w:r>
    </w:p>
    <w:p w:rsidR="008A7933" w:rsidRDefault="008A7933" w:rsidP="007A4949">
      <w:pPr>
        <w:spacing w:line="480" w:lineRule="auto"/>
        <w:jc w:val="both"/>
        <w:rPr>
          <w:rFonts w:ascii="Times New Roman" w:hAnsi="Times New Roman" w:cs="Times New Roman"/>
          <w:sz w:val="24"/>
          <w:szCs w:val="24"/>
        </w:rPr>
      </w:pPr>
      <w:r w:rsidRPr="00B02454">
        <w:rPr>
          <w:rFonts w:ascii="Times New Roman" w:hAnsi="Times New Roman" w:cs="Times New Roman"/>
          <w:sz w:val="24"/>
          <w:szCs w:val="24"/>
        </w:rPr>
        <w:t>We first</w:t>
      </w:r>
      <w:r>
        <w:rPr>
          <w:rFonts w:ascii="Times New Roman" w:hAnsi="Times New Roman" w:cs="Times New Roman"/>
          <w:sz w:val="24"/>
          <w:szCs w:val="24"/>
        </w:rPr>
        <w:t xml:space="preserve"> </w:t>
      </w:r>
      <w:r w:rsidR="00E05906">
        <w:rPr>
          <w:rFonts w:ascii="Times New Roman" w:hAnsi="Times New Roman" w:cs="Times New Roman"/>
          <w:sz w:val="24"/>
          <w:szCs w:val="24"/>
        </w:rPr>
        <w:t xml:space="preserve">provide a critique of the methods that the report employs, and then comment on specific sections addressed </w:t>
      </w:r>
      <w:r w:rsidR="00616926">
        <w:rPr>
          <w:rFonts w:ascii="Times New Roman" w:hAnsi="Times New Roman" w:cs="Times New Roman"/>
          <w:sz w:val="24"/>
          <w:szCs w:val="24"/>
        </w:rPr>
        <w:t xml:space="preserve">within the report, informed not only by </w:t>
      </w:r>
      <w:r w:rsidR="00E24FFB">
        <w:rPr>
          <w:rFonts w:ascii="Times New Roman" w:hAnsi="Times New Roman" w:cs="Times New Roman"/>
          <w:sz w:val="24"/>
          <w:szCs w:val="24"/>
        </w:rPr>
        <w:t xml:space="preserve">relevant </w:t>
      </w:r>
      <w:r w:rsidR="00616926">
        <w:rPr>
          <w:rFonts w:ascii="Times New Roman" w:hAnsi="Times New Roman" w:cs="Times New Roman"/>
          <w:sz w:val="24"/>
          <w:szCs w:val="24"/>
        </w:rPr>
        <w:t xml:space="preserve">literature but also </w:t>
      </w:r>
      <w:r w:rsidR="00AE77C4">
        <w:rPr>
          <w:rFonts w:ascii="Times New Roman" w:hAnsi="Times New Roman" w:cs="Times New Roman"/>
          <w:sz w:val="24"/>
          <w:szCs w:val="24"/>
        </w:rPr>
        <w:t xml:space="preserve">by our informal conversations with the Bohra community in Pakistan. </w:t>
      </w:r>
      <w:ins w:id="17" w:author="Sualeha Shekhani" w:date="2018-07-31T11:08:00Z">
        <w:r w:rsidR="009B7292">
          <w:rPr>
            <w:rFonts w:ascii="Times New Roman" w:hAnsi="Times New Roman" w:cs="Times New Roman"/>
            <w:sz w:val="24"/>
            <w:szCs w:val="24"/>
          </w:rPr>
          <w:t xml:space="preserve">These conversations are not in the nature of research, but are intended to enrich the discussion by bringing in perspectives from this part of the </w:t>
        </w:r>
      </w:ins>
      <w:ins w:id="18" w:author="Sualeha Shekhani" w:date="2018-07-31T11:09:00Z">
        <w:r w:rsidR="009B7292">
          <w:rPr>
            <w:rFonts w:ascii="Times New Roman" w:hAnsi="Times New Roman" w:cs="Times New Roman"/>
            <w:sz w:val="24"/>
            <w:szCs w:val="24"/>
          </w:rPr>
          <w:t>subcontinent</w:t>
        </w:r>
      </w:ins>
      <w:ins w:id="19" w:author="Sualeha Shekhani" w:date="2018-07-31T11:08:00Z">
        <w:r w:rsidR="009B7292">
          <w:rPr>
            <w:rFonts w:ascii="Times New Roman" w:hAnsi="Times New Roman" w:cs="Times New Roman"/>
            <w:sz w:val="24"/>
            <w:szCs w:val="24"/>
          </w:rPr>
          <w:t>.</w:t>
        </w:r>
      </w:ins>
      <w:ins w:id="20" w:author="Sualeha Shekhani" w:date="2018-07-31T11:09:00Z">
        <w:r w:rsidR="009B7292">
          <w:rPr>
            <w:rFonts w:ascii="Times New Roman" w:hAnsi="Times New Roman" w:cs="Times New Roman"/>
            <w:sz w:val="24"/>
            <w:szCs w:val="24"/>
          </w:rPr>
          <w:t xml:space="preserve"> </w:t>
        </w:r>
      </w:ins>
    </w:p>
    <w:p w:rsidR="004A4DDA" w:rsidRPr="00E547E1" w:rsidRDefault="004A4DDA" w:rsidP="007A4949">
      <w:pPr>
        <w:spacing w:line="480" w:lineRule="auto"/>
        <w:jc w:val="both"/>
        <w:rPr>
          <w:rFonts w:ascii="Times New Roman" w:hAnsi="Times New Roman" w:cs="Times New Roman"/>
          <w:sz w:val="24"/>
          <w:szCs w:val="24"/>
          <w:u w:val="single"/>
        </w:rPr>
      </w:pPr>
      <w:r w:rsidRPr="00E547E1">
        <w:rPr>
          <w:rFonts w:ascii="Times New Roman" w:hAnsi="Times New Roman" w:cs="Times New Roman"/>
          <w:sz w:val="24"/>
          <w:szCs w:val="24"/>
          <w:u w:val="single"/>
        </w:rPr>
        <w:t>Critique of Methodology</w:t>
      </w:r>
    </w:p>
    <w:p w:rsidR="00BA05B9" w:rsidRDefault="007B4416"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recognize the efforts undertaken to conduct this nation-level qualitative study in India. </w:t>
      </w:r>
      <w:r w:rsidR="00E24FFB">
        <w:rPr>
          <w:rFonts w:ascii="Times New Roman" w:hAnsi="Times New Roman" w:cs="Times New Roman"/>
          <w:sz w:val="24"/>
          <w:szCs w:val="24"/>
        </w:rPr>
        <w:t>To the best of our knowledge, to</w:t>
      </w:r>
      <w:r w:rsidR="004A4DDA">
        <w:rPr>
          <w:rFonts w:ascii="Times New Roman" w:hAnsi="Times New Roman" w:cs="Times New Roman"/>
          <w:sz w:val="24"/>
          <w:szCs w:val="24"/>
        </w:rPr>
        <w:t xml:space="preserve"> date, no systematic research from Pakistan</w:t>
      </w:r>
      <w:r w:rsidR="008A7933">
        <w:rPr>
          <w:rFonts w:ascii="Times New Roman" w:hAnsi="Times New Roman" w:cs="Times New Roman"/>
          <w:sz w:val="24"/>
          <w:szCs w:val="24"/>
        </w:rPr>
        <w:t xml:space="preserve"> </w:t>
      </w:r>
      <w:r w:rsidR="004A4DDA">
        <w:rPr>
          <w:rFonts w:ascii="Times New Roman" w:hAnsi="Times New Roman" w:cs="Times New Roman"/>
          <w:sz w:val="24"/>
          <w:szCs w:val="24"/>
        </w:rPr>
        <w:t xml:space="preserve">exists </w:t>
      </w:r>
      <w:r w:rsidR="00E24FFB">
        <w:rPr>
          <w:rFonts w:ascii="Times New Roman" w:hAnsi="Times New Roman" w:cs="Times New Roman"/>
          <w:sz w:val="24"/>
          <w:szCs w:val="24"/>
        </w:rPr>
        <w:t xml:space="preserve">in this area, </w:t>
      </w:r>
      <w:r w:rsidR="004A4DDA">
        <w:rPr>
          <w:rFonts w:ascii="Times New Roman" w:hAnsi="Times New Roman" w:cs="Times New Roman"/>
          <w:sz w:val="24"/>
          <w:szCs w:val="24"/>
        </w:rPr>
        <w:lastRenderedPageBreak/>
        <w:t xml:space="preserve">although national newspapers </w:t>
      </w:r>
      <w:r w:rsidR="008C4976">
        <w:rPr>
          <w:rFonts w:ascii="Times New Roman" w:hAnsi="Times New Roman" w:cs="Times New Roman"/>
          <w:sz w:val="24"/>
          <w:szCs w:val="24"/>
        </w:rPr>
        <w:t xml:space="preserve">and social media forums </w:t>
      </w:r>
      <w:r w:rsidR="004A4DDA">
        <w:rPr>
          <w:rFonts w:ascii="Times New Roman" w:hAnsi="Times New Roman" w:cs="Times New Roman"/>
          <w:sz w:val="24"/>
          <w:szCs w:val="24"/>
        </w:rPr>
        <w:t>in the country report the existence of this practice.</w:t>
      </w:r>
      <w:r w:rsidR="00687C34" w:rsidRPr="00687C34">
        <w:rPr>
          <w:rStyle w:val="EndnoteReference"/>
          <w:rFonts w:ascii="Times New Roman" w:hAnsi="Times New Roman" w:cs="Times New Roman"/>
          <w:sz w:val="24"/>
          <w:szCs w:val="24"/>
        </w:rPr>
        <w:t xml:space="preserve"> </w:t>
      </w:r>
      <w:r w:rsidR="00687C34">
        <w:rPr>
          <w:rStyle w:val="EndnoteReference"/>
          <w:rFonts w:ascii="Times New Roman" w:hAnsi="Times New Roman" w:cs="Times New Roman"/>
          <w:sz w:val="24"/>
          <w:szCs w:val="24"/>
        </w:rPr>
        <w:endnoteReference w:id="4"/>
      </w:r>
      <w:r w:rsidR="00687C34">
        <w:rPr>
          <w:rFonts w:ascii="Times New Roman" w:hAnsi="Times New Roman" w:cs="Times New Roman"/>
          <w:sz w:val="24"/>
          <w:szCs w:val="24"/>
        </w:rPr>
        <w:t xml:space="preserve"> </w:t>
      </w:r>
      <w:r w:rsidR="00BA05B9">
        <w:rPr>
          <w:rStyle w:val="EndnoteReference"/>
          <w:rFonts w:ascii="Times New Roman" w:hAnsi="Times New Roman" w:cs="Times New Roman"/>
          <w:sz w:val="24"/>
          <w:szCs w:val="24"/>
        </w:rPr>
        <w:endnoteReference w:id="5"/>
      </w:r>
      <w:r w:rsidR="00BA05B9">
        <w:rPr>
          <w:rFonts w:ascii="Times New Roman" w:hAnsi="Times New Roman" w:cs="Times New Roman"/>
          <w:sz w:val="24"/>
          <w:szCs w:val="24"/>
        </w:rPr>
        <w:t xml:space="preserve"> </w:t>
      </w:r>
      <w:r w:rsidR="00BA05B9">
        <w:rPr>
          <w:rStyle w:val="EndnoteReference"/>
          <w:rFonts w:ascii="Times New Roman" w:hAnsi="Times New Roman" w:cs="Times New Roman"/>
          <w:sz w:val="24"/>
          <w:szCs w:val="24"/>
        </w:rPr>
        <w:endnoteReference w:id="6"/>
      </w:r>
      <w:r w:rsidR="004A4DDA">
        <w:rPr>
          <w:rFonts w:ascii="Times New Roman" w:hAnsi="Times New Roman" w:cs="Times New Roman"/>
          <w:sz w:val="24"/>
          <w:szCs w:val="24"/>
        </w:rPr>
        <w:t xml:space="preserve"> </w:t>
      </w:r>
      <w:r w:rsidR="002F34DD">
        <w:rPr>
          <w:rFonts w:ascii="Times New Roman" w:hAnsi="Times New Roman" w:cs="Times New Roman"/>
          <w:sz w:val="24"/>
          <w:szCs w:val="24"/>
        </w:rPr>
        <w:t xml:space="preserve"> </w:t>
      </w:r>
    </w:p>
    <w:p w:rsidR="004A4DDA" w:rsidRDefault="004A4DDA"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methodology for </w:t>
      </w:r>
      <w:r w:rsidR="00BA05B9">
        <w:rPr>
          <w:rFonts w:ascii="Times New Roman" w:hAnsi="Times New Roman" w:cs="Times New Roman"/>
          <w:sz w:val="24"/>
          <w:szCs w:val="24"/>
        </w:rPr>
        <w:t>this research</w:t>
      </w:r>
      <w:r>
        <w:rPr>
          <w:rFonts w:ascii="Times New Roman" w:hAnsi="Times New Roman" w:cs="Times New Roman"/>
          <w:sz w:val="24"/>
          <w:szCs w:val="24"/>
        </w:rPr>
        <w:t xml:space="preserve"> appears well-designed</w:t>
      </w:r>
      <w:r w:rsidR="00477521">
        <w:rPr>
          <w:rFonts w:ascii="Times New Roman" w:hAnsi="Times New Roman" w:cs="Times New Roman"/>
          <w:sz w:val="24"/>
          <w:szCs w:val="24"/>
        </w:rPr>
        <w:t xml:space="preserve">. The sampling strategy is appropriate and in order to minimize bias, the research recruits participants from both positions thus allowing for varying viewpoints and perceptions. </w:t>
      </w:r>
      <w:r>
        <w:rPr>
          <w:rFonts w:ascii="Times New Roman" w:hAnsi="Times New Roman" w:cs="Times New Roman"/>
          <w:sz w:val="24"/>
          <w:szCs w:val="24"/>
        </w:rPr>
        <w:t xml:space="preserve">We also appreciate the group’s efforts to adequately represent the different demographic profiles </w:t>
      </w:r>
      <w:r w:rsidR="00E24FFB">
        <w:rPr>
          <w:rFonts w:ascii="Times New Roman" w:hAnsi="Times New Roman" w:cs="Times New Roman"/>
          <w:sz w:val="24"/>
          <w:szCs w:val="24"/>
        </w:rPr>
        <w:t>associated</w:t>
      </w:r>
      <w:r>
        <w:rPr>
          <w:rFonts w:ascii="Times New Roman" w:hAnsi="Times New Roman" w:cs="Times New Roman"/>
          <w:sz w:val="24"/>
          <w:szCs w:val="24"/>
        </w:rPr>
        <w:t xml:space="preserve"> with this practice. </w:t>
      </w:r>
    </w:p>
    <w:p w:rsidR="009B2541" w:rsidDel="00286005" w:rsidRDefault="004A4DDA" w:rsidP="007A4949">
      <w:pPr>
        <w:spacing w:line="480" w:lineRule="auto"/>
        <w:jc w:val="both"/>
        <w:rPr>
          <w:del w:id="24" w:author="Sualeha Shekhani" w:date="2018-07-31T11:09:00Z"/>
          <w:rFonts w:ascii="Times New Roman" w:hAnsi="Times New Roman" w:cs="Times New Roman"/>
          <w:sz w:val="24"/>
          <w:szCs w:val="24"/>
        </w:rPr>
      </w:pPr>
      <w:del w:id="25" w:author="Sualeha Shekhani" w:date="2018-07-31T11:09:00Z">
        <w:r w:rsidDel="00286005">
          <w:rPr>
            <w:rFonts w:ascii="Times New Roman" w:hAnsi="Times New Roman" w:cs="Times New Roman"/>
            <w:sz w:val="24"/>
            <w:szCs w:val="24"/>
          </w:rPr>
          <w:delText xml:space="preserve">While remaining cognizant of the efforts to highlight an important issue, we also believe that the report </w:delText>
        </w:r>
        <w:r w:rsidR="000927B0" w:rsidDel="00286005">
          <w:rPr>
            <w:rFonts w:ascii="Times New Roman" w:hAnsi="Times New Roman" w:cs="Times New Roman"/>
            <w:sz w:val="24"/>
            <w:szCs w:val="24"/>
          </w:rPr>
          <w:delText>begins with a</w:delText>
        </w:r>
        <w:r w:rsidDel="00286005">
          <w:rPr>
            <w:rFonts w:ascii="Times New Roman" w:hAnsi="Times New Roman" w:cs="Times New Roman"/>
            <w:sz w:val="24"/>
            <w:szCs w:val="24"/>
          </w:rPr>
          <w:delText xml:space="preserve"> clear intent: “To build a body of evidence that would strengthen the case for ending FGM/C in India.</w:delText>
        </w:r>
        <w:r w:rsidR="002D583D" w:rsidDel="00286005">
          <w:rPr>
            <w:rFonts w:ascii="Times New Roman" w:hAnsi="Times New Roman" w:cs="Times New Roman"/>
            <w:sz w:val="24"/>
            <w:szCs w:val="24"/>
          </w:rPr>
          <w:delText xml:space="preserve"> (p.6</w:delText>
        </w:r>
        <w:r w:rsidR="00A35E6F" w:rsidDel="00286005">
          <w:rPr>
            <w:rFonts w:ascii="Times New Roman" w:hAnsi="Times New Roman" w:cs="Times New Roman"/>
            <w:sz w:val="24"/>
            <w:szCs w:val="24"/>
          </w:rPr>
          <w:delText>)</w:delText>
        </w:r>
        <w:r w:rsidDel="00286005">
          <w:rPr>
            <w:rFonts w:ascii="Times New Roman" w:hAnsi="Times New Roman" w:cs="Times New Roman"/>
            <w:sz w:val="24"/>
            <w:szCs w:val="24"/>
          </w:rPr>
          <w:delText xml:space="preserve">” </w:delText>
        </w:r>
        <w:r w:rsidR="00E24FFB" w:rsidDel="00286005">
          <w:rPr>
            <w:rFonts w:ascii="Times New Roman" w:hAnsi="Times New Roman" w:cs="Times New Roman"/>
            <w:sz w:val="24"/>
            <w:szCs w:val="24"/>
          </w:rPr>
          <w:delText>This indicates</w:delText>
        </w:r>
        <w:r w:rsidR="00A35E6F" w:rsidDel="00286005">
          <w:rPr>
            <w:rFonts w:ascii="Times New Roman" w:hAnsi="Times New Roman" w:cs="Times New Roman"/>
            <w:sz w:val="24"/>
            <w:szCs w:val="24"/>
          </w:rPr>
          <w:delText xml:space="preserve"> that the report has</w:delText>
        </w:r>
        <w:r w:rsidR="008C4976" w:rsidDel="00286005">
          <w:rPr>
            <w:rFonts w:ascii="Times New Roman" w:hAnsi="Times New Roman" w:cs="Times New Roman"/>
            <w:sz w:val="24"/>
            <w:szCs w:val="24"/>
          </w:rPr>
          <w:delText xml:space="preserve"> a declared</w:delText>
        </w:r>
        <w:r w:rsidR="00A35E6F" w:rsidDel="00286005">
          <w:rPr>
            <w:rFonts w:ascii="Times New Roman" w:hAnsi="Times New Roman" w:cs="Times New Roman"/>
            <w:sz w:val="24"/>
            <w:szCs w:val="24"/>
          </w:rPr>
          <w:delText xml:space="preserve"> agenda, which although perhaps not misguided, </w:delText>
        </w:r>
        <w:r w:rsidR="00E24FFB" w:rsidDel="00286005">
          <w:rPr>
            <w:rFonts w:ascii="Times New Roman" w:hAnsi="Times New Roman" w:cs="Times New Roman"/>
            <w:sz w:val="24"/>
            <w:szCs w:val="24"/>
          </w:rPr>
          <w:delText>affects neutrality</w:delText>
        </w:r>
        <w:r w:rsidR="00A35E6F" w:rsidDel="00286005">
          <w:rPr>
            <w:rFonts w:ascii="Times New Roman" w:hAnsi="Times New Roman" w:cs="Times New Roman"/>
            <w:sz w:val="24"/>
            <w:szCs w:val="24"/>
          </w:rPr>
          <w:delText xml:space="preserve">, an essential value for research. </w:delText>
        </w:r>
        <w:r w:rsidR="006A3C8F" w:rsidDel="00286005">
          <w:rPr>
            <w:rFonts w:ascii="Times New Roman" w:hAnsi="Times New Roman" w:cs="Times New Roman"/>
            <w:sz w:val="24"/>
            <w:szCs w:val="24"/>
          </w:rPr>
          <w:delText>W</w:delText>
        </w:r>
        <w:r w:rsidR="00D82A80" w:rsidDel="00286005">
          <w:rPr>
            <w:rFonts w:ascii="Times New Roman" w:hAnsi="Times New Roman" w:cs="Times New Roman"/>
            <w:sz w:val="24"/>
            <w:szCs w:val="24"/>
          </w:rPr>
          <w:delText>e appreciate that research projects</w:delText>
        </w:r>
        <w:r w:rsidR="00E24FFB" w:rsidDel="00286005">
          <w:rPr>
            <w:rFonts w:ascii="Times New Roman" w:hAnsi="Times New Roman" w:cs="Times New Roman"/>
            <w:sz w:val="24"/>
            <w:szCs w:val="24"/>
          </w:rPr>
          <w:delText>,</w:delText>
        </w:r>
        <w:r w:rsidR="00D82A80" w:rsidDel="00286005">
          <w:rPr>
            <w:rFonts w:ascii="Times New Roman" w:hAnsi="Times New Roman" w:cs="Times New Roman"/>
            <w:sz w:val="24"/>
            <w:szCs w:val="24"/>
          </w:rPr>
          <w:delText xml:space="preserve"> particularly those using qualitative methods</w:delText>
        </w:r>
        <w:r w:rsidR="00E24FFB" w:rsidDel="00286005">
          <w:rPr>
            <w:rFonts w:ascii="Times New Roman" w:hAnsi="Times New Roman" w:cs="Times New Roman"/>
            <w:sz w:val="24"/>
            <w:szCs w:val="24"/>
          </w:rPr>
          <w:delText>,</w:delText>
        </w:r>
        <w:r w:rsidR="00D82A80" w:rsidDel="00286005">
          <w:rPr>
            <w:rFonts w:ascii="Times New Roman" w:hAnsi="Times New Roman" w:cs="Times New Roman"/>
            <w:sz w:val="24"/>
            <w:szCs w:val="24"/>
          </w:rPr>
          <w:delText xml:space="preserve"> are hardly ever value neutral</w:delText>
        </w:r>
        <w:r w:rsidR="00C54C0E" w:rsidDel="00286005">
          <w:rPr>
            <w:rFonts w:ascii="Times New Roman" w:hAnsi="Times New Roman" w:cs="Times New Roman"/>
            <w:sz w:val="24"/>
            <w:szCs w:val="24"/>
          </w:rPr>
          <w:delText xml:space="preserve">, </w:delText>
        </w:r>
        <w:r w:rsidR="006A3C8F" w:rsidDel="00286005">
          <w:rPr>
            <w:rFonts w:ascii="Times New Roman" w:hAnsi="Times New Roman" w:cs="Times New Roman"/>
            <w:sz w:val="24"/>
            <w:szCs w:val="24"/>
          </w:rPr>
          <w:delText xml:space="preserve">but </w:delText>
        </w:r>
        <w:r w:rsidR="00C54C0E" w:rsidRPr="00AA29F4" w:rsidDel="00286005">
          <w:rPr>
            <w:rFonts w:ascii="Times New Roman" w:hAnsi="Times New Roman" w:cs="Times New Roman"/>
            <w:sz w:val="24"/>
            <w:szCs w:val="24"/>
          </w:rPr>
          <w:delText>rigour</w:delText>
        </w:r>
        <w:r w:rsidR="00C54C0E" w:rsidDel="00286005">
          <w:rPr>
            <w:rFonts w:ascii="Times New Roman" w:hAnsi="Times New Roman" w:cs="Times New Roman"/>
            <w:sz w:val="24"/>
            <w:szCs w:val="24"/>
          </w:rPr>
          <w:delText xml:space="preserve"> has to be maintained by ensuring that the study findi</w:delText>
        </w:r>
        <w:r w:rsidR="001D3041" w:rsidDel="00286005">
          <w:rPr>
            <w:rFonts w:ascii="Times New Roman" w:hAnsi="Times New Roman" w:cs="Times New Roman"/>
            <w:sz w:val="24"/>
            <w:szCs w:val="24"/>
          </w:rPr>
          <w:delText xml:space="preserve">ngs adequately represent truth value. </w:delText>
        </w:r>
        <w:r w:rsidR="00EC0EA4" w:rsidDel="00286005">
          <w:rPr>
            <w:rFonts w:ascii="Times New Roman" w:hAnsi="Times New Roman" w:cs="Times New Roman"/>
            <w:sz w:val="24"/>
            <w:szCs w:val="24"/>
          </w:rPr>
          <w:delText>Truth value is</w:delText>
        </w:r>
        <w:r w:rsidR="001D3041" w:rsidDel="00286005">
          <w:rPr>
            <w:rFonts w:ascii="Times New Roman" w:hAnsi="Times New Roman" w:cs="Times New Roman"/>
            <w:sz w:val="24"/>
            <w:szCs w:val="24"/>
          </w:rPr>
          <w:delText xml:space="preserve"> not established a priori but rather </w:delText>
        </w:r>
        <w:r w:rsidR="00E24FFB" w:rsidDel="00286005">
          <w:rPr>
            <w:rFonts w:ascii="Times New Roman" w:hAnsi="Times New Roman" w:cs="Times New Roman"/>
            <w:sz w:val="24"/>
            <w:szCs w:val="24"/>
          </w:rPr>
          <w:delText>through</w:delText>
        </w:r>
        <w:r w:rsidR="00EE6D6F" w:rsidDel="00286005">
          <w:rPr>
            <w:rFonts w:ascii="Times New Roman" w:hAnsi="Times New Roman" w:cs="Times New Roman"/>
            <w:sz w:val="24"/>
            <w:szCs w:val="24"/>
          </w:rPr>
          <w:delText xml:space="preserve"> exploring the multiple realities offered </w:delText>
        </w:r>
        <w:r w:rsidR="008E608E" w:rsidDel="00286005">
          <w:rPr>
            <w:rFonts w:ascii="Times New Roman" w:hAnsi="Times New Roman" w:cs="Times New Roman"/>
            <w:sz w:val="24"/>
            <w:szCs w:val="24"/>
          </w:rPr>
          <w:delText>by participants during the research process.</w:delText>
        </w:r>
        <w:r w:rsidR="00E174EA" w:rsidDel="00286005">
          <w:rPr>
            <w:rStyle w:val="EndnoteReference"/>
            <w:rFonts w:ascii="Times New Roman" w:hAnsi="Times New Roman" w:cs="Times New Roman"/>
            <w:sz w:val="24"/>
            <w:szCs w:val="24"/>
          </w:rPr>
          <w:endnoteReference w:id="7"/>
        </w:r>
        <w:r w:rsidR="008E608E" w:rsidDel="00286005">
          <w:rPr>
            <w:rFonts w:ascii="Times New Roman" w:hAnsi="Times New Roman" w:cs="Times New Roman"/>
            <w:sz w:val="24"/>
            <w:szCs w:val="24"/>
          </w:rPr>
          <w:delText xml:space="preserve"> </w:delText>
        </w:r>
        <w:r w:rsidR="006A3C8F" w:rsidDel="00286005">
          <w:rPr>
            <w:rFonts w:ascii="Times New Roman" w:hAnsi="Times New Roman" w:cs="Times New Roman"/>
            <w:sz w:val="24"/>
            <w:szCs w:val="24"/>
          </w:rPr>
          <w:delText>We believe that this was not done adequately, as evidenced by t</w:delText>
        </w:r>
        <w:r w:rsidR="008E608E" w:rsidDel="00286005">
          <w:rPr>
            <w:rFonts w:ascii="Times New Roman" w:hAnsi="Times New Roman" w:cs="Times New Roman"/>
            <w:sz w:val="24"/>
            <w:szCs w:val="24"/>
          </w:rPr>
          <w:delText xml:space="preserve">he a priori declaration of FGC </w:delText>
        </w:r>
        <w:r w:rsidR="008A08FA" w:rsidDel="00286005">
          <w:rPr>
            <w:rFonts w:ascii="Times New Roman" w:hAnsi="Times New Roman" w:cs="Times New Roman"/>
            <w:sz w:val="24"/>
            <w:szCs w:val="24"/>
          </w:rPr>
          <w:delText>as a</w:delText>
        </w:r>
        <w:r w:rsidR="00E24FFB" w:rsidDel="00286005">
          <w:rPr>
            <w:rFonts w:ascii="Times New Roman" w:hAnsi="Times New Roman" w:cs="Times New Roman"/>
            <w:sz w:val="24"/>
            <w:szCs w:val="24"/>
          </w:rPr>
          <w:delText xml:space="preserve"> </w:delText>
        </w:r>
        <w:r w:rsidR="00E65C96" w:rsidDel="00286005">
          <w:rPr>
            <w:rFonts w:ascii="Times New Roman" w:hAnsi="Times New Roman" w:cs="Times New Roman"/>
            <w:sz w:val="24"/>
            <w:szCs w:val="24"/>
          </w:rPr>
          <w:delText xml:space="preserve">“harmful, traditional </w:delText>
        </w:r>
        <w:r w:rsidR="00384EBC" w:rsidDel="00286005">
          <w:rPr>
            <w:rFonts w:ascii="Times New Roman" w:hAnsi="Times New Roman" w:cs="Times New Roman"/>
            <w:sz w:val="24"/>
            <w:szCs w:val="24"/>
          </w:rPr>
          <w:delText>practice</w:delText>
        </w:r>
        <w:r w:rsidR="00E65C96" w:rsidDel="00286005">
          <w:rPr>
            <w:rFonts w:ascii="Times New Roman" w:hAnsi="Times New Roman" w:cs="Times New Roman"/>
            <w:sz w:val="24"/>
            <w:szCs w:val="24"/>
          </w:rPr>
          <w:delText>”</w:delText>
        </w:r>
        <w:r w:rsidR="009B2541" w:rsidDel="00286005">
          <w:rPr>
            <w:rFonts w:ascii="Times New Roman" w:hAnsi="Times New Roman" w:cs="Times New Roman"/>
            <w:sz w:val="24"/>
            <w:szCs w:val="24"/>
          </w:rPr>
          <w:delText xml:space="preserve"> </w:delText>
        </w:r>
        <w:r w:rsidR="00BF637F" w:rsidDel="00286005">
          <w:rPr>
            <w:rFonts w:ascii="Times New Roman" w:hAnsi="Times New Roman" w:cs="Times New Roman"/>
            <w:sz w:val="24"/>
            <w:szCs w:val="24"/>
          </w:rPr>
          <w:delText>by the report.</w:delText>
        </w:r>
      </w:del>
    </w:p>
    <w:p w:rsidR="00270A96" w:rsidRDefault="00286005" w:rsidP="007A4949">
      <w:pPr>
        <w:spacing w:line="480" w:lineRule="auto"/>
        <w:jc w:val="both"/>
        <w:rPr>
          <w:rFonts w:ascii="Times New Roman" w:hAnsi="Times New Roman" w:cs="Times New Roman"/>
          <w:sz w:val="24"/>
          <w:szCs w:val="24"/>
        </w:rPr>
      </w:pPr>
      <w:ins w:id="31" w:author="Sualeha Shekhani" w:date="2018-07-31T11:09:00Z">
        <w:r>
          <w:rPr>
            <w:rFonts w:ascii="Times New Roman" w:hAnsi="Times New Roman" w:cs="Times New Roman"/>
            <w:sz w:val="24"/>
            <w:szCs w:val="24"/>
          </w:rPr>
          <w:t xml:space="preserve">However, </w:t>
        </w:r>
      </w:ins>
      <w:del w:id="32" w:author="Sualeha Shekhani" w:date="2018-07-31T11:09:00Z">
        <w:r w:rsidR="00AA29F4" w:rsidDel="00286005">
          <w:rPr>
            <w:rFonts w:ascii="Times New Roman" w:hAnsi="Times New Roman" w:cs="Times New Roman"/>
            <w:sz w:val="24"/>
            <w:szCs w:val="24"/>
          </w:rPr>
          <w:delText xml:space="preserve">Moreover, </w:delText>
        </w:r>
      </w:del>
      <w:r w:rsidR="00A864CA">
        <w:rPr>
          <w:rFonts w:ascii="Times New Roman" w:hAnsi="Times New Roman" w:cs="Times New Roman"/>
          <w:sz w:val="24"/>
          <w:szCs w:val="24"/>
        </w:rPr>
        <w:t xml:space="preserve">while </w:t>
      </w:r>
      <w:r w:rsidR="00AA29F4">
        <w:rPr>
          <w:rFonts w:ascii="Times New Roman" w:hAnsi="Times New Roman" w:cs="Times New Roman"/>
          <w:sz w:val="24"/>
          <w:szCs w:val="24"/>
        </w:rPr>
        <w:t>we appreciate that the research report attached the data collection tool</w:t>
      </w:r>
      <w:r w:rsidR="00A864CA">
        <w:rPr>
          <w:rFonts w:ascii="Times New Roman" w:hAnsi="Times New Roman" w:cs="Times New Roman"/>
          <w:sz w:val="24"/>
          <w:szCs w:val="24"/>
        </w:rPr>
        <w:t xml:space="preserve">, </w:t>
      </w:r>
      <w:r w:rsidR="00AA29F4">
        <w:rPr>
          <w:rFonts w:ascii="Times New Roman" w:hAnsi="Times New Roman" w:cs="Times New Roman"/>
          <w:sz w:val="24"/>
          <w:szCs w:val="24"/>
        </w:rPr>
        <w:t xml:space="preserve">we found some </w:t>
      </w:r>
      <w:r w:rsidR="00A864CA">
        <w:rPr>
          <w:rFonts w:ascii="Times New Roman" w:hAnsi="Times New Roman" w:cs="Times New Roman"/>
          <w:sz w:val="24"/>
          <w:szCs w:val="24"/>
        </w:rPr>
        <w:t xml:space="preserve">interview </w:t>
      </w:r>
      <w:r w:rsidR="00AA29F4">
        <w:rPr>
          <w:rFonts w:ascii="Times New Roman" w:hAnsi="Times New Roman" w:cs="Times New Roman"/>
          <w:sz w:val="24"/>
          <w:szCs w:val="24"/>
        </w:rPr>
        <w:t>questions to be leading. Examples include: “Do you remember any changes in your behavio</w:t>
      </w:r>
      <w:r w:rsidR="007C09D7">
        <w:rPr>
          <w:rFonts w:ascii="Times New Roman" w:hAnsi="Times New Roman" w:cs="Times New Roman"/>
          <w:sz w:val="24"/>
          <w:szCs w:val="24"/>
        </w:rPr>
        <w:t>u</w:t>
      </w:r>
      <w:r w:rsidR="00AA29F4">
        <w:rPr>
          <w:rFonts w:ascii="Times New Roman" w:hAnsi="Times New Roman" w:cs="Times New Roman"/>
          <w:sz w:val="24"/>
          <w:szCs w:val="24"/>
        </w:rPr>
        <w:t xml:space="preserve">r such as eating/sleeping habits? Did it affect your school performance”, “Have you ever had feelings of sadness, anger, helplessness, anxiety, sleep changes, appetite change, low self-esteem?”, “Do you feel embarrassed when you have an OB/GYN visit?” and “Did you initially ever have difficulties trusting your partner in a physical relationship?” (p.94-102) Such questions reflect the bias we have been mentioning </w:t>
      </w:r>
      <w:r w:rsidR="00AA29F4">
        <w:rPr>
          <w:rFonts w:ascii="Times New Roman" w:hAnsi="Times New Roman" w:cs="Times New Roman"/>
          <w:sz w:val="24"/>
          <w:szCs w:val="24"/>
        </w:rPr>
        <w:lastRenderedPageBreak/>
        <w:t>that appears to us as an inherent part of this report. This can also have several negative consequences during the process of data collection including tilting the responses in the direction desired by the researcher (</w:t>
      </w:r>
      <w:del w:id="33" w:author="Sualeha Shekhani" w:date="2018-07-31T11:09:00Z">
        <w:r w:rsidR="00AA29F4" w:rsidDel="00286005">
          <w:rPr>
            <w:rFonts w:ascii="Times New Roman" w:hAnsi="Times New Roman" w:cs="Times New Roman"/>
            <w:sz w:val="24"/>
            <w:szCs w:val="24"/>
          </w:rPr>
          <w:delText>again,</w:delText>
        </w:r>
      </w:del>
      <w:ins w:id="34" w:author="Sualeha Shekhani" w:date="2018-07-31T11:10:00Z">
        <w:r>
          <w:rPr>
            <w:rFonts w:ascii="Times New Roman" w:hAnsi="Times New Roman" w:cs="Times New Roman"/>
            <w:sz w:val="24"/>
            <w:szCs w:val="24"/>
          </w:rPr>
          <w:t>potentially</w:t>
        </w:r>
      </w:ins>
      <w:r w:rsidR="00AA29F4">
        <w:rPr>
          <w:rFonts w:ascii="Times New Roman" w:hAnsi="Times New Roman" w:cs="Times New Roman"/>
          <w:sz w:val="24"/>
          <w:szCs w:val="24"/>
        </w:rPr>
        <w:t xml:space="preserve"> affecting </w:t>
      </w:r>
      <w:r w:rsidR="00D27AAD">
        <w:rPr>
          <w:rFonts w:ascii="Times New Roman" w:hAnsi="Times New Roman" w:cs="Times New Roman"/>
          <w:sz w:val="24"/>
          <w:szCs w:val="24"/>
        </w:rPr>
        <w:t xml:space="preserve">the </w:t>
      </w:r>
      <w:r w:rsidR="00AA29F4">
        <w:rPr>
          <w:rFonts w:ascii="Times New Roman" w:hAnsi="Times New Roman" w:cs="Times New Roman"/>
          <w:sz w:val="24"/>
          <w:szCs w:val="24"/>
        </w:rPr>
        <w:t>rigour of the work), and sometimes even putting the respondents on the defensive, thus influencing their responses.</w:t>
      </w:r>
      <w:r w:rsidR="00AA29F4">
        <w:rPr>
          <w:rStyle w:val="EndnoteReference"/>
          <w:rFonts w:ascii="Times New Roman" w:hAnsi="Times New Roman" w:cs="Times New Roman"/>
          <w:sz w:val="24"/>
          <w:szCs w:val="24"/>
        </w:rPr>
        <w:endnoteReference w:id="8"/>
      </w:r>
      <w:r w:rsidR="00AA29F4">
        <w:rPr>
          <w:rFonts w:ascii="Times New Roman" w:hAnsi="Times New Roman" w:cs="Times New Roman"/>
          <w:sz w:val="24"/>
          <w:szCs w:val="24"/>
        </w:rPr>
        <w:t xml:space="preserve"> </w:t>
      </w:r>
    </w:p>
    <w:p w:rsidR="00AE1C22" w:rsidDel="00286005" w:rsidRDefault="00AA29F4" w:rsidP="007A4949">
      <w:pPr>
        <w:spacing w:line="480" w:lineRule="auto"/>
        <w:jc w:val="both"/>
        <w:rPr>
          <w:del w:id="36" w:author="Sualeha Shekhani" w:date="2018-07-31T11:09:00Z"/>
          <w:rFonts w:ascii="Times New Roman" w:hAnsi="Times New Roman" w:cs="Times New Roman"/>
          <w:sz w:val="24"/>
          <w:szCs w:val="24"/>
        </w:rPr>
      </w:pPr>
      <w:del w:id="37" w:author="Sualeha Shekhani" w:date="2018-07-31T11:09:00Z">
        <w:r w:rsidDel="00286005">
          <w:rPr>
            <w:rFonts w:ascii="Times New Roman" w:hAnsi="Times New Roman" w:cs="Times New Roman"/>
            <w:sz w:val="24"/>
            <w:szCs w:val="24"/>
          </w:rPr>
          <w:delText xml:space="preserve">Furthermore, </w:delText>
        </w:r>
        <w:r w:rsidR="004A4DDA" w:rsidDel="00286005">
          <w:rPr>
            <w:rFonts w:ascii="Times New Roman" w:hAnsi="Times New Roman" w:cs="Times New Roman"/>
            <w:sz w:val="24"/>
            <w:szCs w:val="24"/>
          </w:rPr>
          <w:delText xml:space="preserve">we find little evidence of </w:delText>
        </w:r>
        <w:r w:rsidR="001E292C" w:rsidDel="00286005">
          <w:rPr>
            <w:rFonts w:ascii="Times New Roman" w:hAnsi="Times New Roman" w:cs="Times New Roman"/>
            <w:sz w:val="24"/>
            <w:szCs w:val="24"/>
          </w:rPr>
          <w:delText xml:space="preserve">reflexivity on the part of the researchers </w:delText>
        </w:r>
        <w:r w:rsidR="004A4DDA" w:rsidDel="00286005">
          <w:rPr>
            <w:rFonts w:ascii="Times New Roman" w:hAnsi="Times New Roman" w:cs="Times New Roman"/>
            <w:sz w:val="24"/>
            <w:szCs w:val="24"/>
          </w:rPr>
          <w:delText>within this particular report.</w:delText>
        </w:r>
        <w:r w:rsidR="001D385A" w:rsidDel="00286005">
          <w:rPr>
            <w:rFonts w:ascii="Times New Roman" w:hAnsi="Times New Roman" w:cs="Times New Roman"/>
            <w:sz w:val="24"/>
            <w:szCs w:val="24"/>
          </w:rPr>
          <w:delText xml:space="preserve"> Reflexivity involves the “acknowledgment of our powers, biases and privileges throughout the research process”,</w:delText>
        </w:r>
        <w:r w:rsidR="001E292C" w:rsidDel="00286005">
          <w:rPr>
            <w:rFonts w:ascii="Times New Roman" w:hAnsi="Times New Roman" w:cs="Times New Roman"/>
            <w:sz w:val="24"/>
            <w:szCs w:val="24"/>
          </w:rPr>
          <w:delText xml:space="preserve"> and has been strongly emphasized in </w:delText>
        </w:r>
        <w:r w:rsidR="00C21154" w:rsidDel="00286005">
          <w:rPr>
            <w:rFonts w:ascii="Times New Roman" w:hAnsi="Times New Roman" w:cs="Times New Roman"/>
            <w:sz w:val="24"/>
            <w:szCs w:val="24"/>
          </w:rPr>
          <w:delText xml:space="preserve">the </w:delText>
        </w:r>
        <w:r w:rsidR="001E292C" w:rsidDel="00286005">
          <w:rPr>
            <w:rFonts w:ascii="Times New Roman" w:hAnsi="Times New Roman" w:cs="Times New Roman"/>
            <w:sz w:val="24"/>
            <w:szCs w:val="24"/>
          </w:rPr>
          <w:delText>literature on qualitative research</w:delText>
        </w:r>
        <w:r w:rsidR="001D385A" w:rsidDel="00286005">
          <w:rPr>
            <w:rFonts w:ascii="Times New Roman" w:hAnsi="Times New Roman" w:cs="Times New Roman"/>
            <w:sz w:val="24"/>
            <w:szCs w:val="24"/>
          </w:rPr>
          <w:delText>.</w:delText>
        </w:r>
        <w:r w:rsidR="00D63D7D" w:rsidDel="00286005">
          <w:rPr>
            <w:rStyle w:val="EndnoteReference"/>
            <w:rFonts w:ascii="Times New Roman" w:hAnsi="Times New Roman" w:cs="Times New Roman"/>
            <w:sz w:val="24"/>
            <w:szCs w:val="24"/>
          </w:rPr>
          <w:endnoteReference w:id="9"/>
        </w:r>
        <w:r w:rsidR="001D385A" w:rsidDel="00286005">
          <w:rPr>
            <w:rFonts w:ascii="Times New Roman" w:hAnsi="Times New Roman" w:cs="Times New Roman"/>
            <w:sz w:val="24"/>
            <w:szCs w:val="24"/>
          </w:rPr>
          <w:delText xml:space="preserve"> </w:delText>
        </w:r>
        <w:r w:rsidR="004A4DDA" w:rsidDel="00286005">
          <w:rPr>
            <w:rFonts w:ascii="Times New Roman" w:hAnsi="Times New Roman" w:cs="Times New Roman"/>
            <w:sz w:val="24"/>
            <w:szCs w:val="24"/>
          </w:rPr>
          <w:delText>We know that the report comes from a group that works against FGC in India but the composition and background of the research team that actually conducted the research (</w:delText>
        </w:r>
        <w:r w:rsidR="00D01042" w:rsidDel="00286005">
          <w:rPr>
            <w:rFonts w:ascii="Times New Roman" w:hAnsi="Times New Roman" w:cs="Times New Roman"/>
            <w:sz w:val="24"/>
            <w:szCs w:val="24"/>
          </w:rPr>
          <w:delText xml:space="preserve">such as </w:delText>
        </w:r>
        <w:r w:rsidR="004A4DDA" w:rsidDel="00286005">
          <w:rPr>
            <w:rFonts w:ascii="Times New Roman" w:hAnsi="Times New Roman" w:cs="Times New Roman"/>
            <w:sz w:val="24"/>
            <w:szCs w:val="24"/>
          </w:rPr>
          <w:delText>those who designed the methodology, the data collectors</w:delText>
        </w:r>
        <w:r w:rsidR="00A547A9" w:rsidDel="00286005">
          <w:rPr>
            <w:rFonts w:ascii="Times New Roman" w:hAnsi="Times New Roman" w:cs="Times New Roman"/>
            <w:sz w:val="24"/>
            <w:szCs w:val="24"/>
          </w:rPr>
          <w:delText xml:space="preserve"> and</w:delText>
        </w:r>
        <w:r w:rsidR="004A4DDA" w:rsidDel="00286005">
          <w:rPr>
            <w:rFonts w:ascii="Times New Roman" w:hAnsi="Times New Roman" w:cs="Times New Roman"/>
            <w:sz w:val="24"/>
            <w:szCs w:val="24"/>
          </w:rPr>
          <w:delText xml:space="preserve"> the data analysts) ought to have been mentioned. These are important considerations since the background of the research team invariably has an effect on the research outcomes and the conclusions drawn</w:delText>
        </w:r>
        <w:r w:rsidR="00C21154" w:rsidDel="00286005">
          <w:rPr>
            <w:rFonts w:ascii="Times New Roman" w:hAnsi="Times New Roman" w:cs="Times New Roman"/>
            <w:sz w:val="24"/>
            <w:szCs w:val="24"/>
          </w:rPr>
          <w:delText xml:space="preserve"> and </w:delText>
        </w:r>
        <w:r w:rsidR="00AE1C22" w:rsidDel="00286005">
          <w:rPr>
            <w:rFonts w:ascii="Times New Roman" w:hAnsi="Times New Roman" w:cs="Times New Roman"/>
            <w:sz w:val="24"/>
            <w:szCs w:val="24"/>
          </w:rPr>
          <w:delText>reader</w:delText>
        </w:r>
        <w:r w:rsidR="00C21154" w:rsidDel="00286005">
          <w:rPr>
            <w:rFonts w:ascii="Times New Roman" w:hAnsi="Times New Roman" w:cs="Times New Roman"/>
            <w:sz w:val="24"/>
            <w:szCs w:val="24"/>
          </w:rPr>
          <w:delText>s</w:delText>
        </w:r>
        <w:r w:rsidR="00AE1C22" w:rsidDel="00286005">
          <w:rPr>
            <w:rFonts w:ascii="Times New Roman" w:hAnsi="Times New Roman" w:cs="Times New Roman"/>
            <w:sz w:val="24"/>
            <w:szCs w:val="24"/>
          </w:rPr>
          <w:delText xml:space="preserve"> need to know these facts to help in </w:delText>
        </w:r>
        <w:r w:rsidR="006A3C8F" w:rsidDel="00286005">
          <w:rPr>
            <w:rFonts w:ascii="Times New Roman" w:hAnsi="Times New Roman" w:cs="Times New Roman"/>
            <w:sz w:val="24"/>
            <w:szCs w:val="24"/>
          </w:rPr>
          <w:delText xml:space="preserve">the </w:delText>
        </w:r>
        <w:r w:rsidR="00AE1C22" w:rsidDel="00286005">
          <w:rPr>
            <w:rFonts w:ascii="Times New Roman" w:hAnsi="Times New Roman" w:cs="Times New Roman"/>
            <w:sz w:val="24"/>
            <w:szCs w:val="24"/>
          </w:rPr>
          <w:delText xml:space="preserve">critical analysis of what is being presented. </w:delText>
        </w:r>
      </w:del>
    </w:p>
    <w:p w:rsidR="004A4DDA" w:rsidRDefault="004A4DDA" w:rsidP="007A4949">
      <w:pPr>
        <w:autoSpaceDE w:val="0"/>
        <w:autoSpaceDN w:val="0"/>
        <w:adjustRightInd w:val="0"/>
        <w:spacing w:after="0" w:line="480" w:lineRule="auto"/>
        <w:rPr>
          <w:rFonts w:ascii="Times New Roman" w:hAnsi="Times New Roman" w:cs="Times New Roman"/>
          <w:sz w:val="24"/>
          <w:szCs w:val="24"/>
          <w:u w:val="single"/>
        </w:rPr>
      </w:pPr>
      <w:del w:id="41" w:author="Sualeha Shekhani" w:date="2018-07-31T11:09:00Z">
        <w:r w:rsidDel="00286005">
          <w:rPr>
            <w:rFonts w:ascii="Times New Roman" w:hAnsi="Times New Roman" w:cs="Times New Roman"/>
            <w:sz w:val="24"/>
            <w:szCs w:val="24"/>
          </w:rPr>
          <w:delText xml:space="preserve"> </w:delText>
        </w:r>
      </w:del>
      <w:r w:rsidRPr="004A4DDA">
        <w:rPr>
          <w:rFonts w:ascii="Times New Roman" w:hAnsi="Times New Roman" w:cs="Times New Roman"/>
          <w:sz w:val="24"/>
          <w:szCs w:val="24"/>
          <w:u w:val="single"/>
        </w:rPr>
        <w:t>FG</w:t>
      </w:r>
      <w:r w:rsidR="00EB24E6">
        <w:rPr>
          <w:rFonts w:ascii="Times New Roman" w:hAnsi="Times New Roman" w:cs="Times New Roman"/>
          <w:sz w:val="24"/>
          <w:szCs w:val="24"/>
          <w:u w:val="single"/>
        </w:rPr>
        <w:t xml:space="preserve">C </w:t>
      </w:r>
      <w:r w:rsidRPr="004A4DDA">
        <w:rPr>
          <w:rFonts w:ascii="Times New Roman" w:hAnsi="Times New Roman" w:cs="Times New Roman"/>
          <w:sz w:val="24"/>
          <w:szCs w:val="24"/>
          <w:u w:val="single"/>
        </w:rPr>
        <w:t>in the Bohra Community</w:t>
      </w:r>
    </w:p>
    <w:p w:rsidR="00E73BBA" w:rsidRPr="004A4DDA" w:rsidRDefault="00E73BBA" w:rsidP="007A4949">
      <w:pPr>
        <w:autoSpaceDE w:val="0"/>
        <w:autoSpaceDN w:val="0"/>
        <w:adjustRightInd w:val="0"/>
        <w:spacing w:after="0" w:line="480" w:lineRule="auto"/>
        <w:rPr>
          <w:rFonts w:ascii="Times New Roman" w:hAnsi="Times New Roman" w:cs="Times New Roman"/>
          <w:sz w:val="24"/>
          <w:szCs w:val="24"/>
          <w:u w:val="single"/>
        </w:rPr>
      </w:pPr>
    </w:p>
    <w:p w:rsidR="004A4DDA" w:rsidRPr="004A4DDA" w:rsidRDefault="005073B5"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mentioned </w:t>
      </w:r>
      <w:r w:rsidR="006A3C8F">
        <w:rPr>
          <w:rFonts w:ascii="Times New Roman" w:hAnsi="Times New Roman" w:cs="Times New Roman"/>
          <w:sz w:val="24"/>
          <w:szCs w:val="24"/>
        </w:rPr>
        <w:t>earlier</w:t>
      </w:r>
      <w:r>
        <w:rPr>
          <w:rFonts w:ascii="Times New Roman" w:hAnsi="Times New Roman" w:cs="Times New Roman"/>
          <w:sz w:val="24"/>
          <w:szCs w:val="24"/>
        </w:rPr>
        <w:t>, t</w:t>
      </w:r>
      <w:r w:rsidR="004A4DDA" w:rsidRPr="004A4DDA">
        <w:rPr>
          <w:rFonts w:ascii="Times New Roman" w:hAnsi="Times New Roman" w:cs="Times New Roman"/>
          <w:sz w:val="24"/>
          <w:szCs w:val="24"/>
        </w:rPr>
        <w:t xml:space="preserve">here is a wide spectrum of </w:t>
      </w:r>
      <w:r w:rsidR="00C21154">
        <w:rPr>
          <w:rFonts w:ascii="Times New Roman" w:hAnsi="Times New Roman" w:cs="Times New Roman"/>
          <w:sz w:val="24"/>
          <w:szCs w:val="24"/>
        </w:rPr>
        <w:t>procedure</w:t>
      </w:r>
      <w:r w:rsidR="00C21154" w:rsidRPr="004A4DDA">
        <w:rPr>
          <w:rFonts w:ascii="Times New Roman" w:hAnsi="Times New Roman" w:cs="Times New Roman"/>
          <w:sz w:val="24"/>
          <w:szCs w:val="24"/>
        </w:rPr>
        <w:t xml:space="preserve">s </w:t>
      </w:r>
      <w:r w:rsidR="004A4DDA" w:rsidRPr="004A4DDA">
        <w:rPr>
          <w:rFonts w:ascii="Times New Roman" w:hAnsi="Times New Roman" w:cs="Times New Roman"/>
          <w:sz w:val="24"/>
          <w:szCs w:val="24"/>
        </w:rPr>
        <w:t xml:space="preserve">that fall under the rubric of </w:t>
      </w:r>
      <w:r w:rsidR="00E9140A">
        <w:rPr>
          <w:rFonts w:ascii="Times New Roman" w:hAnsi="Times New Roman" w:cs="Times New Roman"/>
          <w:sz w:val="24"/>
          <w:szCs w:val="24"/>
        </w:rPr>
        <w:t>‘</w:t>
      </w:r>
      <w:r w:rsidR="004A4DDA" w:rsidRPr="004A4DDA">
        <w:rPr>
          <w:rFonts w:ascii="Times New Roman" w:hAnsi="Times New Roman" w:cs="Times New Roman"/>
          <w:sz w:val="24"/>
          <w:szCs w:val="24"/>
        </w:rPr>
        <w:t xml:space="preserve">Female Genital </w:t>
      </w:r>
      <w:r>
        <w:rPr>
          <w:rFonts w:ascii="Times New Roman" w:hAnsi="Times New Roman" w:cs="Times New Roman"/>
          <w:sz w:val="24"/>
          <w:szCs w:val="24"/>
        </w:rPr>
        <w:t>M</w:t>
      </w:r>
      <w:r w:rsidR="004A4DDA" w:rsidRPr="004A4DDA">
        <w:rPr>
          <w:rFonts w:ascii="Times New Roman" w:hAnsi="Times New Roman" w:cs="Times New Roman"/>
          <w:sz w:val="24"/>
          <w:szCs w:val="24"/>
        </w:rPr>
        <w:t>utilation/Cutting</w:t>
      </w:r>
      <w:r w:rsidR="00E9140A">
        <w:rPr>
          <w:rFonts w:ascii="Times New Roman" w:hAnsi="Times New Roman" w:cs="Times New Roman"/>
          <w:sz w:val="24"/>
          <w:szCs w:val="24"/>
        </w:rPr>
        <w:t>’</w:t>
      </w:r>
      <w:r w:rsidR="00C21154">
        <w:rPr>
          <w:rFonts w:ascii="Times New Roman" w:hAnsi="Times New Roman" w:cs="Times New Roman"/>
          <w:sz w:val="24"/>
          <w:szCs w:val="24"/>
        </w:rPr>
        <w:t>,</w:t>
      </w:r>
      <w:r w:rsidR="004A4DDA" w:rsidRPr="004A4DDA">
        <w:rPr>
          <w:rFonts w:ascii="Times New Roman" w:hAnsi="Times New Roman" w:cs="Times New Roman"/>
          <w:sz w:val="24"/>
          <w:szCs w:val="24"/>
        </w:rPr>
        <w:t xml:space="preserve"> ranging from the </w:t>
      </w:r>
      <w:r>
        <w:rPr>
          <w:rFonts w:ascii="Times New Roman" w:hAnsi="Times New Roman" w:cs="Times New Roman"/>
          <w:sz w:val="24"/>
          <w:szCs w:val="24"/>
        </w:rPr>
        <w:t>least invasive</w:t>
      </w:r>
      <w:r w:rsidR="004A4DDA" w:rsidRPr="004A4DDA">
        <w:rPr>
          <w:rFonts w:ascii="Times New Roman" w:hAnsi="Times New Roman" w:cs="Times New Roman"/>
          <w:sz w:val="24"/>
          <w:szCs w:val="24"/>
        </w:rPr>
        <w:t xml:space="preserve"> which may leave hardly any noticeable indication of a surgical intervention, to extremely mutilating procedures which deform the female genital anatomy </w:t>
      </w:r>
      <w:r>
        <w:rPr>
          <w:rFonts w:ascii="Times New Roman" w:hAnsi="Times New Roman" w:cs="Times New Roman"/>
          <w:sz w:val="24"/>
          <w:szCs w:val="24"/>
        </w:rPr>
        <w:t>and have</w:t>
      </w:r>
      <w:r w:rsidR="004A4DDA" w:rsidRPr="004A4DDA">
        <w:rPr>
          <w:rFonts w:ascii="Times New Roman" w:hAnsi="Times New Roman" w:cs="Times New Roman"/>
          <w:sz w:val="24"/>
          <w:szCs w:val="24"/>
        </w:rPr>
        <w:t xml:space="preserve"> most definitive long</w:t>
      </w:r>
      <w:r w:rsidR="006A3C8F">
        <w:rPr>
          <w:rFonts w:ascii="Times New Roman" w:hAnsi="Times New Roman" w:cs="Times New Roman"/>
          <w:sz w:val="24"/>
          <w:szCs w:val="24"/>
        </w:rPr>
        <w:t>-</w:t>
      </w:r>
      <w:r w:rsidR="004A4DDA" w:rsidRPr="004A4DDA">
        <w:rPr>
          <w:rFonts w:ascii="Times New Roman" w:hAnsi="Times New Roman" w:cs="Times New Roman"/>
          <w:sz w:val="24"/>
          <w:szCs w:val="24"/>
        </w:rPr>
        <w:t>term consequences.</w:t>
      </w:r>
    </w:p>
    <w:p w:rsidR="00E9140A" w:rsidRDefault="005073B5"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Although we cannot ascertain the exact nature of FGC</w:t>
      </w:r>
      <w:r w:rsidR="00DE3BD4">
        <w:rPr>
          <w:rFonts w:ascii="Times New Roman" w:hAnsi="Times New Roman" w:cs="Times New Roman"/>
          <w:sz w:val="24"/>
          <w:szCs w:val="24"/>
        </w:rPr>
        <w:t xml:space="preserve"> (or </w:t>
      </w:r>
      <w:r w:rsidR="0021514D">
        <w:rPr>
          <w:rFonts w:ascii="Times New Roman" w:hAnsi="Times New Roman" w:cs="Times New Roman"/>
          <w:i/>
          <w:sz w:val="24"/>
          <w:szCs w:val="24"/>
        </w:rPr>
        <w:t>k</w:t>
      </w:r>
      <w:r w:rsidR="00323034" w:rsidRPr="00323034">
        <w:rPr>
          <w:rFonts w:ascii="Times New Roman" w:hAnsi="Times New Roman" w:cs="Times New Roman"/>
          <w:i/>
          <w:sz w:val="24"/>
          <w:szCs w:val="24"/>
        </w:rPr>
        <w:t>hafd</w:t>
      </w:r>
      <w:r w:rsidR="00DE3BD4">
        <w:rPr>
          <w:rFonts w:ascii="Times New Roman" w:hAnsi="Times New Roman" w:cs="Times New Roman"/>
          <w:sz w:val="24"/>
          <w:szCs w:val="24"/>
        </w:rPr>
        <w:t xml:space="preserve">) carried out in this community, </w:t>
      </w:r>
      <w:r>
        <w:rPr>
          <w:rFonts w:ascii="Times New Roman" w:hAnsi="Times New Roman" w:cs="Times New Roman"/>
          <w:sz w:val="24"/>
          <w:szCs w:val="24"/>
        </w:rPr>
        <w:t>drawing upon</w:t>
      </w:r>
      <w:r w:rsidR="004A4DDA" w:rsidRPr="004A4DDA">
        <w:rPr>
          <w:rFonts w:ascii="Times New Roman" w:hAnsi="Times New Roman" w:cs="Times New Roman"/>
          <w:sz w:val="24"/>
          <w:szCs w:val="24"/>
        </w:rPr>
        <w:t xml:space="preserve"> the description provided in this report</w:t>
      </w:r>
      <w:r>
        <w:rPr>
          <w:rFonts w:ascii="Times New Roman" w:hAnsi="Times New Roman" w:cs="Times New Roman"/>
          <w:sz w:val="24"/>
          <w:szCs w:val="24"/>
        </w:rPr>
        <w:t>,</w:t>
      </w:r>
      <w:r w:rsidR="004A4DDA" w:rsidRPr="004A4DDA">
        <w:rPr>
          <w:rFonts w:ascii="Times New Roman" w:hAnsi="Times New Roman" w:cs="Times New Roman"/>
          <w:sz w:val="24"/>
          <w:szCs w:val="24"/>
        </w:rPr>
        <w:t xml:space="preserve"> the “procedure” carried out </w:t>
      </w:r>
      <w:r>
        <w:rPr>
          <w:rFonts w:ascii="Times New Roman" w:hAnsi="Times New Roman" w:cs="Times New Roman"/>
          <w:sz w:val="24"/>
          <w:szCs w:val="24"/>
        </w:rPr>
        <w:t>seems to be</w:t>
      </w:r>
      <w:r w:rsidR="004A4DDA" w:rsidRPr="004A4DDA">
        <w:rPr>
          <w:rFonts w:ascii="Times New Roman" w:hAnsi="Times New Roman" w:cs="Times New Roman"/>
          <w:sz w:val="24"/>
          <w:szCs w:val="24"/>
        </w:rPr>
        <w:t xml:space="preserve"> minimal cutting of the clitoral hood</w:t>
      </w:r>
      <w:r w:rsidR="007745F6">
        <w:rPr>
          <w:rFonts w:ascii="Times New Roman" w:hAnsi="Times New Roman" w:cs="Times New Roman"/>
          <w:sz w:val="24"/>
          <w:szCs w:val="24"/>
        </w:rPr>
        <w:t xml:space="preserve"> which would fall under the WHO classification of FGM as a Type 1a procedure. From the pure</w:t>
      </w:r>
      <w:r w:rsidR="00C21154">
        <w:rPr>
          <w:rFonts w:ascii="Times New Roman" w:hAnsi="Times New Roman" w:cs="Times New Roman"/>
          <w:sz w:val="24"/>
          <w:szCs w:val="24"/>
        </w:rPr>
        <w:t>ly</w:t>
      </w:r>
      <w:r w:rsidR="007745F6">
        <w:rPr>
          <w:rFonts w:ascii="Times New Roman" w:hAnsi="Times New Roman" w:cs="Times New Roman"/>
          <w:sz w:val="24"/>
          <w:szCs w:val="24"/>
        </w:rPr>
        <w:t xml:space="preserve"> surgical point of view, s</w:t>
      </w:r>
      <w:r w:rsidR="005715D8">
        <w:rPr>
          <w:rFonts w:ascii="Times New Roman" w:hAnsi="Times New Roman" w:cs="Times New Roman"/>
          <w:sz w:val="24"/>
          <w:szCs w:val="24"/>
        </w:rPr>
        <w:t xml:space="preserve">ince </w:t>
      </w:r>
      <w:r w:rsidR="005715D8">
        <w:rPr>
          <w:rFonts w:ascii="Times New Roman" w:hAnsi="Times New Roman" w:cs="Times New Roman"/>
          <w:sz w:val="24"/>
          <w:szCs w:val="24"/>
        </w:rPr>
        <w:lastRenderedPageBreak/>
        <w:t xml:space="preserve">the </w:t>
      </w:r>
      <w:r w:rsidR="00DD74D3">
        <w:rPr>
          <w:rFonts w:ascii="Times New Roman" w:hAnsi="Times New Roman" w:cs="Times New Roman"/>
          <w:sz w:val="24"/>
          <w:szCs w:val="24"/>
        </w:rPr>
        <w:t xml:space="preserve">ritual </w:t>
      </w:r>
      <w:r w:rsidR="005715D8">
        <w:rPr>
          <w:rFonts w:ascii="Times New Roman" w:hAnsi="Times New Roman" w:cs="Times New Roman"/>
          <w:sz w:val="24"/>
          <w:szCs w:val="24"/>
        </w:rPr>
        <w:t xml:space="preserve">is carried out at the age of 7 or 8 years, it seems improbable that </w:t>
      </w:r>
      <w:r w:rsidR="00D67AEC">
        <w:rPr>
          <w:rFonts w:ascii="Times New Roman" w:hAnsi="Times New Roman" w:cs="Times New Roman"/>
          <w:sz w:val="24"/>
          <w:szCs w:val="24"/>
        </w:rPr>
        <w:t xml:space="preserve">a procedure much greater than just a nick with a surgical blade </w:t>
      </w:r>
      <w:r w:rsidR="005715D8">
        <w:rPr>
          <w:rFonts w:ascii="Times New Roman" w:hAnsi="Times New Roman" w:cs="Times New Roman"/>
          <w:sz w:val="24"/>
          <w:szCs w:val="24"/>
        </w:rPr>
        <w:t xml:space="preserve">could be carried out </w:t>
      </w:r>
      <w:r w:rsidR="004A4DDA" w:rsidRPr="004A4DDA">
        <w:rPr>
          <w:rFonts w:ascii="Times New Roman" w:hAnsi="Times New Roman" w:cs="Times New Roman"/>
          <w:sz w:val="24"/>
          <w:szCs w:val="24"/>
        </w:rPr>
        <w:t>in the genital area, with no anesthesia of any kind. Anything more extensive in this uncontrolled and unsterilized environment</w:t>
      </w:r>
      <w:r w:rsidR="007745F6">
        <w:rPr>
          <w:rFonts w:ascii="Times New Roman" w:hAnsi="Times New Roman" w:cs="Times New Roman"/>
          <w:sz w:val="24"/>
          <w:szCs w:val="24"/>
        </w:rPr>
        <w:t xml:space="preserve">, </w:t>
      </w:r>
      <w:r w:rsidR="00C21154">
        <w:rPr>
          <w:rFonts w:ascii="Times New Roman" w:hAnsi="Times New Roman" w:cs="Times New Roman"/>
          <w:sz w:val="24"/>
          <w:szCs w:val="24"/>
        </w:rPr>
        <w:t xml:space="preserve">carried out </w:t>
      </w:r>
      <w:r w:rsidR="00001B66">
        <w:rPr>
          <w:rFonts w:ascii="Times New Roman" w:hAnsi="Times New Roman" w:cs="Times New Roman"/>
          <w:sz w:val="24"/>
          <w:szCs w:val="24"/>
        </w:rPr>
        <w:t>expeditiously</w:t>
      </w:r>
      <w:r w:rsidR="00C21154">
        <w:rPr>
          <w:rFonts w:ascii="Times New Roman" w:hAnsi="Times New Roman" w:cs="Times New Roman"/>
          <w:sz w:val="24"/>
          <w:szCs w:val="24"/>
        </w:rPr>
        <w:t>,</w:t>
      </w:r>
      <w:r w:rsidR="007745F6">
        <w:rPr>
          <w:rFonts w:ascii="Times New Roman" w:hAnsi="Times New Roman" w:cs="Times New Roman"/>
          <w:sz w:val="24"/>
          <w:szCs w:val="24"/>
        </w:rPr>
        <w:t xml:space="preserve"> </w:t>
      </w:r>
      <w:r w:rsidR="004A4DDA" w:rsidRPr="004A4DDA">
        <w:rPr>
          <w:rFonts w:ascii="Times New Roman" w:hAnsi="Times New Roman" w:cs="Times New Roman"/>
          <w:sz w:val="24"/>
          <w:szCs w:val="24"/>
        </w:rPr>
        <w:t xml:space="preserve">would </w:t>
      </w:r>
      <w:r w:rsidR="00D31489">
        <w:rPr>
          <w:rFonts w:ascii="Times New Roman" w:hAnsi="Times New Roman" w:cs="Times New Roman"/>
          <w:sz w:val="24"/>
          <w:szCs w:val="24"/>
        </w:rPr>
        <w:t>ordinarily</w:t>
      </w:r>
      <w:r w:rsidR="004A4DDA" w:rsidRPr="004A4DDA">
        <w:rPr>
          <w:rFonts w:ascii="Times New Roman" w:hAnsi="Times New Roman" w:cs="Times New Roman"/>
          <w:sz w:val="24"/>
          <w:szCs w:val="24"/>
        </w:rPr>
        <w:t xml:space="preserve"> lead to a high incidence of surgical complications which would necessitate surgical care at a hospital.</w:t>
      </w:r>
    </w:p>
    <w:p w:rsidR="008A6CC1" w:rsidRDefault="00373B7A" w:rsidP="007A4949">
      <w:pPr>
        <w:spacing w:line="480" w:lineRule="auto"/>
        <w:jc w:val="both"/>
        <w:rPr>
          <w:ins w:id="42" w:author="Sualeha Shekhani" w:date="2018-07-31T11:10:00Z"/>
          <w:rFonts w:ascii="Times New Roman" w:hAnsi="Times New Roman" w:cs="Times New Roman"/>
          <w:sz w:val="24"/>
          <w:szCs w:val="24"/>
        </w:rPr>
      </w:pPr>
      <w:r w:rsidRPr="004A4DDA">
        <w:rPr>
          <w:rFonts w:ascii="Times New Roman" w:hAnsi="Times New Roman" w:cs="Times New Roman"/>
          <w:sz w:val="24"/>
          <w:szCs w:val="24"/>
        </w:rPr>
        <w:t>As the clitoris is a vascular organ, even a clitori</w:t>
      </w:r>
      <w:r>
        <w:rPr>
          <w:rFonts w:ascii="Times New Roman" w:hAnsi="Times New Roman" w:cs="Times New Roman"/>
          <w:sz w:val="24"/>
          <w:szCs w:val="24"/>
        </w:rPr>
        <w:t>de</w:t>
      </w:r>
      <w:r w:rsidRPr="004A4DDA">
        <w:rPr>
          <w:rFonts w:ascii="Times New Roman" w:hAnsi="Times New Roman" w:cs="Times New Roman"/>
          <w:sz w:val="24"/>
          <w:szCs w:val="24"/>
        </w:rPr>
        <w:t xml:space="preserve">ctomy </w:t>
      </w:r>
      <w:r>
        <w:rPr>
          <w:rFonts w:ascii="Times New Roman" w:hAnsi="Times New Roman" w:cs="Times New Roman"/>
          <w:sz w:val="24"/>
          <w:szCs w:val="24"/>
        </w:rPr>
        <w:t xml:space="preserve">(WHO Type 1b) </w:t>
      </w:r>
      <w:r w:rsidRPr="004A4DDA">
        <w:rPr>
          <w:rFonts w:ascii="Times New Roman" w:hAnsi="Times New Roman" w:cs="Times New Roman"/>
          <w:sz w:val="24"/>
          <w:szCs w:val="24"/>
        </w:rPr>
        <w:t xml:space="preserve">would </w:t>
      </w:r>
      <w:r w:rsidR="00D67AEC">
        <w:rPr>
          <w:rFonts w:ascii="Times New Roman" w:hAnsi="Times New Roman" w:cs="Times New Roman"/>
          <w:sz w:val="24"/>
          <w:szCs w:val="24"/>
        </w:rPr>
        <w:t>need more time to perform safely</w:t>
      </w:r>
      <w:r w:rsidR="004E1431">
        <w:rPr>
          <w:rFonts w:ascii="Times New Roman" w:hAnsi="Times New Roman" w:cs="Times New Roman"/>
          <w:sz w:val="24"/>
          <w:szCs w:val="24"/>
        </w:rPr>
        <w:t>. I</w:t>
      </w:r>
      <w:r w:rsidR="00D67AEC">
        <w:rPr>
          <w:rFonts w:ascii="Times New Roman" w:hAnsi="Times New Roman" w:cs="Times New Roman"/>
          <w:sz w:val="24"/>
          <w:szCs w:val="24"/>
        </w:rPr>
        <w:t xml:space="preserve">n uncontrolled and </w:t>
      </w:r>
      <w:r w:rsidR="004E1431">
        <w:rPr>
          <w:rFonts w:ascii="Times New Roman" w:hAnsi="Times New Roman" w:cs="Times New Roman"/>
          <w:sz w:val="24"/>
          <w:szCs w:val="24"/>
        </w:rPr>
        <w:t>un-sanitized</w:t>
      </w:r>
      <w:r w:rsidR="00D67AEC">
        <w:rPr>
          <w:rFonts w:ascii="Times New Roman" w:hAnsi="Times New Roman" w:cs="Times New Roman"/>
          <w:sz w:val="24"/>
          <w:szCs w:val="24"/>
        </w:rPr>
        <w:t xml:space="preserve"> environments </w:t>
      </w:r>
      <w:r w:rsidR="004E1431">
        <w:rPr>
          <w:rFonts w:ascii="Times New Roman" w:hAnsi="Times New Roman" w:cs="Times New Roman"/>
          <w:sz w:val="24"/>
          <w:szCs w:val="24"/>
        </w:rPr>
        <w:t>(</w:t>
      </w:r>
      <w:r w:rsidR="001236F5">
        <w:rPr>
          <w:rFonts w:ascii="Times New Roman" w:hAnsi="Times New Roman" w:cs="Times New Roman"/>
          <w:sz w:val="24"/>
          <w:szCs w:val="24"/>
        </w:rPr>
        <w:t xml:space="preserve">such as private residences </w:t>
      </w:r>
      <w:r w:rsidR="00D67AEC">
        <w:rPr>
          <w:rFonts w:ascii="Times New Roman" w:hAnsi="Times New Roman" w:cs="Times New Roman"/>
          <w:sz w:val="24"/>
          <w:szCs w:val="24"/>
        </w:rPr>
        <w:t xml:space="preserve">where these interventions </w:t>
      </w:r>
      <w:r w:rsidR="001236F5">
        <w:rPr>
          <w:rFonts w:ascii="Times New Roman" w:hAnsi="Times New Roman" w:cs="Times New Roman"/>
          <w:sz w:val="24"/>
          <w:szCs w:val="24"/>
        </w:rPr>
        <w:t xml:space="preserve">inevitably </w:t>
      </w:r>
      <w:r w:rsidR="004E1431">
        <w:rPr>
          <w:rFonts w:ascii="Times New Roman" w:hAnsi="Times New Roman" w:cs="Times New Roman"/>
          <w:sz w:val="24"/>
          <w:szCs w:val="24"/>
        </w:rPr>
        <w:t>take</w:t>
      </w:r>
      <w:r w:rsidR="001236F5">
        <w:rPr>
          <w:rFonts w:ascii="Times New Roman" w:hAnsi="Times New Roman" w:cs="Times New Roman"/>
          <w:sz w:val="24"/>
          <w:szCs w:val="24"/>
        </w:rPr>
        <w:t xml:space="preserve"> place</w:t>
      </w:r>
      <w:r w:rsidR="004E1431">
        <w:rPr>
          <w:rFonts w:ascii="Times New Roman" w:hAnsi="Times New Roman" w:cs="Times New Roman"/>
          <w:sz w:val="24"/>
          <w:szCs w:val="24"/>
        </w:rPr>
        <w:t>)</w:t>
      </w:r>
      <w:r w:rsidR="00D67AEC">
        <w:rPr>
          <w:rFonts w:ascii="Times New Roman" w:hAnsi="Times New Roman" w:cs="Times New Roman"/>
          <w:sz w:val="24"/>
          <w:szCs w:val="24"/>
        </w:rPr>
        <w:t xml:space="preserve">, </w:t>
      </w:r>
      <w:r w:rsidR="004E1431">
        <w:rPr>
          <w:rFonts w:ascii="Times New Roman" w:hAnsi="Times New Roman" w:cs="Times New Roman"/>
          <w:sz w:val="24"/>
          <w:szCs w:val="24"/>
        </w:rPr>
        <w:t>the lack of</w:t>
      </w:r>
      <w:r w:rsidR="00001B66">
        <w:rPr>
          <w:rFonts w:ascii="Times New Roman" w:hAnsi="Times New Roman" w:cs="Times New Roman"/>
          <w:sz w:val="24"/>
          <w:szCs w:val="24"/>
        </w:rPr>
        <w:t xml:space="preserve"> surgical facilities like an operating table, surgical light or diathermy to arrest bleeding </w:t>
      </w:r>
      <w:r w:rsidR="00D67AEC">
        <w:rPr>
          <w:rFonts w:ascii="Times New Roman" w:hAnsi="Times New Roman" w:cs="Times New Roman"/>
          <w:sz w:val="24"/>
          <w:szCs w:val="24"/>
        </w:rPr>
        <w:t xml:space="preserve">would probably </w:t>
      </w:r>
      <w:r w:rsidRPr="004A4DDA">
        <w:rPr>
          <w:rFonts w:ascii="Times New Roman" w:hAnsi="Times New Roman" w:cs="Times New Roman"/>
          <w:sz w:val="24"/>
          <w:szCs w:val="24"/>
        </w:rPr>
        <w:t>lead to a noticeabl</w:t>
      </w:r>
      <w:r>
        <w:rPr>
          <w:rFonts w:ascii="Times New Roman" w:hAnsi="Times New Roman" w:cs="Times New Roman"/>
          <w:sz w:val="24"/>
          <w:szCs w:val="24"/>
        </w:rPr>
        <w:t>y</w:t>
      </w:r>
      <w:r w:rsidRPr="004A4DDA">
        <w:rPr>
          <w:rFonts w:ascii="Times New Roman" w:hAnsi="Times New Roman" w:cs="Times New Roman"/>
          <w:sz w:val="24"/>
          <w:szCs w:val="24"/>
        </w:rPr>
        <w:t xml:space="preserve"> higher incidence of post procedure bleeding </w:t>
      </w:r>
      <w:r w:rsidR="00001B66">
        <w:rPr>
          <w:rFonts w:ascii="Times New Roman" w:hAnsi="Times New Roman" w:cs="Times New Roman"/>
          <w:sz w:val="24"/>
          <w:szCs w:val="24"/>
        </w:rPr>
        <w:t xml:space="preserve">and other complications </w:t>
      </w:r>
      <w:r>
        <w:rPr>
          <w:rFonts w:ascii="Times New Roman" w:hAnsi="Times New Roman" w:cs="Times New Roman"/>
          <w:sz w:val="24"/>
          <w:szCs w:val="24"/>
        </w:rPr>
        <w:t>requir</w:t>
      </w:r>
      <w:r w:rsidRPr="004A4DDA">
        <w:rPr>
          <w:rFonts w:ascii="Times New Roman" w:hAnsi="Times New Roman" w:cs="Times New Roman"/>
          <w:sz w:val="24"/>
          <w:szCs w:val="24"/>
        </w:rPr>
        <w:t xml:space="preserve">ing surgical intervention. </w:t>
      </w:r>
      <w:r>
        <w:rPr>
          <w:rFonts w:ascii="Times New Roman" w:hAnsi="Times New Roman" w:cs="Times New Roman"/>
          <w:sz w:val="24"/>
          <w:szCs w:val="24"/>
        </w:rPr>
        <w:t>Reports from Egypt, where significantly more mutilating procedures are undertaken, indicate even deaths as a result of complicated FGC.</w:t>
      </w:r>
      <w:r>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w:t>
      </w:r>
      <w:r>
        <w:rPr>
          <w:rStyle w:val="EndnoteReference"/>
          <w:rFonts w:ascii="Times New Roman" w:hAnsi="Times New Roman" w:cs="Times New Roman"/>
          <w:sz w:val="24"/>
          <w:szCs w:val="24"/>
        </w:rPr>
        <w:endnoteReference w:id="11"/>
      </w:r>
      <w:r>
        <w:rPr>
          <w:rFonts w:ascii="Times New Roman" w:hAnsi="Times New Roman" w:cs="Times New Roman"/>
          <w:sz w:val="24"/>
          <w:szCs w:val="24"/>
        </w:rPr>
        <w:t xml:space="preserve"> </w:t>
      </w:r>
    </w:p>
    <w:p w:rsidR="00373B7A" w:rsidRPr="004A4DDA" w:rsidRDefault="00373B7A"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In the Indian report, t</w:t>
      </w:r>
      <w:r w:rsidRPr="004A4DDA">
        <w:rPr>
          <w:rFonts w:ascii="Times New Roman" w:hAnsi="Times New Roman" w:cs="Times New Roman"/>
          <w:sz w:val="24"/>
          <w:szCs w:val="24"/>
        </w:rPr>
        <w:t>he occurrence of post procedure bleeding is mentioned as an occasional occurrence but not necessitating surgical intervention to arrest</w:t>
      </w:r>
      <w:r>
        <w:rPr>
          <w:rFonts w:ascii="Times New Roman" w:hAnsi="Times New Roman" w:cs="Times New Roman"/>
          <w:sz w:val="24"/>
          <w:szCs w:val="24"/>
        </w:rPr>
        <w:t xml:space="preserve"> bleeding</w:t>
      </w:r>
      <w:r w:rsidRPr="004A4DDA">
        <w:rPr>
          <w:rFonts w:ascii="Times New Roman" w:hAnsi="Times New Roman" w:cs="Times New Roman"/>
          <w:sz w:val="24"/>
          <w:szCs w:val="24"/>
        </w:rPr>
        <w:t>.</w:t>
      </w:r>
      <w:r>
        <w:rPr>
          <w:rFonts w:ascii="Times New Roman" w:hAnsi="Times New Roman" w:cs="Times New Roman"/>
          <w:sz w:val="24"/>
          <w:szCs w:val="24"/>
        </w:rPr>
        <w:t xml:space="preserve"> Our discussions with Bohr</w:t>
      </w:r>
      <w:r w:rsidRPr="00CA5FFA">
        <w:rPr>
          <w:rFonts w:ascii="Times New Roman" w:hAnsi="Times New Roman" w:cs="Times New Roman"/>
          <w:sz w:val="24"/>
          <w:szCs w:val="24"/>
        </w:rPr>
        <w:t>a</w:t>
      </w:r>
      <w:r>
        <w:rPr>
          <w:rFonts w:ascii="Times New Roman" w:hAnsi="Times New Roman" w:cs="Times New Roman"/>
          <w:sz w:val="24"/>
          <w:szCs w:val="24"/>
        </w:rPr>
        <w:t xml:space="preserve"> physicians also corroborate this impression.  We also spoke to a </w:t>
      </w:r>
      <w:r w:rsidR="001236F5">
        <w:rPr>
          <w:rFonts w:ascii="Times New Roman" w:hAnsi="Times New Roman" w:cs="Times New Roman"/>
          <w:sz w:val="24"/>
          <w:szCs w:val="24"/>
        </w:rPr>
        <w:t>senior</w:t>
      </w:r>
      <w:r w:rsidR="00EF76FF">
        <w:rPr>
          <w:rFonts w:ascii="Times New Roman" w:hAnsi="Times New Roman" w:cs="Times New Roman"/>
          <w:sz w:val="24"/>
          <w:szCs w:val="24"/>
        </w:rPr>
        <w:t xml:space="preserve"> non-Bohra</w:t>
      </w:r>
      <w:r w:rsidR="001236F5">
        <w:rPr>
          <w:rFonts w:ascii="Times New Roman" w:hAnsi="Times New Roman" w:cs="Times New Roman"/>
          <w:sz w:val="24"/>
          <w:szCs w:val="24"/>
        </w:rPr>
        <w:t xml:space="preserve"> </w:t>
      </w:r>
      <w:r>
        <w:rPr>
          <w:rFonts w:ascii="Times New Roman" w:hAnsi="Times New Roman" w:cs="Times New Roman"/>
          <w:sz w:val="24"/>
          <w:szCs w:val="24"/>
        </w:rPr>
        <w:t>obstetrician/</w:t>
      </w:r>
      <w:r w:rsidR="002B216B">
        <w:rPr>
          <w:rFonts w:ascii="Times New Roman" w:hAnsi="Times New Roman" w:cs="Times New Roman"/>
          <w:sz w:val="24"/>
          <w:szCs w:val="24"/>
        </w:rPr>
        <w:t>gynaecologist</w:t>
      </w:r>
      <w:r w:rsidR="001236F5">
        <w:rPr>
          <w:rFonts w:ascii="Times New Roman" w:hAnsi="Times New Roman" w:cs="Times New Roman"/>
          <w:sz w:val="24"/>
          <w:szCs w:val="24"/>
        </w:rPr>
        <w:t>,</w:t>
      </w:r>
      <w:r>
        <w:rPr>
          <w:rFonts w:ascii="Times New Roman" w:hAnsi="Times New Roman" w:cs="Times New Roman"/>
          <w:sz w:val="24"/>
          <w:szCs w:val="24"/>
        </w:rPr>
        <w:t xml:space="preserve"> who works in a </w:t>
      </w:r>
      <w:r w:rsidR="001236F5">
        <w:rPr>
          <w:rFonts w:ascii="Times New Roman" w:hAnsi="Times New Roman" w:cs="Times New Roman"/>
          <w:sz w:val="24"/>
          <w:szCs w:val="24"/>
        </w:rPr>
        <w:t xml:space="preserve">Bohra community run </w:t>
      </w:r>
      <w:r>
        <w:rPr>
          <w:rFonts w:ascii="Times New Roman" w:hAnsi="Times New Roman" w:cs="Times New Roman"/>
          <w:sz w:val="24"/>
          <w:szCs w:val="24"/>
        </w:rPr>
        <w:t xml:space="preserve">hospital frequented by Bohra women. In her experience, </w:t>
      </w:r>
      <w:r w:rsidR="001236F5">
        <w:rPr>
          <w:rFonts w:ascii="Times New Roman" w:hAnsi="Times New Roman" w:cs="Times New Roman"/>
          <w:sz w:val="24"/>
          <w:szCs w:val="24"/>
        </w:rPr>
        <w:t xml:space="preserve">during her intimate examinations of women presenting to this </w:t>
      </w:r>
      <w:r w:rsidR="00001B66">
        <w:rPr>
          <w:rFonts w:ascii="Times New Roman" w:hAnsi="Times New Roman" w:cs="Times New Roman"/>
          <w:sz w:val="24"/>
          <w:szCs w:val="24"/>
        </w:rPr>
        <w:t>h</w:t>
      </w:r>
      <w:r w:rsidR="001236F5">
        <w:rPr>
          <w:rFonts w:ascii="Times New Roman" w:hAnsi="Times New Roman" w:cs="Times New Roman"/>
          <w:sz w:val="24"/>
          <w:szCs w:val="24"/>
        </w:rPr>
        <w:t xml:space="preserve">ospital, </w:t>
      </w:r>
      <w:r>
        <w:rPr>
          <w:rFonts w:ascii="Times New Roman" w:hAnsi="Times New Roman" w:cs="Times New Roman"/>
          <w:sz w:val="24"/>
          <w:szCs w:val="24"/>
        </w:rPr>
        <w:t xml:space="preserve">she has never seen a Bohra patient whose genitals looked noticeably different from her non-Bohra patients. According to her, despite regularly treating Bohra patients, she was unaware for a long period that FGC routinely took place </w:t>
      </w:r>
      <w:r w:rsidR="004E1431">
        <w:rPr>
          <w:rFonts w:ascii="Times New Roman" w:hAnsi="Times New Roman" w:cs="Times New Roman"/>
          <w:sz w:val="24"/>
          <w:szCs w:val="24"/>
        </w:rPr>
        <w:t xml:space="preserve">almost </w:t>
      </w:r>
      <w:r w:rsidR="001236F5">
        <w:rPr>
          <w:rFonts w:ascii="Times New Roman" w:hAnsi="Times New Roman" w:cs="Times New Roman"/>
          <w:sz w:val="24"/>
          <w:szCs w:val="24"/>
        </w:rPr>
        <w:t xml:space="preserve">universally among women </w:t>
      </w:r>
      <w:r>
        <w:rPr>
          <w:rFonts w:ascii="Times New Roman" w:hAnsi="Times New Roman" w:cs="Times New Roman"/>
          <w:sz w:val="24"/>
          <w:szCs w:val="24"/>
        </w:rPr>
        <w:t>within their community.</w:t>
      </w:r>
      <w:ins w:id="45" w:author="Sualeha Shekhani" w:date="2018-07-31T11:11:00Z">
        <w:r w:rsidR="008A6CC1">
          <w:rPr>
            <w:rFonts w:ascii="Times New Roman" w:hAnsi="Times New Roman" w:cs="Times New Roman"/>
            <w:sz w:val="24"/>
            <w:szCs w:val="24"/>
          </w:rPr>
          <w:t xml:space="preserve"> However, this is the experience of only one physician and cannot be universalized. </w:t>
        </w:r>
      </w:ins>
    </w:p>
    <w:p w:rsidR="00373B7A" w:rsidRDefault="00373B7A" w:rsidP="007A4949">
      <w:pPr>
        <w:spacing w:line="480" w:lineRule="auto"/>
        <w:jc w:val="both"/>
        <w:rPr>
          <w:ins w:id="46" w:author="Sualeha Shekhani" w:date="2018-07-31T11:11:00Z"/>
          <w:rFonts w:ascii="Times New Roman" w:hAnsi="Times New Roman" w:cs="Times New Roman"/>
          <w:sz w:val="24"/>
          <w:szCs w:val="24"/>
        </w:rPr>
      </w:pPr>
      <w:r w:rsidRPr="004A4DDA">
        <w:rPr>
          <w:rFonts w:ascii="Times New Roman" w:hAnsi="Times New Roman" w:cs="Times New Roman"/>
          <w:sz w:val="24"/>
          <w:szCs w:val="24"/>
        </w:rPr>
        <w:t xml:space="preserve">FGC has gained in notoriety because of, in addition </w:t>
      </w:r>
      <w:r>
        <w:rPr>
          <w:rFonts w:ascii="Times New Roman" w:hAnsi="Times New Roman" w:cs="Times New Roman"/>
          <w:sz w:val="24"/>
          <w:szCs w:val="24"/>
        </w:rPr>
        <w:t xml:space="preserve">to </w:t>
      </w:r>
      <w:r w:rsidRPr="004A4DDA">
        <w:rPr>
          <w:rFonts w:ascii="Times New Roman" w:hAnsi="Times New Roman" w:cs="Times New Roman"/>
          <w:sz w:val="24"/>
          <w:szCs w:val="24"/>
        </w:rPr>
        <w:t xml:space="preserve">other reasons, its extensive mutilating effects. </w:t>
      </w:r>
      <w:r>
        <w:rPr>
          <w:rFonts w:ascii="Times New Roman" w:hAnsi="Times New Roman" w:cs="Times New Roman"/>
          <w:sz w:val="24"/>
          <w:szCs w:val="24"/>
        </w:rPr>
        <w:t xml:space="preserve">Given the secrecy surrounding the female procedure, it becomes difficult to pinpoint </w:t>
      </w:r>
      <w:r>
        <w:rPr>
          <w:rFonts w:ascii="Times New Roman" w:hAnsi="Times New Roman" w:cs="Times New Roman"/>
          <w:sz w:val="24"/>
          <w:szCs w:val="24"/>
        </w:rPr>
        <w:lastRenderedPageBreak/>
        <w:t>the exact nature of cutting generally performed within the community. The evidence provided by participants’ accounts in the Indian report is anecdotal and needs to be s</w:t>
      </w:r>
      <w:r w:rsidR="00E479DF">
        <w:rPr>
          <w:rFonts w:ascii="Times New Roman" w:hAnsi="Times New Roman" w:cs="Times New Roman"/>
          <w:sz w:val="24"/>
          <w:szCs w:val="24"/>
        </w:rPr>
        <w:t xml:space="preserve">ubstantiated by further </w:t>
      </w:r>
      <w:r>
        <w:rPr>
          <w:rFonts w:ascii="Times New Roman" w:hAnsi="Times New Roman" w:cs="Times New Roman"/>
          <w:sz w:val="24"/>
          <w:szCs w:val="24"/>
        </w:rPr>
        <w:t>research. However, b</w:t>
      </w:r>
      <w:r w:rsidRPr="004A4DDA">
        <w:rPr>
          <w:rFonts w:ascii="Times New Roman" w:hAnsi="Times New Roman" w:cs="Times New Roman"/>
          <w:sz w:val="24"/>
          <w:szCs w:val="24"/>
        </w:rPr>
        <w:t>ased on the descriptions provided in this report, and the interviews we have conducted ourselv</w:t>
      </w:r>
      <w:r>
        <w:rPr>
          <w:rFonts w:ascii="Times New Roman" w:hAnsi="Times New Roman" w:cs="Times New Roman"/>
          <w:sz w:val="24"/>
          <w:szCs w:val="24"/>
        </w:rPr>
        <w:t xml:space="preserve">es, we find it likely that the practice of </w:t>
      </w:r>
      <w:r>
        <w:rPr>
          <w:rFonts w:ascii="Times New Roman" w:hAnsi="Times New Roman" w:cs="Times New Roman"/>
          <w:i/>
          <w:sz w:val="24"/>
          <w:szCs w:val="24"/>
        </w:rPr>
        <w:t>k</w:t>
      </w:r>
      <w:r w:rsidRPr="00323034">
        <w:rPr>
          <w:rFonts w:ascii="Times New Roman" w:hAnsi="Times New Roman" w:cs="Times New Roman"/>
          <w:i/>
          <w:sz w:val="24"/>
          <w:szCs w:val="24"/>
        </w:rPr>
        <w:t>hafd</w:t>
      </w:r>
      <w:r>
        <w:rPr>
          <w:rFonts w:ascii="Times New Roman" w:hAnsi="Times New Roman" w:cs="Times New Roman"/>
          <w:sz w:val="24"/>
          <w:szCs w:val="24"/>
        </w:rPr>
        <w:t xml:space="preserve"> in the Bohra community is far less </w:t>
      </w:r>
      <w:r w:rsidRPr="004A4DDA">
        <w:rPr>
          <w:rFonts w:ascii="Times New Roman" w:hAnsi="Times New Roman" w:cs="Times New Roman"/>
          <w:sz w:val="24"/>
          <w:szCs w:val="24"/>
        </w:rPr>
        <w:t xml:space="preserve">mutilating and devastating </w:t>
      </w:r>
      <w:r>
        <w:rPr>
          <w:rFonts w:ascii="Times New Roman" w:hAnsi="Times New Roman" w:cs="Times New Roman"/>
          <w:sz w:val="24"/>
          <w:szCs w:val="24"/>
        </w:rPr>
        <w:t>than</w:t>
      </w:r>
      <w:r w:rsidRPr="004A4DDA">
        <w:rPr>
          <w:rFonts w:ascii="Times New Roman" w:hAnsi="Times New Roman" w:cs="Times New Roman"/>
          <w:sz w:val="24"/>
          <w:szCs w:val="24"/>
        </w:rPr>
        <w:t xml:space="preserve"> those described in some African and Egyptian traditions.</w:t>
      </w:r>
      <w:r>
        <w:rPr>
          <w:rFonts w:ascii="Times New Roman" w:hAnsi="Times New Roman" w:cs="Times New Roman"/>
          <w:sz w:val="24"/>
          <w:szCs w:val="24"/>
        </w:rPr>
        <w:t xml:space="preserve"> </w:t>
      </w:r>
    </w:p>
    <w:p w:rsidR="000B6E43" w:rsidRPr="000B6E43" w:rsidRDefault="000B6E43" w:rsidP="007A4949">
      <w:pPr>
        <w:spacing w:line="480" w:lineRule="auto"/>
        <w:jc w:val="both"/>
        <w:rPr>
          <w:rFonts w:ascii="Times New Roman" w:hAnsi="Times New Roman" w:cs="Times New Roman"/>
          <w:sz w:val="24"/>
          <w:szCs w:val="24"/>
        </w:rPr>
      </w:pPr>
      <w:ins w:id="47" w:author="Sualeha Shekhani" w:date="2018-07-31T11:11:00Z">
        <w:r>
          <w:rPr>
            <w:rFonts w:ascii="Times New Roman" w:hAnsi="Times New Roman" w:cs="Times New Roman"/>
            <w:sz w:val="24"/>
            <w:szCs w:val="24"/>
          </w:rPr>
          <w:t xml:space="preserve">However, even though the interventions by the Bohra community may be minimal, our intention is not to condone any transgressions on the genitalia of the female child, but to incorporate the viewpoints of traditional Bohras who see </w:t>
        </w:r>
      </w:ins>
      <w:ins w:id="48" w:author="Sualeha Shekhani" w:date="2018-07-31T11:12:00Z">
        <w:r>
          <w:rPr>
            <w:rFonts w:ascii="Times New Roman" w:hAnsi="Times New Roman" w:cs="Times New Roman"/>
            <w:i/>
            <w:sz w:val="24"/>
            <w:szCs w:val="24"/>
          </w:rPr>
          <w:t xml:space="preserve">khafd </w:t>
        </w:r>
        <w:r>
          <w:rPr>
            <w:rFonts w:ascii="Times New Roman" w:hAnsi="Times New Roman" w:cs="Times New Roman"/>
            <w:sz w:val="24"/>
            <w:szCs w:val="24"/>
          </w:rPr>
          <w:t xml:space="preserve">as </w:t>
        </w:r>
        <w:r w:rsidR="006178A2">
          <w:rPr>
            <w:rFonts w:ascii="Times New Roman" w:hAnsi="Times New Roman" w:cs="Times New Roman"/>
            <w:sz w:val="24"/>
            <w:szCs w:val="24"/>
          </w:rPr>
          <w:t xml:space="preserve">very different from procedures like infibulation. </w:t>
        </w:r>
      </w:ins>
    </w:p>
    <w:p w:rsidR="00062B3E" w:rsidRPr="004A4DDA" w:rsidRDefault="00062B3E" w:rsidP="007A4949">
      <w:pPr>
        <w:spacing w:line="480" w:lineRule="auto"/>
        <w:jc w:val="both"/>
        <w:rPr>
          <w:rFonts w:ascii="Times New Roman" w:hAnsi="Times New Roman" w:cs="Times New Roman"/>
          <w:sz w:val="24"/>
          <w:szCs w:val="24"/>
        </w:rPr>
      </w:pPr>
    </w:p>
    <w:p w:rsidR="00373B7A" w:rsidRDefault="00D943B9" w:rsidP="007A4949">
      <w:pPr>
        <w:pBdr>
          <w:top w:val="single" w:sz="4" w:space="1" w:color="auto"/>
          <w:left w:val="single" w:sz="4" w:space="4" w:color="auto"/>
          <w:bottom w:val="single" w:sz="4" w:space="1" w:color="auto"/>
          <w:right w:val="single" w:sz="4" w:space="4" w:color="auto"/>
        </w:pBd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Box 1: </w:t>
      </w:r>
      <w:r w:rsidR="00947D0F">
        <w:rPr>
          <w:rFonts w:ascii="Times New Roman" w:hAnsi="Times New Roman" w:cs="Times New Roman"/>
          <w:sz w:val="24"/>
          <w:szCs w:val="24"/>
        </w:rPr>
        <w:t>A</w:t>
      </w:r>
      <w:r w:rsidR="00373B7A">
        <w:rPr>
          <w:rFonts w:ascii="Times New Roman" w:hAnsi="Times New Roman" w:cs="Times New Roman"/>
          <w:sz w:val="24"/>
          <w:szCs w:val="24"/>
        </w:rPr>
        <w:t xml:space="preserve"> </w:t>
      </w:r>
      <w:ins w:id="49" w:author="Sualeha Shekhani" w:date="2018-07-31T11:12:00Z">
        <w:r w:rsidR="000A097F">
          <w:rPr>
            <w:rFonts w:ascii="Times New Roman" w:hAnsi="Times New Roman" w:cs="Times New Roman"/>
            <w:sz w:val="24"/>
            <w:szCs w:val="24"/>
          </w:rPr>
          <w:t>respondent from the Pakistani Bohra community</w:t>
        </w:r>
      </w:ins>
      <w:ins w:id="50" w:author="Sualeha Shekhani" w:date="2018-07-31T11:13:00Z">
        <w:r w:rsidR="003F238B">
          <w:rPr>
            <w:rFonts w:ascii="Times New Roman" w:hAnsi="Times New Roman" w:cs="Times New Roman"/>
            <w:sz w:val="24"/>
            <w:szCs w:val="24"/>
          </w:rPr>
          <w:t xml:space="preserve"> </w:t>
        </w:r>
      </w:ins>
      <w:del w:id="51" w:author="Sualeha Shekhani" w:date="2018-07-31T11:12:00Z">
        <w:r w:rsidR="00373B7A" w:rsidDel="000A097F">
          <w:rPr>
            <w:rFonts w:ascii="Times New Roman" w:hAnsi="Times New Roman" w:cs="Times New Roman"/>
            <w:sz w:val="24"/>
            <w:szCs w:val="24"/>
          </w:rPr>
          <w:delText>Bohra woman</w:delText>
        </w:r>
        <w:r w:rsidR="00947D0F" w:rsidDel="000A097F">
          <w:rPr>
            <w:rFonts w:ascii="Times New Roman" w:hAnsi="Times New Roman" w:cs="Times New Roman"/>
            <w:sz w:val="24"/>
            <w:szCs w:val="24"/>
          </w:rPr>
          <w:delText xml:space="preserve"> </w:delText>
        </w:r>
      </w:del>
      <w:r w:rsidR="00947D0F">
        <w:rPr>
          <w:rFonts w:ascii="Times New Roman" w:hAnsi="Times New Roman" w:cs="Times New Roman"/>
          <w:sz w:val="24"/>
          <w:szCs w:val="24"/>
        </w:rPr>
        <w:t xml:space="preserve">talks about </w:t>
      </w:r>
      <w:r w:rsidR="00947D0F" w:rsidRPr="00947D0F">
        <w:rPr>
          <w:rFonts w:ascii="Times New Roman" w:hAnsi="Times New Roman" w:cs="Times New Roman"/>
          <w:i/>
          <w:sz w:val="24"/>
          <w:szCs w:val="24"/>
        </w:rPr>
        <w:t>khafd</w:t>
      </w:r>
    </w:p>
    <w:p w:rsidR="00084FB1" w:rsidRDefault="00084FB1" w:rsidP="007A4949">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One of our interviewees, a highly educated, professional Bohra woman in her forties, shed some light onto the </w:t>
      </w:r>
      <w:r w:rsidRPr="00895BF9">
        <w:rPr>
          <w:rFonts w:ascii="Times New Roman" w:hAnsi="Times New Roman" w:cs="Times New Roman"/>
          <w:i/>
          <w:sz w:val="24"/>
          <w:szCs w:val="24"/>
        </w:rPr>
        <w:t>khafd</w:t>
      </w:r>
      <w:r>
        <w:rPr>
          <w:rFonts w:ascii="Times New Roman" w:hAnsi="Times New Roman" w:cs="Times New Roman"/>
          <w:sz w:val="24"/>
          <w:szCs w:val="24"/>
        </w:rPr>
        <w:t xml:space="preserve"> procedure, based on her own experiences. She related, “I was taken for the procedure by my mother.” She recalled feeling anxious but not particularly fearful. Although she could not remember how the procedure was carried out, she recalled that her mother stayed with her and comforted her. She had no remembrance of pain and was unsure if there was any bleeding. She said, “I remember my mother gave me some cotton wool to keep, but I don’t remember if there was any bleeding.”</w:t>
      </w:r>
    </w:p>
    <w:p w:rsidR="00084FB1" w:rsidRDefault="00084FB1" w:rsidP="007A4949">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Years later, she took her 7 year old daughter for the same procedure, accompanied by her sister-in-law whose daughter was the same age. She remembered feeling very anxious but did not think her daughter experienced any pain or bleeding. “It’s just a ‘membrane’ covering the </w:t>
      </w:r>
      <w:r>
        <w:rPr>
          <w:rFonts w:ascii="Times New Roman" w:hAnsi="Times New Roman" w:cs="Times New Roman"/>
          <w:sz w:val="24"/>
          <w:szCs w:val="24"/>
        </w:rPr>
        <w:lastRenderedPageBreak/>
        <w:t>clitoris that is removed,” she told us. “My sister-in-law still laughs at me and says, remember, you were scared to take your daughter!”</w:t>
      </w:r>
    </w:p>
    <w:p w:rsidR="00084FB1" w:rsidRDefault="00084FB1" w:rsidP="007A4949">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She stayed with her daughter during the short procedure, which she described as very simple, taking about three to five minutes. “It was done in a home, but it was very clean, hygienic,” she said. “It is done by women who are trained by the community, and who pass on their skill from one generation to another.”</w:t>
      </w:r>
    </w:p>
    <w:p w:rsidR="00084FB1" w:rsidRDefault="00084FB1" w:rsidP="007A4949">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Discussing the underlying reasons for </w:t>
      </w:r>
      <w:r w:rsidRPr="00E73BBA">
        <w:rPr>
          <w:rFonts w:ascii="Times New Roman" w:hAnsi="Times New Roman" w:cs="Times New Roman"/>
          <w:sz w:val="24"/>
          <w:szCs w:val="24"/>
        </w:rPr>
        <w:t>the ritual</w:t>
      </w:r>
      <w:r>
        <w:rPr>
          <w:rFonts w:ascii="Times New Roman" w:hAnsi="Times New Roman" w:cs="Times New Roman"/>
          <w:sz w:val="24"/>
          <w:szCs w:val="24"/>
        </w:rPr>
        <w:t xml:space="preserve">, she </w:t>
      </w:r>
      <w:r w:rsidRPr="00E73BBA">
        <w:rPr>
          <w:rFonts w:ascii="Times New Roman" w:hAnsi="Times New Roman" w:cs="Times New Roman"/>
          <w:sz w:val="24"/>
          <w:szCs w:val="24"/>
        </w:rPr>
        <w:t xml:space="preserve">narrated that her mother told her that </w:t>
      </w:r>
      <w:r w:rsidRPr="00E73BBA">
        <w:rPr>
          <w:rFonts w:ascii="Times New Roman" w:hAnsi="Times New Roman" w:cs="Times New Roman"/>
          <w:i/>
          <w:sz w:val="24"/>
          <w:szCs w:val="24"/>
        </w:rPr>
        <w:t>khafd</w:t>
      </w:r>
      <w:r w:rsidRPr="00E73BBA">
        <w:rPr>
          <w:rFonts w:ascii="Times New Roman" w:hAnsi="Times New Roman" w:cs="Times New Roman"/>
          <w:sz w:val="24"/>
          <w:szCs w:val="24"/>
        </w:rPr>
        <w:t xml:space="preserve"> was performed to “keep young girls on the right path.” According to her, there was </w:t>
      </w:r>
      <w:r>
        <w:rPr>
          <w:rFonts w:ascii="Times New Roman" w:hAnsi="Times New Roman" w:cs="Times New Roman"/>
          <w:sz w:val="24"/>
          <w:szCs w:val="24"/>
        </w:rPr>
        <w:t xml:space="preserve">still </w:t>
      </w:r>
      <w:r w:rsidRPr="00E73BBA">
        <w:rPr>
          <w:rFonts w:ascii="Times New Roman" w:hAnsi="Times New Roman" w:cs="Times New Roman"/>
          <w:sz w:val="24"/>
          <w:szCs w:val="24"/>
        </w:rPr>
        <w:t xml:space="preserve">a widespread belief among the community that </w:t>
      </w:r>
      <w:r w:rsidRPr="00E73BBA">
        <w:rPr>
          <w:rFonts w:ascii="Times New Roman" w:hAnsi="Times New Roman" w:cs="Times New Roman"/>
          <w:i/>
          <w:sz w:val="24"/>
          <w:szCs w:val="24"/>
        </w:rPr>
        <w:t>khafd</w:t>
      </w:r>
      <w:r w:rsidRPr="00E73BBA">
        <w:rPr>
          <w:rFonts w:ascii="Times New Roman" w:hAnsi="Times New Roman" w:cs="Times New Roman"/>
          <w:sz w:val="24"/>
          <w:szCs w:val="24"/>
        </w:rPr>
        <w:t xml:space="preserve"> ‘dampened’ women’s sexuality and restricted their desires.</w:t>
      </w:r>
      <w:r>
        <w:rPr>
          <w:rFonts w:ascii="Times New Roman" w:hAnsi="Times New Roman" w:cs="Times New Roman"/>
          <w:sz w:val="24"/>
          <w:szCs w:val="24"/>
        </w:rPr>
        <w:t xml:space="preserve"> One of her sisters-in-law, whose daughter had undergone the procedure, gave the same reasoning when her daughter grew older and questioned her about </w:t>
      </w:r>
      <w:r w:rsidRPr="00E73BBA">
        <w:rPr>
          <w:rFonts w:ascii="Times New Roman" w:hAnsi="Times New Roman" w:cs="Times New Roman"/>
          <w:i/>
          <w:sz w:val="24"/>
          <w:szCs w:val="24"/>
        </w:rPr>
        <w:t>khafd</w:t>
      </w:r>
      <w:r>
        <w:rPr>
          <w:rFonts w:ascii="Times New Roman" w:hAnsi="Times New Roman" w:cs="Times New Roman"/>
          <w:sz w:val="24"/>
          <w:szCs w:val="24"/>
        </w:rPr>
        <w:t>.</w:t>
      </w:r>
      <w:r w:rsidRPr="00E73BBA">
        <w:rPr>
          <w:rFonts w:ascii="Times New Roman" w:hAnsi="Times New Roman" w:cs="Times New Roman"/>
          <w:sz w:val="24"/>
          <w:szCs w:val="24"/>
        </w:rPr>
        <w:t xml:space="preserve"> </w:t>
      </w:r>
      <w:r>
        <w:rPr>
          <w:rFonts w:ascii="Times New Roman" w:hAnsi="Times New Roman" w:cs="Times New Roman"/>
          <w:sz w:val="24"/>
          <w:szCs w:val="24"/>
        </w:rPr>
        <w:t>Our respondent told us that for some time she thought of herself as ‘different’ and ‘desexualised’, because of the reasoning provided by her mother. The realisation that there was no foundation for this belief helped her overcome</w:t>
      </w:r>
      <w:r w:rsidRPr="00E73BBA">
        <w:rPr>
          <w:rFonts w:ascii="Times New Roman" w:hAnsi="Times New Roman" w:cs="Times New Roman"/>
          <w:sz w:val="24"/>
          <w:szCs w:val="24"/>
        </w:rPr>
        <w:t xml:space="preserve"> her earlier inhibitions and fears. </w:t>
      </w:r>
      <w:r>
        <w:rPr>
          <w:rFonts w:ascii="Times New Roman" w:hAnsi="Times New Roman" w:cs="Times New Roman"/>
          <w:sz w:val="24"/>
          <w:szCs w:val="24"/>
        </w:rPr>
        <w:t>She reported that her sexual life was “very satisfactory.”</w:t>
      </w:r>
    </w:p>
    <w:p w:rsidR="0048120C" w:rsidRPr="00E73BBA" w:rsidRDefault="00084FB1" w:rsidP="007A4949">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respondent’s experience with the psychological impact of </w:t>
      </w:r>
      <w:r w:rsidRPr="006F5FDB">
        <w:rPr>
          <w:rFonts w:ascii="Times New Roman" w:hAnsi="Times New Roman" w:cs="Times New Roman"/>
          <w:i/>
          <w:sz w:val="24"/>
          <w:szCs w:val="24"/>
        </w:rPr>
        <w:t>khafd</w:t>
      </w:r>
      <w:r w:rsidRPr="00E73BBA">
        <w:rPr>
          <w:rFonts w:ascii="Times New Roman" w:hAnsi="Times New Roman" w:cs="Times New Roman"/>
          <w:sz w:val="24"/>
          <w:szCs w:val="24"/>
        </w:rPr>
        <w:t xml:space="preserve"> led her to candidly discuss these issues with the young girls in her family</w:t>
      </w:r>
      <w:r>
        <w:rPr>
          <w:rFonts w:ascii="Times New Roman" w:hAnsi="Times New Roman" w:cs="Times New Roman"/>
          <w:sz w:val="24"/>
          <w:szCs w:val="24"/>
        </w:rPr>
        <w:t>,</w:t>
      </w:r>
      <w:r w:rsidRPr="00E73BBA">
        <w:rPr>
          <w:rFonts w:ascii="Times New Roman" w:hAnsi="Times New Roman" w:cs="Times New Roman"/>
          <w:sz w:val="24"/>
          <w:szCs w:val="24"/>
        </w:rPr>
        <w:t xml:space="preserve"> including her own daughter</w:t>
      </w:r>
      <w:r>
        <w:rPr>
          <w:rFonts w:ascii="Times New Roman" w:hAnsi="Times New Roman" w:cs="Times New Roman"/>
          <w:sz w:val="24"/>
          <w:szCs w:val="24"/>
        </w:rPr>
        <w:t>,</w:t>
      </w:r>
      <w:r w:rsidRPr="00E73BBA">
        <w:rPr>
          <w:rFonts w:ascii="Times New Roman" w:hAnsi="Times New Roman" w:cs="Times New Roman"/>
          <w:sz w:val="24"/>
          <w:szCs w:val="24"/>
        </w:rPr>
        <w:t xml:space="preserve"> so that they do not harbour these misconceptions</w:t>
      </w:r>
      <w:r>
        <w:rPr>
          <w:rFonts w:ascii="Times New Roman" w:hAnsi="Times New Roman" w:cs="Times New Roman"/>
          <w:sz w:val="24"/>
          <w:szCs w:val="24"/>
        </w:rPr>
        <w:t xml:space="preserve"> about the procedure</w:t>
      </w:r>
      <w:r w:rsidRPr="00E73BBA">
        <w:rPr>
          <w:rFonts w:ascii="Times New Roman" w:hAnsi="Times New Roman" w:cs="Times New Roman"/>
          <w:sz w:val="24"/>
          <w:szCs w:val="24"/>
        </w:rPr>
        <w:t xml:space="preserve">. </w:t>
      </w:r>
      <w:r>
        <w:rPr>
          <w:rFonts w:ascii="Times New Roman" w:hAnsi="Times New Roman" w:cs="Times New Roman"/>
          <w:sz w:val="24"/>
          <w:szCs w:val="24"/>
        </w:rPr>
        <w:t xml:space="preserve">When we asked her what her own perceptions were about </w:t>
      </w:r>
      <w:r w:rsidRPr="00E73BBA">
        <w:rPr>
          <w:rFonts w:ascii="Times New Roman" w:hAnsi="Times New Roman" w:cs="Times New Roman"/>
          <w:i/>
          <w:sz w:val="24"/>
          <w:szCs w:val="24"/>
        </w:rPr>
        <w:t>khafd</w:t>
      </w:r>
      <w:r>
        <w:rPr>
          <w:rFonts w:ascii="Times New Roman" w:hAnsi="Times New Roman" w:cs="Times New Roman"/>
          <w:sz w:val="24"/>
          <w:szCs w:val="24"/>
        </w:rPr>
        <w:t>, in the context of the activism against it, she referred to the religious obligation to perform the ritual, “It is recommended to us by those who have our best interests at heart.” She added, “It is a very minimal procedure which doesn’t harm anyone, so why not?”</w:t>
      </w:r>
    </w:p>
    <w:p w:rsidR="00062B3E" w:rsidRDefault="00062B3E" w:rsidP="007A4949">
      <w:pPr>
        <w:tabs>
          <w:tab w:val="left" w:pos="6620"/>
        </w:tabs>
        <w:spacing w:line="480" w:lineRule="auto"/>
        <w:jc w:val="both"/>
        <w:rPr>
          <w:rFonts w:ascii="Times New Roman" w:hAnsi="Times New Roman" w:cs="Times New Roman"/>
          <w:sz w:val="24"/>
          <w:szCs w:val="24"/>
          <w:u w:val="single"/>
        </w:rPr>
      </w:pPr>
    </w:p>
    <w:p w:rsidR="00062B3E" w:rsidRDefault="00062B3E" w:rsidP="007A4949">
      <w:pPr>
        <w:tabs>
          <w:tab w:val="left" w:pos="6620"/>
        </w:tabs>
        <w:spacing w:line="480" w:lineRule="auto"/>
        <w:jc w:val="both"/>
        <w:rPr>
          <w:rFonts w:ascii="Times New Roman" w:hAnsi="Times New Roman" w:cs="Times New Roman"/>
          <w:sz w:val="24"/>
          <w:szCs w:val="24"/>
          <w:u w:val="single"/>
        </w:rPr>
      </w:pPr>
    </w:p>
    <w:p w:rsidR="00E547E1" w:rsidRPr="00E547E1" w:rsidRDefault="00E547E1" w:rsidP="007A4949">
      <w:pPr>
        <w:tabs>
          <w:tab w:val="left" w:pos="6620"/>
        </w:tabs>
        <w:spacing w:line="480" w:lineRule="auto"/>
        <w:jc w:val="both"/>
        <w:rPr>
          <w:rFonts w:ascii="Times New Roman" w:hAnsi="Times New Roman" w:cs="Times New Roman"/>
          <w:sz w:val="24"/>
          <w:szCs w:val="24"/>
          <w:u w:val="single"/>
        </w:rPr>
      </w:pPr>
      <w:r w:rsidRPr="00E547E1">
        <w:rPr>
          <w:rFonts w:ascii="Times New Roman" w:hAnsi="Times New Roman" w:cs="Times New Roman"/>
          <w:sz w:val="24"/>
          <w:szCs w:val="24"/>
          <w:u w:val="single"/>
        </w:rPr>
        <w:t>Factor</w:t>
      </w:r>
      <w:r w:rsidR="00410A2A">
        <w:rPr>
          <w:rFonts w:ascii="Times New Roman" w:hAnsi="Times New Roman" w:cs="Times New Roman"/>
          <w:sz w:val="24"/>
          <w:szCs w:val="24"/>
          <w:u w:val="single"/>
        </w:rPr>
        <w:t xml:space="preserve">s affecting prevalence of </w:t>
      </w:r>
      <w:r w:rsidR="006C10E1">
        <w:rPr>
          <w:rFonts w:ascii="Times New Roman" w:hAnsi="Times New Roman" w:cs="Times New Roman"/>
          <w:i/>
          <w:sz w:val="24"/>
          <w:szCs w:val="24"/>
          <w:u w:val="single"/>
        </w:rPr>
        <w:t>k</w:t>
      </w:r>
      <w:r w:rsidR="00323034" w:rsidRPr="00323034">
        <w:rPr>
          <w:rFonts w:ascii="Times New Roman" w:hAnsi="Times New Roman" w:cs="Times New Roman"/>
          <w:i/>
          <w:sz w:val="24"/>
          <w:szCs w:val="24"/>
          <w:u w:val="single"/>
        </w:rPr>
        <w:t>hafd</w:t>
      </w:r>
    </w:p>
    <w:p w:rsidR="00E547E1" w:rsidRPr="00BA1D83" w:rsidRDefault="00E547E1" w:rsidP="007A4949">
      <w:pPr>
        <w:spacing w:line="480" w:lineRule="auto"/>
        <w:jc w:val="both"/>
        <w:rPr>
          <w:rFonts w:ascii="Times New Roman" w:hAnsi="Times New Roman" w:cs="Times New Roman"/>
          <w:sz w:val="24"/>
          <w:szCs w:val="24"/>
        </w:rPr>
      </w:pPr>
      <w:r w:rsidRPr="00BA1D83">
        <w:rPr>
          <w:rFonts w:ascii="Times New Roman" w:hAnsi="Times New Roman" w:cs="Times New Roman"/>
          <w:sz w:val="24"/>
          <w:szCs w:val="24"/>
        </w:rPr>
        <w:t>The report adequately highlight</w:t>
      </w:r>
      <w:r w:rsidR="00EB24E6">
        <w:rPr>
          <w:rFonts w:ascii="Times New Roman" w:hAnsi="Times New Roman" w:cs="Times New Roman"/>
          <w:sz w:val="24"/>
          <w:szCs w:val="24"/>
        </w:rPr>
        <w:t>s</w:t>
      </w:r>
      <w:r w:rsidRPr="00BA1D83">
        <w:rPr>
          <w:rFonts w:ascii="Times New Roman" w:hAnsi="Times New Roman" w:cs="Times New Roman"/>
          <w:sz w:val="24"/>
          <w:szCs w:val="24"/>
        </w:rPr>
        <w:t xml:space="preserve"> the possible determinants or factors</w:t>
      </w:r>
      <w:r w:rsidR="007C7159">
        <w:rPr>
          <w:rFonts w:ascii="Times New Roman" w:hAnsi="Times New Roman" w:cs="Times New Roman"/>
          <w:sz w:val="24"/>
          <w:szCs w:val="24"/>
        </w:rPr>
        <w:t xml:space="preserve"> that affect </w:t>
      </w:r>
      <w:r w:rsidR="00EB24E6">
        <w:rPr>
          <w:rFonts w:ascii="Times New Roman" w:hAnsi="Times New Roman" w:cs="Times New Roman"/>
          <w:sz w:val="24"/>
          <w:szCs w:val="24"/>
        </w:rPr>
        <w:t xml:space="preserve">the </w:t>
      </w:r>
      <w:r w:rsidR="007C7159">
        <w:rPr>
          <w:rFonts w:ascii="Times New Roman" w:hAnsi="Times New Roman" w:cs="Times New Roman"/>
          <w:sz w:val="24"/>
          <w:szCs w:val="24"/>
        </w:rPr>
        <w:t xml:space="preserve">prevalence of </w:t>
      </w:r>
      <w:r w:rsidR="006C10E1">
        <w:rPr>
          <w:rFonts w:ascii="Times New Roman" w:hAnsi="Times New Roman" w:cs="Times New Roman"/>
          <w:i/>
          <w:sz w:val="24"/>
          <w:szCs w:val="24"/>
        </w:rPr>
        <w:t>k</w:t>
      </w:r>
      <w:r w:rsidR="00323034" w:rsidRPr="00323034">
        <w:rPr>
          <w:rFonts w:ascii="Times New Roman" w:hAnsi="Times New Roman" w:cs="Times New Roman"/>
          <w:i/>
          <w:sz w:val="24"/>
          <w:szCs w:val="24"/>
        </w:rPr>
        <w:t>hafd</w:t>
      </w:r>
      <w:r w:rsidRPr="00BA1D83">
        <w:rPr>
          <w:rFonts w:ascii="Times New Roman" w:hAnsi="Times New Roman" w:cs="Times New Roman"/>
          <w:sz w:val="24"/>
          <w:szCs w:val="24"/>
        </w:rPr>
        <w:t xml:space="preserve"> within the </w:t>
      </w:r>
      <w:r w:rsidR="00EB24E6">
        <w:rPr>
          <w:rFonts w:ascii="Times New Roman" w:hAnsi="Times New Roman" w:cs="Times New Roman"/>
          <w:sz w:val="24"/>
          <w:szCs w:val="24"/>
        </w:rPr>
        <w:t xml:space="preserve">Indian </w:t>
      </w:r>
      <w:r w:rsidRPr="00BA1D83">
        <w:rPr>
          <w:rFonts w:ascii="Times New Roman" w:hAnsi="Times New Roman" w:cs="Times New Roman"/>
          <w:sz w:val="24"/>
          <w:szCs w:val="24"/>
        </w:rPr>
        <w:t>Bohra community including age, level of education, geographic location, economic status and personal position o</w:t>
      </w:r>
      <w:r w:rsidR="00EB24E6">
        <w:rPr>
          <w:rFonts w:ascii="Times New Roman" w:hAnsi="Times New Roman" w:cs="Times New Roman"/>
          <w:sz w:val="24"/>
          <w:szCs w:val="24"/>
        </w:rPr>
        <w:t>n</w:t>
      </w:r>
      <w:r w:rsidR="002B52D9">
        <w:rPr>
          <w:rFonts w:ascii="Times New Roman" w:hAnsi="Times New Roman" w:cs="Times New Roman"/>
          <w:sz w:val="24"/>
          <w:szCs w:val="24"/>
        </w:rPr>
        <w:t xml:space="preserve"> </w:t>
      </w:r>
      <w:r w:rsidR="006C10E1">
        <w:rPr>
          <w:rFonts w:ascii="Times New Roman" w:hAnsi="Times New Roman" w:cs="Times New Roman"/>
          <w:i/>
          <w:sz w:val="24"/>
          <w:szCs w:val="24"/>
        </w:rPr>
        <w:t>k</w:t>
      </w:r>
      <w:r w:rsidR="00323034" w:rsidRPr="00323034">
        <w:rPr>
          <w:rFonts w:ascii="Times New Roman" w:hAnsi="Times New Roman" w:cs="Times New Roman"/>
          <w:i/>
          <w:sz w:val="24"/>
          <w:szCs w:val="24"/>
        </w:rPr>
        <w:t>hafd</w:t>
      </w:r>
      <w:r w:rsidRPr="00BA1D83">
        <w:rPr>
          <w:rFonts w:ascii="Times New Roman" w:hAnsi="Times New Roman" w:cs="Times New Roman"/>
          <w:sz w:val="24"/>
          <w:szCs w:val="24"/>
        </w:rPr>
        <w:t xml:space="preserve">. </w:t>
      </w:r>
    </w:p>
    <w:p w:rsidR="00E547E1" w:rsidRDefault="00E547E1" w:rsidP="007A4949">
      <w:pPr>
        <w:spacing w:line="480" w:lineRule="auto"/>
        <w:jc w:val="both"/>
        <w:rPr>
          <w:rFonts w:ascii="Times New Roman" w:hAnsi="Times New Roman" w:cs="Times New Roman"/>
          <w:sz w:val="24"/>
          <w:szCs w:val="24"/>
          <w:shd w:val="clear" w:color="auto" w:fill="FFFFFF"/>
        </w:rPr>
      </w:pPr>
      <w:r w:rsidRPr="00BA1D83">
        <w:rPr>
          <w:rFonts w:ascii="Times New Roman" w:hAnsi="Times New Roman" w:cs="Times New Roman"/>
          <w:sz w:val="24"/>
          <w:szCs w:val="24"/>
        </w:rPr>
        <w:t xml:space="preserve">What we found interesting </w:t>
      </w:r>
      <w:r w:rsidR="00B25D25">
        <w:rPr>
          <w:rFonts w:ascii="Times New Roman" w:hAnsi="Times New Roman" w:cs="Times New Roman"/>
          <w:sz w:val="24"/>
          <w:szCs w:val="24"/>
        </w:rPr>
        <w:t>(</w:t>
      </w:r>
      <w:r w:rsidRPr="00BA1D83">
        <w:rPr>
          <w:rFonts w:ascii="Times New Roman" w:hAnsi="Times New Roman" w:cs="Times New Roman"/>
          <w:sz w:val="24"/>
          <w:szCs w:val="24"/>
        </w:rPr>
        <w:t>though not surprising</w:t>
      </w:r>
      <w:r w:rsidR="00B25D25">
        <w:rPr>
          <w:rFonts w:ascii="Times New Roman" w:hAnsi="Times New Roman" w:cs="Times New Roman"/>
          <w:sz w:val="24"/>
          <w:szCs w:val="24"/>
        </w:rPr>
        <w:t>)</w:t>
      </w:r>
      <w:r w:rsidRPr="00BA1D83">
        <w:rPr>
          <w:rFonts w:ascii="Times New Roman" w:hAnsi="Times New Roman" w:cs="Times New Roman"/>
          <w:sz w:val="24"/>
          <w:szCs w:val="24"/>
        </w:rPr>
        <w:t xml:space="preserve"> was that </w:t>
      </w:r>
      <w:r w:rsidR="003E1EDD">
        <w:rPr>
          <w:rFonts w:ascii="Times New Roman" w:hAnsi="Times New Roman" w:cs="Times New Roman"/>
          <w:sz w:val="24"/>
          <w:szCs w:val="24"/>
        </w:rPr>
        <w:t xml:space="preserve">age was a factor affecting the prevalence of </w:t>
      </w:r>
      <w:r w:rsidR="006C10E1">
        <w:rPr>
          <w:rFonts w:ascii="Times New Roman" w:hAnsi="Times New Roman" w:cs="Times New Roman"/>
          <w:i/>
          <w:sz w:val="24"/>
          <w:szCs w:val="24"/>
        </w:rPr>
        <w:t>k</w:t>
      </w:r>
      <w:r w:rsidR="00323034" w:rsidRPr="00323034">
        <w:rPr>
          <w:rFonts w:ascii="Times New Roman" w:hAnsi="Times New Roman" w:cs="Times New Roman"/>
          <w:i/>
          <w:sz w:val="24"/>
          <w:szCs w:val="24"/>
        </w:rPr>
        <w:t>hafd</w:t>
      </w:r>
      <w:r w:rsidR="003E1EDD">
        <w:rPr>
          <w:rFonts w:ascii="Times New Roman" w:hAnsi="Times New Roman" w:cs="Times New Roman"/>
          <w:sz w:val="24"/>
          <w:szCs w:val="24"/>
        </w:rPr>
        <w:t xml:space="preserve">, and those who took </w:t>
      </w:r>
      <w:r w:rsidRPr="00BA1D83">
        <w:rPr>
          <w:rFonts w:ascii="Times New Roman" w:hAnsi="Times New Roman" w:cs="Times New Roman"/>
          <w:sz w:val="24"/>
          <w:szCs w:val="24"/>
        </w:rPr>
        <w:t>an anti-FGC stance</w:t>
      </w:r>
      <w:r w:rsidR="003E1EDD">
        <w:rPr>
          <w:rFonts w:ascii="Times New Roman" w:hAnsi="Times New Roman" w:cs="Times New Roman"/>
          <w:sz w:val="24"/>
          <w:szCs w:val="24"/>
        </w:rPr>
        <w:t xml:space="preserve"> were primarily from the younger age group</w:t>
      </w:r>
      <w:r w:rsidRPr="00BA1D83">
        <w:rPr>
          <w:rFonts w:ascii="Times New Roman" w:hAnsi="Times New Roman" w:cs="Times New Roman"/>
          <w:sz w:val="24"/>
          <w:szCs w:val="24"/>
        </w:rPr>
        <w:t>.</w:t>
      </w:r>
      <w:r w:rsidR="00BF3F2E">
        <w:rPr>
          <w:rFonts w:ascii="Times New Roman" w:hAnsi="Times New Roman" w:cs="Times New Roman"/>
          <w:sz w:val="24"/>
          <w:szCs w:val="24"/>
        </w:rPr>
        <w:t xml:space="preserve"> </w:t>
      </w:r>
      <w:r w:rsidRPr="00BA1D83">
        <w:rPr>
          <w:rFonts w:ascii="Times New Roman" w:hAnsi="Times New Roman" w:cs="Times New Roman"/>
          <w:sz w:val="24"/>
          <w:szCs w:val="24"/>
        </w:rPr>
        <w:t>It is noteworthy to mention that Sahiyo, a group that speaks against FGC has young Bohra women as its founding members.</w:t>
      </w:r>
      <w:r w:rsidR="00E55398">
        <w:rPr>
          <w:rStyle w:val="EndnoteReference"/>
          <w:rFonts w:ascii="Times New Roman" w:hAnsi="Times New Roman" w:cs="Times New Roman"/>
          <w:sz w:val="24"/>
          <w:szCs w:val="24"/>
        </w:rPr>
        <w:endnoteReference w:id="12"/>
      </w:r>
      <w:r w:rsidRPr="00BA1D83">
        <w:rPr>
          <w:rFonts w:ascii="Times New Roman" w:hAnsi="Times New Roman" w:cs="Times New Roman"/>
          <w:sz w:val="24"/>
          <w:szCs w:val="24"/>
        </w:rPr>
        <w:t xml:space="preserve"> </w:t>
      </w:r>
      <w:r w:rsidR="009F557B">
        <w:rPr>
          <w:rFonts w:ascii="Times New Roman" w:hAnsi="Times New Roman" w:cs="Times New Roman"/>
          <w:sz w:val="24"/>
          <w:szCs w:val="24"/>
        </w:rPr>
        <w:t xml:space="preserve">Interestingly, even the group WeSpeakOut that commissioned the report in question </w:t>
      </w:r>
      <w:r w:rsidR="007E655F">
        <w:rPr>
          <w:rFonts w:ascii="Times New Roman" w:hAnsi="Times New Roman" w:cs="Times New Roman"/>
          <w:sz w:val="24"/>
          <w:szCs w:val="24"/>
        </w:rPr>
        <w:t xml:space="preserve">primarily </w:t>
      </w:r>
      <w:r w:rsidR="009F557B">
        <w:rPr>
          <w:rFonts w:ascii="Times New Roman" w:hAnsi="Times New Roman" w:cs="Times New Roman"/>
          <w:sz w:val="24"/>
          <w:szCs w:val="24"/>
        </w:rPr>
        <w:t xml:space="preserve">has many young </w:t>
      </w:r>
      <w:r w:rsidR="00C0503E">
        <w:rPr>
          <w:rFonts w:ascii="Times New Roman" w:hAnsi="Times New Roman" w:cs="Times New Roman"/>
          <w:sz w:val="24"/>
          <w:szCs w:val="24"/>
        </w:rPr>
        <w:t xml:space="preserve">Bohra </w:t>
      </w:r>
      <w:r w:rsidR="009F557B">
        <w:rPr>
          <w:rFonts w:ascii="Times New Roman" w:hAnsi="Times New Roman" w:cs="Times New Roman"/>
          <w:sz w:val="24"/>
          <w:szCs w:val="24"/>
        </w:rPr>
        <w:t>women as members.</w:t>
      </w:r>
      <w:r w:rsidR="00E55398">
        <w:rPr>
          <w:rStyle w:val="EndnoteReference"/>
          <w:rFonts w:ascii="Times New Roman" w:hAnsi="Times New Roman" w:cs="Times New Roman"/>
          <w:sz w:val="24"/>
          <w:szCs w:val="24"/>
        </w:rPr>
        <w:endnoteReference w:id="13"/>
      </w:r>
      <w:r w:rsidR="009F557B">
        <w:rPr>
          <w:rFonts w:ascii="Times New Roman" w:hAnsi="Times New Roman" w:cs="Times New Roman"/>
          <w:sz w:val="24"/>
          <w:szCs w:val="24"/>
        </w:rPr>
        <w:t xml:space="preserve">  </w:t>
      </w:r>
    </w:p>
    <w:p w:rsidR="00190971" w:rsidRDefault="00190971" w:rsidP="007A4949">
      <w:pPr>
        <w:spacing w:line="480" w:lineRule="auto"/>
        <w:jc w:val="both"/>
        <w:rPr>
          <w:rFonts w:ascii="Times New Roman" w:hAnsi="Times New Roman" w:cs="Times New Roman"/>
          <w:sz w:val="24"/>
          <w:szCs w:val="24"/>
          <w:shd w:val="clear" w:color="auto" w:fill="FFFFFF"/>
        </w:rPr>
      </w:pPr>
      <w:r w:rsidRPr="00BA1D83">
        <w:rPr>
          <w:rFonts w:ascii="Times New Roman" w:hAnsi="Times New Roman" w:cs="Times New Roman"/>
          <w:sz w:val="24"/>
          <w:szCs w:val="24"/>
          <w:shd w:val="clear" w:color="auto" w:fill="FFFFFF"/>
        </w:rPr>
        <w:t xml:space="preserve">As we read </w:t>
      </w:r>
      <w:r w:rsidR="00077EA2">
        <w:rPr>
          <w:rFonts w:ascii="Times New Roman" w:hAnsi="Times New Roman" w:cs="Times New Roman"/>
          <w:sz w:val="24"/>
          <w:szCs w:val="24"/>
          <w:shd w:val="clear" w:color="auto" w:fill="FFFFFF"/>
        </w:rPr>
        <w:t>more accounts</w:t>
      </w:r>
      <w:r w:rsidRPr="00BA1D83">
        <w:rPr>
          <w:rFonts w:ascii="Times New Roman" w:hAnsi="Times New Roman" w:cs="Times New Roman"/>
          <w:sz w:val="24"/>
          <w:szCs w:val="24"/>
          <w:shd w:val="clear" w:color="auto" w:fill="FFFFFF"/>
        </w:rPr>
        <w:t xml:space="preserve"> of those who advocate against FGC, a</w:t>
      </w:r>
      <w:r>
        <w:rPr>
          <w:rFonts w:ascii="Times New Roman" w:hAnsi="Times New Roman" w:cs="Times New Roman"/>
          <w:sz w:val="24"/>
          <w:szCs w:val="24"/>
          <w:shd w:val="clear" w:color="auto" w:fill="FFFFFF"/>
        </w:rPr>
        <w:t>nother</w:t>
      </w:r>
      <w:r w:rsidRPr="00BA1D83">
        <w:rPr>
          <w:rFonts w:ascii="Times New Roman" w:hAnsi="Times New Roman" w:cs="Times New Roman"/>
          <w:sz w:val="24"/>
          <w:szCs w:val="24"/>
          <w:shd w:val="clear" w:color="auto" w:fill="FFFFFF"/>
        </w:rPr>
        <w:t xml:space="preserve"> trend that emerged was that many of the young </w:t>
      </w:r>
      <w:r w:rsidR="003E1EDD">
        <w:rPr>
          <w:rFonts w:ascii="Times New Roman" w:hAnsi="Times New Roman" w:cs="Times New Roman"/>
          <w:sz w:val="24"/>
          <w:szCs w:val="24"/>
          <w:shd w:val="clear" w:color="auto" w:fill="FFFFFF"/>
        </w:rPr>
        <w:t xml:space="preserve">Bohra </w:t>
      </w:r>
      <w:r w:rsidRPr="00BA1D83">
        <w:rPr>
          <w:rFonts w:ascii="Times New Roman" w:hAnsi="Times New Roman" w:cs="Times New Roman"/>
          <w:sz w:val="24"/>
          <w:szCs w:val="24"/>
          <w:shd w:val="clear" w:color="auto" w:fill="FFFFFF"/>
        </w:rPr>
        <w:t xml:space="preserve">women </w:t>
      </w:r>
      <w:r>
        <w:rPr>
          <w:rFonts w:ascii="Times New Roman" w:hAnsi="Times New Roman" w:cs="Times New Roman"/>
          <w:sz w:val="24"/>
          <w:szCs w:val="24"/>
          <w:shd w:val="clear" w:color="auto" w:fill="FFFFFF"/>
        </w:rPr>
        <w:t xml:space="preserve">advocating against </w:t>
      </w:r>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r w:rsidR="005A1E4E">
        <w:rPr>
          <w:rFonts w:ascii="Times New Roman" w:hAnsi="Times New Roman" w:cs="Times New Roman"/>
          <w:sz w:val="24"/>
          <w:szCs w:val="24"/>
          <w:shd w:val="clear" w:color="auto" w:fill="FFFFFF"/>
        </w:rPr>
        <w:t xml:space="preserve"> </w:t>
      </w:r>
      <w:r w:rsidRPr="00BA1D83">
        <w:rPr>
          <w:rFonts w:ascii="Times New Roman" w:hAnsi="Times New Roman" w:cs="Times New Roman"/>
          <w:sz w:val="24"/>
          <w:szCs w:val="24"/>
          <w:shd w:val="clear" w:color="auto" w:fill="FFFFFF"/>
        </w:rPr>
        <w:t>appeared to have been exposed to higher education in the West and were well-versed with the language of rights.</w:t>
      </w:r>
      <w:r w:rsidRPr="00BA1D83">
        <w:rPr>
          <w:rStyle w:val="FootnoteReference"/>
          <w:rFonts w:ascii="Times New Roman" w:hAnsi="Times New Roman" w:cs="Times New Roman"/>
          <w:sz w:val="24"/>
          <w:szCs w:val="24"/>
          <w:shd w:val="clear" w:color="auto" w:fill="FFFFFF"/>
        </w:rPr>
        <w:footnoteReference w:id="2"/>
      </w:r>
      <w:r w:rsidR="00E55398">
        <w:rPr>
          <w:rFonts w:ascii="Times New Roman" w:hAnsi="Times New Roman" w:cs="Times New Roman"/>
          <w:sz w:val="24"/>
          <w:szCs w:val="24"/>
          <w:shd w:val="clear" w:color="auto" w:fill="FFFFFF"/>
        </w:rPr>
        <w:t xml:space="preserve"> </w:t>
      </w:r>
      <w:r w:rsidRPr="00BA1D83">
        <w:rPr>
          <w:rFonts w:ascii="Times New Roman" w:hAnsi="Times New Roman" w:cs="Times New Roman"/>
          <w:sz w:val="24"/>
          <w:szCs w:val="24"/>
          <w:shd w:val="clear" w:color="auto" w:fill="FFFFFF"/>
        </w:rPr>
        <w:t xml:space="preserve">We believe that while </w:t>
      </w:r>
      <w:r w:rsidR="00DD1C09">
        <w:rPr>
          <w:rFonts w:ascii="Times New Roman" w:hAnsi="Times New Roman" w:cs="Times New Roman"/>
          <w:sz w:val="24"/>
          <w:szCs w:val="24"/>
          <w:shd w:val="clear" w:color="auto" w:fill="FFFFFF"/>
        </w:rPr>
        <w:t>respondents’</w:t>
      </w:r>
      <w:r w:rsidR="00DD1C09" w:rsidRPr="00BA1D83">
        <w:rPr>
          <w:rFonts w:ascii="Times New Roman" w:hAnsi="Times New Roman" w:cs="Times New Roman"/>
          <w:sz w:val="24"/>
          <w:szCs w:val="24"/>
          <w:shd w:val="clear" w:color="auto" w:fill="FFFFFF"/>
        </w:rPr>
        <w:t xml:space="preserve"> </w:t>
      </w:r>
      <w:r w:rsidRPr="00BA1D83">
        <w:rPr>
          <w:rFonts w:ascii="Times New Roman" w:hAnsi="Times New Roman" w:cs="Times New Roman"/>
          <w:sz w:val="24"/>
          <w:szCs w:val="24"/>
          <w:shd w:val="clear" w:color="auto" w:fill="FFFFFF"/>
        </w:rPr>
        <w:t>level of education was explored within the report, another important influencing factor c</w:t>
      </w:r>
      <w:r w:rsidR="00DD1C09">
        <w:rPr>
          <w:rFonts w:ascii="Times New Roman" w:hAnsi="Times New Roman" w:cs="Times New Roman"/>
          <w:sz w:val="24"/>
          <w:szCs w:val="24"/>
          <w:shd w:val="clear" w:color="auto" w:fill="FFFFFF"/>
        </w:rPr>
        <w:t>ould</w:t>
      </w:r>
      <w:r w:rsidRPr="00BA1D83">
        <w:rPr>
          <w:rFonts w:ascii="Times New Roman" w:hAnsi="Times New Roman" w:cs="Times New Roman"/>
          <w:sz w:val="24"/>
          <w:szCs w:val="24"/>
          <w:shd w:val="clear" w:color="auto" w:fill="FFFFFF"/>
        </w:rPr>
        <w:t xml:space="preserve"> pote</w:t>
      </w:r>
      <w:r>
        <w:rPr>
          <w:rFonts w:ascii="Times New Roman" w:hAnsi="Times New Roman" w:cs="Times New Roman"/>
          <w:sz w:val="24"/>
          <w:szCs w:val="24"/>
          <w:shd w:val="clear" w:color="auto" w:fill="FFFFFF"/>
        </w:rPr>
        <w:t xml:space="preserve">ntially </w:t>
      </w:r>
      <w:r w:rsidR="00E55398">
        <w:rPr>
          <w:rFonts w:ascii="Times New Roman" w:hAnsi="Times New Roman" w:cs="Times New Roman"/>
          <w:sz w:val="24"/>
          <w:szCs w:val="24"/>
          <w:shd w:val="clear" w:color="auto" w:fill="FFFFFF"/>
        </w:rPr>
        <w:t xml:space="preserve">be </w:t>
      </w:r>
      <w:r w:rsidR="00323034" w:rsidRPr="00323034">
        <w:rPr>
          <w:rFonts w:ascii="Times New Roman" w:hAnsi="Times New Roman" w:cs="Times New Roman"/>
          <w:i/>
          <w:sz w:val="24"/>
          <w:szCs w:val="24"/>
          <w:shd w:val="clear" w:color="auto" w:fill="FFFFFF"/>
        </w:rPr>
        <w:t>where</w:t>
      </w:r>
      <w:r w:rsidR="00E55398">
        <w:rPr>
          <w:rFonts w:ascii="Times New Roman" w:hAnsi="Times New Roman" w:cs="Times New Roman"/>
          <w:sz w:val="24"/>
          <w:szCs w:val="24"/>
          <w:shd w:val="clear" w:color="auto" w:fill="FFFFFF"/>
        </w:rPr>
        <w:t xml:space="preserve"> the education took place</w:t>
      </w:r>
      <w:r>
        <w:rPr>
          <w:rFonts w:ascii="Times New Roman" w:hAnsi="Times New Roman" w:cs="Times New Roman"/>
          <w:sz w:val="24"/>
          <w:szCs w:val="24"/>
          <w:shd w:val="clear" w:color="auto" w:fill="FFFFFF"/>
        </w:rPr>
        <w:t xml:space="preserve">. </w:t>
      </w:r>
      <w:ins w:id="54" w:author="Sualeha Shekhani" w:date="2018-07-31T11:13:00Z">
        <w:r w:rsidR="003F238B">
          <w:rPr>
            <w:rFonts w:ascii="Times New Roman" w:hAnsi="Times New Roman" w:cs="Times New Roman"/>
            <w:sz w:val="24"/>
            <w:szCs w:val="24"/>
            <w:shd w:val="clear" w:color="auto" w:fill="FFFFFF"/>
          </w:rPr>
          <w:t xml:space="preserve">The place of education is important in shaping a person’s narratives and worldviews and while we cannot comment with absolute certainty that Western education may have led to an anti-FGC stance or vice versa, we speculate that it would have </w:t>
        </w:r>
      </w:ins>
      <w:ins w:id="55" w:author="Sualeha Shekhani" w:date="2018-07-31T11:14:00Z">
        <w:r w:rsidR="003F238B">
          <w:rPr>
            <w:rFonts w:ascii="Times New Roman" w:hAnsi="Times New Roman" w:cs="Times New Roman"/>
            <w:sz w:val="24"/>
            <w:szCs w:val="24"/>
            <w:shd w:val="clear" w:color="auto" w:fill="FFFFFF"/>
          </w:rPr>
          <w:t>reflected</w:t>
        </w:r>
      </w:ins>
      <w:ins w:id="56" w:author="Sualeha Shekhani" w:date="2018-07-31T11:13:00Z">
        <w:r w:rsidR="003F238B">
          <w:rPr>
            <w:rFonts w:ascii="Times New Roman" w:hAnsi="Times New Roman" w:cs="Times New Roman"/>
            <w:sz w:val="24"/>
            <w:szCs w:val="24"/>
            <w:shd w:val="clear" w:color="auto" w:fill="FFFFFF"/>
          </w:rPr>
          <w:t xml:space="preserve"> </w:t>
        </w:r>
      </w:ins>
      <w:ins w:id="57" w:author="Sualeha Shekhani" w:date="2018-07-31T11:14:00Z">
        <w:r w:rsidR="003F238B">
          <w:rPr>
            <w:rFonts w:ascii="Times New Roman" w:hAnsi="Times New Roman" w:cs="Times New Roman"/>
            <w:sz w:val="24"/>
            <w:szCs w:val="24"/>
            <w:shd w:val="clear" w:color="auto" w:fill="FFFFFF"/>
          </w:rPr>
          <w:t xml:space="preserve">in the Indian research. </w:t>
        </w:r>
      </w:ins>
    </w:p>
    <w:p w:rsidR="006D02FB" w:rsidRDefault="006D02FB" w:rsidP="007A494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While we cannot </w:t>
      </w:r>
      <w:ins w:id="58" w:author="Sualeha Shekhani" w:date="2018-07-31T11:14:00Z">
        <w:r w:rsidR="003F238B">
          <w:rPr>
            <w:rFonts w:ascii="Times New Roman" w:hAnsi="Times New Roman" w:cs="Times New Roman"/>
            <w:sz w:val="24"/>
            <w:szCs w:val="24"/>
            <w:shd w:val="clear" w:color="auto" w:fill="FFFFFF"/>
          </w:rPr>
          <w:t xml:space="preserve">also </w:t>
        </w:r>
      </w:ins>
      <w:r>
        <w:rPr>
          <w:rFonts w:ascii="Times New Roman" w:hAnsi="Times New Roman" w:cs="Times New Roman"/>
          <w:sz w:val="24"/>
          <w:szCs w:val="24"/>
          <w:shd w:val="clear" w:color="auto" w:fill="FFFFFF"/>
        </w:rPr>
        <w:t>establish this with certainty, an anti-FGC stance may be present among the younge</w:t>
      </w:r>
      <w:r w:rsidR="0052733C">
        <w:rPr>
          <w:rFonts w:ascii="Times New Roman" w:hAnsi="Times New Roman" w:cs="Times New Roman"/>
          <w:sz w:val="24"/>
          <w:szCs w:val="24"/>
          <w:shd w:val="clear" w:color="auto" w:fill="FFFFFF"/>
        </w:rPr>
        <w:t>r age group within Pakistan also</w:t>
      </w:r>
      <w:r w:rsidR="008F39C1">
        <w:rPr>
          <w:rFonts w:ascii="Times New Roman" w:hAnsi="Times New Roman" w:cs="Times New Roman"/>
          <w:sz w:val="24"/>
          <w:szCs w:val="24"/>
          <w:shd w:val="clear" w:color="auto" w:fill="FFFFFF"/>
        </w:rPr>
        <w:t>. O</w:t>
      </w:r>
      <w:r w:rsidR="0052733C">
        <w:rPr>
          <w:rFonts w:ascii="Times New Roman" w:hAnsi="Times New Roman" w:cs="Times New Roman"/>
          <w:sz w:val="24"/>
          <w:szCs w:val="24"/>
          <w:shd w:val="clear" w:color="auto" w:fill="FFFFFF"/>
        </w:rPr>
        <w:t xml:space="preserve">ur informal discussions </w:t>
      </w:r>
      <w:r w:rsidR="0022737A">
        <w:rPr>
          <w:rFonts w:ascii="Times New Roman" w:hAnsi="Times New Roman" w:cs="Times New Roman"/>
          <w:sz w:val="24"/>
          <w:szCs w:val="24"/>
          <w:shd w:val="clear" w:color="auto" w:fill="FFFFFF"/>
        </w:rPr>
        <w:t>with a young</w:t>
      </w:r>
      <w:r w:rsidR="006D4CF5">
        <w:rPr>
          <w:rFonts w:ascii="Times New Roman" w:hAnsi="Times New Roman" w:cs="Times New Roman"/>
          <w:sz w:val="24"/>
          <w:szCs w:val="24"/>
          <w:shd w:val="clear" w:color="auto" w:fill="FFFFFF"/>
        </w:rPr>
        <w:t xml:space="preserve">, married </w:t>
      </w:r>
      <w:r w:rsidR="0022737A">
        <w:rPr>
          <w:rFonts w:ascii="Times New Roman" w:hAnsi="Times New Roman" w:cs="Times New Roman"/>
          <w:sz w:val="24"/>
          <w:szCs w:val="24"/>
          <w:shd w:val="clear" w:color="auto" w:fill="FFFFFF"/>
        </w:rPr>
        <w:t xml:space="preserve">Bohra woman in her late twenties </w:t>
      </w:r>
      <w:r w:rsidR="00097F73">
        <w:rPr>
          <w:rFonts w:ascii="Times New Roman" w:hAnsi="Times New Roman" w:cs="Times New Roman"/>
          <w:sz w:val="24"/>
          <w:szCs w:val="24"/>
          <w:shd w:val="clear" w:color="auto" w:fill="FFFFFF"/>
        </w:rPr>
        <w:t xml:space="preserve">showed that she was against </w:t>
      </w:r>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r w:rsidR="00C0503E">
        <w:rPr>
          <w:rFonts w:ascii="Times New Roman" w:hAnsi="Times New Roman" w:cs="Times New Roman"/>
          <w:sz w:val="24"/>
          <w:szCs w:val="24"/>
          <w:shd w:val="clear" w:color="auto" w:fill="FFFFFF"/>
        </w:rPr>
        <w:t xml:space="preserve"> and </w:t>
      </w:r>
      <w:r w:rsidR="00077EA2">
        <w:rPr>
          <w:rFonts w:ascii="Times New Roman" w:hAnsi="Times New Roman" w:cs="Times New Roman"/>
          <w:sz w:val="24"/>
          <w:szCs w:val="24"/>
          <w:shd w:val="clear" w:color="auto" w:fill="FFFFFF"/>
        </w:rPr>
        <w:t>supported</w:t>
      </w:r>
      <w:r w:rsidR="00097F73">
        <w:rPr>
          <w:rFonts w:ascii="Times New Roman" w:hAnsi="Times New Roman" w:cs="Times New Roman"/>
          <w:sz w:val="24"/>
          <w:szCs w:val="24"/>
          <w:shd w:val="clear" w:color="auto" w:fill="FFFFFF"/>
        </w:rPr>
        <w:t xml:space="preserve"> the global discourse against the practice</w:t>
      </w:r>
      <w:r w:rsidR="00C0503E">
        <w:rPr>
          <w:rFonts w:ascii="Times New Roman" w:hAnsi="Times New Roman" w:cs="Times New Roman"/>
          <w:sz w:val="24"/>
          <w:szCs w:val="24"/>
          <w:shd w:val="clear" w:color="auto" w:fill="FFFFFF"/>
        </w:rPr>
        <w:t>. S</w:t>
      </w:r>
      <w:r w:rsidR="00097F73">
        <w:rPr>
          <w:rFonts w:ascii="Times New Roman" w:hAnsi="Times New Roman" w:cs="Times New Roman"/>
          <w:sz w:val="24"/>
          <w:szCs w:val="24"/>
          <w:shd w:val="clear" w:color="auto" w:fill="FFFFFF"/>
        </w:rPr>
        <w:t xml:space="preserve">he </w:t>
      </w:r>
      <w:r w:rsidR="007D5E01">
        <w:rPr>
          <w:rFonts w:ascii="Times New Roman" w:hAnsi="Times New Roman" w:cs="Times New Roman"/>
          <w:sz w:val="24"/>
          <w:szCs w:val="24"/>
          <w:shd w:val="clear" w:color="auto" w:fill="FFFFFF"/>
        </w:rPr>
        <w:t xml:space="preserve">asserted that </w:t>
      </w:r>
      <w:r w:rsidR="00C7280C">
        <w:rPr>
          <w:rFonts w:ascii="Times New Roman" w:hAnsi="Times New Roman" w:cs="Times New Roman"/>
          <w:sz w:val="24"/>
          <w:szCs w:val="24"/>
          <w:shd w:val="clear" w:color="auto" w:fill="FFFFFF"/>
        </w:rPr>
        <w:t>she w</w:t>
      </w:r>
      <w:r w:rsidR="00C0503E">
        <w:rPr>
          <w:rFonts w:ascii="Times New Roman" w:hAnsi="Times New Roman" w:cs="Times New Roman"/>
          <w:sz w:val="24"/>
          <w:szCs w:val="24"/>
          <w:shd w:val="clear" w:color="auto" w:fill="FFFFFF"/>
        </w:rPr>
        <w:t>ould</w:t>
      </w:r>
      <w:r w:rsidR="00C7280C">
        <w:rPr>
          <w:rFonts w:ascii="Times New Roman" w:hAnsi="Times New Roman" w:cs="Times New Roman"/>
          <w:sz w:val="24"/>
          <w:szCs w:val="24"/>
          <w:shd w:val="clear" w:color="auto" w:fill="FFFFFF"/>
        </w:rPr>
        <w:t xml:space="preserve"> not be </w:t>
      </w:r>
      <w:r w:rsidR="00C0503E">
        <w:rPr>
          <w:rFonts w:ascii="Times New Roman" w:hAnsi="Times New Roman" w:cs="Times New Roman"/>
          <w:sz w:val="24"/>
          <w:szCs w:val="24"/>
          <w:shd w:val="clear" w:color="auto" w:fill="FFFFFF"/>
        </w:rPr>
        <w:t xml:space="preserve">subjecting her </w:t>
      </w:r>
      <w:r w:rsidR="00C7280C">
        <w:rPr>
          <w:rFonts w:ascii="Times New Roman" w:hAnsi="Times New Roman" w:cs="Times New Roman"/>
          <w:sz w:val="24"/>
          <w:szCs w:val="24"/>
          <w:shd w:val="clear" w:color="auto" w:fill="FFFFFF"/>
        </w:rPr>
        <w:t xml:space="preserve">own daughter </w:t>
      </w:r>
      <w:r w:rsidR="00C0503E">
        <w:rPr>
          <w:rFonts w:ascii="Times New Roman" w:hAnsi="Times New Roman" w:cs="Times New Roman"/>
          <w:sz w:val="24"/>
          <w:szCs w:val="24"/>
          <w:shd w:val="clear" w:color="auto" w:fill="FFFFFF"/>
        </w:rPr>
        <w:t xml:space="preserve">to </w:t>
      </w:r>
      <w:r w:rsidR="00C7280C">
        <w:rPr>
          <w:rFonts w:ascii="Times New Roman" w:hAnsi="Times New Roman" w:cs="Times New Roman"/>
          <w:sz w:val="24"/>
          <w:szCs w:val="24"/>
          <w:shd w:val="clear" w:color="auto" w:fill="FFFFFF"/>
        </w:rPr>
        <w:t xml:space="preserve">this ritual. Another of our male interviewees also </w:t>
      </w:r>
      <w:r w:rsidR="00C0503E">
        <w:rPr>
          <w:rFonts w:ascii="Times New Roman" w:hAnsi="Times New Roman" w:cs="Times New Roman"/>
          <w:sz w:val="24"/>
          <w:szCs w:val="24"/>
          <w:shd w:val="clear" w:color="auto" w:fill="FFFFFF"/>
        </w:rPr>
        <w:t xml:space="preserve">related </w:t>
      </w:r>
      <w:r w:rsidR="00C7280C">
        <w:rPr>
          <w:rFonts w:ascii="Times New Roman" w:hAnsi="Times New Roman" w:cs="Times New Roman"/>
          <w:sz w:val="24"/>
          <w:szCs w:val="24"/>
          <w:shd w:val="clear" w:color="auto" w:fill="FFFFFF"/>
        </w:rPr>
        <w:t xml:space="preserve">how his teenage </w:t>
      </w:r>
      <w:r w:rsidR="000116C3">
        <w:rPr>
          <w:rFonts w:ascii="Times New Roman" w:hAnsi="Times New Roman" w:cs="Times New Roman"/>
          <w:sz w:val="24"/>
          <w:szCs w:val="24"/>
          <w:shd w:val="clear" w:color="auto" w:fill="FFFFFF"/>
        </w:rPr>
        <w:t>daughter who</w:t>
      </w:r>
      <w:r w:rsidR="00B65CFE">
        <w:rPr>
          <w:rFonts w:ascii="Times New Roman" w:hAnsi="Times New Roman" w:cs="Times New Roman"/>
          <w:sz w:val="24"/>
          <w:szCs w:val="24"/>
          <w:shd w:val="clear" w:color="auto" w:fill="FFFFFF"/>
        </w:rPr>
        <w:t xml:space="preserve"> had undergone the procedure at the age of 7 </w:t>
      </w:r>
      <w:r w:rsidR="00C7280C">
        <w:rPr>
          <w:rFonts w:ascii="Times New Roman" w:hAnsi="Times New Roman" w:cs="Times New Roman"/>
          <w:sz w:val="24"/>
          <w:szCs w:val="24"/>
          <w:shd w:val="clear" w:color="auto" w:fill="FFFFFF"/>
        </w:rPr>
        <w:t xml:space="preserve">had started </w:t>
      </w:r>
      <w:r w:rsidR="00C0503E">
        <w:rPr>
          <w:rFonts w:ascii="Times New Roman" w:hAnsi="Times New Roman" w:cs="Times New Roman"/>
          <w:sz w:val="24"/>
          <w:szCs w:val="24"/>
          <w:shd w:val="clear" w:color="auto" w:fill="FFFFFF"/>
        </w:rPr>
        <w:t xml:space="preserve">writing against </w:t>
      </w:r>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r w:rsidR="00C0503E">
        <w:rPr>
          <w:rFonts w:ascii="Times New Roman" w:hAnsi="Times New Roman" w:cs="Times New Roman"/>
          <w:sz w:val="24"/>
          <w:szCs w:val="24"/>
          <w:shd w:val="clear" w:color="auto" w:fill="FFFFFF"/>
        </w:rPr>
        <w:t xml:space="preserve"> </w:t>
      </w:r>
      <w:r w:rsidR="00C7280C">
        <w:rPr>
          <w:rFonts w:ascii="Times New Roman" w:hAnsi="Times New Roman" w:cs="Times New Roman"/>
          <w:sz w:val="24"/>
          <w:szCs w:val="24"/>
          <w:shd w:val="clear" w:color="auto" w:fill="FFFFFF"/>
        </w:rPr>
        <w:t xml:space="preserve">on social media but was later </w:t>
      </w:r>
      <w:r w:rsidR="00403573">
        <w:rPr>
          <w:rFonts w:ascii="Times New Roman" w:hAnsi="Times New Roman" w:cs="Times New Roman"/>
          <w:sz w:val="24"/>
          <w:szCs w:val="24"/>
          <w:shd w:val="clear" w:color="auto" w:fill="FFFFFF"/>
        </w:rPr>
        <w:t xml:space="preserve">stopped by the family. </w:t>
      </w:r>
      <w:r w:rsidR="00C0503E">
        <w:rPr>
          <w:rFonts w:ascii="Times New Roman" w:hAnsi="Times New Roman" w:cs="Times New Roman"/>
          <w:sz w:val="24"/>
          <w:szCs w:val="24"/>
          <w:shd w:val="clear" w:color="auto" w:fill="FFFFFF"/>
        </w:rPr>
        <w:t>Our respondent</w:t>
      </w:r>
      <w:r w:rsidR="00B210AE" w:rsidRPr="00BA1D83">
        <w:rPr>
          <w:rFonts w:ascii="Times New Roman" w:hAnsi="Times New Roman" w:cs="Times New Roman"/>
          <w:sz w:val="24"/>
          <w:szCs w:val="24"/>
          <w:shd w:val="clear" w:color="auto" w:fill="FFFFFF"/>
        </w:rPr>
        <w:t xml:space="preserve"> believed that she was influenced by the “global polemic against FGC.” </w:t>
      </w:r>
      <w:r w:rsidR="00C0503E">
        <w:rPr>
          <w:rFonts w:ascii="Times New Roman" w:hAnsi="Times New Roman" w:cs="Times New Roman"/>
          <w:sz w:val="24"/>
          <w:szCs w:val="24"/>
          <w:shd w:val="clear" w:color="auto" w:fill="FFFFFF"/>
        </w:rPr>
        <w:t>According to him, s</w:t>
      </w:r>
      <w:r w:rsidR="00B210AE" w:rsidRPr="00BA1D83">
        <w:rPr>
          <w:rFonts w:ascii="Times New Roman" w:hAnsi="Times New Roman" w:cs="Times New Roman"/>
          <w:sz w:val="24"/>
          <w:szCs w:val="24"/>
          <w:shd w:val="clear" w:color="auto" w:fill="FFFFFF"/>
        </w:rPr>
        <w:t xml:space="preserve">he was referred to the religious teachings advocating </w:t>
      </w:r>
      <w:r w:rsidR="00585F92">
        <w:rPr>
          <w:rFonts w:ascii="Times New Roman" w:hAnsi="Times New Roman" w:cs="Times New Roman"/>
          <w:sz w:val="24"/>
          <w:szCs w:val="24"/>
          <w:shd w:val="clear" w:color="auto" w:fill="FFFFFF"/>
        </w:rPr>
        <w:t>the</w:t>
      </w:r>
      <w:r w:rsidR="00B210AE" w:rsidRPr="00BA1D83">
        <w:rPr>
          <w:rFonts w:ascii="Times New Roman" w:hAnsi="Times New Roman" w:cs="Times New Roman"/>
          <w:sz w:val="24"/>
          <w:szCs w:val="24"/>
          <w:shd w:val="clear" w:color="auto" w:fill="FFFFFF"/>
        </w:rPr>
        <w:t xml:space="preserve"> practice which eventually convinced her to accept </w:t>
      </w:r>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r w:rsidR="00B210AE">
        <w:rPr>
          <w:rFonts w:ascii="Times New Roman" w:hAnsi="Times New Roman" w:cs="Times New Roman"/>
          <w:sz w:val="24"/>
          <w:szCs w:val="24"/>
          <w:shd w:val="clear" w:color="auto" w:fill="FFFFFF"/>
        </w:rPr>
        <w:t xml:space="preserve"> as </w:t>
      </w:r>
      <w:r w:rsidR="00B210AE" w:rsidRPr="00BA1D83">
        <w:rPr>
          <w:rFonts w:ascii="Times New Roman" w:hAnsi="Times New Roman" w:cs="Times New Roman"/>
          <w:sz w:val="24"/>
          <w:szCs w:val="24"/>
          <w:shd w:val="clear" w:color="auto" w:fill="FFFFFF"/>
        </w:rPr>
        <w:t>religious doctrine.</w:t>
      </w:r>
      <w:r w:rsidR="00585F92">
        <w:rPr>
          <w:rFonts w:ascii="Times New Roman" w:hAnsi="Times New Roman" w:cs="Times New Roman"/>
          <w:sz w:val="24"/>
          <w:szCs w:val="24"/>
          <w:shd w:val="clear" w:color="auto" w:fill="FFFFFF"/>
        </w:rPr>
        <w:t xml:space="preserve"> </w:t>
      </w:r>
      <w:r w:rsidR="00C0503E">
        <w:rPr>
          <w:rFonts w:ascii="Times New Roman" w:hAnsi="Times New Roman" w:cs="Times New Roman"/>
          <w:sz w:val="24"/>
          <w:szCs w:val="24"/>
          <w:shd w:val="clear" w:color="auto" w:fill="FFFFFF"/>
        </w:rPr>
        <w:t>However, we</w:t>
      </w:r>
      <w:r w:rsidR="007F1532">
        <w:rPr>
          <w:rFonts w:ascii="Times New Roman" w:hAnsi="Times New Roman" w:cs="Times New Roman"/>
          <w:sz w:val="24"/>
          <w:szCs w:val="24"/>
          <w:shd w:val="clear" w:color="auto" w:fill="FFFFFF"/>
        </w:rPr>
        <w:t xml:space="preserve"> did not speak to the daughter </w:t>
      </w:r>
      <w:r w:rsidR="003A4E4E">
        <w:rPr>
          <w:rFonts w:ascii="Times New Roman" w:hAnsi="Times New Roman" w:cs="Times New Roman"/>
          <w:sz w:val="24"/>
          <w:szCs w:val="24"/>
          <w:shd w:val="clear" w:color="auto" w:fill="FFFFFF"/>
        </w:rPr>
        <w:t xml:space="preserve">to corroborate this. </w:t>
      </w:r>
    </w:p>
    <w:p w:rsidR="00190971" w:rsidRDefault="00485F7E" w:rsidP="007A4949">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Despite the growing</w:t>
      </w:r>
      <w:r w:rsidR="003E1EDD">
        <w:rPr>
          <w:rFonts w:ascii="Times New Roman" w:hAnsi="Times New Roman" w:cs="Times New Roman"/>
          <w:sz w:val="24"/>
          <w:szCs w:val="24"/>
        </w:rPr>
        <w:t xml:space="preserve"> advocacy against FGC in India, it is important to note</w:t>
      </w:r>
      <w:r w:rsidR="00DA1CC5">
        <w:rPr>
          <w:rFonts w:ascii="Times New Roman" w:hAnsi="Times New Roman" w:cs="Times New Roman"/>
          <w:sz w:val="24"/>
          <w:szCs w:val="24"/>
        </w:rPr>
        <w:t xml:space="preserve"> that </w:t>
      </w:r>
      <w:r w:rsidR="003E1EDD">
        <w:rPr>
          <w:rFonts w:ascii="Times New Roman" w:hAnsi="Times New Roman" w:cs="Times New Roman"/>
          <w:sz w:val="24"/>
          <w:szCs w:val="24"/>
        </w:rPr>
        <w:t xml:space="preserve">a </w:t>
      </w:r>
      <w:r w:rsidR="00DA1CC5">
        <w:rPr>
          <w:rFonts w:ascii="Times New Roman" w:hAnsi="Times New Roman" w:cs="Times New Roman"/>
          <w:sz w:val="24"/>
          <w:szCs w:val="24"/>
        </w:rPr>
        <w:t xml:space="preserve">bipolarity of opinion </w:t>
      </w:r>
      <w:r w:rsidR="00BB5461">
        <w:rPr>
          <w:rFonts w:ascii="Times New Roman" w:hAnsi="Times New Roman" w:cs="Times New Roman"/>
          <w:sz w:val="24"/>
          <w:szCs w:val="24"/>
        </w:rPr>
        <w:t>exists</w:t>
      </w:r>
      <w:r w:rsidR="00DA1CC5">
        <w:rPr>
          <w:rFonts w:ascii="Times New Roman" w:hAnsi="Times New Roman" w:cs="Times New Roman"/>
          <w:sz w:val="24"/>
          <w:szCs w:val="24"/>
        </w:rPr>
        <w:t xml:space="preserve"> </w:t>
      </w:r>
      <w:r w:rsidR="003E1EDD">
        <w:rPr>
          <w:rFonts w:ascii="Times New Roman" w:hAnsi="Times New Roman" w:cs="Times New Roman"/>
          <w:sz w:val="24"/>
          <w:szCs w:val="24"/>
        </w:rPr>
        <w:t xml:space="preserve">within the </w:t>
      </w:r>
      <w:r w:rsidR="00DA1CC5">
        <w:rPr>
          <w:rFonts w:ascii="Times New Roman" w:hAnsi="Times New Roman" w:cs="Times New Roman"/>
          <w:sz w:val="24"/>
          <w:szCs w:val="24"/>
        </w:rPr>
        <w:t xml:space="preserve">Bohra community. </w:t>
      </w:r>
      <w:r w:rsidR="00474E16">
        <w:rPr>
          <w:rFonts w:ascii="Times New Roman" w:hAnsi="Times New Roman" w:cs="Times New Roman"/>
          <w:sz w:val="24"/>
          <w:szCs w:val="24"/>
        </w:rPr>
        <w:t xml:space="preserve">This is illustrated by the fact that in response to the global </w:t>
      </w:r>
      <w:r w:rsidR="003E1EDD">
        <w:rPr>
          <w:rFonts w:ascii="Times New Roman" w:hAnsi="Times New Roman" w:cs="Times New Roman"/>
          <w:sz w:val="24"/>
          <w:szCs w:val="24"/>
        </w:rPr>
        <w:t xml:space="preserve">activism </w:t>
      </w:r>
      <w:r w:rsidR="00474E16">
        <w:rPr>
          <w:rFonts w:ascii="Times New Roman" w:hAnsi="Times New Roman" w:cs="Times New Roman"/>
          <w:sz w:val="24"/>
          <w:szCs w:val="24"/>
        </w:rPr>
        <w:t xml:space="preserve">against </w:t>
      </w:r>
      <w:r w:rsidR="003E1EDD">
        <w:rPr>
          <w:rFonts w:ascii="Times New Roman" w:hAnsi="Times New Roman" w:cs="Times New Roman"/>
          <w:sz w:val="24"/>
          <w:szCs w:val="24"/>
        </w:rPr>
        <w:t>FGC</w:t>
      </w:r>
      <w:r w:rsidR="00474E16">
        <w:rPr>
          <w:rFonts w:ascii="Times New Roman" w:hAnsi="Times New Roman" w:cs="Times New Roman"/>
          <w:sz w:val="24"/>
          <w:szCs w:val="24"/>
        </w:rPr>
        <w:t xml:space="preserve">, a </w:t>
      </w:r>
      <w:r w:rsidR="003E1EDD">
        <w:rPr>
          <w:rFonts w:ascii="Times New Roman" w:hAnsi="Times New Roman" w:cs="Times New Roman"/>
          <w:sz w:val="24"/>
          <w:szCs w:val="24"/>
        </w:rPr>
        <w:t xml:space="preserve">large segment of the </w:t>
      </w:r>
      <w:r w:rsidR="00474E16">
        <w:rPr>
          <w:rFonts w:ascii="Times New Roman" w:hAnsi="Times New Roman" w:cs="Times New Roman"/>
          <w:sz w:val="24"/>
          <w:szCs w:val="24"/>
        </w:rPr>
        <w:t xml:space="preserve">community has come out </w:t>
      </w:r>
      <w:r w:rsidR="003E1EDD">
        <w:rPr>
          <w:rFonts w:ascii="Times New Roman" w:hAnsi="Times New Roman" w:cs="Times New Roman"/>
          <w:sz w:val="24"/>
          <w:szCs w:val="24"/>
        </w:rPr>
        <w:t xml:space="preserve">strongly </w:t>
      </w:r>
      <w:r w:rsidR="00474E16">
        <w:rPr>
          <w:rFonts w:ascii="Times New Roman" w:hAnsi="Times New Roman" w:cs="Times New Roman"/>
          <w:sz w:val="24"/>
          <w:szCs w:val="24"/>
        </w:rPr>
        <w:t xml:space="preserve">in </w:t>
      </w:r>
      <w:r w:rsidR="00474E16" w:rsidRPr="00A70A3E">
        <w:rPr>
          <w:rFonts w:ascii="Times New Roman" w:hAnsi="Times New Roman" w:cs="Times New Roman"/>
          <w:sz w:val="24"/>
          <w:szCs w:val="24"/>
        </w:rPr>
        <w:t>defence</w:t>
      </w:r>
      <w:r w:rsidR="00474E16">
        <w:rPr>
          <w:rFonts w:ascii="Times New Roman" w:hAnsi="Times New Roman" w:cs="Times New Roman"/>
          <w:sz w:val="24"/>
          <w:szCs w:val="24"/>
        </w:rPr>
        <w:t xml:space="preserve"> of this practice. </w:t>
      </w:r>
      <w:ins w:id="59" w:author="Sualeha Shekhani" w:date="2018-07-31T11:14:00Z">
        <w:r w:rsidR="00442F4C">
          <w:rPr>
            <w:rFonts w:ascii="Times New Roman" w:hAnsi="Times New Roman" w:cs="Times New Roman"/>
            <w:sz w:val="24"/>
            <w:szCs w:val="24"/>
          </w:rPr>
          <w:t>As has happened in other issues with particular relevance to women’s lives, such as abortion,</w:t>
        </w:r>
      </w:ins>
      <w:ins w:id="60" w:author="Sualeha Shekhani" w:date="2018-07-31T11:15:00Z">
        <w:r w:rsidR="00503267">
          <w:rPr>
            <w:rFonts w:ascii="Times New Roman" w:hAnsi="Times New Roman" w:cs="Times New Roman"/>
            <w:sz w:val="24"/>
            <w:szCs w:val="24"/>
          </w:rPr>
          <w:t xml:space="preserve"> </w:t>
        </w:r>
      </w:ins>
      <w:del w:id="61" w:author="Sualeha Shekhani" w:date="2018-07-31T11:14:00Z">
        <w:r w:rsidDel="00442F4C">
          <w:rPr>
            <w:rFonts w:ascii="Times New Roman" w:hAnsi="Times New Roman" w:cs="Times New Roman"/>
            <w:sz w:val="24"/>
            <w:szCs w:val="24"/>
          </w:rPr>
          <w:delText xml:space="preserve">Ironically, </w:delText>
        </w:r>
      </w:del>
      <w:r>
        <w:rPr>
          <w:rFonts w:ascii="Times New Roman" w:hAnsi="Times New Roman" w:cs="Times New Roman"/>
          <w:sz w:val="24"/>
          <w:szCs w:val="24"/>
        </w:rPr>
        <w:t>while women seem to be spearheading the activism against FGC</w:t>
      </w:r>
      <w:r w:rsidR="00C11DB6">
        <w:rPr>
          <w:rFonts w:ascii="Times New Roman" w:hAnsi="Times New Roman" w:cs="Times New Roman"/>
          <w:sz w:val="24"/>
          <w:szCs w:val="24"/>
        </w:rPr>
        <w:t xml:space="preserve"> in India</w:t>
      </w:r>
      <w:r>
        <w:rPr>
          <w:rFonts w:ascii="Times New Roman" w:hAnsi="Times New Roman" w:cs="Times New Roman"/>
          <w:sz w:val="24"/>
          <w:szCs w:val="24"/>
        </w:rPr>
        <w:t xml:space="preserve">, </w:t>
      </w:r>
      <w:r w:rsidR="003E1EDD">
        <w:rPr>
          <w:rFonts w:ascii="Times New Roman" w:hAnsi="Times New Roman" w:cs="Times New Roman"/>
          <w:sz w:val="24"/>
          <w:szCs w:val="24"/>
        </w:rPr>
        <w:t xml:space="preserve">many of the voices defending </w:t>
      </w:r>
      <w:r w:rsidR="00323034" w:rsidRPr="00323034">
        <w:rPr>
          <w:rFonts w:ascii="Times New Roman" w:hAnsi="Times New Roman" w:cs="Times New Roman"/>
          <w:i/>
          <w:sz w:val="24"/>
          <w:szCs w:val="24"/>
        </w:rPr>
        <w:t>khafd</w:t>
      </w:r>
      <w:r w:rsidR="003E1EDD">
        <w:rPr>
          <w:rFonts w:ascii="Times New Roman" w:hAnsi="Times New Roman" w:cs="Times New Roman"/>
          <w:sz w:val="24"/>
          <w:szCs w:val="24"/>
        </w:rPr>
        <w:t xml:space="preserve"> are also women’s</w:t>
      </w:r>
      <w:r w:rsidR="00A933E7">
        <w:rPr>
          <w:rFonts w:ascii="Times New Roman" w:hAnsi="Times New Roman" w:cs="Times New Roman"/>
          <w:sz w:val="24"/>
          <w:szCs w:val="24"/>
        </w:rPr>
        <w:t>.</w:t>
      </w:r>
      <w:r w:rsidR="003E1EDD">
        <w:rPr>
          <w:rFonts w:ascii="Times New Roman" w:hAnsi="Times New Roman" w:cs="Times New Roman"/>
          <w:sz w:val="24"/>
          <w:szCs w:val="24"/>
        </w:rPr>
        <w:t xml:space="preserve"> For instance, </w:t>
      </w:r>
      <w:r w:rsidR="003E1EDD">
        <w:rPr>
          <w:rFonts w:ascii="Times New Roman" w:hAnsi="Times New Roman" w:cs="Times New Roman"/>
          <w:sz w:val="24"/>
          <w:szCs w:val="24"/>
          <w:shd w:val="clear" w:color="auto" w:fill="FFFFFF"/>
        </w:rPr>
        <w:t>t</w:t>
      </w:r>
      <w:r w:rsidR="00190971" w:rsidRPr="00BA1D83">
        <w:rPr>
          <w:rFonts w:ascii="Times New Roman" w:hAnsi="Times New Roman" w:cs="Times New Roman"/>
          <w:sz w:val="24"/>
          <w:szCs w:val="24"/>
          <w:shd w:val="clear" w:color="auto" w:fill="FFFFFF"/>
        </w:rPr>
        <w:t xml:space="preserve">he Dawoodi Bohra Women’s Association for Religious Freedom was formed in 2017 with the objective of protecting Bohra women’s right to freely practice religious and cultural rituals </w:t>
      </w:r>
      <w:r>
        <w:rPr>
          <w:rFonts w:ascii="Times New Roman" w:hAnsi="Times New Roman" w:cs="Times New Roman"/>
          <w:sz w:val="24"/>
          <w:szCs w:val="24"/>
          <w:shd w:val="clear" w:color="auto" w:fill="FFFFFF"/>
        </w:rPr>
        <w:t xml:space="preserve">(including </w:t>
      </w:r>
      <w:r w:rsidR="006C10E1">
        <w:rPr>
          <w:rFonts w:ascii="Times New Roman" w:hAnsi="Times New Roman" w:cs="Times New Roman"/>
          <w:i/>
          <w:sz w:val="24"/>
          <w:szCs w:val="24"/>
          <w:shd w:val="clear" w:color="auto" w:fill="FFFFFF"/>
        </w:rPr>
        <w:t>k</w:t>
      </w:r>
      <w:r w:rsidR="00323034" w:rsidRPr="00323034">
        <w:rPr>
          <w:rFonts w:ascii="Times New Roman" w:hAnsi="Times New Roman" w:cs="Times New Roman"/>
          <w:i/>
          <w:sz w:val="24"/>
          <w:szCs w:val="24"/>
          <w:shd w:val="clear" w:color="auto" w:fill="FFFFFF"/>
        </w:rPr>
        <w:t>hafd</w:t>
      </w:r>
      <w:r>
        <w:rPr>
          <w:rFonts w:ascii="Times New Roman" w:hAnsi="Times New Roman" w:cs="Times New Roman"/>
          <w:sz w:val="24"/>
          <w:szCs w:val="24"/>
          <w:shd w:val="clear" w:color="auto" w:fill="FFFFFF"/>
        </w:rPr>
        <w:t xml:space="preserve">) </w:t>
      </w:r>
      <w:r w:rsidR="00190971" w:rsidRPr="00BA1D83">
        <w:rPr>
          <w:rFonts w:ascii="Times New Roman" w:hAnsi="Times New Roman" w:cs="Times New Roman"/>
          <w:sz w:val="24"/>
          <w:szCs w:val="24"/>
          <w:shd w:val="clear" w:color="auto" w:fill="FFFFFF"/>
        </w:rPr>
        <w:t>that are integral to Bohra identity. According to their website, the association currently has around 69</w:t>
      </w:r>
      <w:r w:rsidR="005A1E4E">
        <w:rPr>
          <w:rFonts w:ascii="Times New Roman" w:hAnsi="Times New Roman" w:cs="Times New Roman"/>
          <w:sz w:val="24"/>
          <w:szCs w:val="24"/>
          <w:shd w:val="clear" w:color="auto" w:fill="FFFFFF"/>
        </w:rPr>
        <w:t>,</w:t>
      </w:r>
      <w:r w:rsidR="00190971" w:rsidRPr="00BA1D83">
        <w:rPr>
          <w:rFonts w:ascii="Times New Roman" w:hAnsi="Times New Roman" w:cs="Times New Roman"/>
          <w:sz w:val="24"/>
          <w:szCs w:val="24"/>
          <w:shd w:val="clear" w:color="auto" w:fill="FFFFFF"/>
        </w:rPr>
        <w:t>000 members.</w:t>
      </w:r>
      <w:r w:rsidR="001421D6">
        <w:rPr>
          <w:rStyle w:val="EndnoteReference"/>
          <w:rFonts w:ascii="Times New Roman" w:hAnsi="Times New Roman" w:cs="Times New Roman"/>
          <w:sz w:val="24"/>
          <w:szCs w:val="24"/>
          <w:shd w:val="clear" w:color="auto" w:fill="FFFFFF"/>
        </w:rPr>
        <w:endnoteReference w:id="14"/>
      </w:r>
    </w:p>
    <w:p w:rsidR="00E547E1" w:rsidRPr="00BA1D83" w:rsidRDefault="00503267" w:rsidP="007A4949">
      <w:pPr>
        <w:spacing w:line="480" w:lineRule="auto"/>
        <w:jc w:val="both"/>
        <w:rPr>
          <w:rFonts w:ascii="Times New Roman" w:hAnsi="Times New Roman" w:cs="Times New Roman"/>
          <w:sz w:val="24"/>
          <w:szCs w:val="24"/>
          <w:shd w:val="clear" w:color="auto" w:fill="FFFFFF"/>
        </w:rPr>
      </w:pPr>
      <w:ins w:id="63" w:author="Sualeha Shekhani" w:date="2018-07-31T11:15:00Z">
        <w:r>
          <w:rPr>
            <w:rFonts w:ascii="Times New Roman" w:hAnsi="Times New Roman" w:cs="Times New Roman"/>
            <w:sz w:val="24"/>
            <w:szCs w:val="24"/>
            <w:shd w:val="clear" w:color="auto" w:fill="FFFFFF"/>
          </w:rPr>
          <w:t xml:space="preserve">We speculate that the vocal support of </w:t>
        </w:r>
        <w:r>
          <w:rPr>
            <w:rFonts w:ascii="Times New Roman" w:hAnsi="Times New Roman" w:cs="Times New Roman"/>
            <w:i/>
            <w:sz w:val="24"/>
            <w:szCs w:val="24"/>
            <w:shd w:val="clear" w:color="auto" w:fill="FFFFFF"/>
          </w:rPr>
          <w:t xml:space="preserve">khafd </w:t>
        </w:r>
        <w:r>
          <w:rPr>
            <w:rFonts w:ascii="Times New Roman" w:hAnsi="Times New Roman" w:cs="Times New Roman"/>
            <w:sz w:val="24"/>
            <w:szCs w:val="24"/>
            <w:shd w:val="clear" w:color="auto" w:fill="FFFFFF"/>
          </w:rPr>
          <w:t xml:space="preserve">in some segments of the community is directly related to increasing global scrutiny and criticism of FGC. </w:t>
        </w:r>
      </w:ins>
      <w:r w:rsidR="00FC39D4" w:rsidRPr="00503267">
        <w:rPr>
          <w:rFonts w:ascii="Times New Roman" w:hAnsi="Times New Roman" w:cs="Times New Roman"/>
          <w:sz w:val="24"/>
          <w:szCs w:val="24"/>
          <w:shd w:val="clear" w:color="auto" w:fill="FFFFFF"/>
        </w:rPr>
        <w:t>According</w:t>
      </w:r>
      <w:r w:rsidR="00FC39D4">
        <w:rPr>
          <w:rFonts w:ascii="Times New Roman" w:hAnsi="Times New Roman" w:cs="Times New Roman"/>
          <w:sz w:val="24"/>
          <w:szCs w:val="24"/>
          <w:shd w:val="clear" w:color="auto" w:fill="FFFFFF"/>
        </w:rPr>
        <w:t xml:space="preserve"> to one of our interviewees,</w:t>
      </w:r>
      <w:ins w:id="64" w:author="Sualeha Shekhani" w:date="2018-07-31T11:16:00Z">
        <w:r w:rsidR="00C71609">
          <w:rPr>
            <w:rFonts w:ascii="Times New Roman" w:hAnsi="Times New Roman" w:cs="Times New Roman"/>
            <w:sz w:val="24"/>
            <w:szCs w:val="24"/>
            <w:shd w:val="clear" w:color="auto" w:fill="FFFFFF"/>
          </w:rPr>
          <w:t xml:space="preserve"> many within the community see</w:t>
        </w:r>
      </w:ins>
      <w:r w:rsidR="00FC39D4">
        <w:rPr>
          <w:rFonts w:ascii="Times New Roman" w:hAnsi="Times New Roman" w:cs="Times New Roman"/>
          <w:sz w:val="24"/>
          <w:szCs w:val="24"/>
          <w:shd w:val="clear" w:color="auto" w:fill="FFFFFF"/>
        </w:rPr>
        <w:t xml:space="preserve"> the growing movement against </w:t>
      </w:r>
      <w:ins w:id="65" w:author="Sualeha Shekhani" w:date="2018-07-31T11:16:00Z">
        <w:r w:rsidR="00E10F93">
          <w:rPr>
            <w:rFonts w:ascii="Times New Roman" w:hAnsi="Times New Roman" w:cs="Times New Roman"/>
            <w:i/>
            <w:sz w:val="24"/>
            <w:szCs w:val="24"/>
            <w:shd w:val="clear" w:color="auto" w:fill="FFFFFF"/>
          </w:rPr>
          <w:t xml:space="preserve">khafd </w:t>
        </w:r>
        <w:r w:rsidR="00E10F93">
          <w:rPr>
            <w:rFonts w:ascii="Times New Roman" w:hAnsi="Times New Roman" w:cs="Times New Roman"/>
            <w:sz w:val="24"/>
            <w:szCs w:val="24"/>
            <w:shd w:val="clear" w:color="auto" w:fill="FFFFFF"/>
          </w:rPr>
          <w:t xml:space="preserve">as a conspiracy instigated by a small ‘reformist’ faction that broke away </w:t>
        </w:r>
      </w:ins>
      <w:del w:id="66" w:author="Sualeha Shekhani" w:date="2018-07-31T11:16:00Z">
        <w:r w:rsidR="00FC39D4" w:rsidDel="00E10F93">
          <w:rPr>
            <w:rFonts w:ascii="Times New Roman" w:hAnsi="Times New Roman" w:cs="Times New Roman"/>
            <w:sz w:val="24"/>
            <w:szCs w:val="24"/>
            <w:shd w:val="clear" w:color="auto" w:fill="FFFFFF"/>
          </w:rPr>
          <w:delText xml:space="preserve">FGC </w:delText>
        </w:r>
        <w:r w:rsidR="00FC39D4" w:rsidDel="002F03D4">
          <w:rPr>
            <w:rFonts w:ascii="Times New Roman" w:hAnsi="Times New Roman" w:cs="Times New Roman"/>
            <w:sz w:val="24"/>
            <w:szCs w:val="24"/>
            <w:shd w:val="clear" w:color="auto" w:fill="FFFFFF"/>
          </w:rPr>
          <w:delText>may also be influenced by a political schism within the community</w:delText>
        </w:r>
      </w:del>
      <w:r w:rsidR="00FC39D4">
        <w:rPr>
          <w:rFonts w:ascii="Times New Roman" w:hAnsi="Times New Roman" w:cs="Times New Roman"/>
          <w:sz w:val="24"/>
          <w:szCs w:val="24"/>
          <w:shd w:val="clear" w:color="auto" w:fill="FFFFFF"/>
        </w:rPr>
        <w:t xml:space="preserve"> following the death of the late leader, </w:t>
      </w:r>
      <w:r w:rsidR="00FC39D4">
        <w:rPr>
          <w:rFonts w:ascii="Times New Roman" w:hAnsi="Times New Roman" w:cs="Times New Roman"/>
          <w:sz w:val="24"/>
          <w:szCs w:val="24"/>
          <w:shd w:val="clear" w:color="auto" w:fill="FFFFFF"/>
        </w:rPr>
        <w:lastRenderedPageBreak/>
        <w:t>Syedna</w:t>
      </w:r>
      <w:r w:rsidR="005A1E4E">
        <w:rPr>
          <w:rFonts w:ascii="Times New Roman" w:hAnsi="Times New Roman" w:cs="Times New Roman"/>
          <w:sz w:val="24"/>
          <w:szCs w:val="24"/>
          <w:shd w:val="clear" w:color="auto" w:fill="FFFFFF"/>
        </w:rPr>
        <w:t xml:space="preserve"> </w:t>
      </w:r>
      <w:r w:rsidR="00FC39D4">
        <w:rPr>
          <w:rFonts w:ascii="Times New Roman" w:hAnsi="Times New Roman" w:cs="Times New Roman"/>
          <w:sz w:val="24"/>
          <w:szCs w:val="24"/>
          <w:shd w:val="clear" w:color="auto" w:fill="FFFFFF"/>
        </w:rPr>
        <w:t>Burhanuddin in India</w:t>
      </w:r>
      <w:ins w:id="67" w:author="Sualeha Shekhani" w:date="2018-07-31T11:16:00Z">
        <w:r w:rsidR="002F03D4">
          <w:rPr>
            <w:rFonts w:ascii="Times New Roman" w:hAnsi="Times New Roman" w:cs="Times New Roman"/>
            <w:sz w:val="24"/>
            <w:szCs w:val="24"/>
            <w:shd w:val="clear" w:color="auto" w:fill="FFFFFF"/>
          </w:rPr>
          <w:t>.</w:t>
        </w:r>
      </w:ins>
      <w:del w:id="68" w:author="Sualeha Shekhani" w:date="2018-07-31T11:16:00Z">
        <w:r w:rsidR="00FC39D4" w:rsidDel="002F03D4">
          <w:rPr>
            <w:rFonts w:ascii="Times New Roman" w:hAnsi="Times New Roman" w:cs="Times New Roman"/>
            <w:sz w:val="24"/>
            <w:szCs w:val="24"/>
            <w:shd w:val="clear" w:color="auto" w:fill="FFFFFF"/>
          </w:rPr>
          <w:delText xml:space="preserve">, and a </w:delText>
        </w:r>
        <w:r w:rsidR="00190971" w:rsidDel="002F03D4">
          <w:rPr>
            <w:rFonts w:ascii="Times New Roman" w:hAnsi="Times New Roman" w:cs="Times New Roman"/>
            <w:sz w:val="24"/>
            <w:szCs w:val="24"/>
            <w:shd w:val="clear" w:color="auto" w:fill="FFFFFF"/>
          </w:rPr>
          <w:delText xml:space="preserve">subsequent </w:delText>
        </w:r>
        <w:r w:rsidR="00FC39D4" w:rsidDel="002F03D4">
          <w:rPr>
            <w:rFonts w:ascii="Times New Roman" w:hAnsi="Times New Roman" w:cs="Times New Roman"/>
            <w:sz w:val="24"/>
            <w:szCs w:val="24"/>
            <w:shd w:val="clear" w:color="auto" w:fill="FFFFFF"/>
          </w:rPr>
          <w:delText>conflict about succession</w:delText>
        </w:r>
      </w:del>
      <w:r w:rsidR="00FC39D4">
        <w:rPr>
          <w:rFonts w:ascii="Times New Roman" w:hAnsi="Times New Roman" w:cs="Times New Roman"/>
          <w:sz w:val="24"/>
          <w:szCs w:val="24"/>
          <w:shd w:val="clear" w:color="auto" w:fill="FFFFFF"/>
        </w:rPr>
        <w:t xml:space="preserve">. </w:t>
      </w:r>
      <w:ins w:id="69" w:author="Sualeha Shekhani" w:date="2018-07-31T11:16:00Z">
        <w:r w:rsidR="002F03D4">
          <w:rPr>
            <w:rFonts w:ascii="Times New Roman" w:hAnsi="Times New Roman" w:cs="Times New Roman"/>
            <w:sz w:val="24"/>
            <w:szCs w:val="24"/>
            <w:shd w:val="clear" w:color="auto" w:fill="FFFFFF"/>
          </w:rPr>
          <w:t xml:space="preserve">According to our respondent, many from within the Bohra community surmise that the </w:t>
        </w:r>
      </w:ins>
      <w:del w:id="70" w:author="Sualeha Shekhani" w:date="2018-07-31T11:16:00Z">
        <w:r w:rsidR="00190971" w:rsidDel="002F03D4">
          <w:rPr>
            <w:rFonts w:ascii="Times New Roman" w:hAnsi="Times New Roman" w:cs="Times New Roman"/>
            <w:sz w:val="24"/>
            <w:szCs w:val="24"/>
            <w:shd w:val="clear" w:color="auto" w:fill="FFFFFF"/>
          </w:rPr>
          <w:delText>Although the majority of Bohra</w:delText>
        </w:r>
        <w:r w:rsidR="00FC39D4" w:rsidDel="002F03D4">
          <w:rPr>
            <w:rFonts w:ascii="Times New Roman" w:hAnsi="Times New Roman" w:cs="Times New Roman"/>
            <w:sz w:val="24"/>
            <w:szCs w:val="24"/>
            <w:shd w:val="clear" w:color="auto" w:fill="FFFFFF"/>
          </w:rPr>
          <w:delText>s</w:delText>
        </w:r>
        <w:r w:rsidR="005A1E4E" w:rsidDel="002F03D4">
          <w:rPr>
            <w:rFonts w:ascii="Times New Roman" w:hAnsi="Times New Roman" w:cs="Times New Roman"/>
            <w:sz w:val="24"/>
            <w:szCs w:val="24"/>
            <w:shd w:val="clear" w:color="auto" w:fill="FFFFFF"/>
          </w:rPr>
          <w:delText xml:space="preserve"> </w:delText>
        </w:r>
        <w:r w:rsidR="00190971" w:rsidDel="002F03D4">
          <w:rPr>
            <w:rFonts w:ascii="Times New Roman" w:hAnsi="Times New Roman" w:cs="Times New Roman"/>
            <w:sz w:val="24"/>
            <w:szCs w:val="24"/>
            <w:shd w:val="clear" w:color="auto" w:fill="FFFFFF"/>
          </w:rPr>
          <w:delText>(conformists) accepted Syedna</w:delText>
        </w:r>
        <w:r w:rsidR="005A1E4E" w:rsidDel="002F03D4">
          <w:rPr>
            <w:rFonts w:ascii="Times New Roman" w:hAnsi="Times New Roman" w:cs="Times New Roman"/>
            <w:sz w:val="24"/>
            <w:szCs w:val="24"/>
            <w:shd w:val="clear" w:color="auto" w:fill="FFFFFF"/>
          </w:rPr>
          <w:delText xml:space="preserve"> </w:delText>
        </w:r>
        <w:r w:rsidR="00190971" w:rsidDel="002F03D4">
          <w:rPr>
            <w:rFonts w:ascii="Times New Roman" w:hAnsi="Times New Roman" w:cs="Times New Roman"/>
            <w:sz w:val="24"/>
            <w:szCs w:val="24"/>
            <w:shd w:val="clear" w:color="auto" w:fill="FFFFFF"/>
          </w:rPr>
          <w:delText xml:space="preserve">Burhanuddin’s son as their spiritual leader, a relatively small breakaway faction chose to follow his brother as their leader. </w:delText>
        </w:r>
      </w:del>
      <w:del w:id="71" w:author="Sualeha Shekhani" w:date="2018-07-31T11:17:00Z">
        <w:r w:rsidR="00190971" w:rsidDel="006E7D06">
          <w:rPr>
            <w:rFonts w:ascii="Times New Roman" w:hAnsi="Times New Roman" w:cs="Times New Roman"/>
            <w:sz w:val="24"/>
            <w:szCs w:val="24"/>
            <w:shd w:val="clear" w:color="auto" w:fill="FFFFFF"/>
          </w:rPr>
          <w:delText>According to our respondent, m</w:delText>
        </w:r>
        <w:r w:rsidR="00E547E1" w:rsidRPr="00BA1D83" w:rsidDel="006E7D06">
          <w:rPr>
            <w:rFonts w:ascii="Times New Roman" w:hAnsi="Times New Roman" w:cs="Times New Roman"/>
            <w:sz w:val="24"/>
            <w:szCs w:val="24"/>
            <w:shd w:val="clear" w:color="auto" w:fill="FFFFFF"/>
          </w:rPr>
          <w:delText xml:space="preserve">any from within the Bohra community believe that </w:delText>
        </w:r>
      </w:del>
      <w:r w:rsidR="00E547E1" w:rsidRPr="00BA1D83">
        <w:rPr>
          <w:rFonts w:ascii="Times New Roman" w:hAnsi="Times New Roman" w:cs="Times New Roman"/>
          <w:sz w:val="24"/>
          <w:szCs w:val="24"/>
          <w:shd w:val="clear" w:color="auto" w:fill="FFFFFF"/>
        </w:rPr>
        <w:t xml:space="preserve">the </w:t>
      </w:r>
      <w:r w:rsidR="00190971">
        <w:rPr>
          <w:rFonts w:ascii="Times New Roman" w:hAnsi="Times New Roman" w:cs="Times New Roman"/>
          <w:sz w:val="24"/>
          <w:szCs w:val="24"/>
          <w:shd w:val="clear" w:color="auto" w:fill="FFFFFF"/>
        </w:rPr>
        <w:t>‘</w:t>
      </w:r>
      <w:r w:rsidR="00E547E1" w:rsidRPr="00BA1D83">
        <w:rPr>
          <w:rFonts w:ascii="Times New Roman" w:hAnsi="Times New Roman" w:cs="Times New Roman"/>
          <w:sz w:val="24"/>
          <w:szCs w:val="24"/>
          <w:shd w:val="clear" w:color="auto" w:fill="FFFFFF"/>
        </w:rPr>
        <w:t>reformists</w:t>
      </w:r>
      <w:r w:rsidR="00190971">
        <w:rPr>
          <w:rFonts w:ascii="Times New Roman" w:hAnsi="Times New Roman" w:cs="Times New Roman"/>
          <w:sz w:val="24"/>
          <w:szCs w:val="24"/>
          <w:shd w:val="clear" w:color="auto" w:fill="FFFFFF"/>
        </w:rPr>
        <w:t>’</w:t>
      </w:r>
      <w:r w:rsidR="00E547E1" w:rsidRPr="00BA1D83">
        <w:rPr>
          <w:rFonts w:ascii="Times New Roman" w:hAnsi="Times New Roman" w:cs="Times New Roman"/>
          <w:sz w:val="24"/>
          <w:szCs w:val="24"/>
          <w:shd w:val="clear" w:color="auto" w:fill="FFFFFF"/>
        </w:rPr>
        <w:t xml:space="preserve"> who have broken away are advocating against </w:t>
      </w:r>
      <w:r w:rsidR="006C10E1">
        <w:rPr>
          <w:rFonts w:ascii="Times New Roman" w:hAnsi="Times New Roman" w:cs="Times New Roman"/>
          <w:i/>
          <w:sz w:val="24"/>
          <w:szCs w:val="24"/>
          <w:shd w:val="clear" w:color="auto" w:fill="FFFFFF"/>
        </w:rPr>
        <w:t>k</w:t>
      </w:r>
      <w:r w:rsidR="00F0388F" w:rsidRPr="00F0388F">
        <w:rPr>
          <w:rFonts w:ascii="Times New Roman" w:hAnsi="Times New Roman" w:cs="Times New Roman"/>
          <w:i/>
          <w:sz w:val="24"/>
          <w:szCs w:val="24"/>
          <w:shd w:val="clear" w:color="auto" w:fill="FFFFFF"/>
        </w:rPr>
        <w:t>hafd</w:t>
      </w:r>
      <w:r w:rsidR="005A1E4E">
        <w:rPr>
          <w:rFonts w:ascii="Times New Roman" w:hAnsi="Times New Roman" w:cs="Times New Roman"/>
          <w:sz w:val="24"/>
          <w:szCs w:val="24"/>
          <w:shd w:val="clear" w:color="auto" w:fill="FFFFFF"/>
        </w:rPr>
        <w:t xml:space="preserve"> </w:t>
      </w:r>
      <w:r w:rsidR="00E547E1" w:rsidRPr="00BA1D83">
        <w:rPr>
          <w:rFonts w:ascii="Times New Roman" w:hAnsi="Times New Roman" w:cs="Times New Roman"/>
          <w:sz w:val="24"/>
          <w:szCs w:val="24"/>
          <w:shd w:val="clear" w:color="auto" w:fill="FFFFFF"/>
        </w:rPr>
        <w:t xml:space="preserve">to undermine the larger community and garner international support </w:t>
      </w:r>
      <w:del w:id="72" w:author="Sualeha Shekhani" w:date="2018-07-31T11:17:00Z">
        <w:r w:rsidR="00E547E1" w:rsidRPr="00BA1D83" w:rsidDel="006E7D06">
          <w:rPr>
            <w:rFonts w:ascii="Times New Roman" w:hAnsi="Times New Roman" w:cs="Times New Roman"/>
            <w:sz w:val="24"/>
            <w:szCs w:val="24"/>
            <w:shd w:val="clear" w:color="auto" w:fill="FFFFFF"/>
          </w:rPr>
          <w:delText>for themselves.</w:delText>
        </w:r>
      </w:del>
      <w:ins w:id="73" w:author="Sualeha Shekhani" w:date="2018-07-31T11:17:00Z">
        <w:r w:rsidR="006E7D06">
          <w:rPr>
            <w:rFonts w:ascii="Times New Roman" w:hAnsi="Times New Roman" w:cs="Times New Roman"/>
            <w:sz w:val="24"/>
            <w:szCs w:val="24"/>
            <w:shd w:val="clear" w:color="auto" w:fill="FFFFFF"/>
          </w:rPr>
          <w:t>for the ‘reformist’</w:t>
        </w:r>
      </w:ins>
      <w:r w:rsidR="00E547E1" w:rsidRPr="00BA1D83">
        <w:rPr>
          <w:rFonts w:ascii="Times New Roman" w:hAnsi="Times New Roman" w:cs="Times New Roman"/>
          <w:sz w:val="24"/>
          <w:szCs w:val="24"/>
          <w:shd w:val="clear" w:color="auto" w:fill="FFFFFF"/>
        </w:rPr>
        <w:t xml:space="preserve"> </w:t>
      </w:r>
    </w:p>
    <w:p w:rsidR="007C7159" w:rsidRPr="00167395" w:rsidRDefault="007C7159" w:rsidP="007A4949">
      <w:pPr>
        <w:autoSpaceDE w:val="0"/>
        <w:autoSpaceDN w:val="0"/>
        <w:adjustRightInd w:val="0"/>
        <w:spacing w:after="0" w:line="480" w:lineRule="auto"/>
        <w:jc w:val="both"/>
        <w:rPr>
          <w:rFonts w:ascii="Times New Roman" w:hAnsi="Times New Roman" w:cs="Times New Roman"/>
          <w:sz w:val="24"/>
          <w:szCs w:val="24"/>
          <w:u w:val="single"/>
        </w:rPr>
      </w:pPr>
      <w:r w:rsidRPr="00167395">
        <w:rPr>
          <w:rFonts w:ascii="Times New Roman" w:hAnsi="Times New Roman" w:cs="Times New Roman"/>
          <w:sz w:val="24"/>
          <w:szCs w:val="24"/>
          <w:u w:val="single"/>
        </w:rPr>
        <w:t xml:space="preserve">Reasons for practicing </w:t>
      </w:r>
      <w:r w:rsidRPr="00167395">
        <w:rPr>
          <w:rFonts w:ascii="Times New Roman" w:hAnsi="Times New Roman" w:cs="Times New Roman"/>
          <w:i/>
          <w:sz w:val="24"/>
          <w:szCs w:val="24"/>
          <w:u w:val="single"/>
        </w:rPr>
        <w:t>Khafd</w:t>
      </w:r>
      <w:r w:rsidRPr="00167395">
        <w:rPr>
          <w:rFonts w:ascii="Times New Roman" w:hAnsi="Times New Roman" w:cs="Times New Roman"/>
          <w:sz w:val="24"/>
          <w:szCs w:val="24"/>
          <w:u w:val="single"/>
        </w:rPr>
        <w:t xml:space="preserve"> among the Bohra Community</w:t>
      </w:r>
    </w:p>
    <w:p w:rsidR="007C7159" w:rsidRPr="00167395" w:rsidRDefault="007C7159" w:rsidP="007A4949">
      <w:pPr>
        <w:autoSpaceDE w:val="0"/>
        <w:autoSpaceDN w:val="0"/>
        <w:adjustRightInd w:val="0"/>
        <w:spacing w:after="0" w:line="480" w:lineRule="auto"/>
        <w:jc w:val="both"/>
        <w:rPr>
          <w:rFonts w:ascii="Times New Roman" w:hAnsi="Times New Roman" w:cs="Times New Roman"/>
          <w:sz w:val="24"/>
          <w:szCs w:val="24"/>
        </w:rPr>
      </w:pPr>
    </w:p>
    <w:p w:rsidR="00A70A3E" w:rsidRDefault="00BB5461" w:rsidP="007A494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section in the report </w:t>
      </w:r>
      <w:r w:rsidR="00D54090">
        <w:rPr>
          <w:rFonts w:ascii="Times New Roman" w:hAnsi="Times New Roman" w:cs="Times New Roman"/>
          <w:sz w:val="24"/>
          <w:szCs w:val="24"/>
        </w:rPr>
        <w:t xml:space="preserve">provided an excellent account of various motivations that lead the community to practice </w:t>
      </w:r>
      <w:r w:rsidR="006C10E1">
        <w:rPr>
          <w:rFonts w:ascii="Times New Roman" w:hAnsi="Times New Roman" w:cs="Times New Roman"/>
          <w:i/>
          <w:sz w:val="24"/>
          <w:szCs w:val="24"/>
        </w:rPr>
        <w:t>k</w:t>
      </w:r>
      <w:r w:rsidR="00D54090">
        <w:rPr>
          <w:rFonts w:ascii="Times New Roman" w:hAnsi="Times New Roman" w:cs="Times New Roman"/>
          <w:i/>
          <w:sz w:val="24"/>
          <w:szCs w:val="24"/>
        </w:rPr>
        <w:t xml:space="preserve">hafd. </w:t>
      </w:r>
      <w:r w:rsidR="00A70A3E">
        <w:rPr>
          <w:rFonts w:ascii="Times New Roman" w:hAnsi="Times New Roman" w:cs="Times New Roman"/>
          <w:sz w:val="24"/>
          <w:szCs w:val="24"/>
        </w:rPr>
        <w:t xml:space="preserve">An </w:t>
      </w:r>
      <w:r w:rsidR="003F7BA5">
        <w:rPr>
          <w:rFonts w:ascii="Times New Roman" w:hAnsi="Times New Roman" w:cs="Times New Roman"/>
          <w:sz w:val="24"/>
          <w:szCs w:val="24"/>
        </w:rPr>
        <w:t xml:space="preserve">important reason that emerged from the </w:t>
      </w:r>
      <w:r w:rsidR="00A70A3E">
        <w:rPr>
          <w:rFonts w:ascii="Times New Roman" w:hAnsi="Times New Roman" w:cs="Times New Roman"/>
          <w:sz w:val="24"/>
          <w:szCs w:val="24"/>
        </w:rPr>
        <w:t xml:space="preserve">report </w:t>
      </w:r>
      <w:r w:rsidR="003F7BA5">
        <w:rPr>
          <w:rFonts w:ascii="Times New Roman" w:hAnsi="Times New Roman" w:cs="Times New Roman"/>
          <w:sz w:val="24"/>
          <w:szCs w:val="24"/>
        </w:rPr>
        <w:t>was cutting</w:t>
      </w:r>
      <w:r w:rsidR="003F7BA5" w:rsidRPr="00167395">
        <w:rPr>
          <w:rFonts w:ascii="Times New Roman" w:hAnsi="Times New Roman" w:cs="Times New Roman"/>
          <w:sz w:val="24"/>
          <w:szCs w:val="24"/>
        </w:rPr>
        <w:t xml:space="preserve"> as a way of promoting modesty </w:t>
      </w:r>
      <w:r w:rsidR="003F7BA5">
        <w:rPr>
          <w:rFonts w:ascii="Times New Roman" w:hAnsi="Times New Roman" w:cs="Times New Roman"/>
          <w:sz w:val="24"/>
          <w:szCs w:val="24"/>
        </w:rPr>
        <w:t xml:space="preserve">in women </w:t>
      </w:r>
      <w:r w:rsidR="00D943B9">
        <w:rPr>
          <w:rFonts w:ascii="Times New Roman" w:hAnsi="Times New Roman" w:cs="Times New Roman"/>
          <w:sz w:val="24"/>
          <w:szCs w:val="24"/>
        </w:rPr>
        <w:t xml:space="preserve">(see Box 1) </w:t>
      </w:r>
      <w:r w:rsidR="003F7BA5" w:rsidRPr="00167395">
        <w:rPr>
          <w:rFonts w:ascii="Times New Roman" w:hAnsi="Times New Roman" w:cs="Times New Roman"/>
          <w:sz w:val="24"/>
          <w:szCs w:val="24"/>
        </w:rPr>
        <w:t>and pre</w:t>
      </w:r>
      <w:r w:rsidR="00EE410C">
        <w:rPr>
          <w:rFonts w:ascii="Times New Roman" w:hAnsi="Times New Roman" w:cs="Times New Roman"/>
          <w:sz w:val="24"/>
          <w:szCs w:val="24"/>
        </w:rPr>
        <w:t>-</w:t>
      </w:r>
      <w:r w:rsidR="003F7BA5" w:rsidRPr="00167395">
        <w:rPr>
          <w:rFonts w:ascii="Times New Roman" w:hAnsi="Times New Roman" w:cs="Times New Roman"/>
          <w:sz w:val="24"/>
          <w:szCs w:val="24"/>
        </w:rPr>
        <w:t>empting promiscuity by moderating sexual desires.</w:t>
      </w:r>
      <w:r w:rsidR="00B209DA">
        <w:rPr>
          <w:rFonts w:ascii="Times New Roman" w:hAnsi="Times New Roman" w:cs="Times New Roman"/>
          <w:sz w:val="24"/>
          <w:szCs w:val="24"/>
        </w:rPr>
        <w:t xml:space="preserve"> </w:t>
      </w:r>
      <w:r w:rsidR="00A70A3E">
        <w:rPr>
          <w:rFonts w:ascii="Times New Roman" w:hAnsi="Times New Roman" w:cs="Times New Roman"/>
          <w:sz w:val="24"/>
          <w:szCs w:val="24"/>
        </w:rPr>
        <w:t>This rationale for FGC also</w:t>
      </w:r>
      <w:r w:rsidR="00B4687D">
        <w:rPr>
          <w:rFonts w:ascii="Times New Roman" w:hAnsi="Times New Roman" w:cs="Times New Roman"/>
          <w:sz w:val="24"/>
          <w:szCs w:val="24"/>
        </w:rPr>
        <w:t xml:space="preserve"> stands out most prominently in the </w:t>
      </w:r>
      <w:r w:rsidR="00A70A3E">
        <w:rPr>
          <w:rFonts w:ascii="Times New Roman" w:hAnsi="Times New Roman" w:cs="Times New Roman"/>
          <w:sz w:val="24"/>
          <w:szCs w:val="24"/>
        </w:rPr>
        <w:t xml:space="preserve">global </w:t>
      </w:r>
      <w:r w:rsidR="00A6588D">
        <w:rPr>
          <w:rFonts w:ascii="Times New Roman" w:hAnsi="Times New Roman" w:cs="Times New Roman"/>
          <w:sz w:val="24"/>
          <w:szCs w:val="24"/>
        </w:rPr>
        <w:t>literature available</w:t>
      </w:r>
      <w:r w:rsidR="00B4687D">
        <w:rPr>
          <w:rFonts w:ascii="Times New Roman" w:hAnsi="Times New Roman" w:cs="Times New Roman"/>
          <w:sz w:val="24"/>
          <w:szCs w:val="24"/>
        </w:rPr>
        <w:t xml:space="preserve"> on this practice.</w:t>
      </w:r>
      <w:r w:rsidR="00945876">
        <w:rPr>
          <w:rFonts w:ascii="Times New Roman" w:hAnsi="Times New Roman" w:cs="Times New Roman"/>
          <w:sz w:val="24"/>
          <w:szCs w:val="24"/>
        </w:rPr>
        <w:t xml:space="preserve"> In the report</w:t>
      </w:r>
      <w:r w:rsidR="00A6588D">
        <w:rPr>
          <w:rFonts w:ascii="Times New Roman" w:hAnsi="Times New Roman" w:cs="Times New Roman"/>
          <w:sz w:val="24"/>
          <w:szCs w:val="24"/>
        </w:rPr>
        <w:t xml:space="preserve"> as well</w:t>
      </w:r>
      <w:r w:rsidR="00945876">
        <w:rPr>
          <w:rFonts w:ascii="Times New Roman" w:hAnsi="Times New Roman" w:cs="Times New Roman"/>
          <w:sz w:val="24"/>
          <w:szCs w:val="24"/>
        </w:rPr>
        <w:t xml:space="preserve">, </w:t>
      </w:r>
      <w:r w:rsidR="006C10E1">
        <w:rPr>
          <w:rFonts w:ascii="Times New Roman" w:hAnsi="Times New Roman" w:cs="Times New Roman"/>
          <w:i/>
          <w:sz w:val="24"/>
          <w:szCs w:val="24"/>
        </w:rPr>
        <w:t>k</w:t>
      </w:r>
      <w:r w:rsidR="00945876">
        <w:rPr>
          <w:rFonts w:ascii="Times New Roman" w:hAnsi="Times New Roman" w:cs="Times New Roman"/>
          <w:i/>
          <w:sz w:val="24"/>
          <w:szCs w:val="24"/>
        </w:rPr>
        <w:t>hafd</w:t>
      </w:r>
      <w:r w:rsidR="00945876">
        <w:rPr>
          <w:rFonts w:ascii="Times New Roman" w:hAnsi="Times New Roman" w:cs="Times New Roman"/>
          <w:sz w:val="24"/>
          <w:szCs w:val="24"/>
        </w:rPr>
        <w:t xml:space="preserve"> was related to sexual control, connecting it to respondents’ perceptions about </w:t>
      </w:r>
      <w:r w:rsidR="00A6588D">
        <w:rPr>
          <w:rFonts w:ascii="Times New Roman" w:hAnsi="Times New Roman" w:cs="Times New Roman"/>
          <w:sz w:val="24"/>
          <w:szCs w:val="24"/>
        </w:rPr>
        <w:t xml:space="preserve">the importance of “purity” and “moral superiority” for women and </w:t>
      </w:r>
      <w:r w:rsidR="00945876">
        <w:rPr>
          <w:rFonts w:ascii="Times New Roman" w:hAnsi="Times New Roman" w:cs="Times New Roman"/>
          <w:sz w:val="24"/>
          <w:szCs w:val="24"/>
        </w:rPr>
        <w:t xml:space="preserve">the clitoris as a “sinful” appendage. </w:t>
      </w:r>
      <w:r w:rsidR="00A6588D">
        <w:rPr>
          <w:rFonts w:ascii="Times New Roman" w:hAnsi="Times New Roman" w:cs="Times New Roman"/>
          <w:sz w:val="24"/>
          <w:szCs w:val="24"/>
        </w:rPr>
        <w:t>Some respondents</w:t>
      </w:r>
      <w:r w:rsidR="009E7B11">
        <w:rPr>
          <w:rFonts w:ascii="Times New Roman" w:hAnsi="Times New Roman" w:cs="Times New Roman"/>
          <w:sz w:val="24"/>
          <w:szCs w:val="24"/>
        </w:rPr>
        <w:t xml:space="preserve"> also looked at the practice as a parallel for male circumcision and necessary for hygienic purposes.</w:t>
      </w:r>
      <w:r w:rsidR="00A70A3E">
        <w:rPr>
          <w:rFonts w:ascii="Times New Roman" w:hAnsi="Times New Roman" w:cs="Times New Roman"/>
          <w:sz w:val="24"/>
          <w:szCs w:val="24"/>
        </w:rPr>
        <w:t xml:space="preserve"> </w:t>
      </w:r>
    </w:p>
    <w:p w:rsidR="00970632" w:rsidRDefault="00970632" w:rsidP="007A4949">
      <w:pPr>
        <w:autoSpaceDE w:val="0"/>
        <w:autoSpaceDN w:val="0"/>
        <w:adjustRightInd w:val="0"/>
        <w:spacing w:after="0" w:line="480" w:lineRule="auto"/>
        <w:jc w:val="both"/>
        <w:rPr>
          <w:rFonts w:ascii="Times New Roman" w:hAnsi="Times New Roman" w:cs="Times New Roman"/>
          <w:sz w:val="24"/>
          <w:szCs w:val="24"/>
        </w:rPr>
      </w:pPr>
    </w:p>
    <w:p w:rsidR="00B4687D" w:rsidRDefault="003F7BA5" w:rsidP="007A4949">
      <w:pPr>
        <w:autoSpaceDE w:val="0"/>
        <w:autoSpaceDN w:val="0"/>
        <w:adjustRightInd w:val="0"/>
        <w:spacing w:after="0" w:line="480" w:lineRule="auto"/>
        <w:jc w:val="both"/>
        <w:rPr>
          <w:rFonts w:ascii="Times New Roman" w:hAnsi="Times New Roman" w:cs="Times New Roman"/>
          <w:sz w:val="24"/>
          <w:szCs w:val="24"/>
        </w:rPr>
      </w:pPr>
      <w:r w:rsidRPr="00167395">
        <w:rPr>
          <w:rFonts w:ascii="Times New Roman" w:hAnsi="Times New Roman" w:cs="Times New Roman"/>
          <w:sz w:val="24"/>
          <w:szCs w:val="24"/>
        </w:rPr>
        <w:t xml:space="preserve">Another </w:t>
      </w:r>
      <w:r w:rsidR="00F53D88">
        <w:rPr>
          <w:rFonts w:ascii="Times New Roman" w:hAnsi="Times New Roman" w:cs="Times New Roman"/>
          <w:sz w:val="24"/>
          <w:szCs w:val="24"/>
        </w:rPr>
        <w:t xml:space="preserve">extremely important </w:t>
      </w:r>
      <w:r w:rsidRPr="00167395">
        <w:rPr>
          <w:rFonts w:ascii="Times New Roman" w:hAnsi="Times New Roman" w:cs="Times New Roman"/>
          <w:sz w:val="24"/>
          <w:szCs w:val="24"/>
        </w:rPr>
        <w:t>reason was the perpetuation of a distinct Bohra identity that differentiated the community from other Muslim groups.</w:t>
      </w:r>
      <w:r w:rsidR="00FF0884">
        <w:rPr>
          <w:rFonts w:ascii="Times New Roman" w:hAnsi="Times New Roman" w:cs="Times New Roman"/>
          <w:sz w:val="24"/>
          <w:szCs w:val="24"/>
        </w:rPr>
        <w:t xml:space="preserve"> It </w:t>
      </w:r>
      <w:r w:rsidR="006A0984">
        <w:rPr>
          <w:rFonts w:ascii="Times New Roman" w:hAnsi="Times New Roman" w:cs="Times New Roman"/>
          <w:sz w:val="24"/>
          <w:szCs w:val="24"/>
        </w:rPr>
        <w:t xml:space="preserve">was also viewed </w:t>
      </w:r>
      <w:r w:rsidR="00FF0884">
        <w:rPr>
          <w:rFonts w:ascii="Times New Roman" w:hAnsi="Times New Roman" w:cs="Times New Roman"/>
          <w:sz w:val="24"/>
          <w:szCs w:val="24"/>
        </w:rPr>
        <w:t xml:space="preserve">as a religious obligation </w:t>
      </w:r>
      <w:r w:rsidR="00A6588D">
        <w:rPr>
          <w:rFonts w:ascii="Times New Roman" w:hAnsi="Times New Roman" w:cs="Times New Roman"/>
          <w:sz w:val="24"/>
          <w:szCs w:val="24"/>
        </w:rPr>
        <w:t>and some respondents believed that</w:t>
      </w:r>
      <w:r w:rsidR="00FF0884">
        <w:rPr>
          <w:rFonts w:ascii="Times New Roman" w:hAnsi="Times New Roman" w:cs="Times New Roman"/>
          <w:sz w:val="24"/>
          <w:szCs w:val="24"/>
        </w:rPr>
        <w:t xml:space="preserve"> </w:t>
      </w:r>
      <w:r w:rsidR="006C10E1">
        <w:rPr>
          <w:rFonts w:ascii="Times New Roman" w:hAnsi="Times New Roman" w:cs="Times New Roman"/>
          <w:i/>
          <w:sz w:val="24"/>
          <w:szCs w:val="24"/>
        </w:rPr>
        <w:t>k</w:t>
      </w:r>
      <w:r w:rsidR="00FF0884">
        <w:rPr>
          <w:rFonts w:ascii="Times New Roman" w:hAnsi="Times New Roman" w:cs="Times New Roman"/>
          <w:i/>
          <w:sz w:val="24"/>
          <w:szCs w:val="24"/>
        </w:rPr>
        <w:t>hafd</w:t>
      </w:r>
      <w:r w:rsidR="00A6588D">
        <w:rPr>
          <w:rFonts w:ascii="Times New Roman" w:hAnsi="Times New Roman" w:cs="Times New Roman"/>
          <w:i/>
          <w:sz w:val="24"/>
          <w:szCs w:val="24"/>
        </w:rPr>
        <w:t xml:space="preserve"> </w:t>
      </w:r>
      <w:r w:rsidR="00323034" w:rsidRPr="00323034">
        <w:rPr>
          <w:rFonts w:ascii="Times New Roman" w:hAnsi="Times New Roman" w:cs="Times New Roman"/>
          <w:sz w:val="24"/>
          <w:szCs w:val="24"/>
        </w:rPr>
        <w:t>had the status of</w:t>
      </w:r>
      <w:r w:rsidR="00A6588D">
        <w:rPr>
          <w:rFonts w:ascii="Times New Roman" w:hAnsi="Times New Roman" w:cs="Times New Roman"/>
          <w:sz w:val="24"/>
          <w:szCs w:val="24"/>
        </w:rPr>
        <w:t xml:space="preserve"> </w:t>
      </w:r>
      <w:r w:rsidR="00FF0884">
        <w:rPr>
          <w:rFonts w:ascii="Times New Roman" w:hAnsi="Times New Roman" w:cs="Times New Roman"/>
          <w:sz w:val="24"/>
          <w:szCs w:val="24"/>
        </w:rPr>
        <w:t xml:space="preserve">a </w:t>
      </w:r>
      <w:r w:rsidR="00FF0884">
        <w:rPr>
          <w:rFonts w:ascii="Times New Roman" w:hAnsi="Times New Roman" w:cs="Times New Roman"/>
          <w:i/>
          <w:sz w:val="24"/>
          <w:szCs w:val="24"/>
        </w:rPr>
        <w:t xml:space="preserve">sunnat </w:t>
      </w:r>
      <w:r w:rsidR="00FF0884">
        <w:rPr>
          <w:rFonts w:ascii="Times New Roman" w:hAnsi="Times New Roman" w:cs="Times New Roman"/>
          <w:sz w:val="24"/>
          <w:szCs w:val="24"/>
        </w:rPr>
        <w:t xml:space="preserve">(a </w:t>
      </w:r>
      <w:r w:rsidR="00FF0884">
        <w:rPr>
          <w:rFonts w:ascii="Times New Roman" w:hAnsi="Times New Roman" w:cs="Times New Roman"/>
          <w:i/>
          <w:sz w:val="24"/>
          <w:szCs w:val="24"/>
        </w:rPr>
        <w:t xml:space="preserve">sunnat </w:t>
      </w:r>
      <w:r w:rsidR="00FF0884">
        <w:rPr>
          <w:rFonts w:ascii="Times New Roman" w:hAnsi="Times New Roman" w:cs="Times New Roman"/>
          <w:sz w:val="24"/>
          <w:szCs w:val="24"/>
        </w:rPr>
        <w:t>is a recorded practice of the Prophet [peace be upon him]).</w:t>
      </w:r>
      <w:r w:rsidR="00C737CD">
        <w:rPr>
          <w:rFonts w:ascii="Times New Roman" w:hAnsi="Times New Roman" w:cs="Times New Roman"/>
          <w:sz w:val="24"/>
          <w:szCs w:val="24"/>
        </w:rPr>
        <w:t xml:space="preserve"> </w:t>
      </w:r>
      <w:moveToRangeStart w:id="74" w:author="Sualeha Shekhani" w:date="2018-07-31T11:20:00Z" w:name="move520799335"/>
      <w:moveTo w:id="75" w:author="Sualeha Shekhani" w:date="2018-07-31T11:20:00Z">
        <w:r w:rsidR="00821F68">
          <w:rPr>
            <w:rFonts w:ascii="Times New Roman" w:hAnsi="Times New Roman" w:cs="Times New Roman"/>
            <w:sz w:val="24"/>
            <w:szCs w:val="24"/>
          </w:rPr>
          <w:t xml:space="preserve">Another emergent finding, and perhaps quite a significant one, is that for the Bohra community, the ritual appears to take on added importance because it is based on the order of their religious leader, whom they </w:t>
        </w:r>
        <w:r w:rsidR="00821F68">
          <w:rPr>
            <w:rFonts w:ascii="Times New Roman" w:hAnsi="Times New Roman" w:cs="Times New Roman"/>
            <w:sz w:val="24"/>
            <w:szCs w:val="24"/>
          </w:rPr>
          <w:lastRenderedPageBreak/>
          <w:t xml:space="preserve">commonly address as ‘Syedna’. </w:t>
        </w:r>
      </w:moveTo>
      <w:moveFromRangeStart w:id="76" w:author="Sualeha Shekhani" w:date="2018-07-31T11:19:00Z" w:name="move520799327"/>
      <w:moveToRangeEnd w:id="74"/>
      <w:moveFrom w:id="77" w:author="Sualeha Shekhani" w:date="2018-07-31T11:19:00Z">
        <w:r w:rsidR="00A6588D" w:rsidDel="00821F68">
          <w:rPr>
            <w:rFonts w:ascii="Times New Roman" w:hAnsi="Times New Roman" w:cs="Times New Roman"/>
            <w:sz w:val="24"/>
            <w:szCs w:val="24"/>
          </w:rPr>
          <w:t xml:space="preserve">We believe that </w:t>
        </w:r>
        <w:r w:rsidR="00970632" w:rsidRPr="00970632" w:rsidDel="00821F68">
          <w:rPr>
            <w:rFonts w:ascii="Times New Roman" w:hAnsi="Times New Roman" w:cs="Times New Roman"/>
            <w:i/>
            <w:sz w:val="24"/>
            <w:szCs w:val="24"/>
          </w:rPr>
          <w:t>k</w:t>
        </w:r>
        <w:r w:rsidR="00323034" w:rsidRPr="00323034" w:rsidDel="00821F68">
          <w:rPr>
            <w:rFonts w:ascii="Times New Roman" w:hAnsi="Times New Roman" w:cs="Times New Roman"/>
            <w:i/>
            <w:sz w:val="24"/>
            <w:szCs w:val="24"/>
          </w:rPr>
          <w:t>hafd</w:t>
        </w:r>
        <w:r w:rsidR="00A6588D" w:rsidDel="00821F68">
          <w:rPr>
            <w:rFonts w:ascii="Times New Roman" w:hAnsi="Times New Roman" w:cs="Times New Roman"/>
            <w:sz w:val="24"/>
            <w:szCs w:val="24"/>
          </w:rPr>
          <w:t xml:space="preserve"> flourishes among the community d</w:t>
        </w:r>
        <w:r w:rsidR="00C737CD" w:rsidDel="00821F68">
          <w:rPr>
            <w:rFonts w:ascii="Times New Roman" w:hAnsi="Times New Roman" w:cs="Times New Roman"/>
            <w:sz w:val="24"/>
            <w:szCs w:val="24"/>
          </w:rPr>
          <w:t>ue to the religious importance attached to this practice</w:t>
        </w:r>
        <w:r w:rsidR="00CC7A0A" w:rsidDel="00821F68">
          <w:rPr>
            <w:rFonts w:ascii="Times New Roman" w:hAnsi="Times New Roman" w:cs="Times New Roman"/>
            <w:sz w:val="24"/>
            <w:szCs w:val="24"/>
          </w:rPr>
          <w:t xml:space="preserve">. </w:t>
        </w:r>
      </w:moveFrom>
      <w:moveFromRangeEnd w:id="76"/>
      <w:r w:rsidR="00A6588D">
        <w:rPr>
          <w:rFonts w:ascii="Times New Roman" w:hAnsi="Times New Roman" w:cs="Times New Roman"/>
          <w:sz w:val="24"/>
          <w:szCs w:val="24"/>
        </w:rPr>
        <w:t>O</w:t>
      </w:r>
      <w:r w:rsidR="00CC7A0A">
        <w:rPr>
          <w:rFonts w:ascii="Times New Roman" w:hAnsi="Times New Roman" w:cs="Times New Roman"/>
          <w:sz w:val="24"/>
          <w:szCs w:val="24"/>
        </w:rPr>
        <w:t xml:space="preserve">ur informal interviews also suggested that </w:t>
      </w:r>
      <w:r w:rsidR="00A6588D">
        <w:rPr>
          <w:rFonts w:ascii="Times New Roman" w:hAnsi="Times New Roman" w:cs="Times New Roman"/>
          <w:sz w:val="24"/>
          <w:szCs w:val="24"/>
        </w:rPr>
        <w:t xml:space="preserve">in addition to religious obligation, </w:t>
      </w:r>
      <w:r w:rsidR="00CC7A0A">
        <w:rPr>
          <w:rFonts w:ascii="Times New Roman" w:hAnsi="Times New Roman" w:cs="Times New Roman"/>
          <w:sz w:val="24"/>
          <w:szCs w:val="24"/>
        </w:rPr>
        <w:t>socia</w:t>
      </w:r>
      <w:r w:rsidR="00384646">
        <w:rPr>
          <w:rFonts w:ascii="Times New Roman" w:hAnsi="Times New Roman" w:cs="Times New Roman"/>
          <w:sz w:val="24"/>
          <w:szCs w:val="24"/>
        </w:rPr>
        <w:t xml:space="preserve">l pressures (for instance, from family members) influence parents to have their daughters cut, even if they are ambivalent about this practice. </w:t>
      </w:r>
      <w:moveFromRangeStart w:id="78" w:author="Sualeha Shekhani" w:date="2018-07-31T11:20:00Z" w:name="move520799335"/>
      <w:moveFrom w:id="79" w:author="Sualeha Shekhani" w:date="2018-07-31T11:20:00Z">
        <w:r w:rsidR="00384646" w:rsidDel="00821F68">
          <w:rPr>
            <w:rFonts w:ascii="Times New Roman" w:hAnsi="Times New Roman" w:cs="Times New Roman"/>
            <w:sz w:val="24"/>
            <w:szCs w:val="24"/>
          </w:rPr>
          <w:t>Another emergent finding</w:t>
        </w:r>
        <w:r w:rsidR="000D1A1D" w:rsidDel="00821F68">
          <w:rPr>
            <w:rFonts w:ascii="Times New Roman" w:hAnsi="Times New Roman" w:cs="Times New Roman"/>
            <w:sz w:val="24"/>
            <w:szCs w:val="24"/>
          </w:rPr>
          <w:t>,</w:t>
        </w:r>
        <w:r w:rsidR="00384646" w:rsidDel="00821F68">
          <w:rPr>
            <w:rFonts w:ascii="Times New Roman" w:hAnsi="Times New Roman" w:cs="Times New Roman"/>
            <w:sz w:val="24"/>
            <w:szCs w:val="24"/>
          </w:rPr>
          <w:t xml:space="preserve"> and perhaps quite </w:t>
        </w:r>
        <w:r w:rsidR="000D1A1D" w:rsidDel="00821F68">
          <w:rPr>
            <w:rFonts w:ascii="Times New Roman" w:hAnsi="Times New Roman" w:cs="Times New Roman"/>
            <w:sz w:val="24"/>
            <w:szCs w:val="24"/>
          </w:rPr>
          <w:t xml:space="preserve">a </w:t>
        </w:r>
        <w:r w:rsidR="00384646" w:rsidDel="00821F68">
          <w:rPr>
            <w:rFonts w:ascii="Times New Roman" w:hAnsi="Times New Roman" w:cs="Times New Roman"/>
            <w:sz w:val="24"/>
            <w:szCs w:val="24"/>
          </w:rPr>
          <w:t xml:space="preserve">significant </w:t>
        </w:r>
        <w:r w:rsidR="000D1A1D" w:rsidDel="00821F68">
          <w:rPr>
            <w:rFonts w:ascii="Times New Roman" w:hAnsi="Times New Roman" w:cs="Times New Roman"/>
            <w:sz w:val="24"/>
            <w:szCs w:val="24"/>
          </w:rPr>
          <w:t xml:space="preserve">one, </w:t>
        </w:r>
        <w:r w:rsidR="00384646" w:rsidDel="00821F68">
          <w:rPr>
            <w:rFonts w:ascii="Times New Roman" w:hAnsi="Times New Roman" w:cs="Times New Roman"/>
            <w:sz w:val="24"/>
            <w:szCs w:val="24"/>
          </w:rPr>
          <w:t>is that</w:t>
        </w:r>
        <w:r w:rsidR="009617E2" w:rsidDel="00821F68">
          <w:rPr>
            <w:rFonts w:ascii="Times New Roman" w:hAnsi="Times New Roman" w:cs="Times New Roman"/>
            <w:sz w:val="24"/>
            <w:szCs w:val="24"/>
          </w:rPr>
          <w:t xml:space="preserve"> </w:t>
        </w:r>
        <w:r w:rsidR="00384646" w:rsidDel="00821F68">
          <w:rPr>
            <w:rFonts w:ascii="Times New Roman" w:hAnsi="Times New Roman" w:cs="Times New Roman"/>
            <w:sz w:val="24"/>
            <w:szCs w:val="24"/>
          </w:rPr>
          <w:t>f</w:t>
        </w:r>
        <w:r w:rsidR="00BA6B02" w:rsidDel="00821F68">
          <w:rPr>
            <w:rFonts w:ascii="Times New Roman" w:hAnsi="Times New Roman" w:cs="Times New Roman"/>
            <w:sz w:val="24"/>
            <w:szCs w:val="24"/>
          </w:rPr>
          <w:t>or the Bohra community, the ritual appears to take on added importance because it is based on the order of their religious leader, whom they commonly address as ‘Syedna’.</w:t>
        </w:r>
        <w:r w:rsidR="00C737CD" w:rsidDel="00821F68">
          <w:rPr>
            <w:rFonts w:ascii="Times New Roman" w:hAnsi="Times New Roman" w:cs="Times New Roman"/>
            <w:sz w:val="24"/>
            <w:szCs w:val="24"/>
          </w:rPr>
          <w:t xml:space="preserve"> </w:t>
        </w:r>
      </w:moveFrom>
      <w:moveFromRangeEnd w:id="78"/>
    </w:p>
    <w:p w:rsidR="00B4687D" w:rsidRDefault="00B4687D" w:rsidP="007A4949">
      <w:pPr>
        <w:autoSpaceDE w:val="0"/>
        <w:autoSpaceDN w:val="0"/>
        <w:adjustRightInd w:val="0"/>
        <w:spacing w:after="0" w:line="480" w:lineRule="auto"/>
        <w:jc w:val="both"/>
        <w:rPr>
          <w:rFonts w:ascii="Times New Roman" w:hAnsi="Times New Roman" w:cs="Times New Roman"/>
          <w:sz w:val="24"/>
          <w:szCs w:val="24"/>
        </w:rPr>
      </w:pPr>
    </w:p>
    <w:p w:rsidR="00B50772" w:rsidRDefault="00821F68" w:rsidP="007A4949">
      <w:pPr>
        <w:autoSpaceDE w:val="0"/>
        <w:autoSpaceDN w:val="0"/>
        <w:adjustRightInd w:val="0"/>
        <w:spacing w:after="0" w:line="480" w:lineRule="auto"/>
        <w:jc w:val="both"/>
        <w:rPr>
          <w:ins w:id="80" w:author="Sualeha Shekhani" w:date="2018-07-31T11:23:00Z"/>
          <w:rFonts w:ascii="Times New Roman" w:hAnsi="Times New Roman" w:cs="Times New Roman"/>
          <w:sz w:val="24"/>
          <w:szCs w:val="24"/>
        </w:rPr>
      </w:pPr>
      <w:moveToRangeStart w:id="81" w:author="Sualeha Shekhani" w:date="2018-07-31T11:19:00Z" w:name="move520799327"/>
      <w:moveTo w:id="82" w:author="Sualeha Shekhani" w:date="2018-07-31T11:19:00Z">
        <w:r>
          <w:rPr>
            <w:rFonts w:ascii="Times New Roman" w:hAnsi="Times New Roman" w:cs="Times New Roman"/>
            <w:sz w:val="24"/>
            <w:szCs w:val="24"/>
          </w:rPr>
          <w:t xml:space="preserve">We believe that </w:t>
        </w:r>
        <w:r w:rsidRPr="00970632">
          <w:rPr>
            <w:rFonts w:ascii="Times New Roman" w:hAnsi="Times New Roman" w:cs="Times New Roman"/>
            <w:i/>
            <w:sz w:val="24"/>
            <w:szCs w:val="24"/>
          </w:rPr>
          <w:t>k</w:t>
        </w:r>
        <w:r w:rsidRPr="00323034">
          <w:rPr>
            <w:rFonts w:ascii="Times New Roman" w:hAnsi="Times New Roman" w:cs="Times New Roman"/>
            <w:i/>
            <w:sz w:val="24"/>
            <w:szCs w:val="24"/>
          </w:rPr>
          <w:t>hafd</w:t>
        </w:r>
        <w:r>
          <w:rPr>
            <w:rFonts w:ascii="Times New Roman" w:hAnsi="Times New Roman" w:cs="Times New Roman"/>
            <w:sz w:val="24"/>
            <w:szCs w:val="24"/>
          </w:rPr>
          <w:t xml:space="preserve"> flourishes among the community due to the religious importance attached to this practice. </w:t>
        </w:r>
      </w:moveTo>
      <w:moveToRangeEnd w:id="81"/>
      <w:ins w:id="83" w:author="Sualeha Shekhani" w:date="2018-07-31T11:20:00Z">
        <w:r>
          <w:rPr>
            <w:rFonts w:ascii="Times New Roman" w:hAnsi="Times New Roman" w:cs="Times New Roman"/>
            <w:sz w:val="24"/>
            <w:szCs w:val="24"/>
          </w:rPr>
          <w:t xml:space="preserve">But as the report indicates, the tradition also has cultural and social significance and is viewed by the community as integral to ‘being Bohra.’ We base this on the fact that FGC is not considered an obligatory practice by the </w:t>
        </w:r>
      </w:ins>
      <w:ins w:id="84" w:author="Sualeha Shekhani" w:date="2018-07-31T11:21:00Z">
        <w:r>
          <w:rPr>
            <w:rFonts w:ascii="Times New Roman" w:hAnsi="Times New Roman" w:cs="Times New Roman"/>
            <w:sz w:val="24"/>
            <w:szCs w:val="24"/>
          </w:rPr>
          <w:t>majority</w:t>
        </w:r>
      </w:ins>
      <w:ins w:id="85" w:author="Sualeha Shekhani" w:date="2018-07-31T11:20:00Z">
        <w:r>
          <w:rPr>
            <w:rFonts w:ascii="Times New Roman" w:hAnsi="Times New Roman" w:cs="Times New Roman"/>
            <w:sz w:val="24"/>
            <w:szCs w:val="24"/>
          </w:rPr>
          <w:t xml:space="preserve"> </w:t>
        </w:r>
      </w:ins>
      <w:ins w:id="86" w:author="Sualeha Shekhani" w:date="2018-07-31T11:21:00Z">
        <w:r>
          <w:rPr>
            <w:rFonts w:ascii="Times New Roman" w:hAnsi="Times New Roman" w:cs="Times New Roman"/>
            <w:sz w:val="24"/>
            <w:szCs w:val="24"/>
          </w:rPr>
          <w:t>of the Muslims: while all sects of Islam are absolute proponents of male circumcision, it is only some subgroups that mandate female cutting.</w:t>
        </w:r>
        <w:r w:rsidR="00F8293E">
          <w:rPr>
            <w:rStyle w:val="EndnoteReference"/>
            <w:rFonts w:ascii="Times New Roman" w:hAnsi="Times New Roman" w:cs="Times New Roman"/>
            <w:sz w:val="24"/>
            <w:szCs w:val="24"/>
          </w:rPr>
          <w:endnoteReference w:id="15"/>
        </w:r>
        <w:r>
          <w:rPr>
            <w:rFonts w:ascii="Times New Roman" w:hAnsi="Times New Roman" w:cs="Times New Roman"/>
            <w:sz w:val="24"/>
            <w:szCs w:val="24"/>
          </w:rPr>
          <w:t xml:space="preserve"> </w:t>
        </w:r>
      </w:ins>
      <w:ins w:id="90" w:author="Sualeha Shekhani" w:date="2018-07-31T11:22:00Z">
        <w:r w:rsidR="00DB1EA4">
          <w:rPr>
            <w:rFonts w:ascii="Times New Roman" w:hAnsi="Times New Roman" w:cs="Times New Roman"/>
            <w:sz w:val="24"/>
            <w:szCs w:val="24"/>
          </w:rPr>
          <w:t xml:space="preserve">On the basis of our conversations with Pakistani Bohra respondents, we conjecture that within the community, </w:t>
        </w:r>
        <w:r w:rsidR="00DB1EA4">
          <w:rPr>
            <w:rFonts w:ascii="Times New Roman" w:hAnsi="Times New Roman" w:cs="Times New Roman"/>
            <w:i/>
            <w:sz w:val="24"/>
            <w:szCs w:val="24"/>
          </w:rPr>
          <w:t xml:space="preserve">khafd </w:t>
        </w:r>
        <w:r w:rsidR="00DB1EA4">
          <w:rPr>
            <w:rFonts w:ascii="Times New Roman" w:hAnsi="Times New Roman" w:cs="Times New Roman"/>
            <w:sz w:val="24"/>
            <w:szCs w:val="24"/>
          </w:rPr>
          <w:t>is seen as a defining practice that gives Bohra their distinct identity, much as male circumcision is seen as a defining aspect of identity by all Muslim sects. WeSpeakOut</w:t>
        </w:r>
      </w:ins>
      <w:ins w:id="91" w:author="Sualeha Shekhani" w:date="2018-07-31T11:23:00Z">
        <w:r w:rsidR="00DB1EA4">
          <w:rPr>
            <w:rFonts w:ascii="Times New Roman" w:hAnsi="Times New Roman" w:cs="Times New Roman"/>
            <w:sz w:val="24"/>
            <w:szCs w:val="24"/>
          </w:rPr>
          <w:t xml:space="preserve">’s report indicates that participants saw both </w:t>
        </w:r>
        <w:r w:rsidR="00DB1EA4" w:rsidRPr="00B50772">
          <w:rPr>
            <w:rFonts w:ascii="Times New Roman" w:hAnsi="Times New Roman" w:cs="Times New Roman"/>
            <w:sz w:val="24"/>
            <w:szCs w:val="24"/>
          </w:rPr>
          <w:t>khafd</w:t>
        </w:r>
        <w:r w:rsidR="00DB1EA4">
          <w:rPr>
            <w:rFonts w:ascii="Times New Roman" w:hAnsi="Times New Roman" w:cs="Times New Roman"/>
            <w:sz w:val="24"/>
            <w:szCs w:val="24"/>
          </w:rPr>
          <w:t xml:space="preserve"> and male circum</w:t>
        </w:r>
        <w:r w:rsidR="00FF4069">
          <w:rPr>
            <w:rFonts w:ascii="Times New Roman" w:hAnsi="Times New Roman" w:cs="Times New Roman"/>
            <w:sz w:val="24"/>
            <w:szCs w:val="24"/>
          </w:rPr>
          <w:t>ci</w:t>
        </w:r>
        <w:r w:rsidR="00DB1EA4">
          <w:rPr>
            <w:rFonts w:ascii="Times New Roman" w:hAnsi="Times New Roman" w:cs="Times New Roman"/>
            <w:sz w:val="24"/>
            <w:szCs w:val="24"/>
          </w:rPr>
          <w:t xml:space="preserve">sion as essential steps in taking one’s place in </w:t>
        </w:r>
        <w:r w:rsidR="00020909">
          <w:rPr>
            <w:rFonts w:ascii="Times New Roman" w:hAnsi="Times New Roman" w:cs="Times New Roman"/>
            <w:sz w:val="24"/>
            <w:szCs w:val="24"/>
          </w:rPr>
          <w:t xml:space="preserve">the Bohra communit. </w:t>
        </w:r>
      </w:ins>
    </w:p>
    <w:p w:rsidR="003F7BA5" w:rsidRDefault="000700F5" w:rsidP="007A4949">
      <w:pPr>
        <w:autoSpaceDE w:val="0"/>
        <w:autoSpaceDN w:val="0"/>
        <w:adjustRightInd w:val="0"/>
        <w:spacing w:after="0" w:line="480" w:lineRule="auto"/>
        <w:jc w:val="both"/>
        <w:rPr>
          <w:rFonts w:ascii="Times New Roman" w:hAnsi="Times New Roman" w:cs="Times New Roman"/>
          <w:sz w:val="24"/>
          <w:szCs w:val="24"/>
        </w:rPr>
      </w:pPr>
      <w:r w:rsidRPr="00DB1EA4">
        <w:rPr>
          <w:rFonts w:ascii="Times New Roman" w:hAnsi="Times New Roman" w:cs="Times New Roman"/>
          <w:sz w:val="24"/>
          <w:szCs w:val="24"/>
        </w:rPr>
        <w:t>As</w:t>
      </w:r>
      <w:r>
        <w:rPr>
          <w:rFonts w:ascii="Times New Roman" w:hAnsi="Times New Roman" w:cs="Times New Roman"/>
          <w:sz w:val="24"/>
          <w:szCs w:val="24"/>
        </w:rPr>
        <w:t xml:space="preserve"> we noted, the report provides a detailed summary of the reasons for the </w:t>
      </w:r>
      <w:r w:rsidR="000D1A1D">
        <w:rPr>
          <w:rFonts w:ascii="Times New Roman" w:hAnsi="Times New Roman" w:cs="Times New Roman"/>
          <w:sz w:val="24"/>
          <w:szCs w:val="24"/>
        </w:rPr>
        <w:t xml:space="preserve">perpetuation of this </w:t>
      </w:r>
      <w:r>
        <w:rPr>
          <w:rFonts w:ascii="Times New Roman" w:hAnsi="Times New Roman" w:cs="Times New Roman"/>
          <w:sz w:val="24"/>
          <w:szCs w:val="24"/>
        </w:rPr>
        <w:t xml:space="preserve">practice. However, wherever the report documents </w:t>
      </w:r>
      <w:r w:rsidR="00D74DD2">
        <w:rPr>
          <w:rFonts w:ascii="Times New Roman" w:hAnsi="Times New Roman" w:cs="Times New Roman"/>
          <w:sz w:val="24"/>
          <w:szCs w:val="24"/>
        </w:rPr>
        <w:t>reason</w:t>
      </w:r>
      <w:r>
        <w:rPr>
          <w:rFonts w:ascii="Times New Roman" w:hAnsi="Times New Roman" w:cs="Times New Roman"/>
          <w:sz w:val="24"/>
          <w:szCs w:val="24"/>
        </w:rPr>
        <w:t>s</w:t>
      </w:r>
      <w:r w:rsidR="00D74DD2">
        <w:rPr>
          <w:rFonts w:ascii="Times New Roman" w:hAnsi="Times New Roman" w:cs="Times New Roman"/>
          <w:sz w:val="24"/>
          <w:szCs w:val="24"/>
        </w:rPr>
        <w:t xml:space="preserve"> provided by the respondents </w:t>
      </w:r>
      <w:r>
        <w:rPr>
          <w:rFonts w:ascii="Times New Roman" w:hAnsi="Times New Roman" w:cs="Times New Roman"/>
          <w:sz w:val="24"/>
          <w:szCs w:val="24"/>
        </w:rPr>
        <w:t>in support of FGC</w:t>
      </w:r>
      <w:r w:rsidR="00D74DD2">
        <w:rPr>
          <w:rFonts w:ascii="Times New Roman" w:hAnsi="Times New Roman" w:cs="Times New Roman"/>
          <w:sz w:val="24"/>
          <w:szCs w:val="24"/>
        </w:rPr>
        <w:t xml:space="preserve">, the </w:t>
      </w:r>
      <w:r>
        <w:rPr>
          <w:rFonts w:ascii="Times New Roman" w:hAnsi="Times New Roman" w:cs="Times New Roman"/>
          <w:sz w:val="24"/>
          <w:szCs w:val="24"/>
        </w:rPr>
        <w:t xml:space="preserve">authors put </w:t>
      </w:r>
      <w:r w:rsidR="00CC55E5">
        <w:rPr>
          <w:rFonts w:ascii="Times New Roman" w:hAnsi="Times New Roman" w:cs="Times New Roman"/>
          <w:sz w:val="24"/>
          <w:szCs w:val="24"/>
        </w:rPr>
        <w:t>forward</w:t>
      </w:r>
      <w:r w:rsidR="00D74DD2">
        <w:rPr>
          <w:rFonts w:ascii="Times New Roman" w:hAnsi="Times New Roman" w:cs="Times New Roman"/>
          <w:sz w:val="24"/>
          <w:szCs w:val="24"/>
        </w:rPr>
        <w:t xml:space="preserve"> </w:t>
      </w:r>
      <w:r>
        <w:rPr>
          <w:rFonts w:ascii="Times New Roman" w:hAnsi="Times New Roman" w:cs="Times New Roman"/>
          <w:sz w:val="24"/>
          <w:szCs w:val="24"/>
        </w:rPr>
        <w:t xml:space="preserve">their counterarguments </w:t>
      </w:r>
      <w:r w:rsidR="00970632">
        <w:rPr>
          <w:rFonts w:ascii="Times New Roman" w:hAnsi="Times New Roman" w:cs="Times New Roman"/>
          <w:sz w:val="24"/>
          <w:szCs w:val="24"/>
        </w:rPr>
        <w:t>that seek</w:t>
      </w:r>
      <w:r w:rsidR="00D74DD2">
        <w:rPr>
          <w:rFonts w:ascii="Times New Roman" w:hAnsi="Times New Roman" w:cs="Times New Roman"/>
          <w:sz w:val="24"/>
          <w:szCs w:val="24"/>
        </w:rPr>
        <w:t xml:space="preserve"> to establish participants’ beliefs as wrong or misguided.</w:t>
      </w:r>
      <w:del w:id="92" w:author="Sualeha Shekhani" w:date="2018-07-31T11:26:00Z">
        <w:r w:rsidDel="00CE70D7">
          <w:rPr>
            <w:rFonts w:ascii="Times New Roman" w:hAnsi="Times New Roman" w:cs="Times New Roman"/>
            <w:sz w:val="24"/>
            <w:szCs w:val="24"/>
          </w:rPr>
          <w:delText xml:space="preserve"> </w:delText>
        </w:r>
        <w:r w:rsidR="000D1A1D" w:rsidDel="00CE70D7">
          <w:rPr>
            <w:rFonts w:ascii="Times New Roman" w:hAnsi="Times New Roman" w:cs="Times New Roman"/>
            <w:sz w:val="24"/>
            <w:szCs w:val="24"/>
          </w:rPr>
          <w:delText>We feel that this should have been avoided, as t</w:delText>
        </w:r>
        <w:r w:rsidDel="00CE70D7">
          <w:rPr>
            <w:rFonts w:ascii="Times New Roman" w:hAnsi="Times New Roman" w:cs="Times New Roman"/>
            <w:sz w:val="24"/>
            <w:szCs w:val="24"/>
          </w:rPr>
          <w:delText xml:space="preserve">he purpose of research is to discover the </w:delText>
        </w:r>
        <w:r w:rsidR="00F0388F" w:rsidRPr="00970632" w:rsidDel="00CE70D7">
          <w:rPr>
            <w:rFonts w:ascii="Times New Roman" w:hAnsi="Times New Roman" w:cs="Times New Roman"/>
            <w:sz w:val="24"/>
            <w:szCs w:val="24"/>
          </w:rPr>
          <w:delText>truth</w:delText>
        </w:r>
        <w:r w:rsidR="00DE3670" w:rsidRPr="00970632" w:rsidDel="00CE70D7">
          <w:rPr>
            <w:rFonts w:ascii="Times New Roman" w:hAnsi="Times New Roman" w:cs="Times New Roman"/>
            <w:sz w:val="24"/>
            <w:szCs w:val="24"/>
          </w:rPr>
          <w:delText xml:space="preserve"> a</w:delText>
        </w:r>
        <w:r w:rsidR="00DE3670" w:rsidDel="00CE70D7">
          <w:rPr>
            <w:rFonts w:ascii="Times New Roman" w:hAnsi="Times New Roman" w:cs="Times New Roman"/>
            <w:sz w:val="24"/>
            <w:szCs w:val="24"/>
          </w:rPr>
          <w:delText>s perceived by participants,</w:delText>
        </w:r>
        <w:r w:rsidDel="00CE70D7">
          <w:rPr>
            <w:rFonts w:ascii="Times New Roman" w:hAnsi="Times New Roman" w:cs="Times New Roman"/>
            <w:sz w:val="24"/>
            <w:szCs w:val="24"/>
          </w:rPr>
          <w:delText xml:space="preserve"> and not to </w:delText>
        </w:r>
        <w:r w:rsidR="004E509C" w:rsidDel="00CE70D7">
          <w:rPr>
            <w:rFonts w:ascii="Times New Roman" w:hAnsi="Times New Roman" w:cs="Times New Roman"/>
            <w:sz w:val="24"/>
            <w:szCs w:val="24"/>
          </w:rPr>
          <w:delText>bring data in line with preconceived ideas</w:delText>
        </w:r>
        <w:r w:rsidR="00D74DD2" w:rsidDel="00CE70D7">
          <w:rPr>
            <w:rFonts w:ascii="Times New Roman" w:hAnsi="Times New Roman" w:cs="Times New Roman"/>
            <w:sz w:val="24"/>
            <w:szCs w:val="24"/>
          </w:rPr>
          <w:delText>.</w:delText>
        </w:r>
      </w:del>
      <w:r w:rsidR="00D74DD2">
        <w:rPr>
          <w:rFonts w:ascii="Times New Roman" w:hAnsi="Times New Roman" w:cs="Times New Roman"/>
          <w:sz w:val="24"/>
          <w:szCs w:val="24"/>
        </w:rPr>
        <w:t xml:space="preserve">  </w:t>
      </w:r>
      <w:r w:rsidR="003F7BA5">
        <w:rPr>
          <w:rFonts w:ascii="Times New Roman" w:hAnsi="Times New Roman" w:cs="Times New Roman"/>
          <w:sz w:val="24"/>
          <w:szCs w:val="24"/>
        </w:rPr>
        <w:t xml:space="preserve">Furthermore, the </w:t>
      </w:r>
      <w:r w:rsidR="004E509C">
        <w:rPr>
          <w:rFonts w:ascii="Times New Roman" w:hAnsi="Times New Roman" w:cs="Times New Roman"/>
          <w:sz w:val="24"/>
          <w:szCs w:val="24"/>
        </w:rPr>
        <w:t xml:space="preserve">report </w:t>
      </w:r>
      <w:r w:rsidR="003F7BA5">
        <w:rPr>
          <w:rFonts w:ascii="Times New Roman" w:hAnsi="Times New Roman" w:cs="Times New Roman"/>
          <w:sz w:val="24"/>
          <w:szCs w:val="24"/>
        </w:rPr>
        <w:t>contends that</w:t>
      </w:r>
      <w:r w:rsidR="004E509C">
        <w:rPr>
          <w:rFonts w:ascii="Times New Roman" w:hAnsi="Times New Roman" w:cs="Times New Roman"/>
          <w:sz w:val="24"/>
          <w:szCs w:val="24"/>
        </w:rPr>
        <w:t xml:space="preserve"> the </w:t>
      </w:r>
      <w:r w:rsidR="003F7BA5">
        <w:rPr>
          <w:rFonts w:ascii="Times New Roman" w:hAnsi="Times New Roman" w:cs="Times New Roman"/>
          <w:sz w:val="24"/>
          <w:szCs w:val="24"/>
        </w:rPr>
        <w:t xml:space="preserve">reasons given </w:t>
      </w:r>
      <w:r w:rsidR="003F7BA5">
        <w:rPr>
          <w:rFonts w:ascii="Times New Roman" w:hAnsi="Times New Roman" w:cs="Times New Roman"/>
          <w:sz w:val="24"/>
          <w:szCs w:val="24"/>
        </w:rPr>
        <w:lastRenderedPageBreak/>
        <w:t xml:space="preserve">by participants for practicing </w:t>
      </w:r>
      <w:r w:rsidR="006C10E1">
        <w:rPr>
          <w:rFonts w:ascii="Times New Roman" w:hAnsi="Times New Roman" w:cs="Times New Roman"/>
          <w:i/>
          <w:sz w:val="24"/>
          <w:szCs w:val="24"/>
        </w:rPr>
        <w:t>k</w:t>
      </w:r>
      <w:r w:rsidR="003F7BA5" w:rsidRPr="001E48B0">
        <w:rPr>
          <w:rFonts w:ascii="Times New Roman" w:hAnsi="Times New Roman" w:cs="Times New Roman"/>
          <w:i/>
          <w:sz w:val="24"/>
          <w:szCs w:val="24"/>
        </w:rPr>
        <w:t>hafd</w:t>
      </w:r>
      <w:r w:rsidR="003F7BA5">
        <w:rPr>
          <w:rFonts w:ascii="Times New Roman" w:hAnsi="Times New Roman" w:cs="Times New Roman"/>
          <w:sz w:val="24"/>
          <w:szCs w:val="24"/>
        </w:rPr>
        <w:t xml:space="preserve"> connect to arguments given by other communities world-wide</w:t>
      </w:r>
      <w:r w:rsidR="007F1020">
        <w:rPr>
          <w:rFonts w:ascii="Times New Roman" w:hAnsi="Times New Roman" w:cs="Times New Roman"/>
          <w:sz w:val="24"/>
          <w:szCs w:val="24"/>
        </w:rPr>
        <w:t>, including religious beliefs and the curbing of female sexuality</w:t>
      </w:r>
      <w:r w:rsidR="003F7BA5">
        <w:rPr>
          <w:rFonts w:ascii="Times New Roman" w:hAnsi="Times New Roman" w:cs="Times New Roman"/>
          <w:sz w:val="24"/>
          <w:szCs w:val="24"/>
        </w:rPr>
        <w:t xml:space="preserve">. While this appears to be generally true, the discussion ignores literature that records very different motives for </w:t>
      </w:r>
      <w:r w:rsidR="006C10E1">
        <w:rPr>
          <w:rFonts w:ascii="Times New Roman" w:hAnsi="Times New Roman" w:cs="Times New Roman"/>
          <w:i/>
          <w:sz w:val="24"/>
          <w:szCs w:val="24"/>
        </w:rPr>
        <w:t>k</w:t>
      </w:r>
      <w:r w:rsidR="003F7BA5" w:rsidRPr="001E48B0">
        <w:rPr>
          <w:rFonts w:ascii="Times New Roman" w:hAnsi="Times New Roman" w:cs="Times New Roman"/>
          <w:i/>
          <w:sz w:val="24"/>
          <w:szCs w:val="24"/>
        </w:rPr>
        <w:t>hafd</w:t>
      </w:r>
      <w:r w:rsidR="003F7BA5">
        <w:rPr>
          <w:rFonts w:ascii="Times New Roman" w:hAnsi="Times New Roman" w:cs="Times New Roman"/>
          <w:sz w:val="24"/>
          <w:szCs w:val="24"/>
        </w:rPr>
        <w:t xml:space="preserve"> in select communities, for instance, Huma Hoodfar’s ethnographic work with women in Cairo which documents that female “circumcision” was practiced to </w:t>
      </w:r>
      <w:r w:rsidR="003F7BA5" w:rsidRPr="00A6571E">
        <w:rPr>
          <w:rFonts w:ascii="Times New Roman" w:hAnsi="Times New Roman" w:cs="Times New Roman"/>
          <w:i/>
          <w:sz w:val="24"/>
          <w:szCs w:val="24"/>
        </w:rPr>
        <w:t>enhance</w:t>
      </w:r>
      <w:r w:rsidR="003F7BA5">
        <w:rPr>
          <w:rFonts w:ascii="Times New Roman" w:hAnsi="Times New Roman" w:cs="Times New Roman"/>
          <w:sz w:val="24"/>
          <w:szCs w:val="24"/>
        </w:rPr>
        <w:t xml:space="preserve"> female fertility and sexuality, rather than to inhibit it. Hoodfar records conversations that clearly indicate that participants believed that their daughters would grow up ‘cold’ and disinterested in sexuality if they were not cut.</w:t>
      </w:r>
      <w:r w:rsidR="0074734B">
        <w:rPr>
          <w:rStyle w:val="EndnoteReference"/>
          <w:rFonts w:ascii="Times New Roman" w:hAnsi="Times New Roman" w:cs="Times New Roman"/>
          <w:sz w:val="24"/>
          <w:szCs w:val="24"/>
        </w:rPr>
        <w:endnoteReference w:id="16"/>
      </w:r>
      <w:r w:rsidR="00FC5D18">
        <w:rPr>
          <w:rFonts w:ascii="Times New Roman" w:hAnsi="Times New Roman" w:cs="Times New Roman"/>
          <w:sz w:val="24"/>
          <w:szCs w:val="24"/>
        </w:rPr>
        <w:t xml:space="preserve"> </w:t>
      </w:r>
      <w:del w:id="94" w:author="Sualeha Shekhani" w:date="2018-07-31T11:26:00Z">
        <w:r w:rsidR="00FC5D18" w:rsidDel="00CE70D7">
          <w:rPr>
            <w:rFonts w:ascii="Times New Roman" w:hAnsi="Times New Roman" w:cs="Times New Roman"/>
            <w:sz w:val="24"/>
            <w:szCs w:val="24"/>
          </w:rPr>
          <w:delText>We believe that the literature review done for the research could have been expanded to include some of this scholarly work that presents a different viewpoint.</w:delText>
        </w:r>
      </w:del>
    </w:p>
    <w:p w:rsidR="006F0FB3" w:rsidRDefault="006F0FB3" w:rsidP="007A4949">
      <w:pPr>
        <w:autoSpaceDE w:val="0"/>
        <w:autoSpaceDN w:val="0"/>
        <w:adjustRightInd w:val="0"/>
        <w:spacing w:after="0" w:line="480" w:lineRule="auto"/>
        <w:jc w:val="both"/>
        <w:rPr>
          <w:rFonts w:ascii="Times New Roman" w:hAnsi="Times New Roman" w:cs="Times New Roman"/>
          <w:sz w:val="24"/>
          <w:szCs w:val="24"/>
        </w:rPr>
      </w:pPr>
    </w:p>
    <w:p w:rsidR="006F0FB3" w:rsidRPr="00081D52" w:rsidRDefault="006F0FB3" w:rsidP="007A4949">
      <w:pPr>
        <w:spacing w:line="480" w:lineRule="auto"/>
        <w:jc w:val="both"/>
        <w:rPr>
          <w:rFonts w:ascii="Times New Roman" w:hAnsi="Times New Roman" w:cs="Times New Roman"/>
          <w:sz w:val="24"/>
          <w:szCs w:val="24"/>
          <w:u w:val="single"/>
        </w:rPr>
      </w:pPr>
      <w:r w:rsidRPr="00081D52">
        <w:rPr>
          <w:rFonts w:ascii="Times New Roman" w:hAnsi="Times New Roman" w:cs="Times New Roman"/>
          <w:sz w:val="24"/>
          <w:szCs w:val="24"/>
          <w:u w:val="single"/>
        </w:rPr>
        <w:t>Female cutting and male circumcision</w:t>
      </w:r>
    </w:p>
    <w:p w:rsidR="006F0FB3" w:rsidRDefault="009F183F" w:rsidP="007A494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As we wrote in the section above, s</w:t>
      </w:r>
      <w:r w:rsidR="006F0FB3">
        <w:rPr>
          <w:rFonts w:ascii="Times New Roman" w:hAnsi="Times New Roman" w:cs="Times New Roman"/>
          <w:sz w:val="24"/>
          <w:szCs w:val="24"/>
        </w:rPr>
        <w:t xml:space="preserve">ome of the </w:t>
      </w:r>
      <w:ins w:id="95" w:author="Sualeha Shekhani" w:date="2018-07-31T11:54:00Z">
        <w:r w:rsidR="009A4D26">
          <w:rPr>
            <w:rFonts w:ascii="Times New Roman" w:hAnsi="Times New Roman" w:cs="Times New Roman"/>
            <w:sz w:val="24"/>
            <w:szCs w:val="24"/>
          </w:rPr>
          <w:t>participants in WeSpeakOut</w:t>
        </w:r>
      </w:ins>
      <w:ins w:id="96" w:author="Sualeha Shekhani" w:date="2018-07-31T11:55:00Z">
        <w:r w:rsidR="009A4D26">
          <w:rPr>
            <w:rFonts w:ascii="Times New Roman" w:hAnsi="Times New Roman" w:cs="Times New Roman"/>
            <w:sz w:val="24"/>
            <w:szCs w:val="24"/>
          </w:rPr>
          <w:t>’s</w:t>
        </w:r>
      </w:ins>
      <w:ins w:id="97" w:author="Sualeha Shekhani" w:date="2018-07-31T11:54:00Z">
        <w:r w:rsidR="00984D06">
          <w:rPr>
            <w:rFonts w:ascii="Times New Roman" w:hAnsi="Times New Roman" w:cs="Times New Roman"/>
            <w:sz w:val="24"/>
            <w:szCs w:val="24"/>
          </w:rPr>
          <w:t xml:space="preserve"> report compared </w:t>
        </w:r>
      </w:ins>
      <w:del w:id="98" w:author="Sualeha Shekhani" w:date="2018-07-31T11:54:00Z">
        <w:r w:rsidR="006F0FB3" w:rsidDel="00984D06">
          <w:rPr>
            <w:rFonts w:ascii="Times New Roman" w:hAnsi="Times New Roman" w:cs="Times New Roman"/>
            <w:sz w:val="24"/>
            <w:szCs w:val="24"/>
          </w:rPr>
          <w:delText xml:space="preserve">reasons given by respondents for practicing </w:delText>
        </w:r>
      </w:del>
      <w:r w:rsidR="006F0FB3" w:rsidRPr="007C7159">
        <w:rPr>
          <w:rFonts w:ascii="Times New Roman" w:hAnsi="Times New Roman" w:cs="Times New Roman"/>
          <w:i/>
          <w:sz w:val="24"/>
          <w:szCs w:val="24"/>
        </w:rPr>
        <w:t>khafd</w:t>
      </w:r>
      <w:r w:rsidR="00110667">
        <w:rPr>
          <w:rFonts w:ascii="Times New Roman" w:hAnsi="Times New Roman" w:cs="Times New Roman"/>
          <w:sz w:val="24"/>
          <w:szCs w:val="24"/>
        </w:rPr>
        <w:t xml:space="preserve"> </w:t>
      </w:r>
      <w:ins w:id="99" w:author="Sualeha Shekhani" w:date="2018-07-31T11:55:00Z">
        <w:r w:rsidR="00052E73">
          <w:rPr>
            <w:rFonts w:ascii="Times New Roman" w:hAnsi="Times New Roman" w:cs="Times New Roman"/>
            <w:sz w:val="24"/>
            <w:szCs w:val="24"/>
          </w:rPr>
          <w:t xml:space="preserve">to </w:t>
        </w:r>
      </w:ins>
      <w:del w:id="100" w:author="Sualeha Shekhani" w:date="2018-07-31T11:55:00Z">
        <w:r w:rsidR="00110667" w:rsidDel="00052E73">
          <w:rPr>
            <w:rFonts w:ascii="Times New Roman" w:hAnsi="Times New Roman" w:cs="Times New Roman"/>
            <w:sz w:val="24"/>
            <w:szCs w:val="24"/>
          </w:rPr>
          <w:delText xml:space="preserve">compare FGC to </w:delText>
        </w:r>
      </w:del>
      <w:r w:rsidR="00110667">
        <w:rPr>
          <w:rFonts w:ascii="Times New Roman" w:hAnsi="Times New Roman" w:cs="Times New Roman"/>
          <w:sz w:val="24"/>
          <w:szCs w:val="24"/>
        </w:rPr>
        <w:t>male circumcision</w:t>
      </w:r>
      <w:r w:rsidR="00161767" w:rsidRPr="001A2104">
        <w:rPr>
          <w:rFonts w:ascii="Times New Roman" w:hAnsi="Times New Roman" w:cs="Times New Roman"/>
          <w:sz w:val="24"/>
          <w:szCs w:val="24"/>
        </w:rPr>
        <w:t xml:space="preserve">. </w:t>
      </w:r>
      <w:r w:rsidR="00110667">
        <w:rPr>
          <w:rFonts w:ascii="Times New Roman" w:hAnsi="Times New Roman" w:cs="Times New Roman"/>
          <w:sz w:val="24"/>
          <w:szCs w:val="24"/>
        </w:rPr>
        <w:t>We discuss this</w:t>
      </w:r>
      <w:r>
        <w:rPr>
          <w:rFonts w:ascii="Times New Roman" w:hAnsi="Times New Roman" w:cs="Times New Roman"/>
          <w:sz w:val="24"/>
          <w:szCs w:val="24"/>
        </w:rPr>
        <w:t xml:space="preserve"> </w:t>
      </w:r>
      <w:r w:rsidR="00110667">
        <w:rPr>
          <w:rFonts w:ascii="Times New Roman" w:hAnsi="Times New Roman" w:cs="Times New Roman"/>
          <w:sz w:val="24"/>
          <w:szCs w:val="24"/>
        </w:rPr>
        <w:t>in a separate section because</w:t>
      </w:r>
      <w:r w:rsidR="00605EBD">
        <w:rPr>
          <w:rFonts w:ascii="Times New Roman" w:hAnsi="Times New Roman" w:cs="Times New Roman"/>
          <w:sz w:val="24"/>
          <w:szCs w:val="24"/>
        </w:rPr>
        <w:t xml:space="preserve"> th</w:t>
      </w:r>
      <w:r>
        <w:rPr>
          <w:rFonts w:ascii="Times New Roman" w:hAnsi="Times New Roman" w:cs="Times New Roman"/>
          <w:sz w:val="24"/>
          <w:szCs w:val="24"/>
        </w:rPr>
        <w:t>ere</w:t>
      </w:r>
      <w:r w:rsidR="00605EBD">
        <w:rPr>
          <w:rFonts w:ascii="Times New Roman" w:hAnsi="Times New Roman" w:cs="Times New Roman"/>
          <w:sz w:val="24"/>
          <w:szCs w:val="24"/>
        </w:rPr>
        <w:t xml:space="preserve"> is an ongoing discussion</w:t>
      </w:r>
      <w:r>
        <w:rPr>
          <w:rFonts w:ascii="Times New Roman" w:hAnsi="Times New Roman" w:cs="Times New Roman"/>
          <w:sz w:val="24"/>
          <w:szCs w:val="24"/>
        </w:rPr>
        <w:t xml:space="preserve"> on this topic</w:t>
      </w:r>
      <w:r w:rsidR="00605EBD">
        <w:rPr>
          <w:rFonts w:ascii="Times New Roman" w:hAnsi="Times New Roman" w:cs="Times New Roman"/>
          <w:sz w:val="24"/>
          <w:szCs w:val="24"/>
        </w:rPr>
        <w:t xml:space="preserve"> in academi</w:t>
      </w:r>
      <w:r>
        <w:rPr>
          <w:rFonts w:ascii="Times New Roman" w:hAnsi="Times New Roman" w:cs="Times New Roman"/>
          <w:sz w:val="24"/>
          <w:szCs w:val="24"/>
        </w:rPr>
        <w:t>a</w:t>
      </w:r>
      <w:r w:rsidR="00605EBD">
        <w:rPr>
          <w:rFonts w:ascii="Times New Roman" w:hAnsi="Times New Roman" w:cs="Times New Roman"/>
          <w:sz w:val="24"/>
          <w:szCs w:val="24"/>
        </w:rPr>
        <w:t xml:space="preserve"> and the popular press.</w:t>
      </w:r>
      <w:r w:rsidR="006F0FB3">
        <w:rPr>
          <w:rFonts w:ascii="Times New Roman" w:hAnsi="Times New Roman" w:cs="Times New Roman"/>
          <w:sz w:val="24"/>
          <w:szCs w:val="24"/>
        </w:rPr>
        <w:t xml:space="preserve"> </w:t>
      </w:r>
      <w:r w:rsidR="004C7FA9">
        <w:rPr>
          <w:rFonts w:ascii="Times New Roman" w:hAnsi="Times New Roman" w:cs="Times New Roman"/>
          <w:sz w:val="24"/>
          <w:szCs w:val="24"/>
        </w:rPr>
        <w:t>Th</w:t>
      </w:r>
      <w:r>
        <w:rPr>
          <w:rFonts w:ascii="Times New Roman" w:hAnsi="Times New Roman" w:cs="Times New Roman"/>
          <w:sz w:val="24"/>
          <w:szCs w:val="24"/>
        </w:rPr>
        <w:t>e academic</w:t>
      </w:r>
      <w:r w:rsidR="006F0FB3">
        <w:rPr>
          <w:rFonts w:ascii="Times New Roman" w:hAnsi="Times New Roman" w:cs="Times New Roman"/>
          <w:sz w:val="24"/>
          <w:szCs w:val="24"/>
        </w:rPr>
        <w:t xml:space="preserve"> debate involves f</w:t>
      </w:r>
      <w:r w:rsidR="004C7FA9">
        <w:rPr>
          <w:rFonts w:ascii="Times New Roman" w:hAnsi="Times New Roman" w:cs="Times New Roman"/>
          <w:sz w:val="24"/>
          <w:szCs w:val="24"/>
        </w:rPr>
        <w:t>avourable arguments that liken FGC</w:t>
      </w:r>
      <w:r w:rsidR="006F0FB3">
        <w:rPr>
          <w:rFonts w:ascii="Times New Roman" w:hAnsi="Times New Roman" w:cs="Times New Roman"/>
          <w:sz w:val="24"/>
          <w:szCs w:val="24"/>
        </w:rPr>
        <w:t xml:space="preserve"> to male circumcision and opposing arguments that intend to show a difference between </w:t>
      </w:r>
      <w:r w:rsidR="004C7FA9">
        <w:rPr>
          <w:rFonts w:ascii="Times New Roman" w:hAnsi="Times New Roman" w:cs="Times New Roman"/>
          <w:sz w:val="24"/>
          <w:szCs w:val="24"/>
        </w:rPr>
        <w:t>the two practices</w:t>
      </w:r>
      <w:r w:rsidR="006F0FB3">
        <w:rPr>
          <w:rFonts w:ascii="Times New Roman" w:hAnsi="Times New Roman" w:cs="Times New Roman"/>
          <w:sz w:val="24"/>
          <w:szCs w:val="24"/>
        </w:rPr>
        <w:t xml:space="preserve">. The gist of these arguments is that opponents of </w:t>
      </w:r>
      <w:r>
        <w:rPr>
          <w:rFonts w:ascii="Times New Roman" w:hAnsi="Times New Roman" w:cs="Times New Roman"/>
          <w:sz w:val="24"/>
          <w:szCs w:val="24"/>
        </w:rPr>
        <w:t>FGC</w:t>
      </w:r>
      <w:r w:rsidR="006F0FB3">
        <w:rPr>
          <w:rFonts w:ascii="Times New Roman" w:hAnsi="Times New Roman" w:cs="Times New Roman"/>
          <w:sz w:val="24"/>
          <w:szCs w:val="24"/>
        </w:rPr>
        <w:t xml:space="preserve"> believe that female cutting is much more violent than the male practice, carries more medical risks, is more invasive, signifies women’s low status and is intended to control female sexuality. They argue that the male practice carries no harms and may, in fact, benefit individuals by providing protection against diseases. </w:t>
      </w:r>
    </w:p>
    <w:p w:rsidR="006F0FB3" w:rsidRDefault="006F0FB3" w:rsidP="007A4949">
      <w:pPr>
        <w:autoSpaceDE w:val="0"/>
        <w:autoSpaceDN w:val="0"/>
        <w:adjustRightInd w:val="0"/>
        <w:spacing w:after="0" w:line="480" w:lineRule="auto"/>
        <w:jc w:val="both"/>
        <w:rPr>
          <w:rFonts w:ascii="Times New Roman" w:hAnsi="Times New Roman" w:cs="Times New Roman"/>
          <w:sz w:val="24"/>
          <w:szCs w:val="24"/>
        </w:rPr>
      </w:pPr>
    </w:p>
    <w:p w:rsidR="006F0FB3" w:rsidRDefault="006F0FB3"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other hand, the proponents of </w:t>
      </w:r>
      <w:r w:rsidR="009F183F">
        <w:rPr>
          <w:rFonts w:ascii="Times New Roman" w:hAnsi="Times New Roman" w:cs="Times New Roman"/>
          <w:sz w:val="24"/>
          <w:szCs w:val="24"/>
        </w:rPr>
        <w:t>FGC</w:t>
      </w:r>
      <w:r>
        <w:rPr>
          <w:rFonts w:ascii="Times New Roman" w:hAnsi="Times New Roman" w:cs="Times New Roman"/>
          <w:sz w:val="24"/>
          <w:szCs w:val="24"/>
        </w:rPr>
        <w:t xml:space="preserve"> say that both female cutting and male circumcision are intended for hygiene and aesthetic purposes, both carry similar risks and both are rituals that establish an individual’s cultural identity as part of a particular group. In the case of </w:t>
      </w:r>
      <w:r>
        <w:rPr>
          <w:rFonts w:ascii="Times New Roman" w:hAnsi="Times New Roman" w:cs="Times New Roman"/>
          <w:sz w:val="24"/>
          <w:szCs w:val="24"/>
        </w:rPr>
        <w:lastRenderedPageBreak/>
        <w:t xml:space="preserve">religious communities, both are mandated or at least approved by religious dictate. The Bohra participants of the Indian </w:t>
      </w:r>
      <w:r w:rsidR="009F183F">
        <w:rPr>
          <w:rFonts w:ascii="Times New Roman" w:hAnsi="Times New Roman" w:cs="Times New Roman"/>
          <w:sz w:val="24"/>
          <w:szCs w:val="24"/>
        </w:rPr>
        <w:t>report</w:t>
      </w:r>
      <w:r>
        <w:rPr>
          <w:rFonts w:ascii="Times New Roman" w:hAnsi="Times New Roman" w:cs="Times New Roman"/>
          <w:sz w:val="24"/>
          <w:szCs w:val="24"/>
        </w:rPr>
        <w:t xml:space="preserve"> also drew similar parallels between male circumcision (</w:t>
      </w:r>
      <w:r w:rsidRPr="00DD66DA">
        <w:rPr>
          <w:rFonts w:ascii="Times New Roman" w:hAnsi="Times New Roman" w:cs="Times New Roman"/>
          <w:i/>
          <w:sz w:val="24"/>
          <w:szCs w:val="24"/>
        </w:rPr>
        <w:t>khatna</w:t>
      </w:r>
      <w:r>
        <w:rPr>
          <w:rFonts w:ascii="Times New Roman" w:hAnsi="Times New Roman" w:cs="Times New Roman"/>
          <w:sz w:val="24"/>
          <w:szCs w:val="24"/>
        </w:rPr>
        <w:t>) and female cutting (</w:t>
      </w:r>
      <w:r w:rsidRPr="00DD66DA">
        <w:rPr>
          <w:rFonts w:ascii="Times New Roman" w:hAnsi="Times New Roman" w:cs="Times New Roman"/>
          <w:i/>
          <w:sz w:val="24"/>
          <w:szCs w:val="24"/>
        </w:rPr>
        <w:t>khafd</w:t>
      </w:r>
      <w:r>
        <w:rPr>
          <w:rFonts w:ascii="Times New Roman" w:hAnsi="Times New Roman" w:cs="Times New Roman"/>
          <w:sz w:val="24"/>
          <w:szCs w:val="24"/>
        </w:rPr>
        <w:t>), emphasizing that both were based on “</w:t>
      </w:r>
      <w:r w:rsidRPr="00DD66DA">
        <w:rPr>
          <w:rFonts w:ascii="Times New Roman" w:hAnsi="Times New Roman" w:cs="Times New Roman"/>
          <w:i/>
          <w:sz w:val="24"/>
          <w:szCs w:val="24"/>
        </w:rPr>
        <w:t>Shariat</w:t>
      </w:r>
      <w:r>
        <w:rPr>
          <w:rFonts w:ascii="Times New Roman" w:hAnsi="Times New Roman" w:cs="Times New Roman"/>
          <w:sz w:val="24"/>
          <w:szCs w:val="24"/>
        </w:rPr>
        <w:t>” (Islamic law) and done for the sake of hygiene and cleanliness.</w:t>
      </w:r>
      <w:del w:id="101" w:author="Sualeha Shekhani" w:date="2018-07-31T11:56:00Z">
        <w:r w:rsidR="00D37C0A" w:rsidDel="008104BF">
          <w:rPr>
            <w:rStyle w:val="FootnoteReference"/>
            <w:rFonts w:ascii="Times New Roman" w:hAnsi="Times New Roman" w:cs="Times New Roman"/>
            <w:sz w:val="24"/>
            <w:szCs w:val="24"/>
          </w:rPr>
          <w:footnoteReference w:id="3"/>
        </w:r>
      </w:del>
      <w:r>
        <w:rPr>
          <w:rFonts w:ascii="Times New Roman" w:hAnsi="Times New Roman" w:cs="Times New Roman"/>
          <w:sz w:val="24"/>
          <w:szCs w:val="24"/>
        </w:rPr>
        <w:t xml:space="preserve"> Another important point is that participants saw both as essential steps in taking one’s place in the Bohra community.</w:t>
      </w:r>
      <w:r w:rsidR="00D37C0A">
        <w:rPr>
          <w:rFonts w:ascii="Times New Roman" w:hAnsi="Times New Roman" w:cs="Times New Roman"/>
          <w:sz w:val="24"/>
          <w:szCs w:val="24"/>
        </w:rPr>
        <w:t xml:space="preserve"> </w:t>
      </w:r>
    </w:p>
    <w:p w:rsidR="006F0FB3" w:rsidRDefault="001A2104"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Based on these parallels drawn with male circumcision, t</w:t>
      </w:r>
      <w:r w:rsidR="006F0FB3">
        <w:rPr>
          <w:rFonts w:ascii="Times New Roman" w:hAnsi="Times New Roman" w:cs="Times New Roman"/>
          <w:sz w:val="24"/>
          <w:szCs w:val="24"/>
        </w:rPr>
        <w:t>he debate on FGC in the context of the Dawoodi Bohra community needs to take into account the following issues: Firstly, the activism against FGC is largely based on the issue of ‘harms’</w:t>
      </w:r>
      <w:r w:rsidR="0093114C">
        <w:rPr>
          <w:rFonts w:ascii="Times New Roman" w:hAnsi="Times New Roman" w:cs="Times New Roman"/>
          <w:sz w:val="24"/>
          <w:szCs w:val="24"/>
        </w:rPr>
        <w:t xml:space="preserve"> </w:t>
      </w:r>
      <w:r w:rsidR="009F183F">
        <w:rPr>
          <w:rFonts w:ascii="Times New Roman" w:hAnsi="Times New Roman" w:cs="Times New Roman"/>
          <w:sz w:val="24"/>
          <w:szCs w:val="24"/>
        </w:rPr>
        <w:t>to women.</w:t>
      </w:r>
      <w:r w:rsidR="006F0FB3">
        <w:rPr>
          <w:rFonts w:ascii="Times New Roman" w:hAnsi="Times New Roman" w:cs="Times New Roman"/>
          <w:sz w:val="24"/>
          <w:szCs w:val="24"/>
        </w:rPr>
        <w:t xml:space="preserve"> But it is not yet </w:t>
      </w:r>
      <w:r w:rsidR="00B3249E">
        <w:rPr>
          <w:rFonts w:ascii="Times New Roman" w:hAnsi="Times New Roman" w:cs="Times New Roman"/>
          <w:sz w:val="24"/>
          <w:szCs w:val="24"/>
        </w:rPr>
        <w:t xml:space="preserve">clearly </w:t>
      </w:r>
      <w:r w:rsidR="006F0FB3">
        <w:rPr>
          <w:rFonts w:ascii="Times New Roman" w:hAnsi="Times New Roman" w:cs="Times New Roman"/>
          <w:sz w:val="24"/>
          <w:szCs w:val="24"/>
        </w:rPr>
        <w:t xml:space="preserve">established </w:t>
      </w:r>
      <w:r w:rsidR="00B3249E">
        <w:rPr>
          <w:rFonts w:ascii="Times New Roman" w:hAnsi="Times New Roman" w:cs="Times New Roman"/>
          <w:sz w:val="24"/>
          <w:szCs w:val="24"/>
        </w:rPr>
        <w:t>how invasive the</w:t>
      </w:r>
      <w:r w:rsidR="006F0FB3">
        <w:rPr>
          <w:rFonts w:ascii="Times New Roman" w:hAnsi="Times New Roman" w:cs="Times New Roman"/>
          <w:sz w:val="24"/>
          <w:szCs w:val="24"/>
        </w:rPr>
        <w:t xml:space="preserve"> Bohra practice of FGC is </w:t>
      </w:r>
      <w:r w:rsidR="00B3249E">
        <w:rPr>
          <w:rFonts w:ascii="Times New Roman" w:hAnsi="Times New Roman" w:cs="Times New Roman"/>
          <w:sz w:val="24"/>
          <w:szCs w:val="24"/>
        </w:rPr>
        <w:t>in reality</w:t>
      </w:r>
      <w:r w:rsidR="006F0FB3">
        <w:rPr>
          <w:rFonts w:ascii="Times New Roman" w:hAnsi="Times New Roman" w:cs="Times New Roman"/>
          <w:sz w:val="24"/>
          <w:szCs w:val="24"/>
        </w:rPr>
        <w:t>. Secondly, the discussion neglects to take into account the issues of dignity and consent: while FGC is facing worldwide condemnation as a procedure performed on female children without consent that subjects them to indignity, it is worth examining the male practice</w:t>
      </w:r>
      <w:r w:rsidR="007F2DC6">
        <w:rPr>
          <w:rFonts w:ascii="Times New Roman" w:hAnsi="Times New Roman" w:cs="Times New Roman"/>
          <w:sz w:val="24"/>
          <w:szCs w:val="24"/>
        </w:rPr>
        <w:t xml:space="preserve"> which is irreversible</w:t>
      </w:r>
      <w:r>
        <w:rPr>
          <w:rFonts w:ascii="Times New Roman" w:hAnsi="Times New Roman" w:cs="Times New Roman"/>
          <w:sz w:val="24"/>
          <w:szCs w:val="24"/>
        </w:rPr>
        <w:t xml:space="preserve"> and </w:t>
      </w:r>
      <w:r w:rsidR="006F0FB3">
        <w:rPr>
          <w:rFonts w:ascii="Times New Roman" w:hAnsi="Times New Roman" w:cs="Times New Roman"/>
          <w:sz w:val="24"/>
          <w:szCs w:val="24"/>
        </w:rPr>
        <w:t xml:space="preserve">is also carried out on the intimate anatomy of male children, largely at an age when they cannot give consent. Thirdly, FGC is largely criticised as a form of controlling women’s sexuality. This discussion ignores that in some classical writings similar reasoning has been provided for male circumcision as for female cutting. Maimonides (d. 1204) wrote about male circumcision, “I think that one of its objects is to limit sexual intercourse and to weaken the organ of generation as far as possible, and thus cause man to be moderate.” Many among Muslim jurists also subscribed to this opinion, including Ibn-Qayyim Al-Jawziyyah (d. 1351) who wrote about </w:t>
      </w:r>
      <w:r w:rsidR="006F0FB3" w:rsidRPr="00155B09">
        <w:rPr>
          <w:rFonts w:ascii="Times New Roman" w:hAnsi="Times New Roman" w:cs="Times New Roman"/>
          <w:i/>
          <w:sz w:val="24"/>
          <w:szCs w:val="24"/>
        </w:rPr>
        <w:t>both</w:t>
      </w:r>
      <w:r w:rsidR="006F0FB3">
        <w:rPr>
          <w:rFonts w:ascii="Times New Roman" w:hAnsi="Times New Roman" w:cs="Times New Roman"/>
          <w:sz w:val="24"/>
          <w:szCs w:val="24"/>
        </w:rPr>
        <w:t xml:space="preserve"> male and female procedures, that lust “made man an animal” and thus “circumcision curbs this concupiscence.”</w:t>
      </w:r>
      <w:r w:rsidR="00B3249E">
        <w:rPr>
          <w:rStyle w:val="EndnoteReference"/>
          <w:rFonts w:ascii="Times New Roman" w:hAnsi="Times New Roman" w:cs="Times New Roman"/>
          <w:sz w:val="24"/>
          <w:szCs w:val="24"/>
        </w:rPr>
        <w:endnoteReference w:id="17"/>
      </w:r>
    </w:p>
    <w:p w:rsidR="00607C40" w:rsidRPr="007C6F1D" w:rsidRDefault="00607C40" w:rsidP="007A4949">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Medicalis</w:t>
      </w:r>
      <w:r w:rsidR="00904EB1">
        <w:rPr>
          <w:rFonts w:ascii="Times New Roman" w:hAnsi="Times New Roman" w:cs="Times New Roman"/>
          <w:sz w:val="24"/>
          <w:szCs w:val="24"/>
          <w:u w:val="single"/>
        </w:rPr>
        <w:t xml:space="preserve">ation </w:t>
      </w:r>
      <w:r w:rsidR="00FC226B">
        <w:rPr>
          <w:rFonts w:ascii="Times New Roman" w:hAnsi="Times New Roman" w:cs="Times New Roman"/>
          <w:sz w:val="24"/>
          <w:szCs w:val="24"/>
          <w:u w:val="single"/>
        </w:rPr>
        <w:t>versus prohibition</w:t>
      </w:r>
    </w:p>
    <w:p w:rsidR="00607C40" w:rsidRPr="00134728" w:rsidRDefault="002A4579"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report</w:t>
      </w:r>
      <w:r w:rsidR="00FF753F">
        <w:rPr>
          <w:rFonts w:ascii="Times New Roman" w:hAnsi="Times New Roman" w:cs="Times New Roman"/>
          <w:sz w:val="24"/>
          <w:szCs w:val="24"/>
        </w:rPr>
        <w:t xml:space="preserve"> </w:t>
      </w:r>
      <w:r w:rsidR="00607C40">
        <w:rPr>
          <w:rFonts w:ascii="Times New Roman" w:hAnsi="Times New Roman" w:cs="Times New Roman"/>
          <w:sz w:val="24"/>
          <w:szCs w:val="24"/>
        </w:rPr>
        <w:t xml:space="preserve">discusses the medicalisation of </w:t>
      </w:r>
      <w:r w:rsidR="006C10E1">
        <w:rPr>
          <w:rFonts w:ascii="Times New Roman" w:hAnsi="Times New Roman" w:cs="Times New Roman"/>
          <w:i/>
          <w:sz w:val="24"/>
          <w:szCs w:val="24"/>
        </w:rPr>
        <w:t>k</w:t>
      </w:r>
      <w:r w:rsidR="00607C40" w:rsidRPr="004B677F">
        <w:rPr>
          <w:rFonts w:ascii="Times New Roman" w:hAnsi="Times New Roman" w:cs="Times New Roman"/>
          <w:i/>
          <w:sz w:val="24"/>
          <w:szCs w:val="24"/>
        </w:rPr>
        <w:t>hafd</w:t>
      </w:r>
      <w:r w:rsidR="00607C40">
        <w:rPr>
          <w:rFonts w:ascii="Times New Roman" w:hAnsi="Times New Roman" w:cs="Times New Roman"/>
          <w:sz w:val="24"/>
          <w:szCs w:val="24"/>
        </w:rPr>
        <w:t xml:space="preserve"> in the Indian context, contending that India will become a “hub” for </w:t>
      </w:r>
      <w:r w:rsidR="006C10E1">
        <w:rPr>
          <w:rFonts w:ascii="Times New Roman" w:hAnsi="Times New Roman" w:cs="Times New Roman"/>
          <w:i/>
          <w:sz w:val="24"/>
          <w:szCs w:val="24"/>
        </w:rPr>
        <w:t>k</w:t>
      </w:r>
      <w:r w:rsidR="00607C40" w:rsidRPr="004B677F">
        <w:rPr>
          <w:rFonts w:ascii="Times New Roman" w:hAnsi="Times New Roman" w:cs="Times New Roman"/>
          <w:i/>
          <w:sz w:val="24"/>
          <w:szCs w:val="24"/>
        </w:rPr>
        <w:t>hafd</w:t>
      </w:r>
      <w:r w:rsidR="00607C40">
        <w:rPr>
          <w:rFonts w:ascii="Times New Roman" w:hAnsi="Times New Roman" w:cs="Times New Roman"/>
          <w:sz w:val="24"/>
          <w:szCs w:val="24"/>
        </w:rPr>
        <w:t xml:space="preserve"> ‘tourism’, particularly in the wake of criminalisation of the procedure in the US and Australia. It is creditable that the </w:t>
      </w:r>
      <w:r w:rsidR="00BD59CE">
        <w:rPr>
          <w:rFonts w:ascii="Times New Roman" w:hAnsi="Times New Roman" w:cs="Times New Roman"/>
          <w:sz w:val="24"/>
          <w:szCs w:val="24"/>
        </w:rPr>
        <w:t>report</w:t>
      </w:r>
      <w:r w:rsidR="00607C40">
        <w:rPr>
          <w:rFonts w:ascii="Times New Roman" w:hAnsi="Times New Roman" w:cs="Times New Roman"/>
          <w:sz w:val="24"/>
          <w:szCs w:val="24"/>
        </w:rPr>
        <w:t xml:space="preserve"> provides viewpoints from both sides of the divide in its discussion, showing that the debate once again circles around the issue of harm: the basic argument against the medicalisation of </w:t>
      </w:r>
      <w:r w:rsidR="00607C40" w:rsidRPr="006002E0">
        <w:rPr>
          <w:rFonts w:ascii="Times New Roman" w:hAnsi="Times New Roman" w:cs="Times New Roman"/>
          <w:i/>
          <w:sz w:val="24"/>
          <w:szCs w:val="24"/>
        </w:rPr>
        <w:t>khafd</w:t>
      </w:r>
      <w:r w:rsidR="00607C40">
        <w:rPr>
          <w:rFonts w:ascii="Times New Roman" w:hAnsi="Times New Roman" w:cs="Times New Roman"/>
          <w:sz w:val="24"/>
          <w:szCs w:val="24"/>
        </w:rPr>
        <w:t xml:space="preserve"> is that this would encourage a practice that violates young girls and women and provide it greater social validation. Proponents, on the other hand, contend that the medicalisation of </w:t>
      </w:r>
      <w:r w:rsidR="006C10E1">
        <w:rPr>
          <w:rFonts w:ascii="Times New Roman" w:hAnsi="Times New Roman" w:cs="Times New Roman"/>
          <w:i/>
          <w:sz w:val="24"/>
          <w:szCs w:val="24"/>
        </w:rPr>
        <w:t>k</w:t>
      </w:r>
      <w:r w:rsidR="00607C40" w:rsidRPr="006002E0">
        <w:rPr>
          <w:rFonts w:ascii="Times New Roman" w:hAnsi="Times New Roman" w:cs="Times New Roman"/>
          <w:i/>
          <w:sz w:val="24"/>
          <w:szCs w:val="24"/>
        </w:rPr>
        <w:t>hafd</w:t>
      </w:r>
      <w:r w:rsidR="00607C40">
        <w:rPr>
          <w:rFonts w:ascii="Times New Roman" w:hAnsi="Times New Roman" w:cs="Times New Roman"/>
          <w:sz w:val="24"/>
          <w:szCs w:val="24"/>
        </w:rPr>
        <w:t xml:space="preserve"> would encourage the least risky and invasive forms of cutting in a ster</w:t>
      </w:r>
      <w:r w:rsidR="00D943B9">
        <w:rPr>
          <w:rFonts w:ascii="Times New Roman" w:hAnsi="Times New Roman" w:cs="Times New Roman"/>
          <w:sz w:val="24"/>
          <w:szCs w:val="24"/>
        </w:rPr>
        <w:t>ile and safe environment. The report</w:t>
      </w:r>
      <w:r w:rsidR="00607C40">
        <w:rPr>
          <w:rFonts w:ascii="Times New Roman" w:hAnsi="Times New Roman" w:cs="Times New Roman"/>
          <w:sz w:val="24"/>
          <w:szCs w:val="24"/>
        </w:rPr>
        <w:t xml:space="preserve"> makes the important observation that people on both sides of the divide have the same intention: minimising harms to female children. </w:t>
      </w:r>
    </w:p>
    <w:p w:rsidR="00607C40" w:rsidRDefault="00607C40"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are uncertain about the situation in Pakistan, but believe that there may also be a process of medicalisation of </w:t>
      </w:r>
      <w:r w:rsidR="006C10E1">
        <w:rPr>
          <w:rFonts w:ascii="Times New Roman" w:hAnsi="Times New Roman" w:cs="Times New Roman"/>
          <w:i/>
          <w:sz w:val="24"/>
          <w:szCs w:val="24"/>
        </w:rPr>
        <w:t>k</w:t>
      </w:r>
      <w:r w:rsidRPr="00C6796A">
        <w:rPr>
          <w:rFonts w:ascii="Times New Roman" w:hAnsi="Times New Roman" w:cs="Times New Roman"/>
          <w:i/>
          <w:sz w:val="24"/>
          <w:szCs w:val="24"/>
        </w:rPr>
        <w:t>hafd</w:t>
      </w:r>
      <w:r>
        <w:rPr>
          <w:rFonts w:ascii="Times New Roman" w:hAnsi="Times New Roman" w:cs="Times New Roman"/>
          <w:sz w:val="24"/>
          <w:szCs w:val="24"/>
        </w:rPr>
        <w:t xml:space="preserve"> underway in this country. Although cutting appears to be done primarily by traditional circumcisers, it seems from our conversations with members of the Dawoodi Bohra community that there is a growing number of female Bohra medical practitioners who are willing to perform the procedure. As in India, there is a likelihood that laws against FGC in Western countries will cause a corresponding increase in the procedure being carried out in Pakistan by Dawoodi</w:t>
      </w:r>
      <w:r w:rsidR="00010CC2">
        <w:rPr>
          <w:rFonts w:ascii="Times New Roman" w:hAnsi="Times New Roman" w:cs="Times New Roman"/>
          <w:sz w:val="24"/>
          <w:szCs w:val="24"/>
        </w:rPr>
        <w:t xml:space="preserve"> </w:t>
      </w:r>
      <w:r>
        <w:rPr>
          <w:rFonts w:ascii="Times New Roman" w:hAnsi="Times New Roman" w:cs="Times New Roman"/>
          <w:sz w:val="24"/>
          <w:szCs w:val="24"/>
        </w:rPr>
        <w:t xml:space="preserve">Bohras living in Western countries. </w:t>
      </w:r>
    </w:p>
    <w:p w:rsidR="006F1512" w:rsidRDefault="00607C40" w:rsidP="007A4949">
      <w:pPr>
        <w:spacing w:line="480" w:lineRule="auto"/>
        <w:jc w:val="both"/>
        <w:rPr>
          <w:ins w:id="106" w:author="Sualeha Shekhani" w:date="2018-07-31T12:00:00Z"/>
          <w:rFonts w:ascii="Times New Roman" w:hAnsi="Times New Roman" w:cs="Times New Roman"/>
          <w:sz w:val="24"/>
          <w:szCs w:val="24"/>
        </w:rPr>
      </w:pPr>
      <w:del w:id="107" w:author="Sualeha Shekhani" w:date="2018-07-31T11:57:00Z">
        <w:r w:rsidDel="008104BF">
          <w:rPr>
            <w:rFonts w:ascii="Times New Roman" w:hAnsi="Times New Roman" w:cs="Times New Roman"/>
            <w:sz w:val="24"/>
            <w:szCs w:val="24"/>
          </w:rPr>
          <w:delText>However, w</w:delText>
        </w:r>
      </w:del>
      <w:ins w:id="108" w:author="Sualeha Shekhani" w:date="2018-07-31T11:57:00Z">
        <w:r w:rsidR="008104BF">
          <w:rPr>
            <w:rFonts w:ascii="Times New Roman" w:hAnsi="Times New Roman" w:cs="Times New Roman"/>
            <w:sz w:val="24"/>
            <w:szCs w:val="24"/>
          </w:rPr>
          <w:t>W</w:t>
        </w:r>
      </w:ins>
      <w:r>
        <w:rPr>
          <w:rFonts w:ascii="Times New Roman" w:hAnsi="Times New Roman" w:cs="Times New Roman"/>
          <w:sz w:val="24"/>
          <w:szCs w:val="24"/>
        </w:rPr>
        <w:t xml:space="preserve">e believe that the medicalisation of FGC is in itself secondary (but connected to) a greater concern: critically viewing </w:t>
      </w:r>
      <w:r w:rsidR="006C10E1">
        <w:rPr>
          <w:rFonts w:ascii="Times New Roman" w:hAnsi="Times New Roman" w:cs="Times New Roman"/>
          <w:i/>
          <w:sz w:val="24"/>
          <w:szCs w:val="24"/>
        </w:rPr>
        <w:t>k</w:t>
      </w:r>
      <w:r w:rsidRPr="00E62AE6">
        <w:rPr>
          <w:rFonts w:ascii="Times New Roman" w:hAnsi="Times New Roman" w:cs="Times New Roman"/>
          <w:i/>
          <w:sz w:val="24"/>
          <w:szCs w:val="24"/>
        </w:rPr>
        <w:t>hafd</w:t>
      </w:r>
      <w:r w:rsidR="001E6655">
        <w:rPr>
          <w:rFonts w:ascii="Times New Roman" w:hAnsi="Times New Roman" w:cs="Times New Roman"/>
          <w:i/>
          <w:sz w:val="24"/>
          <w:szCs w:val="24"/>
        </w:rPr>
        <w:t xml:space="preserve"> </w:t>
      </w:r>
      <w:r>
        <w:rPr>
          <w:rFonts w:ascii="Times New Roman" w:hAnsi="Times New Roman" w:cs="Times New Roman"/>
          <w:sz w:val="24"/>
          <w:szCs w:val="24"/>
        </w:rPr>
        <w:t xml:space="preserve">through a human rights framework in order to determine whether medical practitioners can ethically participate in this procedure. </w:t>
      </w:r>
      <w:ins w:id="109" w:author="Sualeha Shekhani" w:date="2018-07-31T11:57:00Z">
        <w:r w:rsidR="008104BF">
          <w:rPr>
            <w:rFonts w:ascii="Times New Roman" w:hAnsi="Times New Roman" w:cs="Times New Roman"/>
            <w:sz w:val="24"/>
            <w:szCs w:val="24"/>
          </w:rPr>
          <w:t xml:space="preserve">As we noted earlier, the </w:t>
        </w:r>
      </w:ins>
      <w:ins w:id="110" w:author="Sualeha Shekhani" w:date="2018-07-31T11:58:00Z">
        <w:r w:rsidR="008104BF">
          <w:rPr>
            <w:rFonts w:ascii="Times New Roman" w:hAnsi="Times New Roman" w:cs="Times New Roman"/>
            <w:i/>
            <w:sz w:val="24"/>
            <w:szCs w:val="24"/>
          </w:rPr>
          <w:t xml:space="preserve">khafd </w:t>
        </w:r>
        <w:r w:rsidR="008104BF">
          <w:rPr>
            <w:rFonts w:ascii="Times New Roman" w:hAnsi="Times New Roman" w:cs="Times New Roman"/>
            <w:sz w:val="24"/>
            <w:szCs w:val="24"/>
          </w:rPr>
          <w:t xml:space="preserve">procedure is surrounded by ambiguity, with no large scale research revealing its exact nature and extent. It is possible that the practice could have harmful repercussions for female children, making it ethically problematic for medical practitioners to become a party to it. On the other hand, if the </w:t>
        </w:r>
      </w:ins>
      <w:ins w:id="111" w:author="Sualeha Shekhani" w:date="2018-07-31T11:59:00Z">
        <w:r w:rsidR="008104BF">
          <w:rPr>
            <w:rFonts w:ascii="Times New Roman" w:hAnsi="Times New Roman" w:cs="Times New Roman"/>
            <w:sz w:val="24"/>
            <w:szCs w:val="24"/>
          </w:rPr>
          <w:t>procedure</w:t>
        </w:r>
      </w:ins>
      <w:ins w:id="112" w:author="Sualeha Shekhani" w:date="2018-07-31T11:58:00Z">
        <w:r w:rsidR="008104BF">
          <w:rPr>
            <w:rFonts w:ascii="Times New Roman" w:hAnsi="Times New Roman" w:cs="Times New Roman"/>
            <w:sz w:val="24"/>
            <w:szCs w:val="24"/>
          </w:rPr>
          <w:t xml:space="preserve"> </w:t>
        </w:r>
      </w:ins>
      <w:ins w:id="113" w:author="Sualeha Shekhani" w:date="2018-07-31T11:59:00Z">
        <w:r w:rsidR="008104BF">
          <w:rPr>
            <w:rFonts w:ascii="Times New Roman" w:hAnsi="Times New Roman" w:cs="Times New Roman"/>
            <w:sz w:val="24"/>
            <w:szCs w:val="24"/>
          </w:rPr>
          <w:t>ha</w:t>
        </w:r>
        <w:r w:rsidR="00F6106B">
          <w:rPr>
            <w:rFonts w:ascii="Times New Roman" w:hAnsi="Times New Roman" w:cs="Times New Roman"/>
            <w:sz w:val="24"/>
            <w:szCs w:val="24"/>
          </w:rPr>
          <w:t xml:space="preserve">s minimal medical repercussions, </w:t>
        </w:r>
        <w:r w:rsidR="00F6106B">
          <w:rPr>
            <w:rFonts w:ascii="Times New Roman" w:hAnsi="Times New Roman" w:cs="Times New Roman"/>
            <w:sz w:val="24"/>
            <w:szCs w:val="24"/>
          </w:rPr>
          <w:lastRenderedPageBreak/>
          <w:t>criminalizing physicians’</w:t>
        </w:r>
        <w:r w:rsidR="006F1512">
          <w:rPr>
            <w:rFonts w:ascii="Times New Roman" w:hAnsi="Times New Roman" w:cs="Times New Roman"/>
            <w:sz w:val="24"/>
            <w:szCs w:val="24"/>
          </w:rPr>
          <w:t xml:space="preserve"> participation could </w:t>
        </w:r>
        <w:r w:rsidR="00F6106B">
          <w:rPr>
            <w:rFonts w:ascii="Times New Roman" w:hAnsi="Times New Roman" w:cs="Times New Roman"/>
            <w:sz w:val="24"/>
            <w:szCs w:val="24"/>
          </w:rPr>
          <w:t>deny a community the right to practice a religious ritual in a safe and clean environment.</w:t>
        </w:r>
      </w:ins>
      <w:ins w:id="114" w:author="Sualeha Shekhani" w:date="2018-07-31T11:58:00Z">
        <w:r w:rsidR="008104BF">
          <w:rPr>
            <w:rFonts w:ascii="Times New Roman" w:hAnsi="Times New Roman" w:cs="Times New Roman"/>
            <w:sz w:val="24"/>
            <w:szCs w:val="24"/>
          </w:rPr>
          <w:t xml:space="preserve"> </w:t>
        </w:r>
      </w:ins>
    </w:p>
    <w:p w:rsidR="00331C70" w:rsidRPr="00C20D90" w:rsidRDefault="006F1512" w:rsidP="007A4949">
      <w:pPr>
        <w:spacing w:line="480" w:lineRule="auto"/>
        <w:jc w:val="both"/>
        <w:rPr>
          <w:ins w:id="115" w:author="Sualeha Shekhani" w:date="2018-07-31T11:59:00Z"/>
          <w:rFonts w:ascii="Times New Roman" w:hAnsi="Times New Roman" w:cs="Times New Roman"/>
          <w:sz w:val="24"/>
          <w:szCs w:val="24"/>
        </w:rPr>
      </w:pPr>
      <w:ins w:id="116" w:author="Sualeha Shekhani" w:date="2018-07-31T12:00:00Z">
        <w:r>
          <w:rPr>
            <w:rFonts w:ascii="Times New Roman" w:hAnsi="Times New Roman" w:cs="Times New Roman"/>
            <w:sz w:val="24"/>
            <w:szCs w:val="24"/>
          </w:rPr>
          <w:t xml:space="preserve">A strong argument from the human rights perspective is that </w:t>
        </w:r>
        <w:r>
          <w:rPr>
            <w:rFonts w:ascii="Times New Roman" w:hAnsi="Times New Roman" w:cs="Times New Roman"/>
            <w:i/>
            <w:sz w:val="24"/>
            <w:szCs w:val="24"/>
          </w:rPr>
          <w:t xml:space="preserve">khafd </w:t>
        </w:r>
        <w:r>
          <w:rPr>
            <w:rFonts w:ascii="Times New Roman" w:hAnsi="Times New Roman" w:cs="Times New Roman"/>
            <w:sz w:val="24"/>
            <w:szCs w:val="24"/>
          </w:rPr>
          <w:t xml:space="preserve">is </w:t>
        </w:r>
        <w:r w:rsidR="00391F70">
          <w:rPr>
            <w:rFonts w:ascii="Times New Roman" w:hAnsi="Times New Roman" w:cs="Times New Roman"/>
            <w:sz w:val="24"/>
            <w:szCs w:val="24"/>
          </w:rPr>
          <w:t>inherently wrong and degrading, (regardless of how minor it is) because it violates bodily integrity and is done without consent. This is the viewpoint expressed in WeSpeakOut</w:t>
        </w:r>
      </w:ins>
      <w:ins w:id="117" w:author="Sualeha Shekhani" w:date="2018-07-31T12:01:00Z">
        <w:r w:rsidR="00391F70">
          <w:rPr>
            <w:rFonts w:ascii="Times New Roman" w:hAnsi="Times New Roman" w:cs="Times New Roman"/>
            <w:sz w:val="24"/>
            <w:szCs w:val="24"/>
          </w:rPr>
          <w:t xml:space="preserve">’s report. </w:t>
        </w:r>
        <w:r w:rsidR="009645EC">
          <w:rPr>
            <w:rFonts w:ascii="Times New Roman" w:hAnsi="Times New Roman" w:cs="Times New Roman"/>
            <w:sz w:val="24"/>
            <w:szCs w:val="24"/>
          </w:rPr>
          <w:t>The WHO also takes this view of female cutting, categorising all types (from pricks to infibulation) under the overarching label of female genital mutilation. The</w:t>
        </w:r>
        <w:r w:rsidR="00016DFE">
          <w:rPr>
            <w:rFonts w:ascii="Times New Roman" w:hAnsi="Times New Roman" w:cs="Times New Roman"/>
            <w:sz w:val="24"/>
            <w:szCs w:val="24"/>
          </w:rPr>
          <w:t xml:space="preserve"> counterargument could be that </w:t>
        </w:r>
      </w:ins>
      <w:ins w:id="118" w:author="Sualeha Shekhani" w:date="2018-07-31T12:02:00Z">
        <w:r w:rsidR="00016DFE">
          <w:rPr>
            <w:rFonts w:ascii="Times New Roman" w:hAnsi="Times New Roman" w:cs="Times New Roman"/>
            <w:i/>
            <w:sz w:val="24"/>
            <w:szCs w:val="24"/>
          </w:rPr>
          <w:t xml:space="preserve">khafd </w:t>
        </w:r>
        <w:r w:rsidR="00016DFE">
          <w:rPr>
            <w:rFonts w:ascii="Times New Roman" w:hAnsi="Times New Roman" w:cs="Times New Roman"/>
            <w:sz w:val="24"/>
            <w:szCs w:val="24"/>
          </w:rPr>
          <w:t>is part of a larger rocess that socialises female children into a certain identity—much as male circum</w:t>
        </w:r>
        <w:r w:rsidR="00331C70">
          <w:rPr>
            <w:rFonts w:ascii="Times New Roman" w:hAnsi="Times New Roman" w:cs="Times New Roman"/>
            <w:sz w:val="24"/>
            <w:szCs w:val="24"/>
          </w:rPr>
          <w:t>ci</w:t>
        </w:r>
        <w:r w:rsidR="00016DFE">
          <w:rPr>
            <w:rFonts w:ascii="Times New Roman" w:hAnsi="Times New Roman" w:cs="Times New Roman"/>
            <w:sz w:val="24"/>
            <w:szCs w:val="24"/>
          </w:rPr>
          <w:t>sion is considered an important</w:t>
        </w:r>
        <w:r w:rsidR="00331C70">
          <w:rPr>
            <w:rFonts w:ascii="Times New Roman" w:hAnsi="Times New Roman" w:cs="Times New Roman"/>
            <w:sz w:val="24"/>
            <w:szCs w:val="24"/>
          </w:rPr>
          <w:t xml:space="preserve"> aspect of growing into a ‘proper’ Muslim male—and banning the practice would deny female Bohra children the opportunity to develop an authentic Bohra identity. </w:t>
        </w:r>
      </w:ins>
      <w:ins w:id="119" w:author="Sualeha Shekhani" w:date="2018-07-31T12:03:00Z">
        <w:r w:rsidR="00C20D90">
          <w:rPr>
            <w:rFonts w:ascii="Times New Roman" w:hAnsi="Times New Roman" w:cs="Times New Roman"/>
            <w:sz w:val="24"/>
            <w:szCs w:val="24"/>
          </w:rPr>
          <w:t xml:space="preserve">In our opinion, a law on </w:t>
        </w:r>
        <w:r w:rsidR="00C20D90">
          <w:rPr>
            <w:rFonts w:ascii="Times New Roman" w:hAnsi="Times New Roman" w:cs="Times New Roman"/>
            <w:i/>
            <w:sz w:val="24"/>
            <w:szCs w:val="24"/>
          </w:rPr>
          <w:t xml:space="preserve">khafd </w:t>
        </w:r>
        <w:r w:rsidR="00C20D90">
          <w:rPr>
            <w:rFonts w:ascii="Times New Roman" w:hAnsi="Times New Roman" w:cs="Times New Roman"/>
            <w:sz w:val="24"/>
            <w:szCs w:val="24"/>
          </w:rPr>
          <w:t xml:space="preserve">requires an examination of </w:t>
        </w:r>
        <w:r w:rsidR="00C20D90">
          <w:rPr>
            <w:rFonts w:ascii="Times New Roman" w:hAnsi="Times New Roman" w:cs="Times New Roman"/>
            <w:i/>
            <w:sz w:val="24"/>
            <w:szCs w:val="24"/>
          </w:rPr>
          <w:t xml:space="preserve">both </w:t>
        </w:r>
        <w:r w:rsidR="00C20D90">
          <w:rPr>
            <w:rFonts w:ascii="Times New Roman" w:hAnsi="Times New Roman" w:cs="Times New Roman"/>
            <w:sz w:val="24"/>
            <w:szCs w:val="24"/>
          </w:rPr>
          <w:t xml:space="preserve">arguments and further research into the nature of the </w:t>
        </w:r>
        <w:r w:rsidR="00C20D90">
          <w:rPr>
            <w:rFonts w:ascii="Times New Roman" w:hAnsi="Times New Roman" w:cs="Times New Roman"/>
            <w:i/>
            <w:sz w:val="24"/>
            <w:szCs w:val="24"/>
          </w:rPr>
          <w:t xml:space="preserve">khafd </w:t>
        </w:r>
        <w:r w:rsidR="00C20D90">
          <w:rPr>
            <w:rFonts w:ascii="Times New Roman" w:hAnsi="Times New Roman" w:cs="Times New Roman"/>
            <w:sz w:val="24"/>
            <w:szCs w:val="24"/>
          </w:rPr>
          <w:t xml:space="preserve">procedure as carried out in India. </w:t>
        </w:r>
      </w:ins>
    </w:p>
    <w:p w:rsidR="00607C40" w:rsidRDefault="00607C40" w:rsidP="007A4949">
      <w:pPr>
        <w:spacing w:line="480" w:lineRule="auto"/>
        <w:jc w:val="both"/>
        <w:rPr>
          <w:rFonts w:ascii="Times New Roman" w:hAnsi="Times New Roman" w:cs="Times New Roman"/>
          <w:sz w:val="24"/>
          <w:szCs w:val="24"/>
        </w:rPr>
      </w:pPr>
      <w:del w:id="120" w:author="Sualeha Shekhani" w:date="2018-07-31T11:59:00Z">
        <w:r w:rsidDel="006F1512">
          <w:rPr>
            <w:rFonts w:ascii="Times New Roman" w:hAnsi="Times New Roman" w:cs="Times New Roman"/>
            <w:sz w:val="24"/>
            <w:szCs w:val="24"/>
          </w:rPr>
          <w:delText xml:space="preserve">The authors of the Indian </w:delText>
        </w:r>
        <w:r w:rsidR="00BD59CE" w:rsidDel="006F1512">
          <w:rPr>
            <w:rFonts w:ascii="Times New Roman" w:hAnsi="Times New Roman" w:cs="Times New Roman"/>
            <w:sz w:val="24"/>
            <w:szCs w:val="24"/>
          </w:rPr>
          <w:delText xml:space="preserve">report </w:delText>
        </w:r>
        <w:r w:rsidDel="006F1512">
          <w:rPr>
            <w:rFonts w:ascii="Times New Roman" w:hAnsi="Times New Roman" w:cs="Times New Roman"/>
            <w:sz w:val="24"/>
            <w:szCs w:val="24"/>
          </w:rPr>
          <w:delText xml:space="preserve">do use a human rights approach to analyse the concerns surrounding </w:delText>
        </w:r>
        <w:r w:rsidR="00323034" w:rsidRPr="00323034" w:rsidDel="006F1512">
          <w:rPr>
            <w:rFonts w:ascii="Times New Roman" w:hAnsi="Times New Roman" w:cs="Times New Roman"/>
            <w:i/>
            <w:sz w:val="24"/>
            <w:szCs w:val="24"/>
          </w:rPr>
          <w:delText>k</w:delText>
        </w:r>
        <w:r w:rsidRPr="00E62AE6" w:rsidDel="006F1512">
          <w:rPr>
            <w:rFonts w:ascii="Times New Roman" w:hAnsi="Times New Roman" w:cs="Times New Roman"/>
            <w:i/>
            <w:sz w:val="24"/>
            <w:szCs w:val="24"/>
          </w:rPr>
          <w:delText>hafd</w:delText>
        </w:r>
        <w:r w:rsidDel="006F1512">
          <w:rPr>
            <w:rFonts w:ascii="Times New Roman" w:hAnsi="Times New Roman" w:cs="Times New Roman"/>
            <w:i/>
            <w:sz w:val="24"/>
            <w:szCs w:val="24"/>
          </w:rPr>
          <w:delText xml:space="preserve">, </w:delText>
        </w:r>
        <w:r w:rsidRPr="00E62AE6" w:rsidDel="006F1512">
          <w:rPr>
            <w:rFonts w:ascii="Times New Roman" w:hAnsi="Times New Roman" w:cs="Times New Roman"/>
            <w:sz w:val="24"/>
            <w:szCs w:val="24"/>
          </w:rPr>
          <w:delText>contending that it</w:delText>
        </w:r>
        <w:r w:rsidDel="006F1512">
          <w:rPr>
            <w:rFonts w:ascii="Times New Roman" w:hAnsi="Times New Roman" w:cs="Times New Roman"/>
            <w:sz w:val="24"/>
            <w:szCs w:val="24"/>
          </w:rPr>
          <w:delText xml:space="preserve"> is a cruel and degrading act which violates women’s bodily integrity and is discriminatory to them. However, the movement supporting </w:delText>
        </w:r>
        <w:r w:rsidR="006C10E1" w:rsidDel="006F1512">
          <w:rPr>
            <w:rFonts w:ascii="Times New Roman" w:hAnsi="Times New Roman" w:cs="Times New Roman"/>
            <w:i/>
            <w:sz w:val="24"/>
            <w:szCs w:val="24"/>
          </w:rPr>
          <w:delText>k</w:delText>
        </w:r>
        <w:r w:rsidRPr="007C6F1D" w:rsidDel="006F1512">
          <w:rPr>
            <w:rFonts w:ascii="Times New Roman" w:hAnsi="Times New Roman" w:cs="Times New Roman"/>
            <w:i/>
            <w:sz w:val="24"/>
            <w:szCs w:val="24"/>
          </w:rPr>
          <w:delText>hafd</w:delText>
        </w:r>
        <w:r w:rsidDel="006F1512">
          <w:rPr>
            <w:rFonts w:ascii="Times New Roman" w:hAnsi="Times New Roman" w:cs="Times New Roman"/>
            <w:sz w:val="24"/>
            <w:szCs w:val="24"/>
          </w:rPr>
          <w:delText xml:space="preserve"> that has arisen in response from within the Dawoodi Bohra community </w:delText>
        </w:r>
        <w:r w:rsidR="00323034" w:rsidRPr="00323034" w:rsidDel="006F1512">
          <w:rPr>
            <w:rFonts w:ascii="Times New Roman" w:hAnsi="Times New Roman" w:cs="Times New Roman"/>
            <w:i/>
            <w:sz w:val="24"/>
            <w:szCs w:val="24"/>
          </w:rPr>
          <w:delText>also</w:delText>
        </w:r>
        <w:r w:rsidDel="006F1512">
          <w:rPr>
            <w:rFonts w:ascii="Times New Roman" w:hAnsi="Times New Roman" w:cs="Times New Roman"/>
            <w:sz w:val="24"/>
            <w:szCs w:val="24"/>
          </w:rPr>
          <w:delText xml:space="preserve"> uses a human rights approach to defend female cutting, basing their arguments on the right to religious and cultural freedom. </w:delText>
        </w:r>
      </w:del>
    </w:p>
    <w:p w:rsidR="00FC226B" w:rsidDel="00016DFE" w:rsidRDefault="00607C40" w:rsidP="007A4949">
      <w:pPr>
        <w:spacing w:line="480" w:lineRule="auto"/>
        <w:jc w:val="both"/>
        <w:rPr>
          <w:del w:id="121" w:author="Sualeha Shekhani" w:date="2018-07-31T12:01:00Z"/>
          <w:rFonts w:ascii="Times New Roman" w:hAnsi="Times New Roman" w:cs="Times New Roman"/>
          <w:sz w:val="24"/>
          <w:szCs w:val="24"/>
        </w:rPr>
      </w:pPr>
      <w:del w:id="122" w:author="Sualeha Shekhani" w:date="2018-07-31T12:01:00Z">
        <w:r w:rsidRPr="00773F5B" w:rsidDel="00016DFE">
          <w:rPr>
            <w:rFonts w:ascii="Times New Roman" w:hAnsi="Times New Roman" w:cs="Times New Roman"/>
            <w:sz w:val="24"/>
            <w:szCs w:val="24"/>
          </w:rPr>
          <w:delText xml:space="preserve">We see a </w:delText>
        </w:r>
        <w:r w:rsidDel="00016DFE">
          <w:rPr>
            <w:rFonts w:ascii="Times New Roman" w:hAnsi="Times New Roman" w:cs="Times New Roman"/>
            <w:sz w:val="24"/>
            <w:szCs w:val="24"/>
          </w:rPr>
          <w:delText>dilemma in this situation where the protection of some human rights may threaten other equally important rights, particularly because of the ambiguity surrounding the practice of FGC among Dawoodi</w:delText>
        </w:r>
        <w:r w:rsidR="00010CC2" w:rsidDel="00016DFE">
          <w:rPr>
            <w:rFonts w:ascii="Times New Roman" w:hAnsi="Times New Roman" w:cs="Times New Roman"/>
            <w:sz w:val="24"/>
            <w:szCs w:val="24"/>
          </w:rPr>
          <w:delText xml:space="preserve"> </w:delText>
        </w:r>
        <w:r w:rsidDel="00016DFE">
          <w:rPr>
            <w:rFonts w:ascii="Times New Roman" w:hAnsi="Times New Roman" w:cs="Times New Roman"/>
            <w:sz w:val="24"/>
            <w:szCs w:val="24"/>
          </w:rPr>
          <w:delText xml:space="preserve">Bohras. On the one hand, there is the possibility of medical practitioners becoming party to a practice that could be harmful in varying degrees to female children. On the other hand, there is a danger of denying a community the right to practice a religious ritual with minimal medical repercussions in a safe and clean environment. </w:delText>
        </w:r>
        <w:r w:rsidR="00FC226B" w:rsidDel="00016DFE">
          <w:rPr>
            <w:rFonts w:ascii="Times New Roman" w:hAnsi="Times New Roman" w:cs="Times New Roman"/>
            <w:sz w:val="24"/>
            <w:szCs w:val="24"/>
          </w:rPr>
          <w:lastRenderedPageBreak/>
          <w:delText xml:space="preserve">Restricting the medicalisation of </w:delText>
        </w:r>
        <w:r w:rsidR="00FC226B" w:rsidRPr="004C7484" w:rsidDel="00016DFE">
          <w:rPr>
            <w:rFonts w:ascii="Times New Roman" w:hAnsi="Times New Roman" w:cs="Times New Roman"/>
            <w:sz w:val="24"/>
            <w:szCs w:val="24"/>
          </w:rPr>
          <w:delText>FGC</w:delText>
        </w:r>
        <w:r w:rsidR="00FC226B" w:rsidDel="00016DFE">
          <w:rPr>
            <w:rFonts w:ascii="Times New Roman" w:hAnsi="Times New Roman" w:cs="Times New Roman"/>
            <w:sz w:val="24"/>
            <w:szCs w:val="24"/>
          </w:rPr>
          <w:delText xml:space="preserve"> without forming an adequate understanding of the procedure as practiced in India will be particularly ironic, looking at the growing popularity in female cosmetic genital surgery in Western countries. </w:delText>
        </w:r>
      </w:del>
    </w:p>
    <w:p w:rsidR="00FC226B" w:rsidRDefault="00C20D90" w:rsidP="007A4949">
      <w:pPr>
        <w:spacing w:line="480" w:lineRule="auto"/>
        <w:jc w:val="both"/>
        <w:rPr>
          <w:rFonts w:ascii="Times New Roman" w:hAnsi="Times New Roman" w:cs="Times New Roman"/>
          <w:sz w:val="24"/>
          <w:szCs w:val="24"/>
        </w:rPr>
      </w:pPr>
      <w:ins w:id="123" w:author="Sualeha Shekhani" w:date="2018-07-31T12:03:00Z">
        <w:r>
          <w:rPr>
            <w:rFonts w:ascii="Times New Roman" w:hAnsi="Times New Roman" w:cs="Times New Roman"/>
            <w:sz w:val="24"/>
            <w:szCs w:val="24"/>
          </w:rPr>
          <w:t xml:space="preserve">Despite our unease with FGC, </w:t>
        </w:r>
      </w:ins>
      <w:del w:id="124" w:author="Sualeha Shekhani" w:date="2018-07-31T12:03:00Z">
        <w:r w:rsidR="00FC226B" w:rsidDel="00CE5515">
          <w:rPr>
            <w:rFonts w:ascii="Times New Roman" w:hAnsi="Times New Roman" w:cs="Times New Roman"/>
            <w:sz w:val="24"/>
            <w:szCs w:val="24"/>
          </w:rPr>
          <w:delText>In particular</w:delText>
        </w:r>
      </w:del>
      <w:del w:id="125" w:author="Sualeha Shekhani" w:date="2018-07-31T12:04:00Z">
        <w:r w:rsidR="00FC226B" w:rsidDel="00CE5515">
          <w:rPr>
            <w:rFonts w:ascii="Times New Roman" w:hAnsi="Times New Roman" w:cs="Times New Roman"/>
            <w:sz w:val="24"/>
            <w:szCs w:val="24"/>
          </w:rPr>
          <w:delText>,</w:delText>
        </w:r>
      </w:del>
      <w:r w:rsidR="00FC226B">
        <w:rPr>
          <w:rFonts w:ascii="Times New Roman" w:hAnsi="Times New Roman" w:cs="Times New Roman"/>
          <w:sz w:val="24"/>
          <w:szCs w:val="24"/>
        </w:rPr>
        <w:t xml:space="preserve"> we </w:t>
      </w:r>
      <w:r w:rsidR="00904EB1">
        <w:rPr>
          <w:rFonts w:ascii="Times New Roman" w:hAnsi="Times New Roman" w:cs="Times New Roman"/>
          <w:sz w:val="24"/>
          <w:szCs w:val="24"/>
        </w:rPr>
        <w:t xml:space="preserve">believe that </w:t>
      </w:r>
      <w:r w:rsidR="00FC226B">
        <w:rPr>
          <w:rFonts w:ascii="Times New Roman" w:hAnsi="Times New Roman" w:cs="Times New Roman"/>
          <w:sz w:val="24"/>
          <w:szCs w:val="24"/>
        </w:rPr>
        <w:t xml:space="preserve">a law criminalising FGC and punishing medical practitioners that carry out the procedure </w:t>
      </w:r>
      <w:r w:rsidR="008C5A57">
        <w:rPr>
          <w:rFonts w:ascii="Times New Roman" w:hAnsi="Times New Roman" w:cs="Times New Roman"/>
          <w:sz w:val="24"/>
          <w:szCs w:val="24"/>
        </w:rPr>
        <w:t xml:space="preserve">could have </w:t>
      </w:r>
      <w:ins w:id="126" w:author="Sualeha Shekhani" w:date="2018-07-31T12:04:00Z">
        <w:r w:rsidR="00CE5515">
          <w:rPr>
            <w:rFonts w:ascii="Times New Roman" w:hAnsi="Times New Roman" w:cs="Times New Roman"/>
            <w:sz w:val="24"/>
            <w:szCs w:val="24"/>
          </w:rPr>
          <w:t xml:space="preserve">harmful </w:t>
        </w:r>
      </w:ins>
      <w:r w:rsidR="008C5A57">
        <w:rPr>
          <w:rFonts w:ascii="Times New Roman" w:hAnsi="Times New Roman" w:cs="Times New Roman"/>
          <w:sz w:val="24"/>
          <w:szCs w:val="24"/>
        </w:rPr>
        <w:t>repercussions</w:t>
      </w:r>
      <w:r w:rsidR="00904EB1">
        <w:rPr>
          <w:rFonts w:ascii="Times New Roman" w:hAnsi="Times New Roman" w:cs="Times New Roman"/>
          <w:sz w:val="24"/>
          <w:szCs w:val="24"/>
        </w:rPr>
        <w:t xml:space="preserve">. </w:t>
      </w:r>
      <w:r w:rsidR="00FC226B">
        <w:rPr>
          <w:rFonts w:ascii="Times New Roman" w:hAnsi="Times New Roman" w:cs="Times New Roman"/>
          <w:sz w:val="24"/>
          <w:szCs w:val="24"/>
        </w:rPr>
        <w:t>As a religious minority within the country, t</w:t>
      </w:r>
      <w:r w:rsidR="00607C40">
        <w:rPr>
          <w:rFonts w:ascii="Times New Roman" w:hAnsi="Times New Roman" w:cs="Times New Roman"/>
          <w:sz w:val="24"/>
          <w:szCs w:val="24"/>
        </w:rPr>
        <w:t>he Bohra community may consider the law as a form of oppression and discrimination</w:t>
      </w:r>
      <w:ins w:id="127" w:author="Sualeha Shekhani" w:date="2018-07-31T12:04:00Z">
        <w:r w:rsidR="00CE5515">
          <w:rPr>
            <w:rFonts w:ascii="Times New Roman" w:hAnsi="Times New Roman" w:cs="Times New Roman"/>
            <w:sz w:val="24"/>
            <w:szCs w:val="24"/>
          </w:rPr>
          <w:t xml:space="preserve"> against their rights to religious and cultural freedom</w:t>
        </w:r>
      </w:ins>
      <w:r w:rsidR="00607C40">
        <w:rPr>
          <w:rFonts w:ascii="Times New Roman" w:hAnsi="Times New Roman" w:cs="Times New Roman"/>
          <w:sz w:val="24"/>
          <w:szCs w:val="24"/>
        </w:rPr>
        <w:t xml:space="preserve">. </w:t>
      </w:r>
      <w:r w:rsidR="00FC226B">
        <w:rPr>
          <w:rFonts w:ascii="Times New Roman" w:hAnsi="Times New Roman" w:cs="Times New Roman"/>
          <w:sz w:val="24"/>
          <w:szCs w:val="24"/>
        </w:rPr>
        <w:t xml:space="preserve">We emphasise that prohibiting a practice without sufficient evidence of its actual nature will force it underground, as the </w:t>
      </w:r>
      <w:r w:rsidR="00010CC2">
        <w:rPr>
          <w:rFonts w:ascii="Times New Roman" w:hAnsi="Times New Roman" w:cs="Times New Roman"/>
          <w:sz w:val="24"/>
          <w:szCs w:val="24"/>
        </w:rPr>
        <w:t>report</w:t>
      </w:r>
      <w:r w:rsidR="00FF753F">
        <w:rPr>
          <w:rFonts w:ascii="Times New Roman" w:hAnsi="Times New Roman" w:cs="Times New Roman"/>
          <w:sz w:val="24"/>
          <w:szCs w:val="24"/>
        </w:rPr>
        <w:t xml:space="preserve"> </w:t>
      </w:r>
      <w:r w:rsidR="00FC226B">
        <w:rPr>
          <w:rFonts w:ascii="Times New Roman" w:hAnsi="Times New Roman" w:cs="Times New Roman"/>
          <w:sz w:val="24"/>
          <w:szCs w:val="24"/>
        </w:rPr>
        <w:t xml:space="preserve">itself concludes. Our own conversations with some members of the Pakistani Bohra community showed that they felt defensive under (what they perceived as) an unfair onslaught of attention being given to </w:t>
      </w:r>
      <w:r w:rsidR="006C10E1">
        <w:rPr>
          <w:rFonts w:ascii="Times New Roman" w:hAnsi="Times New Roman" w:cs="Times New Roman"/>
          <w:i/>
          <w:sz w:val="24"/>
          <w:szCs w:val="24"/>
        </w:rPr>
        <w:t>k</w:t>
      </w:r>
      <w:r w:rsidR="00FC226B" w:rsidRPr="004C7484">
        <w:rPr>
          <w:rFonts w:ascii="Times New Roman" w:hAnsi="Times New Roman" w:cs="Times New Roman"/>
          <w:i/>
          <w:sz w:val="24"/>
          <w:szCs w:val="24"/>
        </w:rPr>
        <w:t>hafd</w:t>
      </w:r>
      <w:r w:rsidR="00FC226B">
        <w:rPr>
          <w:rFonts w:ascii="Times New Roman" w:hAnsi="Times New Roman" w:cs="Times New Roman"/>
          <w:sz w:val="24"/>
          <w:szCs w:val="24"/>
        </w:rPr>
        <w:t xml:space="preserve">. As was evident </w:t>
      </w:r>
      <w:r w:rsidR="008C5A57">
        <w:rPr>
          <w:rFonts w:ascii="Times New Roman" w:hAnsi="Times New Roman" w:cs="Times New Roman"/>
          <w:sz w:val="24"/>
          <w:szCs w:val="24"/>
        </w:rPr>
        <w:t>from</w:t>
      </w:r>
      <w:r w:rsidR="00FC226B">
        <w:rPr>
          <w:rFonts w:ascii="Times New Roman" w:hAnsi="Times New Roman" w:cs="Times New Roman"/>
          <w:sz w:val="24"/>
          <w:szCs w:val="24"/>
        </w:rPr>
        <w:t xml:space="preserve"> our informal conversations</w:t>
      </w:r>
      <w:r w:rsidR="008C5A57">
        <w:rPr>
          <w:rFonts w:ascii="Times New Roman" w:hAnsi="Times New Roman" w:cs="Times New Roman"/>
          <w:sz w:val="24"/>
          <w:szCs w:val="24"/>
        </w:rPr>
        <w:t xml:space="preserve"> with members of the community</w:t>
      </w:r>
      <w:r w:rsidR="00FC226B">
        <w:rPr>
          <w:rFonts w:ascii="Times New Roman" w:hAnsi="Times New Roman" w:cs="Times New Roman"/>
          <w:sz w:val="24"/>
          <w:szCs w:val="24"/>
        </w:rPr>
        <w:t xml:space="preserve">, the reason for the silence and secrecy surrounding this practice within the Pakistani context has also largely been because of </w:t>
      </w:r>
      <w:r w:rsidR="008C5A57">
        <w:rPr>
          <w:rFonts w:ascii="Times New Roman" w:hAnsi="Times New Roman" w:cs="Times New Roman"/>
          <w:sz w:val="24"/>
          <w:szCs w:val="24"/>
        </w:rPr>
        <w:t xml:space="preserve">the </w:t>
      </w:r>
      <w:r w:rsidR="00FC226B">
        <w:rPr>
          <w:rFonts w:ascii="Times New Roman" w:hAnsi="Times New Roman" w:cs="Times New Roman"/>
          <w:sz w:val="24"/>
          <w:szCs w:val="24"/>
        </w:rPr>
        <w:t>possible disrepute and negative publicity for the community</w:t>
      </w:r>
      <w:r w:rsidR="007037B9">
        <w:rPr>
          <w:rFonts w:ascii="Times New Roman" w:hAnsi="Times New Roman" w:cs="Times New Roman"/>
          <w:sz w:val="24"/>
          <w:szCs w:val="24"/>
        </w:rPr>
        <w:t xml:space="preserve"> (in addition to the secrecy that naturally surrounds any issue relating to intimate details of the female anatomy</w:t>
      </w:r>
      <w:r w:rsidR="001973A6">
        <w:rPr>
          <w:rFonts w:ascii="Times New Roman" w:hAnsi="Times New Roman" w:cs="Times New Roman"/>
          <w:sz w:val="24"/>
          <w:szCs w:val="24"/>
        </w:rPr>
        <w:t>,</w:t>
      </w:r>
      <w:r w:rsidR="007037B9">
        <w:rPr>
          <w:rFonts w:ascii="Times New Roman" w:hAnsi="Times New Roman" w:cs="Times New Roman"/>
          <w:sz w:val="24"/>
          <w:szCs w:val="24"/>
        </w:rPr>
        <w:t xml:space="preserve"> in South Asian cultures)</w:t>
      </w:r>
      <w:r w:rsidR="00FC226B">
        <w:rPr>
          <w:rFonts w:ascii="Times New Roman" w:hAnsi="Times New Roman" w:cs="Times New Roman"/>
          <w:sz w:val="24"/>
          <w:szCs w:val="24"/>
        </w:rPr>
        <w:t>. This can be counterproductive because in case of botched procedures, the existence of a law may lead people not to seek medical help. This has been demonstrated in the case of abortion practices in Pakistan—the stigma surrounding abortion compels women to seek treatment from unregulated midwives leading to significant complications.</w:t>
      </w:r>
      <w:r w:rsidR="00010CC2">
        <w:rPr>
          <w:rStyle w:val="EndnoteReference"/>
          <w:rFonts w:ascii="Times New Roman" w:hAnsi="Times New Roman" w:cs="Times New Roman"/>
          <w:sz w:val="24"/>
          <w:szCs w:val="24"/>
        </w:rPr>
        <w:endnoteReference w:id="18"/>
      </w:r>
      <w:r w:rsidR="00FC226B">
        <w:rPr>
          <w:rFonts w:ascii="Times New Roman" w:hAnsi="Times New Roman" w:cs="Times New Roman"/>
          <w:sz w:val="24"/>
          <w:szCs w:val="24"/>
        </w:rPr>
        <w:t xml:space="preserve"> </w:t>
      </w:r>
    </w:p>
    <w:p w:rsidR="003F6056" w:rsidRDefault="003F6056" w:rsidP="007A4949">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Conclusion </w:t>
      </w:r>
    </w:p>
    <w:p w:rsidR="001665A5" w:rsidDel="00CE5515" w:rsidRDefault="00CE5515" w:rsidP="007A4949">
      <w:pPr>
        <w:spacing w:line="480" w:lineRule="auto"/>
        <w:jc w:val="both"/>
        <w:rPr>
          <w:del w:id="129" w:author="Sualeha Shekhani" w:date="2018-07-31T12:05:00Z"/>
          <w:rFonts w:ascii="Times New Roman" w:hAnsi="Times New Roman" w:cs="Times New Roman"/>
          <w:sz w:val="24"/>
          <w:szCs w:val="24"/>
        </w:rPr>
      </w:pPr>
      <w:ins w:id="130" w:author="Sualeha Shekhani" w:date="2018-07-31T12:05:00Z">
        <w:r>
          <w:rPr>
            <w:rFonts w:ascii="Times New Roman" w:hAnsi="Times New Roman" w:cs="Times New Roman"/>
            <w:sz w:val="24"/>
            <w:szCs w:val="24"/>
          </w:rPr>
          <w:t xml:space="preserve">The Indian report is a useful addition to the current literature. </w:t>
        </w:r>
      </w:ins>
      <w:del w:id="131" w:author="Sualeha Shekhani" w:date="2018-07-31T12:05:00Z">
        <w:r w:rsidR="0043213B" w:rsidDel="00CE5515">
          <w:rPr>
            <w:rFonts w:ascii="Times New Roman" w:hAnsi="Times New Roman" w:cs="Times New Roman"/>
            <w:sz w:val="24"/>
            <w:szCs w:val="24"/>
          </w:rPr>
          <w:delText>While we believe that exploring the perceptions of the Bohra community with respect to FGC, as this report does, is a useful addition</w:delText>
        </w:r>
        <w:r w:rsidR="00216F30" w:rsidDel="00CE5515">
          <w:rPr>
            <w:rFonts w:ascii="Times New Roman" w:hAnsi="Times New Roman" w:cs="Times New Roman"/>
            <w:sz w:val="24"/>
            <w:szCs w:val="24"/>
          </w:rPr>
          <w:delText xml:space="preserve"> to </w:delText>
        </w:r>
        <w:r w:rsidR="0043213B" w:rsidDel="00CE5515">
          <w:rPr>
            <w:rFonts w:ascii="Times New Roman" w:hAnsi="Times New Roman" w:cs="Times New Roman"/>
            <w:sz w:val="24"/>
            <w:szCs w:val="24"/>
          </w:rPr>
          <w:delText xml:space="preserve">current literature, we also emphasize that it is clear that </w:delText>
        </w:r>
        <w:r w:rsidR="00EF37F8" w:rsidDel="00CE5515">
          <w:rPr>
            <w:rFonts w:ascii="Times New Roman" w:hAnsi="Times New Roman" w:cs="Times New Roman"/>
            <w:sz w:val="24"/>
            <w:szCs w:val="24"/>
          </w:rPr>
          <w:delText>this research had a</w:delText>
        </w:r>
        <w:r w:rsidR="007B74F0" w:rsidDel="00CE5515">
          <w:rPr>
            <w:rFonts w:ascii="Times New Roman" w:hAnsi="Times New Roman" w:cs="Times New Roman"/>
            <w:sz w:val="24"/>
            <w:szCs w:val="24"/>
          </w:rPr>
          <w:delText xml:space="preserve"> </w:delText>
        </w:r>
        <w:r w:rsidR="007B74F0" w:rsidDel="00CE5515">
          <w:rPr>
            <w:rFonts w:ascii="Times New Roman" w:hAnsi="Times New Roman" w:cs="Times New Roman"/>
            <w:sz w:val="24"/>
            <w:szCs w:val="24"/>
          </w:rPr>
          <w:lastRenderedPageBreak/>
          <w:delText>declared</w:delText>
        </w:r>
        <w:r w:rsidR="00EF37F8" w:rsidDel="00CE5515">
          <w:rPr>
            <w:rFonts w:ascii="Times New Roman" w:hAnsi="Times New Roman" w:cs="Times New Roman"/>
            <w:sz w:val="24"/>
            <w:szCs w:val="24"/>
          </w:rPr>
          <w:delText xml:space="preserve"> agenda from the outset</w:delText>
        </w:r>
        <w:r w:rsidR="0043213B" w:rsidDel="00CE5515">
          <w:rPr>
            <w:rFonts w:ascii="Times New Roman" w:hAnsi="Times New Roman" w:cs="Times New Roman"/>
            <w:sz w:val="24"/>
            <w:szCs w:val="24"/>
          </w:rPr>
          <w:delText xml:space="preserve">. </w:delText>
        </w:r>
        <w:r w:rsidR="00577418" w:rsidDel="00CE5515">
          <w:rPr>
            <w:rFonts w:ascii="Times New Roman" w:hAnsi="Times New Roman" w:cs="Times New Roman"/>
            <w:sz w:val="24"/>
            <w:szCs w:val="24"/>
          </w:rPr>
          <w:delText>The report is commissioned by an activist group, and as such can be regarded as activist research which is fundamentally different from academic</w:delText>
        </w:r>
        <w:r w:rsidR="00C42EE5" w:rsidDel="00CE5515">
          <w:rPr>
            <w:rFonts w:ascii="Times New Roman" w:hAnsi="Times New Roman" w:cs="Times New Roman"/>
            <w:sz w:val="24"/>
            <w:szCs w:val="24"/>
          </w:rPr>
          <w:delText xml:space="preserve"> research</w:delText>
        </w:r>
        <w:r w:rsidR="00577418" w:rsidDel="00CE5515">
          <w:rPr>
            <w:rFonts w:ascii="Times New Roman" w:hAnsi="Times New Roman" w:cs="Times New Roman"/>
            <w:sz w:val="24"/>
            <w:szCs w:val="24"/>
          </w:rPr>
          <w:delText xml:space="preserve">. </w:delText>
        </w:r>
        <w:r w:rsidR="00A86AC7" w:rsidDel="00CE5515">
          <w:rPr>
            <w:rFonts w:ascii="Times New Roman" w:hAnsi="Times New Roman" w:cs="Times New Roman"/>
            <w:sz w:val="24"/>
            <w:szCs w:val="24"/>
          </w:rPr>
          <w:delText>In the latter, it is important to maintain as much neutrality as possible and to record</w:delText>
        </w:r>
        <w:r w:rsidR="00C77B48" w:rsidDel="00CE5515">
          <w:rPr>
            <w:rFonts w:ascii="Times New Roman" w:hAnsi="Times New Roman" w:cs="Times New Roman"/>
            <w:sz w:val="24"/>
            <w:szCs w:val="24"/>
          </w:rPr>
          <w:delText xml:space="preserve"> </w:delText>
        </w:r>
        <w:r w:rsidR="00FF753F" w:rsidRPr="00C77B48" w:rsidDel="00CE5515">
          <w:rPr>
            <w:rFonts w:ascii="Times New Roman" w:hAnsi="Times New Roman" w:cs="Times New Roman"/>
            <w:sz w:val="24"/>
            <w:szCs w:val="24"/>
          </w:rPr>
          <w:delText>inner conflicts</w:delText>
        </w:r>
        <w:r w:rsidR="00254377" w:rsidDel="00CE5515">
          <w:rPr>
            <w:rFonts w:ascii="Times New Roman" w:hAnsi="Times New Roman" w:cs="Times New Roman"/>
            <w:sz w:val="24"/>
            <w:szCs w:val="24"/>
          </w:rPr>
          <w:delText xml:space="preserve">, which </w:delText>
        </w:r>
        <w:r w:rsidR="001665A5" w:rsidDel="00CE5515">
          <w:rPr>
            <w:rFonts w:ascii="Times New Roman" w:hAnsi="Times New Roman" w:cs="Times New Roman"/>
            <w:sz w:val="24"/>
            <w:szCs w:val="24"/>
          </w:rPr>
          <w:delText>has not been done in this report</w:delText>
        </w:r>
        <w:r w:rsidR="00FF753F" w:rsidRPr="00C77B48" w:rsidDel="00CE5515">
          <w:rPr>
            <w:rFonts w:ascii="Times New Roman" w:hAnsi="Times New Roman" w:cs="Times New Roman"/>
            <w:sz w:val="24"/>
            <w:szCs w:val="24"/>
          </w:rPr>
          <w:delText xml:space="preserve">. </w:delText>
        </w:r>
        <w:r w:rsidR="009F2ADD" w:rsidDel="00CE5515">
          <w:rPr>
            <w:rFonts w:ascii="Times New Roman" w:hAnsi="Times New Roman" w:cs="Times New Roman"/>
            <w:sz w:val="24"/>
            <w:szCs w:val="24"/>
          </w:rPr>
          <w:delText>The topic is also one</w:delText>
        </w:r>
        <w:r w:rsidR="00840C2E" w:rsidDel="00CE5515">
          <w:rPr>
            <w:rFonts w:ascii="Times New Roman" w:hAnsi="Times New Roman" w:cs="Times New Roman"/>
            <w:sz w:val="24"/>
            <w:szCs w:val="24"/>
          </w:rPr>
          <w:delText xml:space="preserve"> </w:delText>
        </w:r>
        <w:r w:rsidR="00FF753F" w:rsidRPr="00C77B48" w:rsidDel="00CE5515">
          <w:rPr>
            <w:rFonts w:ascii="Times New Roman" w:hAnsi="Times New Roman" w:cs="Times New Roman"/>
            <w:sz w:val="24"/>
            <w:szCs w:val="24"/>
          </w:rPr>
          <w:delText>in which the larger body of the community and the researchers are</w:delText>
        </w:r>
        <w:r w:rsidR="00840C2E" w:rsidDel="00CE5515">
          <w:rPr>
            <w:rFonts w:ascii="Times New Roman" w:hAnsi="Times New Roman" w:cs="Times New Roman"/>
            <w:sz w:val="24"/>
            <w:szCs w:val="24"/>
          </w:rPr>
          <w:delText xml:space="preserve"> not</w:delText>
        </w:r>
        <w:r w:rsidR="00FF753F" w:rsidRPr="00C77B48" w:rsidDel="00CE5515">
          <w:rPr>
            <w:rFonts w:ascii="Times New Roman" w:hAnsi="Times New Roman" w:cs="Times New Roman"/>
            <w:sz w:val="24"/>
            <w:szCs w:val="24"/>
          </w:rPr>
          <w:delText xml:space="preserve"> united in a common effort for change. </w:delText>
        </w:r>
        <w:r w:rsidR="00840C2E" w:rsidDel="00CE5515">
          <w:rPr>
            <w:rFonts w:ascii="Times New Roman" w:hAnsi="Times New Roman" w:cs="Times New Roman"/>
            <w:sz w:val="24"/>
            <w:szCs w:val="24"/>
          </w:rPr>
          <w:delText>In fact,</w:delText>
        </w:r>
        <w:r w:rsidR="00FF753F" w:rsidRPr="00C77B48" w:rsidDel="00CE5515">
          <w:rPr>
            <w:rFonts w:ascii="Times New Roman" w:hAnsi="Times New Roman" w:cs="Times New Roman"/>
            <w:sz w:val="24"/>
            <w:szCs w:val="24"/>
          </w:rPr>
          <w:delText xml:space="preserve"> </w:delText>
        </w:r>
        <w:r w:rsidR="00840C2E" w:rsidDel="00CE5515">
          <w:rPr>
            <w:rFonts w:ascii="Times New Roman" w:hAnsi="Times New Roman" w:cs="Times New Roman"/>
            <w:sz w:val="24"/>
            <w:szCs w:val="24"/>
          </w:rPr>
          <w:delText>the topic is</w:delText>
        </w:r>
        <w:r w:rsidR="00FF753F" w:rsidRPr="00C77B48" w:rsidDel="00CE5515">
          <w:rPr>
            <w:rFonts w:ascii="Times New Roman" w:hAnsi="Times New Roman" w:cs="Times New Roman"/>
            <w:sz w:val="24"/>
            <w:szCs w:val="24"/>
          </w:rPr>
          <w:delText xml:space="preserve"> potentially stigmatizing </w:delText>
        </w:r>
        <w:r w:rsidR="00840C2E" w:rsidDel="00CE5515">
          <w:rPr>
            <w:rFonts w:ascii="Times New Roman" w:hAnsi="Times New Roman" w:cs="Times New Roman"/>
            <w:sz w:val="24"/>
            <w:szCs w:val="24"/>
          </w:rPr>
          <w:delText xml:space="preserve">and is </w:delText>
        </w:r>
        <w:r w:rsidR="00FF753F" w:rsidRPr="00C77B48" w:rsidDel="00CE5515">
          <w:rPr>
            <w:rFonts w:ascii="Times New Roman" w:hAnsi="Times New Roman" w:cs="Times New Roman"/>
            <w:sz w:val="24"/>
            <w:szCs w:val="24"/>
          </w:rPr>
          <w:delText>of great sensitivity</w:delText>
        </w:r>
        <w:r w:rsidR="00840C2E" w:rsidDel="00CE5515">
          <w:rPr>
            <w:rFonts w:ascii="Times New Roman" w:hAnsi="Times New Roman" w:cs="Times New Roman"/>
            <w:sz w:val="24"/>
            <w:szCs w:val="24"/>
          </w:rPr>
          <w:delText xml:space="preserve">. In addition, </w:delText>
        </w:r>
        <w:r w:rsidR="001665A5" w:rsidDel="00CE5515">
          <w:rPr>
            <w:rFonts w:ascii="Times New Roman" w:hAnsi="Times New Roman" w:cs="Times New Roman"/>
            <w:sz w:val="24"/>
            <w:szCs w:val="24"/>
          </w:rPr>
          <w:delText>a</w:delText>
        </w:r>
        <w:r w:rsidR="00840C2E" w:rsidDel="00CE5515">
          <w:rPr>
            <w:rFonts w:ascii="Times New Roman" w:hAnsi="Times New Roman" w:cs="Times New Roman"/>
            <w:sz w:val="24"/>
            <w:szCs w:val="24"/>
          </w:rPr>
          <w:delText xml:space="preserve"> large segment of the community appears to be at odds with activist voices. </w:delText>
        </w:r>
      </w:del>
    </w:p>
    <w:p w:rsidR="00BE68A6" w:rsidRDefault="00BF44DF" w:rsidP="007A4949">
      <w:pPr>
        <w:spacing w:line="480" w:lineRule="auto"/>
        <w:jc w:val="both"/>
        <w:rPr>
          <w:rFonts w:ascii="Times New Roman" w:hAnsi="Times New Roman" w:cs="Times New Roman"/>
          <w:sz w:val="24"/>
          <w:szCs w:val="24"/>
        </w:rPr>
      </w:pPr>
      <w:del w:id="132" w:author="Sualeha Shekhani" w:date="2018-07-31T12:05:00Z">
        <w:r w:rsidDel="00CE5515">
          <w:rPr>
            <w:rFonts w:ascii="Times New Roman" w:hAnsi="Times New Roman" w:cs="Times New Roman"/>
            <w:sz w:val="24"/>
            <w:szCs w:val="24"/>
          </w:rPr>
          <w:delText xml:space="preserve">We do not disregard the important findings of this report. </w:delText>
        </w:r>
      </w:del>
      <w:r>
        <w:rPr>
          <w:rFonts w:ascii="Times New Roman" w:hAnsi="Times New Roman" w:cs="Times New Roman"/>
          <w:sz w:val="24"/>
          <w:szCs w:val="24"/>
        </w:rPr>
        <w:t xml:space="preserve">However, </w:t>
      </w:r>
      <w:r w:rsidR="001665A5">
        <w:rPr>
          <w:rFonts w:ascii="Times New Roman" w:hAnsi="Times New Roman" w:cs="Times New Roman"/>
          <w:sz w:val="24"/>
          <w:szCs w:val="24"/>
        </w:rPr>
        <w:t xml:space="preserve">we feel that </w:t>
      </w:r>
      <w:r>
        <w:rPr>
          <w:rFonts w:ascii="Times New Roman" w:hAnsi="Times New Roman" w:cs="Times New Roman"/>
          <w:sz w:val="24"/>
          <w:szCs w:val="24"/>
        </w:rPr>
        <w:t xml:space="preserve">the findings </w:t>
      </w:r>
      <w:r w:rsidR="001665A5">
        <w:rPr>
          <w:rFonts w:ascii="Times New Roman" w:hAnsi="Times New Roman" w:cs="Times New Roman"/>
          <w:sz w:val="24"/>
          <w:szCs w:val="24"/>
        </w:rPr>
        <w:t>should</w:t>
      </w:r>
      <w:r>
        <w:rPr>
          <w:rFonts w:ascii="Times New Roman" w:hAnsi="Times New Roman" w:cs="Times New Roman"/>
          <w:sz w:val="24"/>
          <w:szCs w:val="24"/>
        </w:rPr>
        <w:t xml:space="preserve"> be interpreted by readers </w:t>
      </w:r>
      <w:r w:rsidR="001665A5">
        <w:rPr>
          <w:rFonts w:ascii="Times New Roman" w:hAnsi="Times New Roman" w:cs="Times New Roman"/>
          <w:sz w:val="24"/>
          <w:szCs w:val="24"/>
        </w:rPr>
        <w:t xml:space="preserve">keeping in mind the particular </w:t>
      </w:r>
      <w:r>
        <w:rPr>
          <w:rFonts w:ascii="Times New Roman" w:hAnsi="Times New Roman" w:cs="Times New Roman"/>
          <w:sz w:val="24"/>
          <w:szCs w:val="24"/>
        </w:rPr>
        <w:t xml:space="preserve">background of the commissioning </w:t>
      </w:r>
      <w:r w:rsidR="00F25F77">
        <w:rPr>
          <w:rFonts w:ascii="Times New Roman" w:hAnsi="Times New Roman" w:cs="Times New Roman"/>
          <w:sz w:val="24"/>
          <w:szCs w:val="24"/>
        </w:rPr>
        <w:t xml:space="preserve">group, other </w:t>
      </w:r>
      <w:r>
        <w:rPr>
          <w:rFonts w:ascii="Times New Roman" w:hAnsi="Times New Roman" w:cs="Times New Roman"/>
          <w:sz w:val="24"/>
          <w:szCs w:val="24"/>
        </w:rPr>
        <w:t xml:space="preserve">literature on the subject </w:t>
      </w:r>
      <w:r w:rsidR="00BC22FB">
        <w:rPr>
          <w:rFonts w:ascii="Times New Roman" w:hAnsi="Times New Roman" w:cs="Times New Roman"/>
          <w:sz w:val="24"/>
          <w:szCs w:val="24"/>
        </w:rPr>
        <w:t xml:space="preserve">and </w:t>
      </w:r>
      <w:r w:rsidR="001665A5">
        <w:rPr>
          <w:rFonts w:ascii="Times New Roman" w:hAnsi="Times New Roman" w:cs="Times New Roman"/>
          <w:sz w:val="24"/>
          <w:szCs w:val="24"/>
        </w:rPr>
        <w:t>contrary opinions</w:t>
      </w:r>
      <w:r w:rsidR="001F7A0A">
        <w:rPr>
          <w:rFonts w:ascii="Times New Roman" w:hAnsi="Times New Roman" w:cs="Times New Roman"/>
          <w:sz w:val="24"/>
          <w:szCs w:val="24"/>
        </w:rPr>
        <w:t xml:space="preserve">, as we have attempted to do so within this commentary. </w:t>
      </w:r>
      <w:r w:rsidR="00BE68A6">
        <w:rPr>
          <w:rFonts w:ascii="Times New Roman" w:hAnsi="Times New Roman" w:cs="Times New Roman"/>
          <w:sz w:val="24"/>
          <w:szCs w:val="24"/>
        </w:rPr>
        <w:t xml:space="preserve">While the report presents opposing viewpoints on the experience of </w:t>
      </w:r>
      <w:r w:rsidR="00323034" w:rsidRPr="00323034">
        <w:rPr>
          <w:rFonts w:ascii="Times New Roman" w:hAnsi="Times New Roman" w:cs="Times New Roman"/>
          <w:i/>
          <w:sz w:val="24"/>
          <w:szCs w:val="24"/>
        </w:rPr>
        <w:t>k</w:t>
      </w:r>
      <w:r w:rsidR="00BE68A6" w:rsidRPr="00C32DAB">
        <w:rPr>
          <w:rFonts w:ascii="Times New Roman" w:hAnsi="Times New Roman" w:cs="Times New Roman"/>
          <w:i/>
          <w:sz w:val="24"/>
          <w:szCs w:val="24"/>
        </w:rPr>
        <w:t>hafd</w:t>
      </w:r>
      <w:r w:rsidR="00BE68A6">
        <w:rPr>
          <w:rFonts w:ascii="Times New Roman" w:hAnsi="Times New Roman" w:cs="Times New Roman"/>
          <w:sz w:val="24"/>
          <w:szCs w:val="24"/>
        </w:rPr>
        <w:t xml:space="preserve"> by participants, we feel that more attention should be given to the actual nature of the procedure and the importance of </w:t>
      </w:r>
      <w:r w:rsidR="00323034" w:rsidRPr="00323034">
        <w:rPr>
          <w:rFonts w:ascii="Times New Roman" w:hAnsi="Times New Roman" w:cs="Times New Roman"/>
          <w:i/>
          <w:sz w:val="24"/>
          <w:szCs w:val="24"/>
        </w:rPr>
        <w:t>k</w:t>
      </w:r>
      <w:r w:rsidR="00BE68A6" w:rsidRPr="001665A5">
        <w:rPr>
          <w:rFonts w:ascii="Times New Roman" w:hAnsi="Times New Roman" w:cs="Times New Roman"/>
          <w:i/>
          <w:sz w:val="24"/>
          <w:szCs w:val="24"/>
        </w:rPr>
        <w:t>hafd</w:t>
      </w:r>
      <w:r w:rsidR="00BE68A6">
        <w:rPr>
          <w:rFonts w:ascii="Times New Roman" w:hAnsi="Times New Roman" w:cs="Times New Roman"/>
          <w:sz w:val="24"/>
          <w:szCs w:val="24"/>
        </w:rPr>
        <w:t xml:space="preserve"> in establishing Bohra identity. </w:t>
      </w:r>
    </w:p>
    <w:p w:rsidR="00D0004C" w:rsidRDefault="00343C23" w:rsidP="007A4949">
      <w:pPr>
        <w:spacing w:line="480" w:lineRule="auto"/>
        <w:jc w:val="both"/>
        <w:rPr>
          <w:rFonts w:ascii="Times New Roman" w:hAnsi="Times New Roman" w:cs="Times New Roman"/>
          <w:sz w:val="24"/>
          <w:szCs w:val="24"/>
        </w:rPr>
      </w:pPr>
      <w:r>
        <w:rPr>
          <w:rFonts w:ascii="Times New Roman" w:hAnsi="Times New Roman" w:cs="Times New Roman"/>
          <w:sz w:val="24"/>
          <w:szCs w:val="24"/>
        </w:rPr>
        <w:t>A</w:t>
      </w:r>
      <w:r w:rsidR="002F6DBB">
        <w:rPr>
          <w:rFonts w:ascii="Times New Roman" w:hAnsi="Times New Roman" w:cs="Times New Roman"/>
          <w:sz w:val="24"/>
          <w:szCs w:val="24"/>
        </w:rPr>
        <w:t>s we established at the outset, the authors</w:t>
      </w:r>
      <w:r w:rsidR="002F70DE">
        <w:rPr>
          <w:rFonts w:ascii="Times New Roman" w:hAnsi="Times New Roman" w:cs="Times New Roman"/>
          <w:sz w:val="24"/>
          <w:szCs w:val="24"/>
        </w:rPr>
        <w:t xml:space="preserve"> of this commentary</w:t>
      </w:r>
      <w:r w:rsidR="002F6DBB">
        <w:rPr>
          <w:rFonts w:ascii="Times New Roman" w:hAnsi="Times New Roman" w:cs="Times New Roman"/>
          <w:sz w:val="24"/>
          <w:szCs w:val="24"/>
        </w:rPr>
        <w:t xml:space="preserve"> are, in principle, a</w:t>
      </w:r>
      <w:r w:rsidR="00D851FC">
        <w:rPr>
          <w:rFonts w:ascii="Times New Roman" w:hAnsi="Times New Roman" w:cs="Times New Roman"/>
          <w:sz w:val="24"/>
          <w:szCs w:val="24"/>
        </w:rPr>
        <w:t>gainst this practice.</w:t>
      </w:r>
      <w:ins w:id="133" w:author="Sualeha Shekhani" w:date="2018-07-31T12:05:00Z">
        <w:r w:rsidR="00CE5515">
          <w:rPr>
            <w:rFonts w:ascii="Times New Roman" w:hAnsi="Times New Roman" w:cs="Times New Roman"/>
            <w:sz w:val="24"/>
            <w:szCs w:val="24"/>
          </w:rPr>
          <w:t xml:space="preserve"> However, we </w:t>
        </w:r>
        <w:r w:rsidR="002943EC">
          <w:rPr>
            <w:rFonts w:ascii="Times New Roman" w:hAnsi="Times New Roman" w:cs="Times New Roman"/>
            <w:sz w:val="24"/>
            <w:szCs w:val="24"/>
          </w:rPr>
          <w:t>also contend that the topic is potentially stigmatizing for the community and a legal debate on the issue requires greater sensitivity.</w:t>
        </w:r>
      </w:ins>
      <w:r w:rsidR="00D851FC">
        <w:rPr>
          <w:rFonts w:ascii="Times New Roman" w:hAnsi="Times New Roman" w:cs="Times New Roman"/>
          <w:sz w:val="24"/>
          <w:szCs w:val="24"/>
        </w:rPr>
        <w:t xml:space="preserve"> </w:t>
      </w:r>
      <w:r w:rsidR="00356901">
        <w:rPr>
          <w:rFonts w:ascii="Times New Roman" w:hAnsi="Times New Roman" w:cs="Times New Roman"/>
          <w:sz w:val="24"/>
          <w:szCs w:val="24"/>
        </w:rPr>
        <w:t xml:space="preserve">Given the social importance of </w:t>
      </w:r>
      <w:r w:rsidR="00323034" w:rsidRPr="00323034">
        <w:rPr>
          <w:rFonts w:ascii="Times New Roman" w:hAnsi="Times New Roman" w:cs="Times New Roman"/>
          <w:i/>
          <w:sz w:val="24"/>
          <w:szCs w:val="24"/>
        </w:rPr>
        <w:t>khafd</w:t>
      </w:r>
      <w:r w:rsidR="00356901">
        <w:rPr>
          <w:rFonts w:ascii="Times New Roman" w:hAnsi="Times New Roman" w:cs="Times New Roman"/>
          <w:sz w:val="24"/>
          <w:szCs w:val="24"/>
        </w:rPr>
        <w:t xml:space="preserve"> within t</w:t>
      </w:r>
      <w:r w:rsidR="00473D13">
        <w:rPr>
          <w:rFonts w:ascii="Times New Roman" w:hAnsi="Times New Roman" w:cs="Times New Roman"/>
          <w:sz w:val="24"/>
          <w:szCs w:val="24"/>
        </w:rPr>
        <w:t>he community and the fact that</w:t>
      </w:r>
      <w:r w:rsidR="00C36780">
        <w:rPr>
          <w:rFonts w:ascii="Times New Roman" w:hAnsi="Times New Roman" w:cs="Times New Roman"/>
          <w:sz w:val="24"/>
          <w:szCs w:val="24"/>
        </w:rPr>
        <w:t xml:space="preserve"> the</w:t>
      </w:r>
      <w:r w:rsidR="00473D13">
        <w:rPr>
          <w:rFonts w:ascii="Times New Roman" w:hAnsi="Times New Roman" w:cs="Times New Roman"/>
          <w:sz w:val="24"/>
          <w:szCs w:val="24"/>
        </w:rPr>
        <w:t xml:space="preserve"> core reason</w:t>
      </w:r>
      <w:r w:rsidR="00C36780">
        <w:rPr>
          <w:rFonts w:ascii="Times New Roman" w:hAnsi="Times New Roman" w:cs="Times New Roman"/>
          <w:sz w:val="24"/>
          <w:szCs w:val="24"/>
        </w:rPr>
        <w:t>s</w:t>
      </w:r>
      <w:r w:rsidR="00473D13">
        <w:rPr>
          <w:rFonts w:ascii="Times New Roman" w:hAnsi="Times New Roman" w:cs="Times New Roman"/>
          <w:sz w:val="24"/>
          <w:szCs w:val="24"/>
        </w:rPr>
        <w:t xml:space="preserve"> for this practice to flourish remain</w:t>
      </w:r>
      <w:r w:rsidR="002F70DE">
        <w:rPr>
          <w:rFonts w:ascii="Times New Roman" w:hAnsi="Times New Roman" w:cs="Times New Roman"/>
          <w:sz w:val="24"/>
          <w:szCs w:val="24"/>
        </w:rPr>
        <w:t xml:space="preserve"> religious obligation and the desire to follow</w:t>
      </w:r>
      <w:r w:rsidR="00473D13">
        <w:rPr>
          <w:rFonts w:ascii="Times New Roman" w:hAnsi="Times New Roman" w:cs="Times New Roman"/>
          <w:sz w:val="24"/>
          <w:szCs w:val="24"/>
        </w:rPr>
        <w:t xml:space="preserve"> the Syedna’s order</w:t>
      </w:r>
      <w:r w:rsidR="002F70DE">
        <w:rPr>
          <w:rFonts w:ascii="Times New Roman" w:hAnsi="Times New Roman" w:cs="Times New Roman"/>
          <w:sz w:val="24"/>
          <w:szCs w:val="24"/>
        </w:rPr>
        <w:t>s</w:t>
      </w:r>
      <w:r w:rsidR="00473D13">
        <w:rPr>
          <w:rFonts w:ascii="Times New Roman" w:hAnsi="Times New Roman" w:cs="Times New Roman"/>
          <w:sz w:val="24"/>
          <w:szCs w:val="24"/>
        </w:rPr>
        <w:t xml:space="preserve">, </w:t>
      </w:r>
      <w:r w:rsidR="00E72E7E">
        <w:rPr>
          <w:rFonts w:ascii="Times New Roman" w:hAnsi="Times New Roman" w:cs="Times New Roman"/>
          <w:sz w:val="24"/>
          <w:szCs w:val="24"/>
        </w:rPr>
        <w:t xml:space="preserve">we put forward our recommendation that </w:t>
      </w:r>
      <w:r w:rsidR="002F70DE">
        <w:rPr>
          <w:rFonts w:ascii="Times New Roman" w:hAnsi="Times New Roman" w:cs="Times New Roman"/>
          <w:sz w:val="24"/>
          <w:szCs w:val="24"/>
        </w:rPr>
        <w:t xml:space="preserve">activism from within the community and </w:t>
      </w:r>
      <w:r w:rsidR="00E72E7E">
        <w:rPr>
          <w:rFonts w:ascii="Times New Roman" w:hAnsi="Times New Roman" w:cs="Times New Roman"/>
          <w:sz w:val="24"/>
          <w:szCs w:val="24"/>
        </w:rPr>
        <w:t>petitioning the Syedna can be useful way</w:t>
      </w:r>
      <w:r w:rsidR="002F70DE">
        <w:rPr>
          <w:rFonts w:ascii="Times New Roman" w:hAnsi="Times New Roman" w:cs="Times New Roman"/>
          <w:sz w:val="24"/>
          <w:szCs w:val="24"/>
        </w:rPr>
        <w:t>s</w:t>
      </w:r>
      <w:r w:rsidR="00E72E7E">
        <w:rPr>
          <w:rFonts w:ascii="Times New Roman" w:hAnsi="Times New Roman" w:cs="Times New Roman"/>
          <w:sz w:val="24"/>
          <w:szCs w:val="24"/>
        </w:rPr>
        <w:t xml:space="preserve"> to abolish this practice. </w:t>
      </w:r>
      <w:r w:rsidR="007B74F0">
        <w:rPr>
          <w:rFonts w:ascii="Times New Roman" w:hAnsi="Times New Roman" w:cs="Times New Roman"/>
          <w:sz w:val="24"/>
          <w:szCs w:val="24"/>
        </w:rPr>
        <w:t xml:space="preserve">In this, we are in agreement with some of the recommendations of the report, particularly those regarding education and advocacy. </w:t>
      </w:r>
      <w:r w:rsidR="00BE68A6">
        <w:rPr>
          <w:rFonts w:ascii="Times New Roman" w:hAnsi="Times New Roman" w:cs="Times New Roman"/>
          <w:sz w:val="24"/>
          <w:szCs w:val="24"/>
        </w:rPr>
        <w:t xml:space="preserve">As evidenced by the publication of this report, there is already an activist movement within the Bohra community. This movement needs to grow and gather influence. Change that is driven </w:t>
      </w:r>
      <w:r w:rsidR="004D55C4">
        <w:rPr>
          <w:rFonts w:ascii="Times New Roman" w:hAnsi="Times New Roman" w:cs="Times New Roman"/>
          <w:sz w:val="24"/>
          <w:szCs w:val="24"/>
        </w:rPr>
        <w:t xml:space="preserve">from within </w:t>
      </w:r>
      <w:r w:rsidR="00BE68A6">
        <w:rPr>
          <w:rFonts w:ascii="Times New Roman" w:hAnsi="Times New Roman" w:cs="Times New Roman"/>
          <w:sz w:val="24"/>
          <w:szCs w:val="24"/>
        </w:rPr>
        <w:t>would</w:t>
      </w:r>
      <w:r w:rsidR="005509F4">
        <w:rPr>
          <w:rFonts w:ascii="Times New Roman" w:hAnsi="Times New Roman" w:cs="Times New Roman"/>
          <w:sz w:val="24"/>
          <w:szCs w:val="24"/>
        </w:rPr>
        <w:t xml:space="preserve"> not alienate the larger Bohra community and </w:t>
      </w:r>
      <w:r w:rsidR="004D55C4">
        <w:rPr>
          <w:rFonts w:ascii="Times New Roman" w:hAnsi="Times New Roman" w:cs="Times New Roman"/>
          <w:sz w:val="24"/>
          <w:szCs w:val="24"/>
        </w:rPr>
        <w:t xml:space="preserve">would </w:t>
      </w:r>
      <w:r w:rsidR="005509F4">
        <w:rPr>
          <w:rFonts w:ascii="Times New Roman" w:hAnsi="Times New Roman" w:cs="Times New Roman"/>
          <w:sz w:val="24"/>
          <w:szCs w:val="24"/>
        </w:rPr>
        <w:t>ultima</w:t>
      </w:r>
      <w:r w:rsidR="002943EC">
        <w:rPr>
          <w:rFonts w:ascii="Times New Roman" w:hAnsi="Times New Roman" w:cs="Times New Roman"/>
          <w:sz w:val="24"/>
          <w:szCs w:val="24"/>
        </w:rPr>
        <w:t>tely bear more fruitful resul</w:t>
      </w:r>
    </w:p>
    <w:p w:rsidR="00607C40" w:rsidRPr="00D0004C" w:rsidRDefault="00D0004C" w:rsidP="007A4949">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 xml:space="preserve">References </w:t>
      </w:r>
    </w:p>
    <w:sectPr w:rsidR="00607C40" w:rsidRPr="00D0004C" w:rsidSect="000750D1">
      <w:footerReference w:type="default" r:id="rId12"/>
      <w:footnotePr>
        <w:numFmt w:val="chicago"/>
      </w:footnotePr>
      <w:endnotePr>
        <w:numFmt w:val="decimal"/>
      </w:endnotePr>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9C7" w:rsidRDefault="00FD59C7" w:rsidP="00E547E1">
      <w:pPr>
        <w:spacing w:after="0" w:line="240" w:lineRule="auto"/>
      </w:pPr>
      <w:r>
        <w:separator/>
      </w:r>
    </w:p>
  </w:endnote>
  <w:endnote w:type="continuationSeparator" w:id="0">
    <w:p w:rsidR="00FD59C7" w:rsidRDefault="00FD59C7" w:rsidP="00E547E1">
      <w:pPr>
        <w:spacing w:after="0" w:line="240" w:lineRule="auto"/>
      </w:pPr>
      <w:r>
        <w:continuationSeparator/>
      </w:r>
    </w:p>
  </w:endnote>
  <w:endnote w:id="1">
    <w:p w:rsidR="00C05BA9" w:rsidRPr="00A37BA1" w:rsidRDefault="00E73BBA" w:rsidP="007A4949">
      <w:pPr>
        <w:pStyle w:val="EndnoteText"/>
        <w:spacing w:line="480" w:lineRule="auto"/>
        <w:jc w:val="both"/>
        <w:rPr>
          <w:rFonts w:ascii="Times New Roman" w:hAnsi="Times New Roman" w:cs="Times New Roman"/>
          <w:sz w:val="24"/>
          <w:szCs w:val="24"/>
        </w:rPr>
        <w:pPrChange w:id="9"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Nelson J. Asylum. </w:t>
      </w:r>
      <w:r w:rsidR="00C05BA9" w:rsidRPr="00A37BA1">
        <w:rPr>
          <w:rFonts w:ascii="Times New Roman" w:hAnsi="Times New Roman" w:cs="Times New Roman"/>
          <w:i/>
          <w:sz w:val="24"/>
          <w:szCs w:val="24"/>
        </w:rPr>
        <w:t xml:space="preserve">The New York Times. </w:t>
      </w:r>
      <w:r w:rsidR="00C05BA9" w:rsidRPr="00A37BA1">
        <w:rPr>
          <w:rFonts w:ascii="Times New Roman" w:hAnsi="Times New Roman" w:cs="Times New Roman"/>
          <w:sz w:val="24"/>
          <w:szCs w:val="24"/>
        </w:rPr>
        <w:t xml:space="preserve">1998 April 5 [cited 2018 May 25]. Available from: </w:t>
      </w:r>
    </w:p>
    <w:p w:rsidR="00E73BBA" w:rsidRPr="00A37BA1" w:rsidRDefault="00C05BA9" w:rsidP="007A4949">
      <w:pPr>
        <w:pStyle w:val="EndnoteText"/>
        <w:spacing w:line="480" w:lineRule="auto"/>
        <w:jc w:val="both"/>
        <w:rPr>
          <w:rFonts w:ascii="Times New Roman" w:hAnsi="Times New Roman" w:cs="Times New Roman"/>
          <w:sz w:val="24"/>
          <w:szCs w:val="24"/>
        </w:rPr>
        <w:pPrChange w:id="10" w:author="Sualeha Shekhani" w:date="2018-07-31T11:06:00Z">
          <w:pPr>
            <w:pStyle w:val="EndnoteText"/>
            <w:jc w:val="both"/>
          </w:pPr>
        </w:pPrChange>
      </w:pPr>
      <w:r w:rsidRPr="00A37BA1">
        <w:rPr>
          <w:rFonts w:ascii="Times New Roman" w:hAnsi="Times New Roman" w:cs="Times New Roman"/>
          <w:sz w:val="24"/>
          <w:szCs w:val="24"/>
        </w:rPr>
        <w:t>https://archive.nytimes.com/www.nytimes.com/books/98/04/05/reviews/980405.405nels.html?scp=18&amp;sq=front%2520page%2520june%252013&amp;st=cse</w:t>
      </w:r>
    </w:p>
  </w:endnote>
  <w:endnote w:id="2">
    <w:p w:rsidR="00C05BA9" w:rsidRPr="00A37BA1" w:rsidRDefault="00E73BBA" w:rsidP="007A4949">
      <w:pPr>
        <w:pStyle w:val="EndnoteText"/>
        <w:spacing w:line="480" w:lineRule="auto"/>
        <w:jc w:val="both"/>
        <w:rPr>
          <w:rFonts w:ascii="Times New Roman" w:hAnsi="Times New Roman" w:cs="Times New Roman"/>
          <w:sz w:val="24"/>
          <w:szCs w:val="24"/>
        </w:rPr>
        <w:pPrChange w:id="11"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World Health Organization. Classification of female genital mutilation. [cited 2018 May 25]. Available from: http://www.who.int/reproductivehealth/topics/fgm/overview/en/</w:t>
      </w:r>
    </w:p>
  </w:endnote>
  <w:endnote w:id="3">
    <w:p w:rsidR="00C05BA9" w:rsidRPr="00A37BA1" w:rsidRDefault="00E73BBA" w:rsidP="007A4949">
      <w:pPr>
        <w:pStyle w:val="EndnoteText"/>
        <w:spacing w:line="480" w:lineRule="auto"/>
        <w:jc w:val="both"/>
        <w:rPr>
          <w:rFonts w:ascii="Times New Roman" w:hAnsi="Times New Roman" w:cs="Times New Roman"/>
          <w:sz w:val="24"/>
          <w:szCs w:val="24"/>
        </w:rPr>
        <w:pPrChange w:id="16"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WeSpeakOut. The Clitoral Hood A Contested Site Khafd or Female Genital Mutilation/Cutting (FGM/C) in India. [cited 2018 May 25]. Available from:  http://wespeakout.org/site/assets/files/1439/fgmc_study_results_jan_2018.pdf</w:t>
      </w:r>
    </w:p>
  </w:endnote>
  <w:endnote w:id="4">
    <w:p w:rsidR="00C05BA9" w:rsidRPr="002943EC" w:rsidRDefault="00E73BBA" w:rsidP="007A4949">
      <w:pPr>
        <w:pStyle w:val="EndnoteText"/>
        <w:spacing w:line="480" w:lineRule="auto"/>
        <w:jc w:val="both"/>
        <w:rPr>
          <w:rFonts w:ascii="Times New Roman" w:hAnsi="Times New Roman" w:cs="Times New Roman"/>
          <w:sz w:val="24"/>
          <w:szCs w:val="24"/>
          <w:lang w:val="en-US"/>
        </w:rPr>
        <w:pPrChange w:id="21"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Zahidi F. </w:t>
      </w:r>
      <w:r w:rsidR="00C05BA9" w:rsidRPr="00A37BA1">
        <w:rPr>
          <w:rFonts w:ascii="Times New Roman" w:hAnsi="Times New Roman" w:cs="Times New Roman"/>
          <w:sz w:val="24"/>
          <w:szCs w:val="24"/>
          <w:lang w:val="en-US"/>
        </w:rPr>
        <w:t xml:space="preserve">Female Genital Cutting in Pakistan – It’s Time We Talked About It. </w:t>
      </w:r>
      <w:r w:rsidR="00C05BA9" w:rsidRPr="00A37BA1">
        <w:rPr>
          <w:rFonts w:ascii="Times New Roman" w:hAnsi="Times New Roman" w:cs="Times New Roman"/>
          <w:i/>
          <w:sz w:val="24"/>
          <w:szCs w:val="24"/>
          <w:lang w:val="en-US"/>
        </w:rPr>
        <w:t xml:space="preserve">Chaaidaani. </w:t>
      </w:r>
      <w:r w:rsidR="00C05BA9" w:rsidRPr="00A37BA1">
        <w:rPr>
          <w:rFonts w:ascii="Times New Roman" w:hAnsi="Times New Roman" w:cs="Times New Roman"/>
          <w:sz w:val="24"/>
          <w:szCs w:val="24"/>
          <w:lang w:val="en-US"/>
        </w:rPr>
        <w:t>2012 Feb 6 [cited 2018 May 25]. Available from: https://chaaidaani.wordpress.com/2012/02/06/female-genital-cutting-its-time-we-talked-about-it/</w:t>
      </w:r>
    </w:p>
  </w:endnote>
  <w:endnote w:id="5">
    <w:p w:rsidR="00E73BBA" w:rsidRPr="002943EC" w:rsidRDefault="00E73BBA" w:rsidP="007A4949">
      <w:pPr>
        <w:pStyle w:val="EndnoteText"/>
        <w:spacing w:line="480" w:lineRule="auto"/>
        <w:jc w:val="both"/>
        <w:rPr>
          <w:rFonts w:ascii="Times New Roman" w:hAnsi="Times New Roman" w:cs="Times New Roman"/>
          <w:bCs/>
          <w:sz w:val="24"/>
          <w:szCs w:val="24"/>
          <w:lang w:val="en-US"/>
        </w:rPr>
        <w:pPrChange w:id="22"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Dawn News. </w:t>
      </w:r>
      <w:r w:rsidR="00C05BA9" w:rsidRPr="00A37BA1">
        <w:rPr>
          <w:rFonts w:ascii="Times New Roman" w:hAnsi="Times New Roman" w:cs="Times New Roman"/>
          <w:bCs/>
          <w:sz w:val="24"/>
          <w:szCs w:val="24"/>
          <w:lang w:val="en-US"/>
        </w:rPr>
        <w:t xml:space="preserve">In parts of Asia and Middle East, female genital mutilation remains a hidden ritual. </w:t>
      </w:r>
      <w:r w:rsidR="00C05BA9" w:rsidRPr="00A37BA1">
        <w:rPr>
          <w:rFonts w:ascii="Times New Roman" w:hAnsi="Times New Roman" w:cs="Times New Roman"/>
          <w:bCs/>
          <w:i/>
          <w:sz w:val="24"/>
          <w:szCs w:val="24"/>
          <w:lang w:val="en-US"/>
        </w:rPr>
        <w:t xml:space="preserve">Dawn. </w:t>
      </w:r>
      <w:r w:rsidR="00C05BA9" w:rsidRPr="00A37BA1">
        <w:rPr>
          <w:rFonts w:ascii="Times New Roman" w:hAnsi="Times New Roman" w:cs="Times New Roman"/>
          <w:bCs/>
          <w:sz w:val="24"/>
          <w:szCs w:val="24"/>
          <w:lang w:val="en-US"/>
        </w:rPr>
        <w:t>2018 Feb 6 [cited 2018 May 25]. Available from:  https://www.dawn.com/news/1311647/in-parts-of-asia-and-middle-east-female-genital-mutilation-remains-a-hidden-ritual</w:t>
      </w:r>
    </w:p>
  </w:endnote>
  <w:endnote w:id="6">
    <w:p w:rsidR="00C05BA9" w:rsidRPr="00A37BA1" w:rsidRDefault="00E73BBA" w:rsidP="007A4949">
      <w:pPr>
        <w:pStyle w:val="EndnoteText"/>
        <w:spacing w:line="480" w:lineRule="auto"/>
        <w:jc w:val="both"/>
        <w:rPr>
          <w:rFonts w:ascii="Times New Roman" w:hAnsi="Times New Roman" w:cs="Times New Roman"/>
          <w:sz w:val="24"/>
          <w:szCs w:val="24"/>
        </w:rPr>
        <w:pPrChange w:id="23"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Baig S. </w:t>
      </w:r>
      <w:r w:rsidR="00C05BA9" w:rsidRPr="00A37BA1">
        <w:rPr>
          <w:rFonts w:ascii="Times New Roman" w:hAnsi="Times New Roman" w:cs="Times New Roman"/>
          <w:sz w:val="24"/>
          <w:szCs w:val="24"/>
          <w:lang w:val="en-US"/>
        </w:rPr>
        <w:t xml:space="preserve">Female Genital Mutilation: Pakistan's well-kept secret. </w:t>
      </w:r>
      <w:r w:rsidR="00C05BA9" w:rsidRPr="00A37BA1">
        <w:rPr>
          <w:rFonts w:ascii="Times New Roman" w:hAnsi="Times New Roman" w:cs="Times New Roman"/>
          <w:i/>
          <w:sz w:val="24"/>
          <w:szCs w:val="24"/>
          <w:lang w:val="en-US"/>
        </w:rPr>
        <w:t xml:space="preserve">The Nation. </w:t>
      </w:r>
      <w:r w:rsidR="00C05BA9" w:rsidRPr="00A37BA1">
        <w:rPr>
          <w:rFonts w:ascii="Times New Roman" w:hAnsi="Times New Roman" w:cs="Times New Roman"/>
          <w:sz w:val="24"/>
          <w:szCs w:val="24"/>
          <w:lang w:val="en-US"/>
        </w:rPr>
        <w:t xml:space="preserve">2015 Nov 24 [cited 2018 May 26]. Available from: </w:t>
      </w:r>
      <w:r w:rsidR="00C05BA9" w:rsidRPr="00A37BA1">
        <w:rPr>
          <w:rFonts w:ascii="Times New Roman" w:hAnsi="Times New Roman" w:cs="Times New Roman"/>
          <w:sz w:val="24"/>
          <w:szCs w:val="24"/>
        </w:rPr>
        <w:t>https://nation.com.pk/24-Nov-2015/female-genital-mutilation-pakistan-s-well-kept-secret</w:t>
      </w:r>
    </w:p>
  </w:endnote>
  <w:endnote w:id="7">
    <w:p w:rsidR="00E73BBA" w:rsidRPr="00A37BA1" w:rsidDel="00286005" w:rsidRDefault="00E73BBA" w:rsidP="007A4949">
      <w:pPr>
        <w:pStyle w:val="EndnoteText"/>
        <w:spacing w:line="480" w:lineRule="auto"/>
        <w:jc w:val="both"/>
        <w:rPr>
          <w:del w:id="26" w:author="Sualeha Shekhani" w:date="2018-07-31T11:09:00Z"/>
          <w:rFonts w:ascii="Times New Roman" w:hAnsi="Times New Roman" w:cs="Times New Roman"/>
          <w:sz w:val="24"/>
          <w:szCs w:val="24"/>
        </w:rPr>
        <w:pPrChange w:id="27" w:author="Sualeha Shekhani" w:date="2018-07-31T11:06:00Z">
          <w:pPr>
            <w:pStyle w:val="EndnoteText"/>
            <w:jc w:val="both"/>
          </w:pPr>
        </w:pPrChange>
      </w:pPr>
      <w:del w:id="28" w:author="Sualeha Shekhani" w:date="2018-07-31T11:09:00Z">
        <w:r w:rsidRPr="00A37BA1" w:rsidDel="00286005">
          <w:rPr>
            <w:rStyle w:val="EndnoteReference"/>
            <w:rFonts w:ascii="Times New Roman" w:hAnsi="Times New Roman" w:cs="Times New Roman"/>
            <w:sz w:val="24"/>
            <w:szCs w:val="24"/>
          </w:rPr>
          <w:endnoteRef/>
        </w:r>
        <w:r w:rsidRPr="00A37BA1" w:rsidDel="00286005">
          <w:rPr>
            <w:rFonts w:ascii="Times New Roman" w:hAnsi="Times New Roman" w:cs="Times New Roman"/>
            <w:sz w:val="24"/>
            <w:szCs w:val="24"/>
          </w:rPr>
          <w:delText xml:space="preserve"> </w:delText>
        </w:r>
        <w:r w:rsidR="00C05BA9" w:rsidRPr="00A37BA1" w:rsidDel="00286005">
          <w:rPr>
            <w:rFonts w:ascii="Times New Roman" w:hAnsi="Times New Roman" w:cs="Times New Roman"/>
            <w:sz w:val="24"/>
            <w:szCs w:val="24"/>
          </w:rPr>
          <w:delText xml:space="preserve">Krefting L. Rigor in qualitative research: The assessment of trustworthiness. </w:delText>
        </w:r>
        <w:r w:rsidR="00C05BA9" w:rsidRPr="00A37BA1" w:rsidDel="00286005">
          <w:rPr>
            <w:rFonts w:ascii="Times New Roman" w:hAnsi="Times New Roman" w:cs="Times New Roman"/>
            <w:i/>
            <w:sz w:val="24"/>
            <w:szCs w:val="24"/>
          </w:rPr>
          <w:delText>American journal of occupational therapy.</w:delText>
        </w:r>
        <w:r w:rsidR="00C05BA9" w:rsidRPr="00A37BA1" w:rsidDel="00286005">
          <w:rPr>
            <w:rFonts w:ascii="Times New Roman" w:hAnsi="Times New Roman" w:cs="Times New Roman"/>
            <w:sz w:val="24"/>
            <w:szCs w:val="24"/>
          </w:rPr>
          <w:delText xml:space="preserve"> 1991;45(3):214-22. Available from: https://pdfs.semanticscholar.org/643c/6521f1e78e395313cbe3cdbd285b3e16c9fa.pdf</w:delText>
        </w:r>
      </w:del>
    </w:p>
    <w:p w:rsidR="00C05BA9" w:rsidRPr="00A37BA1" w:rsidDel="00286005" w:rsidRDefault="00C05BA9" w:rsidP="007A4949">
      <w:pPr>
        <w:pStyle w:val="EndnoteText"/>
        <w:spacing w:line="480" w:lineRule="auto"/>
        <w:jc w:val="both"/>
        <w:rPr>
          <w:del w:id="29" w:author="Sualeha Shekhani" w:date="2018-07-31T11:09:00Z"/>
          <w:rFonts w:ascii="Times New Roman" w:hAnsi="Times New Roman" w:cs="Times New Roman"/>
          <w:sz w:val="24"/>
          <w:szCs w:val="24"/>
        </w:rPr>
        <w:pPrChange w:id="30" w:author="Sualeha Shekhani" w:date="2018-07-31T11:06:00Z">
          <w:pPr>
            <w:pStyle w:val="EndnoteText"/>
            <w:jc w:val="both"/>
          </w:pPr>
        </w:pPrChange>
      </w:pPr>
    </w:p>
  </w:endnote>
  <w:endnote w:id="8">
    <w:p w:rsidR="00C05BA9" w:rsidRPr="00A37BA1" w:rsidRDefault="00E73BBA" w:rsidP="007A4949">
      <w:pPr>
        <w:pStyle w:val="EndnoteText"/>
        <w:spacing w:line="480" w:lineRule="auto"/>
        <w:jc w:val="both"/>
        <w:rPr>
          <w:rFonts w:ascii="Times New Roman" w:hAnsi="Times New Roman" w:cs="Times New Roman"/>
          <w:sz w:val="24"/>
          <w:szCs w:val="24"/>
        </w:rPr>
        <w:pPrChange w:id="35"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Seidman I. Interviewing as qualitative research: A guide for researchers in education and the social sciences. Teachers college press; 2013.</w:t>
      </w:r>
    </w:p>
  </w:endnote>
  <w:endnote w:id="9">
    <w:p w:rsidR="00E73BBA" w:rsidRPr="00A37BA1" w:rsidDel="00286005" w:rsidRDefault="00E73BBA" w:rsidP="007A4949">
      <w:pPr>
        <w:pStyle w:val="EndnoteText"/>
        <w:spacing w:line="480" w:lineRule="auto"/>
        <w:jc w:val="both"/>
        <w:rPr>
          <w:del w:id="38" w:author="Sualeha Shekhani" w:date="2018-07-31T11:09:00Z"/>
          <w:rFonts w:ascii="Times New Roman" w:hAnsi="Times New Roman" w:cs="Times New Roman"/>
          <w:sz w:val="24"/>
          <w:szCs w:val="24"/>
        </w:rPr>
        <w:pPrChange w:id="39" w:author="Sualeha Shekhani" w:date="2018-07-31T11:06:00Z">
          <w:pPr>
            <w:pStyle w:val="EndnoteText"/>
            <w:jc w:val="both"/>
          </w:pPr>
        </w:pPrChange>
      </w:pPr>
      <w:del w:id="40" w:author="Sualeha Shekhani" w:date="2018-07-31T11:09:00Z">
        <w:r w:rsidRPr="00A37BA1" w:rsidDel="00286005">
          <w:rPr>
            <w:rStyle w:val="EndnoteReference"/>
            <w:rFonts w:ascii="Times New Roman" w:hAnsi="Times New Roman" w:cs="Times New Roman"/>
            <w:sz w:val="24"/>
            <w:szCs w:val="24"/>
          </w:rPr>
          <w:endnoteRef/>
        </w:r>
        <w:r w:rsidRPr="00A37BA1" w:rsidDel="00286005">
          <w:rPr>
            <w:rFonts w:ascii="Times New Roman" w:hAnsi="Times New Roman" w:cs="Times New Roman"/>
            <w:sz w:val="24"/>
            <w:szCs w:val="24"/>
          </w:rPr>
          <w:delText xml:space="preserve"> </w:delText>
        </w:r>
        <w:r w:rsidR="00C05BA9" w:rsidRPr="00A37BA1" w:rsidDel="00286005">
          <w:rPr>
            <w:rFonts w:ascii="Times New Roman" w:hAnsi="Times New Roman" w:cs="Times New Roman"/>
            <w:sz w:val="24"/>
            <w:szCs w:val="24"/>
          </w:rPr>
          <w:delText>Leavy P, editor. Introduction. The Oxford handbook of qualitative research. Oxford Library of Psychology; 2014:7</w:delText>
        </w:r>
      </w:del>
    </w:p>
  </w:endnote>
  <w:endnote w:id="10">
    <w:p w:rsidR="00E73BBA" w:rsidRPr="002943EC" w:rsidRDefault="00E73BBA" w:rsidP="007A4949">
      <w:pPr>
        <w:pStyle w:val="EndnoteText"/>
        <w:spacing w:line="480" w:lineRule="auto"/>
        <w:jc w:val="both"/>
        <w:rPr>
          <w:rFonts w:ascii="Times New Roman" w:hAnsi="Times New Roman" w:cs="Times New Roman"/>
          <w:sz w:val="24"/>
          <w:szCs w:val="24"/>
          <w:lang w:val="en-US"/>
        </w:rPr>
        <w:pPrChange w:id="43"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The Guardian. </w:t>
      </w:r>
      <w:r w:rsidR="00C05BA9" w:rsidRPr="00A37BA1">
        <w:rPr>
          <w:rFonts w:ascii="Times New Roman" w:hAnsi="Times New Roman" w:cs="Times New Roman"/>
          <w:sz w:val="24"/>
          <w:szCs w:val="24"/>
          <w:lang w:val="en-US"/>
        </w:rPr>
        <w:t xml:space="preserve">Egyptian girl dies during banned female genital mutilation operation. </w:t>
      </w:r>
      <w:r w:rsidR="00C05BA9" w:rsidRPr="00A37BA1">
        <w:rPr>
          <w:rFonts w:ascii="Times New Roman" w:hAnsi="Times New Roman" w:cs="Times New Roman"/>
          <w:i/>
          <w:sz w:val="24"/>
          <w:szCs w:val="24"/>
          <w:lang w:val="en-US"/>
        </w:rPr>
        <w:t xml:space="preserve">The Guardian. </w:t>
      </w:r>
      <w:r w:rsidR="00C05BA9" w:rsidRPr="00A37BA1">
        <w:rPr>
          <w:rFonts w:ascii="Times New Roman" w:hAnsi="Times New Roman" w:cs="Times New Roman"/>
          <w:sz w:val="24"/>
          <w:szCs w:val="24"/>
          <w:lang w:val="en-US"/>
        </w:rPr>
        <w:t>2016 May 31 [cited 2018 May 26]. Available from: https://www.theguardian.com/world/2016/may/31/egyptian-girl-dies-during-banned-female-genital-mutilation-operation</w:t>
      </w:r>
    </w:p>
  </w:endnote>
  <w:endnote w:id="11">
    <w:p w:rsidR="00E73BBA" w:rsidRPr="002943EC" w:rsidRDefault="00E73BBA" w:rsidP="007A4949">
      <w:pPr>
        <w:pStyle w:val="EndnoteText"/>
        <w:spacing w:line="480" w:lineRule="auto"/>
        <w:jc w:val="both"/>
        <w:rPr>
          <w:rFonts w:ascii="Times New Roman" w:hAnsi="Times New Roman" w:cs="Times New Roman"/>
          <w:sz w:val="24"/>
          <w:szCs w:val="24"/>
          <w:lang w:val="en-US"/>
        </w:rPr>
        <w:pPrChange w:id="44"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The Guardian. </w:t>
      </w:r>
      <w:r w:rsidR="00C05BA9" w:rsidRPr="00A37BA1">
        <w:rPr>
          <w:rFonts w:ascii="Times New Roman" w:hAnsi="Times New Roman" w:cs="Times New Roman"/>
          <w:sz w:val="24"/>
          <w:szCs w:val="24"/>
          <w:lang w:val="en-US"/>
        </w:rPr>
        <w:t xml:space="preserve">First doctor convicted of FGM death in Egypt only spent three months in jail. </w:t>
      </w:r>
      <w:r w:rsidR="00C05BA9" w:rsidRPr="00A37BA1">
        <w:rPr>
          <w:rFonts w:ascii="Times New Roman" w:hAnsi="Times New Roman" w:cs="Times New Roman"/>
          <w:i/>
          <w:sz w:val="24"/>
          <w:szCs w:val="24"/>
          <w:lang w:val="en-US"/>
        </w:rPr>
        <w:t xml:space="preserve">The Guardian. </w:t>
      </w:r>
      <w:r w:rsidR="00C05BA9" w:rsidRPr="00A37BA1">
        <w:rPr>
          <w:rFonts w:ascii="Times New Roman" w:hAnsi="Times New Roman" w:cs="Times New Roman"/>
          <w:sz w:val="24"/>
          <w:szCs w:val="24"/>
          <w:lang w:val="en-US"/>
        </w:rPr>
        <w:t>2016 Aug 2 [cited 2018 May 26]. Available from: https://www.theguardian.com/world/2016/aug/02/egyptian-doctor-convicted-of-fgm-death-serves-three-months-in-jail</w:t>
      </w:r>
    </w:p>
  </w:endnote>
  <w:endnote w:id="12">
    <w:p w:rsidR="00E73BBA" w:rsidRPr="00A37BA1" w:rsidRDefault="00E73BBA" w:rsidP="007A4949">
      <w:pPr>
        <w:pStyle w:val="EndnoteText"/>
        <w:spacing w:line="480" w:lineRule="auto"/>
        <w:jc w:val="both"/>
        <w:rPr>
          <w:rFonts w:ascii="Times New Roman" w:hAnsi="Times New Roman" w:cs="Times New Roman"/>
          <w:sz w:val="24"/>
          <w:szCs w:val="24"/>
        </w:rPr>
        <w:pPrChange w:id="52"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Sahiyo. Who we are.</w:t>
      </w:r>
      <w:r w:rsidR="00C05BA9" w:rsidRPr="00A37BA1">
        <w:rPr>
          <w:rFonts w:ascii="Times New Roman" w:hAnsi="Times New Roman" w:cs="Times New Roman"/>
          <w:i/>
          <w:sz w:val="24"/>
          <w:szCs w:val="24"/>
        </w:rPr>
        <w:t xml:space="preserve"> Sahiyo</w:t>
      </w:r>
      <w:r w:rsidR="00C05BA9" w:rsidRPr="00A37BA1">
        <w:rPr>
          <w:rFonts w:ascii="Times New Roman" w:hAnsi="Times New Roman" w:cs="Times New Roman"/>
          <w:sz w:val="24"/>
          <w:szCs w:val="24"/>
        </w:rPr>
        <w:t xml:space="preserve">. [cited 2018 May 26]. Available from: </w:t>
      </w:r>
      <w:r w:rsidR="00FD59C7">
        <w:fldChar w:fldCharType="begin"/>
      </w:r>
      <w:r w:rsidR="00FD59C7">
        <w:instrText xml:space="preserve"> HYPERLINK "https://sahiyo.com/about-us/who-we-are/" </w:instrText>
      </w:r>
      <w:r w:rsidR="00FD59C7">
        <w:fldChar w:fldCharType="separate"/>
      </w:r>
      <w:r w:rsidR="00C05BA9" w:rsidRPr="00A37BA1">
        <w:rPr>
          <w:rStyle w:val="Hyperlink"/>
          <w:rFonts w:ascii="Times New Roman" w:hAnsi="Times New Roman" w:cs="Times New Roman"/>
          <w:color w:val="auto"/>
          <w:sz w:val="24"/>
          <w:szCs w:val="24"/>
          <w:u w:val="none"/>
        </w:rPr>
        <w:t>https://sahiyo.com/about-us/who-we-are/</w:t>
      </w:r>
      <w:r w:rsidR="00FD59C7">
        <w:rPr>
          <w:rStyle w:val="Hyperlink"/>
          <w:rFonts w:ascii="Times New Roman" w:hAnsi="Times New Roman" w:cs="Times New Roman"/>
          <w:color w:val="auto"/>
          <w:sz w:val="24"/>
          <w:szCs w:val="24"/>
          <w:u w:val="none"/>
        </w:rPr>
        <w:fldChar w:fldCharType="end"/>
      </w:r>
    </w:p>
  </w:endnote>
  <w:endnote w:id="13">
    <w:p w:rsidR="00E17981" w:rsidRPr="00A37BA1" w:rsidRDefault="00E73BBA" w:rsidP="007A4949">
      <w:pPr>
        <w:pStyle w:val="EndnoteText"/>
        <w:spacing w:line="480" w:lineRule="auto"/>
        <w:jc w:val="both"/>
        <w:rPr>
          <w:rFonts w:ascii="Times New Roman" w:hAnsi="Times New Roman" w:cs="Times New Roman"/>
          <w:sz w:val="24"/>
          <w:szCs w:val="24"/>
        </w:rPr>
        <w:pPrChange w:id="53"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C05BA9" w:rsidRPr="00A37BA1">
        <w:rPr>
          <w:rFonts w:ascii="Times New Roman" w:hAnsi="Times New Roman" w:cs="Times New Roman"/>
          <w:sz w:val="24"/>
          <w:szCs w:val="24"/>
        </w:rPr>
        <w:t xml:space="preserve">Wespeakout. Homepage. </w:t>
      </w:r>
      <w:r w:rsidR="00C05BA9" w:rsidRPr="00A37BA1">
        <w:rPr>
          <w:rFonts w:ascii="Times New Roman" w:hAnsi="Times New Roman" w:cs="Times New Roman"/>
          <w:i/>
          <w:sz w:val="24"/>
          <w:szCs w:val="24"/>
        </w:rPr>
        <w:t xml:space="preserve">Wespeakout. </w:t>
      </w:r>
      <w:r w:rsidR="00C05BA9" w:rsidRPr="00A37BA1">
        <w:rPr>
          <w:rFonts w:ascii="Times New Roman" w:hAnsi="Times New Roman" w:cs="Times New Roman"/>
          <w:sz w:val="24"/>
          <w:szCs w:val="24"/>
        </w:rPr>
        <w:t xml:space="preserve">[cited 2018 May 26]. Available from: </w:t>
      </w:r>
      <w:r w:rsidR="00E17981" w:rsidRPr="00E17981">
        <w:rPr>
          <w:rFonts w:ascii="Times New Roman" w:hAnsi="Times New Roman" w:cs="Times New Roman"/>
          <w:sz w:val="24"/>
          <w:szCs w:val="24"/>
        </w:rPr>
        <w:t>http://www.wespeakout.org/</w:t>
      </w:r>
    </w:p>
  </w:endnote>
  <w:endnote w:id="14">
    <w:p w:rsidR="005E55D4" w:rsidRPr="00A37BA1" w:rsidRDefault="00E73BBA" w:rsidP="006A3805">
      <w:pPr>
        <w:pStyle w:val="EndnoteText"/>
        <w:spacing w:line="480" w:lineRule="auto"/>
        <w:jc w:val="both"/>
        <w:rPr>
          <w:rFonts w:ascii="Times New Roman" w:hAnsi="Times New Roman" w:cs="Times New Roman"/>
          <w:sz w:val="24"/>
          <w:szCs w:val="24"/>
        </w:rPr>
        <w:pPrChange w:id="62" w:author="Sualeha Shekhani" w:date="2018-07-31T11:22: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466AD6" w:rsidRPr="00A37BA1">
        <w:rPr>
          <w:rFonts w:ascii="Times New Roman" w:hAnsi="Times New Roman" w:cs="Times New Roman"/>
          <w:sz w:val="24"/>
          <w:szCs w:val="24"/>
        </w:rPr>
        <w:t xml:space="preserve">DWWRF. Homepage. </w:t>
      </w:r>
      <w:r w:rsidR="00466AD6" w:rsidRPr="00A37BA1">
        <w:rPr>
          <w:rFonts w:ascii="Times New Roman" w:hAnsi="Times New Roman" w:cs="Times New Roman"/>
          <w:i/>
          <w:sz w:val="24"/>
          <w:szCs w:val="24"/>
        </w:rPr>
        <w:t xml:space="preserve">Dawoodi Bohra Women’s Association for Religious Freedom. </w:t>
      </w:r>
      <w:r w:rsidR="00466AD6" w:rsidRPr="00A37BA1">
        <w:rPr>
          <w:rFonts w:ascii="Times New Roman" w:hAnsi="Times New Roman" w:cs="Times New Roman"/>
          <w:sz w:val="24"/>
          <w:szCs w:val="24"/>
        </w:rPr>
        <w:t xml:space="preserve">[cited 2018 May 26]. Available from: </w:t>
      </w:r>
      <w:r w:rsidR="005E55D4" w:rsidRPr="00E17981">
        <w:rPr>
          <w:rFonts w:ascii="Times New Roman" w:hAnsi="Times New Roman" w:cs="Times New Roman"/>
          <w:sz w:val="24"/>
          <w:szCs w:val="24"/>
        </w:rPr>
        <w:t>https://dbwrf.org/</w:t>
      </w:r>
    </w:p>
  </w:endnote>
  <w:endnote w:id="15">
    <w:p w:rsidR="00F8293E" w:rsidRPr="002943EC" w:rsidRDefault="00F8293E" w:rsidP="006A3805">
      <w:pPr>
        <w:pStyle w:val="EndnoteText"/>
        <w:spacing w:line="480" w:lineRule="auto"/>
        <w:rPr>
          <w:rFonts w:ascii="Times New Roman" w:hAnsi="Times New Roman" w:cs="Times New Roman"/>
          <w:sz w:val="24"/>
          <w:szCs w:val="24"/>
          <w:lang w:val="en-US"/>
        </w:rPr>
        <w:pPrChange w:id="87" w:author="Sualeha Shekhani" w:date="2018-07-31T11:22:00Z">
          <w:pPr>
            <w:pStyle w:val="EndnoteText"/>
          </w:pPr>
        </w:pPrChange>
      </w:pPr>
      <w:ins w:id="88" w:author="Sualeha Shekhani" w:date="2018-07-31T11:21:00Z">
        <w:r w:rsidRPr="002943EC">
          <w:rPr>
            <w:rStyle w:val="EndnoteReference"/>
            <w:rFonts w:ascii="Times New Roman" w:hAnsi="Times New Roman" w:cs="Times New Roman"/>
            <w:sz w:val="24"/>
            <w:szCs w:val="24"/>
          </w:rPr>
          <w:endnoteRef/>
        </w:r>
        <w:r w:rsidRPr="002943EC">
          <w:rPr>
            <w:rFonts w:ascii="Times New Roman" w:hAnsi="Times New Roman" w:cs="Times New Roman"/>
            <w:sz w:val="24"/>
            <w:szCs w:val="24"/>
          </w:rPr>
          <w:t xml:space="preserve"> </w:t>
        </w:r>
        <w:r w:rsidR="009C0EDC" w:rsidRPr="002943EC">
          <w:rPr>
            <w:rFonts w:ascii="Times New Roman" w:hAnsi="Times New Roman" w:cs="Times New Roman"/>
            <w:sz w:val="24"/>
            <w:szCs w:val="24"/>
            <w:lang w:val="en-US"/>
          </w:rPr>
          <w:t xml:space="preserve">Roald A. </w:t>
        </w:r>
      </w:ins>
      <w:ins w:id="89" w:author="Sualeha Shekhani" w:date="2018-07-31T11:22:00Z">
        <w:r w:rsidR="009C0EDC" w:rsidRPr="002943EC">
          <w:rPr>
            <w:rFonts w:ascii="Times New Roman" w:hAnsi="Times New Roman" w:cs="Times New Roman"/>
            <w:i/>
            <w:sz w:val="24"/>
            <w:szCs w:val="24"/>
            <w:lang w:val="en-US"/>
          </w:rPr>
          <w:t xml:space="preserve">Women in Islam: The Western Experience. </w:t>
        </w:r>
        <w:r w:rsidR="009C0EDC" w:rsidRPr="002943EC">
          <w:rPr>
            <w:rFonts w:ascii="Times New Roman" w:hAnsi="Times New Roman" w:cs="Times New Roman"/>
            <w:sz w:val="24"/>
            <w:szCs w:val="24"/>
            <w:lang w:val="en-US"/>
          </w:rPr>
          <w:t xml:space="preserve">New York: Routledge; 2003 </w:t>
        </w:r>
      </w:ins>
    </w:p>
  </w:endnote>
  <w:endnote w:id="16">
    <w:p w:rsidR="00E73BBA" w:rsidRPr="002943EC" w:rsidRDefault="00E73BBA" w:rsidP="007A4949">
      <w:pPr>
        <w:pStyle w:val="EndnoteText"/>
        <w:spacing w:line="480" w:lineRule="auto"/>
        <w:jc w:val="both"/>
        <w:rPr>
          <w:rFonts w:ascii="Times New Roman" w:hAnsi="Times New Roman" w:cs="Times New Roman"/>
          <w:color w:val="0000FF" w:themeColor="hyperlink"/>
          <w:sz w:val="24"/>
          <w:szCs w:val="24"/>
          <w:u w:val="single"/>
        </w:rPr>
        <w:pPrChange w:id="93"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5E55D4" w:rsidRPr="00A37BA1">
        <w:rPr>
          <w:rFonts w:ascii="Times New Roman" w:hAnsi="Times New Roman" w:cs="Times New Roman"/>
          <w:bCs/>
          <w:iCs/>
          <w:sz w:val="24"/>
          <w:szCs w:val="24"/>
        </w:rPr>
        <w:t xml:space="preserve">Hoodfar H. </w:t>
      </w:r>
      <w:r w:rsidR="005E55D4" w:rsidRPr="00A37BA1">
        <w:rPr>
          <w:rFonts w:ascii="Times New Roman" w:hAnsi="Times New Roman" w:cs="Times New Roman"/>
          <w:bCs/>
          <w:i/>
          <w:iCs/>
          <w:sz w:val="24"/>
          <w:szCs w:val="24"/>
        </w:rPr>
        <w:t>Between marriage and the market: Intimate politics and survival in Cairo.</w:t>
      </w:r>
      <w:r w:rsidR="005E55D4" w:rsidRPr="00A37BA1">
        <w:rPr>
          <w:rFonts w:ascii="Times New Roman" w:hAnsi="Times New Roman" w:cs="Times New Roman"/>
          <w:bCs/>
          <w:iCs/>
          <w:sz w:val="24"/>
          <w:szCs w:val="24"/>
        </w:rPr>
        <w:t xml:space="preserve"> Univ of California Press; 1997 Jul 31. Available from: </w:t>
      </w:r>
      <w:r w:rsidR="005E55D4" w:rsidRPr="00A37BA1">
        <w:rPr>
          <w:rFonts w:ascii="Times New Roman" w:hAnsi="Times New Roman" w:cs="Times New Roman"/>
          <w:sz w:val="24"/>
          <w:szCs w:val="24"/>
        </w:rPr>
        <w:t>https://publishing.cdlib.org/ucpressebooks/view?docId=ft0f59n74g&amp;brand=ucpress</w:t>
      </w:r>
    </w:p>
  </w:endnote>
  <w:endnote w:id="17">
    <w:p w:rsidR="005E55D4" w:rsidRPr="00A37BA1" w:rsidRDefault="00E73BBA" w:rsidP="007A4949">
      <w:pPr>
        <w:pStyle w:val="EndnoteText"/>
        <w:spacing w:line="480" w:lineRule="auto"/>
        <w:jc w:val="both"/>
        <w:rPr>
          <w:rFonts w:ascii="Times New Roman" w:hAnsi="Times New Roman" w:cs="Times New Roman"/>
          <w:sz w:val="24"/>
          <w:szCs w:val="24"/>
        </w:rPr>
        <w:pPrChange w:id="104"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030294">
        <w:rPr>
          <w:rFonts w:ascii="Times New Roman" w:hAnsi="Times New Roman" w:cs="Times New Roman"/>
          <w:sz w:val="24"/>
          <w:szCs w:val="24"/>
        </w:rPr>
        <w:t>Abu-Salie</w:t>
      </w:r>
      <w:r w:rsidR="00DC3E24">
        <w:rPr>
          <w:rFonts w:ascii="Times New Roman" w:hAnsi="Times New Roman" w:cs="Times New Roman"/>
          <w:sz w:val="24"/>
          <w:szCs w:val="24"/>
        </w:rPr>
        <w:t xml:space="preserve">h </w:t>
      </w:r>
      <w:r w:rsidR="005E55D4" w:rsidRPr="00A37BA1">
        <w:rPr>
          <w:rFonts w:ascii="Times New Roman" w:hAnsi="Times New Roman" w:cs="Times New Roman"/>
          <w:sz w:val="24"/>
          <w:szCs w:val="24"/>
        </w:rPr>
        <w:t>S</w:t>
      </w:r>
      <w:r w:rsidR="00DC3E24">
        <w:rPr>
          <w:rFonts w:ascii="Times New Roman" w:hAnsi="Times New Roman" w:cs="Times New Roman"/>
          <w:sz w:val="24"/>
          <w:szCs w:val="24"/>
        </w:rPr>
        <w:t xml:space="preserve">. </w:t>
      </w:r>
      <w:r w:rsidR="005E55D4" w:rsidRPr="00A37BA1">
        <w:rPr>
          <w:rFonts w:ascii="Times New Roman" w:hAnsi="Times New Roman" w:cs="Times New Roman"/>
          <w:sz w:val="24"/>
          <w:szCs w:val="24"/>
        </w:rPr>
        <w:t xml:space="preserve">Male and Female Circumcision. In: Abusharaf RM, editor. </w:t>
      </w:r>
      <w:r w:rsidR="005E55D4" w:rsidRPr="00A37BA1">
        <w:rPr>
          <w:rFonts w:ascii="Times New Roman" w:hAnsi="Times New Roman" w:cs="Times New Roman"/>
          <w:i/>
          <w:sz w:val="24"/>
          <w:szCs w:val="24"/>
        </w:rPr>
        <w:t>Female circumcision: multicultural perspectives.</w:t>
      </w:r>
      <w:r w:rsidR="005E55D4" w:rsidRPr="00A37BA1">
        <w:rPr>
          <w:rFonts w:ascii="Times New Roman" w:hAnsi="Times New Roman" w:cs="Times New Roman"/>
          <w:sz w:val="24"/>
          <w:szCs w:val="24"/>
        </w:rPr>
        <w:t xml:space="preserve"> University of Pennsylvania Press; 2013 Mar 1. </w:t>
      </w:r>
    </w:p>
    <w:p w:rsidR="00E73BBA" w:rsidRPr="00A37BA1" w:rsidRDefault="00E73BBA" w:rsidP="007A4949">
      <w:pPr>
        <w:pStyle w:val="EndnoteText"/>
        <w:spacing w:line="480" w:lineRule="auto"/>
        <w:jc w:val="both"/>
        <w:rPr>
          <w:rFonts w:ascii="Times New Roman" w:hAnsi="Times New Roman" w:cs="Times New Roman"/>
          <w:sz w:val="24"/>
          <w:szCs w:val="24"/>
        </w:rPr>
        <w:pPrChange w:id="105" w:author="Sualeha Shekhani" w:date="2018-07-31T11:06:00Z">
          <w:pPr>
            <w:pStyle w:val="EndnoteText"/>
            <w:jc w:val="both"/>
          </w:pPr>
        </w:pPrChange>
      </w:pPr>
    </w:p>
  </w:endnote>
  <w:endnote w:id="18">
    <w:p w:rsidR="00E73BBA" w:rsidRDefault="00E73BBA" w:rsidP="007A4949">
      <w:pPr>
        <w:pStyle w:val="EndnoteText"/>
        <w:spacing w:line="480" w:lineRule="auto"/>
        <w:jc w:val="both"/>
        <w:pPrChange w:id="128" w:author="Sualeha Shekhani" w:date="2018-07-31T11:06:00Z">
          <w:pPr>
            <w:pStyle w:val="EndnoteText"/>
            <w:jc w:val="both"/>
          </w:pPr>
        </w:pPrChange>
      </w:pPr>
      <w:r w:rsidRPr="00A37BA1">
        <w:rPr>
          <w:rStyle w:val="EndnoteReference"/>
          <w:rFonts w:ascii="Times New Roman" w:hAnsi="Times New Roman" w:cs="Times New Roman"/>
          <w:sz w:val="24"/>
          <w:szCs w:val="24"/>
        </w:rPr>
        <w:endnoteRef/>
      </w:r>
      <w:r w:rsidRPr="00A37BA1">
        <w:rPr>
          <w:rFonts w:ascii="Times New Roman" w:hAnsi="Times New Roman" w:cs="Times New Roman"/>
          <w:sz w:val="24"/>
          <w:szCs w:val="24"/>
        </w:rPr>
        <w:t xml:space="preserve"> </w:t>
      </w:r>
      <w:r w:rsidR="003135A0" w:rsidRPr="00A37BA1">
        <w:rPr>
          <w:rFonts w:ascii="Times New Roman" w:hAnsi="Times New Roman" w:cs="Times New Roman"/>
          <w:sz w:val="24"/>
          <w:szCs w:val="24"/>
        </w:rPr>
        <w:t>Ahsan A, Jafarey SN. Unsafe abortion: global picture and situation in Pakistan. JPMA. The Journal of the Pakistan Medical Association. 2008 Dec;58(12):660. Available from: http://www.jpma.org.pk/full_article_text.php?article_id=1562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659095"/>
      <w:docPartObj>
        <w:docPartGallery w:val="Page Numbers (Bottom of Page)"/>
        <w:docPartUnique/>
      </w:docPartObj>
    </w:sdtPr>
    <w:sdtEndPr/>
    <w:sdtContent>
      <w:p w:rsidR="000750D1" w:rsidRDefault="00BF68AA">
        <w:pPr>
          <w:pStyle w:val="Footer"/>
          <w:jc w:val="center"/>
        </w:pPr>
        <w:r>
          <w:fldChar w:fldCharType="begin"/>
        </w:r>
        <w:r w:rsidR="0096206B">
          <w:instrText xml:space="preserve"> PAGE   \* MERGEFORMAT </w:instrText>
        </w:r>
        <w:r>
          <w:fldChar w:fldCharType="separate"/>
        </w:r>
        <w:r w:rsidR="001F01A8">
          <w:rPr>
            <w:noProof/>
          </w:rPr>
          <w:t>1</w:t>
        </w:r>
        <w:r>
          <w:rPr>
            <w:noProof/>
          </w:rPr>
          <w:fldChar w:fldCharType="end"/>
        </w:r>
      </w:p>
    </w:sdtContent>
  </w:sdt>
  <w:p w:rsidR="00E73BBA" w:rsidRDefault="00E73B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9C7" w:rsidRDefault="00FD59C7" w:rsidP="00E547E1">
      <w:pPr>
        <w:spacing w:after="0" w:line="240" w:lineRule="auto"/>
      </w:pPr>
      <w:r>
        <w:separator/>
      </w:r>
    </w:p>
  </w:footnote>
  <w:footnote w:type="continuationSeparator" w:id="0">
    <w:p w:rsidR="00FD59C7" w:rsidRDefault="00FD59C7" w:rsidP="00E547E1">
      <w:pPr>
        <w:spacing w:after="0" w:line="240" w:lineRule="auto"/>
      </w:pPr>
      <w:r>
        <w:continuationSeparator/>
      </w:r>
    </w:p>
  </w:footnote>
  <w:footnote w:id="1">
    <w:p w:rsidR="007A4949" w:rsidRPr="007A4949" w:rsidRDefault="007A4949">
      <w:pPr>
        <w:pStyle w:val="FootnoteText"/>
        <w:rPr>
          <w:lang w:val="en-US"/>
          <w:rPrChange w:id="13" w:author="Sualeha Shekhani" w:date="2018-07-31T11:07:00Z">
            <w:rPr/>
          </w:rPrChange>
        </w:rPr>
      </w:pPr>
      <w:ins w:id="14" w:author="Sualeha Shekhani" w:date="2018-07-31T11:07:00Z">
        <w:r>
          <w:rPr>
            <w:rStyle w:val="FootnoteReference"/>
          </w:rPr>
          <w:footnoteRef/>
        </w:r>
        <w:r>
          <w:t xml:space="preserve"> </w:t>
        </w:r>
        <w:r>
          <w:rPr>
            <w:lang w:val="en-US"/>
          </w:rPr>
          <w:t>WeSpeakOut describes itself in its recent report as “the largest survivor-led movement to end Female Genital Mutilation/Cutting (FGM/C) amongst Bohras</w:t>
        </w:r>
      </w:ins>
      <w:ins w:id="15" w:author="Sualeha Shekhani" w:date="2018-07-31T11:08:00Z">
        <w:r>
          <w:rPr>
            <w:lang w:val="en-US"/>
          </w:rPr>
          <w:t xml:space="preserve">” in India. The group was established in 2015. </w:t>
        </w:r>
      </w:ins>
    </w:p>
  </w:footnote>
  <w:footnote w:id="2">
    <w:p w:rsidR="00270A96" w:rsidRPr="00401E08" w:rsidRDefault="00270A96" w:rsidP="00270A96">
      <w:pPr>
        <w:pStyle w:val="FootnoteText"/>
        <w:jc w:val="both"/>
        <w:rPr>
          <w:rFonts w:ascii="Times New Roman" w:hAnsi="Times New Roman" w:cs="Times New Roman"/>
        </w:rPr>
      </w:pPr>
      <w:r w:rsidRPr="00401E08">
        <w:rPr>
          <w:rStyle w:val="FootnoteReference"/>
          <w:rFonts w:ascii="Times New Roman" w:hAnsi="Times New Roman" w:cs="Times New Roman"/>
        </w:rPr>
        <w:footnoteRef/>
      </w:r>
      <w:r w:rsidRPr="00401E08">
        <w:rPr>
          <w:rFonts w:ascii="Times New Roman" w:hAnsi="Times New Roman" w:cs="Times New Roman"/>
        </w:rPr>
        <w:t xml:space="preserve"> Read accounts of Borha women: </w:t>
      </w:r>
    </w:p>
    <w:p w:rsidR="00270A96" w:rsidRPr="00401E08" w:rsidRDefault="00270A96" w:rsidP="00270A96">
      <w:pPr>
        <w:pStyle w:val="FootnoteText"/>
        <w:jc w:val="both"/>
        <w:rPr>
          <w:rFonts w:ascii="Times New Roman" w:hAnsi="Times New Roman" w:cs="Times New Roman"/>
        </w:rPr>
      </w:pPr>
      <w:r w:rsidRPr="00401E08">
        <w:rPr>
          <w:rFonts w:ascii="Times New Roman" w:hAnsi="Times New Roman" w:cs="Times New Roman"/>
        </w:rPr>
        <w:t xml:space="preserve">Safiee M. </w:t>
      </w:r>
      <w:r w:rsidRPr="00401E08">
        <w:rPr>
          <w:rFonts w:ascii="Times New Roman" w:hAnsi="Times New Roman" w:cs="Times New Roman"/>
          <w:lang w:val="en-US"/>
        </w:rPr>
        <w:t xml:space="preserve">I’m a survivor of female genital cutting and I’m speaking out – as others must too. </w:t>
      </w:r>
      <w:r w:rsidRPr="00401E08">
        <w:rPr>
          <w:rFonts w:ascii="Times New Roman" w:hAnsi="Times New Roman" w:cs="Times New Roman"/>
          <w:i/>
          <w:lang w:val="en-US"/>
        </w:rPr>
        <w:t xml:space="preserve">The Guardian. </w:t>
      </w:r>
      <w:r w:rsidRPr="00401E08">
        <w:rPr>
          <w:rFonts w:ascii="Times New Roman" w:hAnsi="Times New Roman" w:cs="Times New Roman"/>
          <w:lang w:val="en-US"/>
        </w:rPr>
        <w:t xml:space="preserve">2016 Feb 8 [cited 2018 May 25]. Available from: </w:t>
      </w:r>
      <w:r w:rsidRPr="00EA22A2">
        <w:rPr>
          <w:rFonts w:ascii="Times New Roman" w:hAnsi="Times New Roman" w:cs="Times New Roman"/>
        </w:rPr>
        <w:t>https://www.theguardian.com/commentisfree/2016/feb/08/victim-fgm-speaking-out-cut-genitals-culture-of-silence</w:t>
      </w:r>
    </w:p>
    <w:p w:rsidR="00270A96" w:rsidRPr="00401E08" w:rsidRDefault="00270A96" w:rsidP="00270A96">
      <w:pPr>
        <w:pStyle w:val="FootnoteText"/>
        <w:jc w:val="both"/>
        <w:rPr>
          <w:rFonts w:ascii="Times New Roman" w:hAnsi="Times New Roman" w:cs="Times New Roman"/>
          <w:lang w:val="en-US"/>
        </w:rPr>
      </w:pPr>
    </w:p>
    <w:p w:rsidR="00270A96" w:rsidRPr="00401E08" w:rsidRDefault="00270A96" w:rsidP="00270A96">
      <w:pPr>
        <w:pStyle w:val="FootnoteText"/>
        <w:jc w:val="both"/>
        <w:rPr>
          <w:rFonts w:ascii="Times New Roman" w:hAnsi="Times New Roman" w:cs="Times New Roman"/>
          <w:lang w:val="en-US"/>
        </w:rPr>
      </w:pPr>
      <w:r w:rsidRPr="00401E08">
        <w:rPr>
          <w:rFonts w:ascii="Times New Roman" w:hAnsi="Times New Roman" w:cs="Times New Roman"/>
        </w:rPr>
        <w:t xml:space="preserve">Baweja H. </w:t>
      </w:r>
      <w:r w:rsidRPr="00401E08">
        <w:rPr>
          <w:rFonts w:ascii="Times New Roman" w:hAnsi="Times New Roman" w:cs="Times New Roman"/>
          <w:lang w:val="en-US"/>
        </w:rPr>
        <w:t xml:space="preserve">India’s Dark Secret. </w:t>
      </w:r>
      <w:r w:rsidRPr="00401E08">
        <w:rPr>
          <w:rFonts w:ascii="Times New Roman" w:hAnsi="Times New Roman" w:cs="Times New Roman"/>
          <w:i/>
          <w:lang w:val="en-US"/>
        </w:rPr>
        <w:t xml:space="preserve">Hindustan Times. </w:t>
      </w:r>
      <w:r w:rsidRPr="00401E08">
        <w:rPr>
          <w:rFonts w:ascii="Times New Roman" w:hAnsi="Times New Roman" w:cs="Times New Roman"/>
          <w:lang w:val="en-US"/>
        </w:rPr>
        <w:t>[cited 2018 May 25]. Available from: https://www.hindustantimes.com/static/fgm-indias-dark-secret/</w:t>
      </w:r>
    </w:p>
    <w:p w:rsidR="00E73BBA" w:rsidRDefault="00E73BBA" w:rsidP="00190971">
      <w:pPr>
        <w:pStyle w:val="FootnoteText"/>
      </w:pPr>
    </w:p>
  </w:footnote>
  <w:footnote w:id="3">
    <w:p w:rsidR="00E73BBA" w:rsidRPr="00A7118D" w:rsidDel="008104BF" w:rsidRDefault="00E73BBA">
      <w:pPr>
        <w:pStyle w:val="FootnoteText"/>
        <w:rPr>
          <w:del w:id="102" w:author="Sualeha Shekhani" w:date="2018-07-31T11:56:00Z"/>
          <w:rFonts w:ascii="Times New Roman" w:hAnsi="Times New Roman" w:cs="Times New Roman"/>
        </w:rPr>
      </w:pPr>
      <w:del w:id="103" w:author="Sualeha Shekhani" w:date="2018-07-31T11:56:00Z">
        <w:r w:rsidRPr="00A7118D" w:rsidDel="008104BF">
          <w:rPr>
            <w:rStyle w:val="FootnoteReference"/>
            <w:rFonts w:ascii="Times New Roman" w:hAnsi="Times New Roman" w:cs="Times New Roman"/>
          </w:rPr>
          <w:footnoteRef/>
        </w:r>
        <w:r w:rsidRPr="00A7118D" w:rsidDel="008104BF">
          <w:rPr>
            <w:rFonts w:ascii="Times New Roman" w:hAnsi="Times New Roman" w:cs="Times New Roman"/>
          </w:rPr>
          <w:delText xml:space="preserve"> It should be noted that while all sects of Islam are absolute proponents of male circumcision, it is only a subgroup of the Shi’te sect that mandates female cutting. </w:delText>
        </w:r>
      </w:del>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74B9A"/>
    <w:multiLevelType w:val="hybridMultilevel"/>
    <w:tmpl w:val="3E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3141D4"/>
    <w:multiLevelType w:val="hybridMultilevel"/>
    <w:tmpl w:val="2208D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drawingGridHorizontalSpacing w:val="110"/>
  <w:displayHorizontalDrawingGridEvery w:val="2"/>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2"/>
  </w:compat>
  <w:rsids>
    <w:rsidRoot w:val="00F5068F"/>
    <w:rsid w:val="00001B66"/>
    <w:rsid w:val="00010CC2"/>
    <w:rsid w:val="000116C3"/>
    <w:rsid w:val="00014A6B"/>
    <w:rsid w:val="00016DFE"/>
    <w:rsid w:val="00017031"/>
    <w:rsid w:val="00020909"/>
    <w:rsid w:val="00030294"/>
    <w:rsid w:val="00046029"/>
    <w:rsid w:val="00052E73"/>
    <w:rsid w:val="00062B3E"/>
    <w:rsid w:val="00065B3D"/>
    <w:rsid w:val="000700F5"/>
    <w:rsid w:val="000750D1"/>
    <w:rsid w:val="00077BF4"/>
    <w:rsid w:val="00077EA2"/>
    <w:rsid w:val="00081D52"/>
    <w:rsid w:val="00084FB1"/>
    <w:rsid w:val="00087268"/>
    <w:rsid w:val="000927B0"/>
    <w:rsid w:val="00097F73"/>
    <w:rsid w:val="000A097F"/>
    <w:rsid w:val="000A3BF5"/>
    <w:rsid w:val="000B26E9"/>
    <w:rsid w:val="000B6E43"/>
    <w:rsid w:val="000C37E6"/>
    <w:rsid w:val="000C4535"/>
    <w:rsid w:val="000D1A1D"/>
    <w:rsid w:val="000E3124"/>
    <w:rsid w:val="000E7ACA"/>
    <w:rsid w:val="001063D2"/>
    <w:rsid w:val="00110667"/>
    <w:rsid w:val="0011211D"/>
    <w:rsid w:val="001236F5"/>
    <w:rsid w:val="0012494B"/>
    <w:rsid w:val="001421D6"/>
    <w:rsid w:val="00144ECB"/>
    <w:rsid w:val="00155B09"/>
    <w:rsid w:val="00157313"/>
    <w:rsid w:val="00161767"/>
    <w:rsid w:val="00164B01"/>
    <w:rsid w:val="001665A5"/>
    <w:rsid w:val="00175A1F"/>
    <w:rsid w:val="001820D0"/>
    <w:rsid w:val="00190971"/>
    <w:rsid w:val="001973A6"/>
    <w:rsid w:val="00197D07"/>
    <w:rsid w:val="00197DCF"/>
    <w:rsid w:val="001A1270"/>
    <w:rsid w:val="001A2104"/>
    <w:rsid w:val="001A5BE8"/>
    <w:rsid w:val="001C08D8"/>
    <w:rsid w:val="001D3041"/>
    <w:rsid w:val="001D385A"/>
    <w:rsid w:val="001D6ED7"/>
    <w:rsid w:val="001E292C"/>
    <w:rsid w:val="001E6655"/>
    <w:rsid w:val="001F01A8"/>
    <w:rsid w:val="001F7A0A"/>
    <w:rsid w:val="00204E59"/>
    <w:rsid w:val="0021514D"/>
    <w:rsid w:val="00216F30"/>
    <w:rsid w:val="00220133"/>
    <w:rsid w:val="0022737A"/>
    <w:rsid w:val="00243C27"/>
    <w:rsid w:val="002462DC"/>
    <w:rsid w:val="00254377"/>
    <w:rsid w:val="00270A96"/>
    <w:rsid w:val="0028238E"/>
    <w:rsid w:val="00286005"/>
    <w:rsid w:val="002943EC"/>
    <w:rsid w:val="002A0F98"/>
    <w:rsid w:val="002A4579"/>
    <w:rsid w:val="002B216B"/>
    <w:rsid w:val="002B52D9"/>
    <w:rsid w:val="002C7221"/>
    <w:rsid w:val="002D583D"/>
    <w:rsid w:val="002E2D3B"/>
    <w:rsid w:val="002E40A1"/>
    <w:rsid w:val="002F03D4"/>
    <w:rsid w:val="002F34DD"/>
    <w:rsid w:val="002F6DBB"/>
    <w:rsid w:val="002F70DE"/>
    <w:rsid w:val="00304D7D"/>
    <w:rsid w:val="003135A0"/>
    <w:rsid w:val="00323034"/>
    <w:rsid w:val="0033005D"/>
    <w:rsid w:val="00331C70"/>
    <w:rsid w:val="00334438"/>
    <w:rsid w:val="00343C23"/>
    <w:rsid w:val="0034757A"/>
    <w:rsid w:val="003502B4"/>
    <w:rsid w:val="003562CF"/>
    <w:rsid w:val="00356901"/>
    <w:rsid w:val="00362708"/>
    <w:rsid w:val="00362857"/>
    <w:rsid w:val="00373B7A"/>
    <w:rsid w:val="003770BE"/>
    <w:rsid w:val="003840A1"/>
    <w:rsid w:val="00384646"/>
    <w:rsid w:val="00384EBC"/>
    <w:rsid w:val="00391F70"/>
    <w:rsid w:val="003951E9"/>
    <w:rsid w:val="003A4E4E"/>
    <w:rsid w:val="003B3F8E"/>
    <w:rsid w:val="003C1022"/>
    <w:rsid w:val="003E1EDD"/>
    <w:rsid w:val="003F238B"/>
    <w:rsid w:val="003F6056"/>
    <w:rsid w:val="003F7BA5"/>
    <w:rsid w:val="004014A9"/>
    <w:rsid w:val="00403573"/>
    <w:rsid w:val="00410A2A"/>
    <w:rsid w:val="00417453"/>
    <w:rsid w:val="0042139E"/>
    <w:rsid w:val="00424404"/>
    <w:rsid w:val="0043213B"/>
    <w:rsid w:val="0043442D"/>
    <w:rsid w:val="00442F4C"/>
    <w:rsid w:val="00466AD6"/>
    <w:rsid w:val="00473D13"/>
    <w:rsid w:val="00474E16"/>
    <w:rsid w:val="00476315"/>
    <w:rsid w:val="00477521"/>
    <w:rsid w:val="0048120C"/>
    <w:rsid w:val="00485F7E"/>
    <w:rsid w:val="00495386"/>
    <w:rsid w:val="004A1EF9"/>
    <w:rsid w:val="004A4DDA"/>
    <w:rsid w:val="004C6022"/>
    <w:rsid w:val="004C7FA9"/>
    <w:rsid w:val="004D5104"/>
    <w:rsid w:val="004D55C4"/>
    <w:rsid w:val="004E1431"/>
    <w:rsid w:val="004E2FEC"/>
    <w:rsid w:val="004E509C"/>
    <w:rsid w:val="00502BE3"/>
    <w:rsid w:val="00503267"/>
    <w:rsid w:val="005073B5"/>
    <w:rsid w:val="0051485D"/>
    <w:rsid w:val="005205A7"/>
    <w:rsid w:val="00527046"/>
    <w:rsid w:val="0052733C"/>
    <w:rsid w:val="005509F4"/>
    <w:rsid w:val="00557FB4"/>
    <w:rsid w:val="00561C78"/>
    <w:rsid w:val="00562D17"/>
    <w:rsid w:val="00563910"/>
    <w:rsid w:val="00564693"/>
    <w:rsid w:val="005715D8"/>
    <w:rsid w:val="00577418"/>
    <w:rsid w:val="00585F92"/>
    <w:rsid w:val="005A1E4E"/>
    <w:rsid w:val="005B3DC9"/>
    <w:rsid w:val="005B412B"/>
    <w:rsid w:val="005B4758"/>
    <w:rsid w:val="005E34FF"/>
    <w:rsid w:val="005E55D4"/>
    <w:rsid w:val="005F4655"/>
    <w:rsid w:val="00605EBD"/>
    <w:rsid w:val="00607C40"/>
    <w:rsid w:val="00616926"/>
    <w:rsid w:val="006178A2"/>
    <w:rsid w:val="00621050"/>
    <w:rsid w:val="00631DC2"/>
    <w:rsid w:val="00644511"/>
    <w:rsid w:val="00674086"/>
    <w:rsid w:val="00676647"/>
    <w:rsid w:val="00687C34"/>
    <w:rsid w:val="006936CB"/>
    <w:rsid w:val="006A0984"/>
    <w:rsid w:val="006A0D38"/>
    <w:rsid w:val="006A3805"/>
    <w:rsid w:val="006A3C8F"/>
    <w:rsid w:val="006A3E2B"/>
    <w:rsid w:val="006A7AC7"/>
    <w:rsid w:val="006B1B44"/>
    <w:rsid w:val="006B2905"/>
    <w:rsid w:val="006B3608"/>
    <w:rsid w:val="006B6439"/>
    <w:rsid w:val="006B6C30"/>
    <w:rsid w:val="006C10E1"/>
    <w:rsid w:val="006C476A"/>
    <w:rsid w:val="006D02FB"/>
    <w:rsid w:val="006D4CF5"/>
    <w:rsid w:val="006E087E"/>
    <w:rsid w:val="006E57D9"/>
    <w:rsid w:val="006E7D06"/>
    <w:rsid w:val="006F0FB3"/>
    <w:rsid w:val="006F1512"/>
    <w:rsid w:val="006F290E"/>
    <w:rsid w:val="006F4CB2"/>
    <w:rsid w:val="006F5FDB"/>
    <w:rsid w:val="0070264C"/>
    <w:rsid w:val="007037B9"/>
    <w:rsid w:val="0074433F"/>
    <w:rsid w:val="00744BB5"/>
    <w:rsid w:val="0074734B"/>
    <w:rsid w:val="007527A9"/>
    <w:rsid w:val="00761171"/>
    <w:rsid w:val="007745F6"/>
    <w:rsid w:val="007A4949"/>
    <w:rsid w:val="007B4416"/>
    <w:rsid w:val="007B74F0"/>
    <w:rsid w:val="007C00C2"/>
    <w:rsid w:val="007C09D7"/>
    <w:rsid w:val="007C419F"/>
    <w:rsid w:val="007C7159"/>
    <w:rsid w:val="007D2F42"/>
    <w:rsid w:val="007D5E01"/>
    <w:rsid w:val="007E53E0"/>
    <w:rsid w:val="007E655F"/>
    <w:rsid w:val="007F1020"/>
    <w:rsid w:val="007F1532"/>
    <w:rsid w:val="007F2DC6"/>
    <w:rsid w:val="007F4A06"/>
    <w:rsid w:val="00810317"/>
    <w:rsid w:val="008104BF"/>
    <w:rsid w:val="008156F9"/>
    <w:rsid w:val="00821F68"/>
    <w:rsid w:val="0082212B"/>
    <w:rsid w:val="00833010"/>
    <w:rsid w:val="00840C2E"/>
    <w:rsid w:val="00864E4C"/>
    <w:rsid w:val="00872114"/>
    <w:rsid w:val="0087238D"/>
    <w:rsid w:val="00877A90"/>
    <w:rsid w:val="00880AAB"/>
    <w:rsid w:val="0088270A"/>
    <w:rsid w:val="00895BF9"/>
    <w:rsid w:val="00895FA2"/>
    <w:rsid w:val="008968F0"/>
    <w:rsid w:val="008A08FA"/>
    <w:rsid w:val="008A1506"/>
    <w:rsid w:val="008A6CC1"/>
    <w:rsid w:val="008A7933"/>
    <w:rsid w:val="008C4976"/>
    <w:rsid w:val="008C5A57"/>
    <w:rsid w:val="008D218A"/>
    <w:rsid w:val="008D274D"/>
    <w:rsid w:val="008E608E"/>
    <w:rsid w:val="008F303C"/>
    <w:rsid w:val="008F39C1"/>
    <w:rsid w:val="0090147F"/>
    <w:rsid w:val="00904EB1"/>
    <w:rsid w:val="00922294"/>
    <w:rsid w:val="00927D3E"/>
    <w:rsid w:val="0093114C"/>
    <w:rsid w:val="00932112"/>
    <w:rsid w:val="00945876"/>
    <w:rsid w:val="00947D0F"/>
    <w:rsid w:val="009617E2"/>
    <w:rsid w:val="0096206B"/>
    <w:rsid w:val="009645EC"/>
    <w:rsid w:val="00970632"/>
    <w:rsid w:val="00981DF5"/>
    <w:rsid w:val="009830BB"/>
    <w:rsid w:val="00984D06"/>
    <w:rsid w:val="009866DA"/>
    <w:rsid w:val="009A4D26"/>
    <w:rsid w:val="009B2541"/>
    <w:rsid w:val="009B7292"/>
    <w:rsid w:val="009C0EDC"/>
    <w:rsid w:val="009D2D44"/>
    <w:rsid w:val="009E1A29"/>
    <w:rsid w:val="009E7B11"/>
    <w:rsid w:val="009F183F"/>
    <w:rsid w:val="009F2ADD"/>
    <w:rsid w:val="009F557B"/>
    <w:rsid w:val="00A0014A"/>
    <w:rsid w:val="00A028BD"/>
    <w:rsid w:val="00A14F23"/>
    <w:rsid w:val="00A16C1C"/>
    <w:rsid w:val="00A216DD"/>
    <w:rsid w:val="00A24DC5"/>
    <w:rsid w:val="00A35E6F"/>
    <w:rsid w:val="00A37BA1"/>
    <w:rsid w:val="00A47846"/>
    <w:rsid w:val="00A53118"/>
    <w:rsid w:val="00A547A9"/>
    <w:rsid w:val="00A55194"/>
    <w:rsid w:val="00A55F0E"/>
    <w:rsid w:val="00A6588D"/>
    <w:rsid w:val="00A70A3E"/>
    <w:rsid w:val="00A7118D"/>
    <w:rsid w:val="00A76ADE"/>
    <w:rsid w:val="00A82DD6"/>
    <w:rsid w:val="00A82F89"/>
    <w:rsid w:val="00A844BF"/>
    <w:rsid w:val="00A864CA"/>
    <w:rsid w:val="00A86AC7"/>
    <w:rsid w:val="00A86CBD"/>
    <w:rsid w:val="00A90AA7"/>
    <w:rsid w:val="00A933E7"/>
    <w:rsid w:val="00A93DBE"/>
    <w:rsid w:val="00AA29F4"/>
    <w:rsid w:val="00AC5889"/>
    <w:rsid w:val="00AE1C22"/>
    <w:rsid w:val="00AE77C4"/>
    <w:rsid w:val="00AE7834"/>
    <w:rsid w:val="00B00839"/>
    <w:rsid w:val="00B02454"/>
    <w:rsid w:val="00B05F0C"/>
    <w:rsid w:val="00B17E20"/>
    <w:rsid w:val="00B209DA"/>
    <w:rsid w:val="00B210AE"/>
    <w:rsid w:val="00B25D25"/>
    <w:rsid w:val="00B26484"/>
    <w:rsid w:val="00B30362"/>
    <w:rsid w:val="00B309A5"/>
    <w:rsid w:val="00B3249E"/>
    <w:rsid w:val="00B44C73"/>
    <w:rsid w:val="00B4687D"/>
    <w:rsid w:val="00B50772"/>
    <w:rsid w:val="00B51906"/>
    <w:rsid w:val="00B608C2"/>
    <w:rsid w:val="00B6559E"/>
    <w:rsid w:val="00B65CFE"/>
    <w:rsid w:val="00B84EFD"/>
    <w:rsid w:val="00BA05B9"/>
    <w:rsid w:val="00BA6B02"/>
    <w:rsid w:val="00BB5461"/>
    <w:rsid w:val="00BC22FB"/>
    <w:rsid w:val="00BC368C"/>
    <w:rsid w:val="00BC6A05"/>
    <w:rsid w:val="00BD1670"/>
    <w:rsid w:val="00BD59CE"/>
    <w:rsid w:val="00BE15BD"/>
    <w:rsid w:val="00BE68A6"/>
    <w:rsid w:val="00BF07B8"/>
    <w:rsid w:val="00BF3F2E"/>
    <w:rsid w:val="00BF44DF"/>
    <w:rsid w:val="00BF637F"/>
    <w:rsid w:val="00BF68AA"/>
    <w:rsid w:val="00C0503E"/>
    <w:rsid w:val="00C05BA9"/>
    <w:rsid w:val="00C07A00"/>
    <w:rsid w:val="00C119CC"/>
    <w:rsid w:val="00C11DB6"/>
    <w:rsid w:val="00C12C05"/>
    <w:rsid w:val="00C20D90"/>
    <w:rsid w:val="00C21154"/>
    <w:rsid w:val="00C32DAB"/>
    <w:rsid w:val="00C36780"/>
    <w:rsid w:val="00C37F63"/>
    <w:rsid w:val="00C42EE5"/>
    <w:rsid w:val="00C54C0E"/>
    <w:rsid w:val="00C70CAE"/>
    <w:rsid w:val="00C7152D"/>
    <w:rsid w:val="00C71609"/>
    <w:rsid w:val="00C7280C"/>
    <w:rsid w:val="00C737CD"/>
    <w:rsid w:val="00C74062"/>
    <w:rsid w:val="00C77B48"/>
    <w:rsid w:val="00C844C1"/>
    <w:rsid w:val="00C976DF"/>
    <w:rsid w:val="00CA5FFA"/>
    <w:rsid w:val="00CB675C"/>
    <w:rsid w:val="00CC55E5"/>
    <w:rsid w:val="00CC7A0A"/>
    <w:rsid w:val="00CE5515"/>
    <w:rsid w:val="00CE611A"/>
    <w:rsid w:val="00CE70D7"/>
    <w:rsid w:val="00CF2629"/>
    <w:rsid w:val="00D0004C"/>
    <w:rsid w:val="00D01042"/>
    <w:rsid w:val="00D22013"/>
    <w:rsid w:val="00D27AAD"/>
    <w:rsid w:val="00D31489"/>
    <w:rsid w:val="00D37C0A"/>
    <w:rsid w:val="00D54090"/>
    <w:rsid w:val="00D60458"/>
    <w:rsid w:val="00D63D7D"/>
    <w:rsid w:val="00D6647B"/>
    <w:rsid w:val="00D67AEC"/>
    <w:rsid w:val="00D74D6E"/>
    <w:rsid w:val="00D74DD2"/>
    <w:rsid w:val="00D82A80"/>
    <w:rsid w:val="00D851FC"/>
    <w:rsid w:val="00D943B9"/>
    <w:rsid w:val="00DA1CC5"/>
    <w:rsid w:val="00DB1EA4"/>
    <w:rsid w:val="00DC194B"/>
    <w:rsid w:val="00DC3E24"/>
    <w:rsid w:val="00DD0ED8"/>
    <w:rsid w:val="00DD1C09"/>
    <w:rsid w:val="00DD66DA"/>
    <w:rsid w:val="00DD74D3"/>
    <w:rsid w:val="00DE3670"/>
    <w:rsid w:val="00DE3BD4"/>
    <w:rsid w:val="00DF3CB4"/>
    <w:rsid w:val="00E00DB1"/>
    <w:rsid w:val="00E01C87"/>
    <w:rsid w:val="00E01DD2"/>
    <w:rsid w:val="00E05906"/>
    <w:rsid w:val="00E10F93"/>
    <w:rsid w:val="00E174EA"/>
    <w:rsid w:val="00E17981"/>
    <w:rsid w:val="00E20A93"/>
    <w:rsid w:val="00E24FFB"/>
    <w:rsid w:val="00E27686"/>
    <w:rsid w:val="00E311B4"/>
    <w:rsid w:val="00E454B2"/>
    <w:rsid w:val="00E479DF"/>
    <w:rsid w:val="00E52F9F"/>
    <w:rsid w:val="00E54288"/>
    <w:rsid w:val="00E547E1"/>
    <w:rsid w:val="00E55398"/>
    <w:rsid w:val="00E57EDD"/>
    <w:rsid w:val="00E65C96"/>
    <w:rsid w:val="00E72E7E"/>
    <w:rsid w:val="00E73BBA"/>
    <w:rsid w:val="00E76300"/>
    <w:rsid w:val="00E9140A"/>
    <w:rsid w:val="00E915AD"/>
    <w:rsid w:val="00E9252E"/>
    <w:rsid w:val="00EA15C1"/>
    <w:rsid w:val="00EB24E6"/>
    <w:rsid w:val="00EC0EA4"/>
    <w:rsid w:val="00EC5920"/>
    <w:rsid w:val="00EC6292"/>
    <w:rsid w:val="00EE3CC5"/>
    <w:rsid w:val="00EE410C"/>
    <w:rsid w:val="00EE6D6F"/>
    <w:rsid w:val="00EF278F"/>
    <w:rsid w:val="00EF37F8"/>
    <w:rsid w:val="00EF76FF"/>
    <w:rsid w:val="00F0388F"/>
    <w:rsid w:val="00F11F56"/>
    <w:rsid w:val="00F25F77"/>
    <w:rsid w:val="00F30CC3"/>
    <w:rsid w:val="00F36645"/>
    <w:rsid w:val="00F4506B"/>
    <w:rsid w:val="00F5068F"/>
    <w:rsid w:val="00F53D88"/>
    <w:rsid w:val="00F6106B"/>
    <w:rsid w:val="00F66D96"/>
    <w:rsid w:val="00F80DAD"/>
    <w:rsid w:val="00F8293E"/>
    <w:rsid w:val="00F82EAA"/>
    <w:rsid w:val="00F83CAD"/>
    <w:rsid w:val="00FC0DB4"/>
    <w:rsid w:val="00FC226B"/>
    <w:rsid w:val="00FC32E5"/>
    <w:rsid w:val="00FC39D4"/>
    <w:rsid w:val="00FC5D18"/>
    <w:rsid w:val="00FD10A2"/>
    <w:rsid w:val="00FD40F8"/>
    <w:rsid w:val="00FD59C7"/>
    <w:rsid w:val="00FD719D"/>
    <w:rsid w:val="00FE0626"/>
    <w:rsid w:val="00FF0884"/>
    <w:rsid w:val="00FF4069"/>
    <w:rsid w:val="00FF7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758"/>
    <w:rPr>
      <w:lang w:val="en-GB"/>
    </w:rPr>
  </w:style>
  <w:style w:type="paragraph" w:styleId="Heading1">
    <w:name w:val="heading 1"/>
    <w:basedOn w:val="Normal"/>
    <w:next w:val="Normal"/>
    <w:link w:val="Heading1Char"/>
    <w:uiPriority w:val="9"/>
    <w:qFormat/>
    <w:rsid w:val="00B32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7E1"/>
    <w:rPr>
      <w:color w:val="0000FF" w:themeColor="hyperlink"/>
      <w:u w:val="single"/>
    </w:rPr>
  </w:style>
  <w:style w:type="paragraph" w:styleId="FootnoteText">
    <w:name w:val="footnote text"/>
    <w:basedOn w:val="Normal"/>
    <w:link w:val="FootnoteTextChar"/>
    <w:uiPriority w:val="99"/>
    <w:semiHidden/>
    <w:unhideWhenUsed/>
    <w:rsid w:val="00E54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7E1"/>
    <w:rPr>
      <w:sz w:val="20"/>
      <w:szCs w:val="20"/>
    </w:rPr>
  </w:style>
  <w:style w:type="character" w:styleId="FootnoteReference">
    <w:name w:val="footnote reference"/>
    <w:basedOn w:val="DefaultParagraphFont"/>
    <w:uiPriority w:val="99"/>
    <w:semiHidden/>
    <w:unhideWhenUsed/>
    <w:rsid w:val="00E547E1"/>
    <w:rPr>
      <w:vertAlign w:val="superscript"/>
    </w:rPr>
  </w:style>
  <w:style w:type="character" w:styleId="CommentReference">
    <w:name w:val="annotation reference"/>
    <w:basedOn w:val="DefaultParagraphFont"/>
    <w:uiPriority w:val="99"/>
    <w:semiHidden/>
    <w:unhideWhenUsed/>
    <w:rsid w:val="00410A2A"/>
    <w:rPr>
      <w:sz w:val="16"/>
      <w:szCs w:val="16"/>
    </w:rPr>
  </w:style>
  <w:style w:type="paragraph" w:styleId="CommentText">
    <w:name w:val="annotation text"/>
    <w:basedOn w:val="Normal"/>
    <w:link w:val="CommentTextChar"/>
    <w:uiPriority w:val="99"/>
    <w:semiHidden/>
    <w:unhideWhenUsed/>
    <w:rsid w:val="00410A2A"/>
    <w:pPr>
      <w:spacing w:line="240" w:lineRule="auto"/>
    </w:pPr>
    <w:rPr>
      <w:sz w:val="20"/>
      <w:szCs w:val="20"/>
    </w:rPr>
  </w:style>
  <w:style w:type="character" w:customStyle="1" w:styleId="CommentTextChar">
    <w:name w:val="Comment Text Char"/>
    <w:basedOn w:val="DefaultParagraphFont"/>
    <w:link w:val="CommentText"/>
    <w:uiPriority w:val="99"/>
    <w:semiHidden/>
    <w:rsid w:val="00410A2A"/>
    <w:rPr>
      <w:sz w:val="20"/>
      <w:szCs w:val="20"/>
      <w:lang w:val="en-GB"/>
    </w:rPr>
  </w:style>
  <w:style w:type="paragraph" w:styleId="CommentSubject">
    <w:name w:val="annotation subject"/>
    <w:basedOn w:val="CommentText"/>
    <w:next w:val="CommentText"/>
    <w:link w:val="CommentSubjectChar"/>
    <w:uiPriority w:val="99"/>
    <w:semiHidden/>
    <w:unhideWhenUsed/>
    <w:rsid w:val="00410A2A"/>
    <w:rPr>
      <w:b/>
      <w:bCs/>
    </w:rPr>
  </w:style>
  <w:style w:type="character" w:customStyle="1" w:styleId="CommentSubjectChar">
    <w:name w:val="Comment Subject Char"/>
    <w:basedOn w:val="CommentTextChar"/>
    <w:link w:val="CommentSubject"/>
    <w:uiPriority w:val="99"/>
    <w:semiHidden/>
    <w:rsid w:val="00410A2A"/>
    <w:rPr>
      <w:b/>
      <w:bCs/>
      <w:sz w:val="20"/>
      <w:szCs w:val="20"/>
      <w:lang w:val="en-GB"/>
    </w:rPr>
  </w:style>
  <w:style w:type="paragraph" w:styleId="BalloonText">
    <w:name w:val="Balloon Text"/>
    <w:basedOn w:val="Normal"/>
    <w:link w:val="BalloonTextChar"/>
    <w:uiPriority w:val="99"/>
    <w:semiHidden/>
    <w:unhideWhenUsed/>
    <w:rsid w:val="00410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2A"/>
    <w:rPr>
      <w:rFonts w:ascii="Tahoma" w:hAnsi="Tahoma" w:cs="Tahoma"/>
      <w:sz w:val="16"/>
      <w:szCs w:val="16"/>
      <w:lang w:val="en-GB"/>
    </w:rPr>
  </w:style>
  <w:style w:type="paragraph" w:styleId="Revision">
    <w:name w:val="Revision"/>
    <w:hidden/>
    <w:uiPriority w:val="99"/>
    <w:semiHidden/>
    <w:rsid w:val="00D22013"/>
    <w:pPr>
      <w:spacing w:after="0" w:line="240" w:lineRule="auto"/>
    </w:pPr>
    <w:rPr>
      <w:lang w:val="en-GB"/>
    </w:rPr>
  </w:style>
  <w:style w:type="paragraph" w:styleId="ListParagraph">
    <w:name w:val="List Paragraph"/>
    <w:basedOn w:val="Normal"/>
    <w:uiPriority w:val="34"/>
    <w:qFormat/>
    <w:rsid w:val="00FC39D4"/>
    <w:pPr>
      <w:ind w:left="720"/>
      <w:contextualSpacing/>
    </w:pPr>
  </w:style>
  <w:style w:type="paragraph" w:styleId="EndnoteText">
    <w:name w:val="endnote text"/>
    <w:basedOn w:val="Normal"/>
    <w:link w:val="EndnoteTextChar"/>
    <w:uiPriority w:val="99"/>
    <w:semiHidden/>
    <w:unhideWhenUsed/>
    <w:rsid w:val="005F4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655"/>
    <w:rPr>
      <w:sz w:val="20"/>
      <w:szCs w:val="20"/>
    </w:rPr>
  </w:style>
  <w:style w:type="character" w:styleId="EndnoteReference">
    <w:name w:val="endnote reference"/>
    <w:basedOn w:val="DefaultParagraphFont"/>
    <w:uiPriority w:val="99"/>
    <w:semiHidden/>
    <w:unhideWhenUsed/>
    <w:rsid w:val="005F4655"/>
    <w:rPr>
      <w:vertAlign w:val="superscript"/>
    </w:rPr>
  </w:style>
  <w:style w:type="paragraph" w:styleId="Header">
    <w:name w:val="header"/>
    <w:basedOn w:val="Normal"/>
    <w:link w:val="HeaderChar"/>
    <w:uiPriority w:val="99"/>
    <w:semiHidden/>
    <w:unhideWhenUsed/>
    <w:rsid w:val="006A0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D38"/>
  </w:style>
  <w:style w:type="paragraph" w:styleId="Footer">
    <w:name w:val="footer"/>
    <w:basedOn w:val="Normal"/>
    <w:link w:val="FooterChar"/>
    <w:uiPriority w:val="99"/>
    <w:unhideWhenUsed/>
    <w:rsid w:val="006A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38"/>
  </w:style>
  <w:style w:type="character" w:customStyle="1" w:styleId="Heading1Char">
    <w:name w:val="Heading 1 Char"/>
    <w:basedOn w:val="DefaultParagraphFont"/>
    <w:link w:val="Heading1"/>
    <w:uiPriority w:val="9"/>
    <w:rsid w:val="00B3249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2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7E1"/>
    <w:rPr>
      <w:color w:val="0000FF" w:themeColor="hyperlink"/>
      <w:u w:val="single"/>
    </w:rPr>
  </w:style>
  <w:style w:type="paragraph" w:styleId="FootnoteText">
    <w:name w:val="footnote text"/>
    <w:basedOn w:val="Normal"/>
    <w:link w:val="FootnoteTextChar"/>
    <w:uiPriority w:val="99"/>
    <w:semiHidden/>
    <w:unhideWhenUsed/>
    <w:rsid w:val="00E547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7E1"/>
    <w:rPr>
      <w:sz w:val="20"/>
      <w:szCs w:val="20"/>
    </w:rPr>
  </w:style>
  <w:style w:type="character" w:styleId="FootnoteReference">
    <w:name w:val="footnote reference"/>
    <w:basedOn w:val="DefaultParagraphFont"/>
    <w:uiPriority w:val="99"/>
    <w:semiHidden/>
    <w:unhideWhenUsed/>
    <w:rsid w:val="00E547E1"/>
    <w:rPr>
      <w:vertAlign w:val="superscript"/>
    </w:rPr>
  </w:style>
  <w:style w:type="character" w:styleId="CommentReference">
    <w:name w:val="annotation reference"/>
    <w:basedOn w:val="DefaultParagraphFont"/>
    <w:uiPriority w:val="99"/>
    <w:semiHidden/>
    <w:unhideWhenUsed/>
    <w:rsid w:val="00410A2A"/>
    <w:rPr>
      <w:sz w:val="16"/>
      <w:szCs w:val="16"/>
    </w:rPr>
  </w:style>
  <w:style w:type="paragraph" w:styleId="CommentText">
    <w:name w:val="annotation text"/>
    <w:basedOn w:val="Normal"/>
    <w:link w:val="CommentTextChar"/>
    <w:uiPriority w:val="99"/>
    <w:semiHidden/>
    <w:unhideWhenUsed/>
    <w:rsid w:val="00410A2A"/>
    <w:pPr>
      <w:spacing w:line="240" w:lineRule="auto"/>
    </w:pPr>
    <w:rPr>
      <w:sz w:val="20"/>
      <w:szCs w:val="20"/>
    </w:rPr>
  </w:style>
  <w:style w:type="character" w:customStyle="1" w:styleId="CommentTextChar">
    <w:name w:val="Comment Text Char"/>
    <w:basedOn w:val="DefaultParagraphFont"/>
    <w:link w:val="CommentText"/>
    <w:uiPriority w:val="99"/>
    <w:semiHidden/>
    <w:rsid w:val="00410A2A"/>
    <w:rPr>
      <w:sz w:val="20"/>
      <w:szCs w:val="20"/>
      <w:lang w:val="en-GB"/>
    </w:rPr>
  </w:style>
  <w:style w:type="paragraph" w:styleId="CommentSubject">
    <w:name w:val="annotation subject"/>
    <w:basedOn w:val="CommentText"/>
    <w:next w:val="CommentText"/>
    <w:link w:val="CommentSubjectChar"/>
    <w:uiPriority w:val="99"/>
    <w:semiHidden/>
    <w:unhideWhenUsed/>
    <w:rsid w:val="00410A2A"/>
    <w:rPr>
      <w:b/>
      <w:bCs/>
    </w:rPr>
  </w:style>
  <w:style w:type="character" w:customStyle="1" w:styleId="CommentSubjectChar">
    <w:name w:val="Comment Subject Char"/>
    <w:basedOn w:val="CommentTextChar"/>
    <w:link w:val="CommentSubject"/>
    <w:uiPriority w:val="99"/>
    <w:semiHidden/>
    <w:rsid w:val="00410A2A"/>
    <w:rPr>
      <w:b/>
      <w:bCs/>
      <w:sz w:val="20"/>
      <w:szCs w:val="20"/>
      <w:lang w:val="en-GB"/>
    </w:rPr>
  </w:style>
  <w:style w:type="paragraph" w:styleId="BalloonText">
    <w:name w:val="Balloon Text"/>
    <w:basedOn w:val="Normal"/>
    <w:link w:val="BalloonTextChar"/>
    <w:uiPriority w:val="99"/>
    <w:semiHidden/>
    <w:unhideWhenUsed/>
    <w:rsid w:val="00410A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A2A"/>
    <w:rPr>
      <w:rFonts w:ascii="Tahoma" w:hAnsi="Tahoma" w:cs="Tahoma"/>
      <w:sz w:val="16"/>
      <w:szCs w:val="16"/>
      <w:lang w:val="en-GB"/>
    </w:rPr>
  </w:style>
  <w:style w:type="paragraph" w:styleId="Revision">
    <w:name w:val="Revision"/>
    <w:hidden/>
    <w:uiPriority w:val="99"/>
    <w:semiHidden/>
    <w:rsid w:val="00D22013"/>
    <w:pPr>
      <w:spacing w:after="0" w:line="240" w:lineRule="auto"/>
    </w:pPr>
    <w:rPr>
      <w:lang w:val="en-GB"/>
    </w:rPr>
  </w:style>
  <w:style w:type="paragraph" w:styleId="ListParagraph">
    <w:name w:val="List Paragraph"/>
    <w:basedOn w:val="Normal"/>
    <w:uiPriority w:val="34"/>
    <w:qFormat/>
    <w:rsid w:val="00FC39D4"/>
    <w:pPr>
      <w:ind w:left="720"/>
      <w:contextualSpacing/>
    </w:pPr>
  </w:style>
  <w:style w:type="paragraph" w:styleId="EndnoteText">
    <w:name w:val="endnote text"/>
    <w:basedOn w:val="Normal"/>
    <w:link w:val="EndnoteTextChar"/>
    <w:uiPriority w:val="99"/>
    <w:semiHidden/>
    <w:unhideWhenUsed/>
    <w:rsid w:val="005F4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4655"/>
    <w:rPr>
      <w:sz w:val="20"/>
      <w:szCs w:val="20"/>
    </w:rPr>
  </w:style>
  <w:style w:type="character" w:styleId="EndnoteReference">
    <w:name w:val="endnote reference"/>
    <w:basedOn w:val="DefaultParagraphFont"/>
    <w:uiPriority w:val="99"/>
    <w:semiHidden/>
    <w:unhideWhenUsed/>
    <w:rsid w:val="005F4655"/>
    <w:rPr>
      <w:vertAlign w:val="superscript"/>
    </w:rPr>
  </w:style>
  <w:style w:type="paragraph" w:styleId="Header">
    <w:name w:val="header"/>
    <w:basedOn w:val="Normal"/>
    <w:link w:val="HeaderChar"/>
    <w:uiPriority w:val="99"/>
    <w:semiHidden/>
    <w:unhideWhenUsed/>
    <w:rsid w:val="006A0D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A0D38"/>
  </w:style>
  <w:style w:type="paragraph" w:styleId="Footer">
    <w:name w:val="footer"/>
    <w:basedOn w:val="Normal"/>
    <w:link w:val="FooterChar"/>
    <w:uiPriority w:val="99"/>
    <w:unhideWhenUsed/>
    <w:rsid w:val="006A0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D38"/>
  </w:style>
  <w:style w:type="character" w:customStyle="1" w:styleId="Heading1Char">
    <w:name w:val="Heading 1 Char"/>
    <w:basedOn w:val="DefaultParagraphFont"/>
    <w:link w:val="Heading1"/>
    <w:uiPriority w:val="9"/>
    <w:rsid w:val="00B324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174511">
      <w:bodyDiv w:val="1"/>
      <w:marLeft w:val="0"/>
      <w:marRight w:val="0"/>
      <w:marTop w:val="0"/>
      <w:marBottom w:val="0"/>
      <w:divBdr>
        <w:top w:val="none" w:sz="0" w:space="0" w:color="auto"/>
        <w:left w:val="none" w:sz="0" w:space="0" w:color="auto"/>
        <w:bottom w:val="none" w:sz="0" w:space="0" w:color="auto"/>
        <w:right w:val="none" w:sz="0" w:space="0" w:color="auto"/>
      </w:divBdr>
    </w:div>
    <w:div w:id="163375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amirjafarey@gmail.com" TargetMode="External"/><Relationship Id="rId5" Type="http://schemas.openxmlformats.org/officeDocument/2006/relationships/settings" Target="settings.xml"/><Relationship Id="rId10" Type="http://schemas.openxmlformats.org/officeDocument/2006/relationships/hyperlink" Target="mailto:shekhanisualeha@gmail.com" TargetMode="External"/><Relationship Id="rId4" Type="http://schemas.microsoft.com/office/2007/relationships/stylesWithEffects" Target="stylesWithEffects.xml"/><Relationship Id="rId9" Type="http://schemas.openxmlformats.org/officeDocument/2006/relationships/hyperlink" Target="mailto:anikatahi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CE82AE30-9134-4A0B-B0BD-008E7A213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22</Pages>
  <Words>5248</Words>
  <Characters>29920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SIUT</dc:creator>
  <cp:lastModifiedBy>Sualeha Shekhani</cp:lastModifiedBy>
  <cp:revision>73</cp:revision>
  <cp:lastPrinted>2018-04-09T09:30:00Z</cp:lastPrinted>
  <dcterms:created xsi:type="dcterms:W3CDTF">2018-05-26T09:01:00Z</dcterms:created>
  <dcterms:modified xsi:type="dcterms:W3CDTF">2018-07-31T07:18:00Z</dcterms:modified>
</cp:coreProperties>
</file>