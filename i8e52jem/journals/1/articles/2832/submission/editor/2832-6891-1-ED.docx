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1BAD" w14:textId="17DD6302" w:rsidR="00A401D0" w:rsidRDefault="00414ED3" w:rsidP="00842638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 w:rsidRPr="00324647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BOOK </w:t>
      </w:r>
      <w:r w:rsidR="00A401D0" w:rsidRPr="00324647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REVIEW</w:t>
      </w:r>
      <w:r w:rsidR="00550782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S</w:t>
      </w:r>
    </w:p>
    <w:p w14:paraId="232C05F7" w14:textId="6AED9E15" w:rsidR="00550782" w:rsidRDefault="00550782" w:rsidP="00842638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38D6852A" w14:textId="55788E9C" w:rsidR="00550782" w:rsidRPr="00324647" w:rsidRDefault="00550782" w:rsidP="00842638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 xml:space="preserve">TITLE: </w:t>
      </w:r>
    </w:p>
    <w:p w14:paraId="7E6B3616" w14:textId="77777777" w:rsidR="00324647" w:rsidRPr="00842638" w:rsidRDefault="00324647" w:rsidP="008426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09237" w14:textId="59F1BE5A" w:rsidR="00324647" w:rsidRPr="00550782" w:rsidRDefault="00324647" w:rsidP="0084263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42638">
        <w:rPr>
          <w:rFonts w:ascii="Times New Roman" w:hAnsi="Times New Roman" w:cs="Times New Roman"/>
          <w:b/>
          <w:bCs/>
          <w:sz w:val="24"/>
          <w:szCs w:val="24"/>
        </w:rPr>
        <w:t>SANTANU DUTTA, STHABIR DASGUPTA</w:t>
      </w:r>
    </w:p>
    <w:p w14:paraId="2A206514" w14:textId="37D276B3" w:rsidR="00550782" w:rsidRDefault="00550782" w:rsidP="00842638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202080FA" w14:textId="3B594428" w:rsidR="00550782" w:rsidRPr="00550782" w:rsidRDefault="00550782" w:rsidP="00842638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550782">
        <w:rPr>
          <w:rFonts w:ascii="Times New Roman" w:hAnsi="Times New Roman" w:cs="Times New Roman"/>
          <w:bCs/>
          <w:iCs/>
          <w:sz w:val="24"/>
          <w:szCs w:val="24"/>
        </w:rPr>
        <w:t>-----------------------------------------------------------------------------------------------------</w:t>
      </w:r>
    </w:p>
    <w:p w14:paraId="222985F9" w14:textId="35419D14" w:rsidR="00324647" w:rsidRPr="00550782" w:rsidRDefault="00324647" w:rsidP="0084263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42638">
        <w:rPr>
          <w:rFonts w:ascii="Times New Roman" w:hAnsi="Times New Roman" w:cs="Times New Roman"/>
          <w:bCs/>
          <w:sz w:val="24"/>
          <w:szCs w:val="24"/>
        </w:rPr>
        <w:t>Authors</w:t>
      </w:r>
      <w:r w:rsidRPr="00324647">
        <w:rPr>
          <w:rFonts w:ascii="Times New Roman" w:hAnsi="Times New Roman" w:cs="Times New Roman"/>
          <w:b/>
          <w:bCs/>
          <w:sz w:val="24"/>
          <w:szCs w:val="24"/>
        </w:rPr>
        <w:t xml:space="preserve">: Santanu Dutta, </w:t>
      </w:r>
      <w:r w:rsidRPr="00550782">
        <w:rPr>
          <w:rFonts w:ascii="Times New Roman" w:hAnsi="Times New Roman" w:cs="Times New Roman"/>
          <w:bCs/>
          <w:sz w:val="24"/>
          <w:szCs w:val="24"/>
        </w:rPr>
        <w:t>Cardiothoracic and Vascular Surgery,</w:t>
      </w:r>
      <w:r w:rsidR="00550782" w:rsidRPr="005507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50782">
        <w:rPr>
          <w:rFonts w:ascii="Times New Roman" w:hAnsi="Times New Roman" w:cs="Times New Roman"/>
          <w:bCs/>
          <w:sz w:val="24"/>
          <w:szCs w:val="24"/>
        </w:rPr>
        <w:t>Institute of Post Graduate Medical Education and Research and SSKM Hospitals, Kolkata</w:t>
      </w:r>
      <w:r w:rsidR="00550782">
        <w:rPr>
          <w:rFonts w:ascii="Times New Roman" w:hAnsi="Times New Roman" w:cs="Times New Roman"/>
          <w:bCs/>
          <w:sz w:val="24"/>
          <w:szCs w:val="24"/>
        </w:rPr>
        <w:t>, INDIA</w:t>
      </w:r>
      <w:r w:rsidRPr="00842638">
        <w:rPr>
          <w:rFonts w:ascii="Times New Roman" w:hAnsi="Times New Roman" w:cs="Times New Roman"/>
          <w:b/>
          <w:bCs/>
          <w:sz w:val="24"/>
          <w:szCs w:val="24"/>
        </w:rPr>
        <w:t xml:space="preserve">; Sthabir Dasgupta, </w:t>
      </w:r>
      <w:r w:rsidRPr="00550782">
        <w:rPr>
          <w:rFonts w:ascii="Times New Roman" w:hAnsi="Times New Roman" w:cs="Times New Roman"/>
          <w:bCs/>
          <w:sz w:val="24"/>
          <w:szCs w:val="24"/>
        </w:rPr>
        <w:t>Medical Practitioner, Kolkata</w:t>
      </w:r>
      <w:r w:rsidR="00550782">
        <w:rPr>
          <w:rFonts w:ascii="Times New Roman" w:hAnsi="Times New Roman" w:cs="Times New Roman"/>
          <w:bCs/>
          <w:sz w:val="24"/>
          <w:szCs w:val="24"/>
        </w:rPr>
        <w:t>, INDIA.</w:t>
      </w:r>
    </w:p>
    <w:p w14:paraId="43AA5693" w14:textId="6A9889AC" w:rsidR="00324647" w:rsidRDefault="00324647" w:rsidP="008426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66ED6" w14:textId="5F5BB48B" w:rsidR="00550782" w:rsidRPr="00550782" w:rsidRDefault="00550782" w:rsidP="0084263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50782">
        <w:rPr>
          <w:rFonts w:ascii="Times New Roman" w:hAnsi="Times New Roman" w:cs="Times New Roman"/>
          <w:bCs/>
          <w:sz w:val="24"/>
          <w:szCs w:val="24"/>
        </w:rPr>
        <w:t>To cite: Datta S, Dasgupta S. ------------------------------------------</w:t>
      </w:r>
      <w:r w:rsidRPr="00390F41">
        <w:rPr>
          <w:rFonts w:ascii="Times New Roman" w:hAnsi="Times New Roman" w:cs="Times New Roman"/>
          <w:bCs/>
          <w:i/>
          <w:sz w:val="24"/>
          <w:szCs w:val="24"/>
          <w:rPrChange w:id="0" w:author="Admin" w:date="2018-05-16T10:36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Indian J</w:t>
      </w:r>
      <w:ins w:id="1" w:author="Admin" w:date="2018-05-16T10:36:00Z">
        <w:r w:rsidR="00390F41" w:rsidRPr="00390F41">
          <w:rPr>
            <w:rFonts w:ascii="Times New Roman" w:hAnsi="Times New Roman" w:cs="Times New Roman"/>
            <w:bCs/>
            <w:i/>
            <w:sz w:val="24"/>
            <w:szCs w:val="24"/>
            <w:rPrChange w:id="2" w:author="Admin" w:date="2018-05-16T10:36:00Z">
              <w:rPr>
                <w:rFonts w:ascii="Times New Roman" w:hAnsi="Times New Roman" w:cs="Times New Roman"/>
                <w:bCs/>
                <w:sz w:val="24"/>
                <w:szCs w:val="24"/>
              </w:rPr>
            </w:rPrChange>
          </w:rPr>
          <w:t xml:space="preserve"> </w:t>
        </w:r>
      </w:ins>
      <w:r w:rsidRPr="00390F41">
        <w:rPr>
          <w:rFonts w:ascii="Times New Roman" w:hAnsi="Times New Roman" w:cs="Times New Roman"/>
          <w:bCs/>
          <w:i/>
          <w:sz w:val="24"/>
          <w:szCs w:val="24"/>
          <w:rPrChange w:id="3" w:author="Admin" w:date="2018-05-16T10:36:00Z">
            <w:rPr>
              <w:rFonts w:ascii="Times New Roman" w:hAnsi="Times New Roman" w:cs="Times New Roman"/>
              <w:bCs/>
              <w:sz w:val="24"/>
              <w:szCs w:val="24"/>
            </w:rPr>
          </w:rPrChange>
        </w:rPr>
        <w:t>Med Ethics</w:t>
      </w:r>
      <w:r w:rsidRPr="00550782">
        <w:rPr>
          <w:rFonts w:ascii="Times New Roman" w:hAnsi="Times New Roman" w:cs="Times New Roman"/>
          <w:bCs/>
          <w:sz w:val="24"/>
          <w:szCs w:val="24"/>
        </w:rPr>
        <w:t xml:space="preserve">. Published online </w:t>
      </w:r>
      <w:proofErr w:type="gramStart"/>
      <w:r w:rsidRPr="00550782">
        <w:rPr>
          <w:rFonts w:ascii="Times New Roman" w:hAnsi="Times New Roman" w:cs="Times New Roman"/>
          <w:bCs/>
          <w:sz w:val="24"/>
          <w:szCs w:val="24"/>
        </w:rPr>
        <w:t>on  May</w:t>
      </w:r>
      <w:proofErr w:type="gramEnd"/>
      <w:r w:rsidRPr="00550782">
        <w:rPr>
          <w:rFonts w:ascii="Times New Roman" w:hAnsi="Times New Roman" w:cs="Times New Roman"/>
          <w:bCs/>
          <w:sz w:val="24"/>
          <w:szCs w:val="24"/>
        </w:rPr>
        <w:t>--- 2018. DOI:</w:t>
      </w:r>
    </w:p>
    <w:p w14:paraId="6457273B" w14:textId="7E88EE1A" w:rsidR="00550782" w:rsidRDefault="00550782" w:rsidP="008426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35C52" w14:textId="3133D66B" w:rsidR="00550782" w:rsidRDefault="00550782" w:rsidP="0084263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©</w:t>
      </w:r>
      <w:r w:rsidRPr="00550782">
        <w:rPr>
          <w:rFonts w:ascii="Times New Roman" w:hAnsi="Times New Roman" w:cs="Times New Roman"/>
          <w:bCs/>
          <w:i/>
          <w:sz w:val="24"/>
          <w:szCs w:val="24"/>
        </w:rPr>
        <w:t xml:space="preserve">Indian Journal of Medical Ethics </w:t>
      </w:r>
      <w:r w:rsidRPr="00550782">
        <w:rPr>
          <w:rFonts w:ascii="Times New Roman" w:hAnsi="Times New Roman" w:cs="Times New Roman"/>
          <w:bCs/>
          <w:sz w:val="24"/>
          <w:szCs w:val="24"/>
        </w:rPr>
        <w:t>2018</w:t>
      </w:r>
    </w:p>
    <w:p w14:paraId="2CB58BA8" w14:textId="4AD0242C" w:rsidR="00550782" w:rsidRPr="00550782" w:rsidRDefault="00550782" w:rsidP="00842638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------------------------------------------------------------------------------------------------------</w:t>
      </w:r>
    </w:p>
    <w:p w14:paraId="42CDF216" w14:textId="76105E7F" w:rsidR="00324647" w:rsidRPr="00550782" w:rsidRDefault="00324647" w:rsidP="00842638">
      <w:pPr>
        <w:spacing w:after="0" w:line="240" w:lineRule="auto"/>
        <w:rPr>
          <w:ins w:id="4" w:author="Admin" w:date="2018-05-10T12:44:00Z"/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618F1F70" w14:textId="77777777" w:rsidR="00324647" w:rsidRPr="002466DB" w:rsidRDefault="00324647" w:rsidP="00842638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14:paraId="546BB0E7" w14:textId="19A162E5" w:rsidR="00993023" w:rsidRPr="00842638" w:rsidRDefault="00993023" w:rsidP="0084263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ins w:id="5" w:author="Admin" w:date="2018-05-10T12:13:00Z"/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ar-SA"/>
        </w:rPr>
      </w:pPr>
      <w:ins w:id="6" w:author="Admin" w:date="2018-05-10T12:07:00Z">
        <w:r w:rsidRPr="002466DB">
          <w:rPr>
            <w:rFonts w:ascii="Times New Roman" w:hAnsi="Times New Roman" w:cs="Times New Roman"/>
            <w:b/>
            <w:bCs/>
            <w:sz w:val="24"/>
            <w:szCs w:val="24"/>
          </w:rPr>
          <w:t>Manu Kothari and Lopa Mehta.</w:t>
        </w:r>
        <w:r w:rsidRPr="002466DB">
          <w:rPr>
            <w:rFonts w:ascii="Times New Roman" w:hAnsi="Times New Roman" w:cs="Times New Roman"/>
            <w:b/>
            <w:bCs/>
            <w:i/>
            <w:sz w:val="24"/>
            <w:szCs w:val="24"/>
          </w:rPr>
          <w:t xml:space="preserve"> </w:t>
        </w:r>
      </w:ins>
      <w:r w:rsidR="00A771BF" w:rsidRPr="002466DB">
        <w:rPr>
          <w:rFonts w:ascii="Times New Roman" w:hAnsi="Times New Roman" w:cs="Times New Roman"/>
          <w:b/>
          <w:bCs/>
          <w:i/>
          <w:sz w:val="24"/>
          <w:szCs w:val="24"/>
        </w:rPr>
        <w:t>Much Ado About Coronary Artery D</w:t>
      </w:r>
      <w:r w:rsidRPr="002466DB">
        <w:rPr>
          <w:rFonts w:ascii="Times New Roman" w:hAnsi="Times New Roman" w:cs="Times New Roman"/>
          <w:b/>
          <w:bCs/>
          <w:i/>
          <w:sz w:val="24"/>
          <w:szCs w:val="24"/>
        </w:rPr>
        <w:t>i</w:t>
      </w:r>
      <w:r w:rsidR="00A771BF" w:rsidRPr="002466D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sease &amp; Heart Attack: Myth and Realities of Cause, Cure and </w:t>
      </w:r>
      <w:proofErr w:type="spellStart"/>
      <w:r w:rsidR="00A771BF" w:rsidRPr="002466DB">
        <w:rPr>
          <w:rFonts w:ascii="Times New Roman" w:hAnsi="Times New Roman" w:cs="Times New Roman"/>
          <w:b/>
          <w:bCs/>
          <w:i/>
          <w:sz w:val="24"/>
          <w:szCs w:val="24"/>
        </w:rPr>
        <w:t>Prevention</w:t>
      </w:r>
      <w:del w:id="7" w:author="Admin" w:date="2018-05-10T12:07:00Z">
        <w:r w:rsidR="00A771BF" w:rsidRPr="00390F41" w:rsidDel="00993023">
          <w:rPr>
            <w:rFonts w:ascii="Times New Roman" w:hAnsi="Times New Roman" w:cs="Times New Roman"/>
            <w:b/>
            <w:bCs/>
            <w:iCs/>
            <w:sz w:val="24"/>
            <w:szCs w:val="24"/>
          </w:rPr>
          <w:delText xml:space="preserve"> and</w:delText>
        </w:r>
      </w:del>
      <w:ins w:id="8" w:author="Admin" w:date="2018-05-10T12:13:00Z">
        <w:r w:rsidRPr="00390F41">
          <w:rPr>
            <w:rFonts w:ascii="Times New Roman" w:hAnsi="Times New Roman" w:cs="Times New Roman"/>
            <w:b/>
            <w:bCs/>
            <w:iCs/>
            <w:sz w:val="24"/>
            <w:szCs w:val="24"/>
          </w:rPr>
          <w:t>Mumbai</w:t>
        </w:r>
        <w:proofErr w:type="spellEnd"/>
        <w:r w:rsidRPr="00390F41">
          <w:rPr>
            <w:rFonts w:ascii="Times New Roman" w:hAnsi="Times New Roman" w:cs="Times New Roman"/>
            <w:b/>
            <w:bCs/>
            <w:iCs/>
            <w:sz w:val="24"/>
            <w:szCs w:val="24"/>
          </w:rPr>
          <w:t xml:space="preserve">: </w:t>
        </w:r>
        <w:proofErr w:type="spellStart"/>
        <w:r w:rsidRPr="00390F41">
          <w:rPr>
            <w:rFonts w:ascii="Times New Roman" w:hAnsi="Times New Roman" w:cs="Times New Roman"/>
            <w:b/>
            <w:bCs/>
            <w:iCs/>
            <w:sz w:val="24"/>
            <w:szCs w:val="24"/>
          </w:rPr>
          <w:t>Bhalani</w:t>
        </w:r>
        <w:proofErr w:type="spellEnd"/>
        <w:r w:rsidRPr="00390F41">
          <w:rPr>
            <w:rFonts w:ascii="Times New Roman" w:hAnsi="Times New Roman" w:cs="Times New Roman"/>
            <w:b/>
            <w:bCs/>
            <w:iCs/>
            <w:sz w:val="24"/>
            <w:szCs w:val="24"/>
          </w:rPr>
          <w:t xml:space="preserve"> Publishing House, 2017.</w:t>
        </w:r>
      </w:ins>
      <w:r w:rsidR="00414ED3" w:rsidRPr="00073B3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ins w:id="9" w:author="Admin" w:date="2018-05-10T12:12:00Z">
        <w:r w:rsidRPr="00073B3C">
          <w:rPr>
            <w:rFonts w:ascii="Times New Roman" w:hAnsi="Times New Roman" w:cs="Times New Roman"/>
            <w:b/>
            <w:bCs/>
            <w:iCs/>
            <w:sz w:val="24"/>
            <w:szCs w:val="24"/>
          </w:rPr>
          <w:t>Rs 551</w:t>
        </w:r>
      </w:ins>
      <w:ins w:id="10" w:author="Admin" w:date="2018-05-10T12:13:00Z">
        <w:r w:rsidRPr="0084263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en-IN" w:eastAsia="en-IN" w:bidi="ar-SA"/>
          </w:rPr>
          <w:t>, ISBN-10:</w:t>
        </w:r>
        <w:r w:rsidRPr="00842638">
          <w:rPr>
            <w:rFonts w:ascii="Times New Roman" w:eastAsia="Times New Roman" w:hAnsi="Times New Roman" w:cs="Times New Roman"/>
            <w:color w:val="333333"/>
            <w:sz w:val="24"/>
            <w:szCs w:val="24"/>
            <w:lang w:val="en-IN" w:eastAsia="en-IN" w:bidi="ar-SA"/>
          </w:rPr>
          <w:t> 9381496439</w:t>
        </w:r>
      </w:ins>
    </w:p>
    <w:p w14:paraId="05B5A49B" w14:textId="71C5D119" w:rsidR="00993023" w:rsidRPr="00324647" w:rsidRDefault="00993023" w:rsidP="00842638">
      <w:pPr>
        <w:spacing w:after="0" w:line="240" w:lineRule="auto"/>
        <w:rPr>
          <w:ins w:id="11" w:author="Admin" w:date="2018-05-10T12:07:00Z"/>
          <w:rFonts w:ascii="Times New Roman" w:hAnsi="Times New Roman" w:cs="Times New Roman"/>
          <w:b/>
          <w:bCs/>
          <w:iCs/>
          <w:sz w:val="24"/>
          <w:szCs w:val="24"/>
        </w:rPr>
      </w:pPr>
    </w:p>
    <w:p w14:paraId="6E12D555" w14:textId="638F225A" w:rsidR="00993023" w:rsidRPr="00842638" w:rsidRDefault="00993023" w:rsidP="00842638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rPr>
          <w:ins w:id="12" w:author="Admin" w:date="2018-05-10T12:11:00Z"/>
          <w:rFonts w:ascii="Times New Roman" w:eastAsia="Times New Roman" w:hAnsi="Times New Roman" w:cs="Times New Roman"/>
          <w:color w:val="333333"/>
          <w:sz w:val="24"/>
          <w:szCs w:val="24"/>
          <w:lang w:val="en-IN" w:eastAsia="en-IN" w:bidi="ar-SA"/>
        </w:rPr>
      </w:pPr>
      <w:ins w:id="13" w:author="Admin" w:date="2018-05-10T12:07:00Z">
        <w:r w:rsidRPr="00324647">
          <w:rPr>
            <w:rFonts w:ascii="Times New Roman" w:hAnsi="Times New Roman" w:cs="Times New Roman"/>
            <w:b/>
            <w:bCs/>
            <w:sz w:val="24"/>
            <w:szCs w:val="24"/>
          </w:rPr>
          <w:t xml:space="preserve">Manu Kothari and </w:t>
        </w:r>
        <w:proofErr w:type="spellStart"/>
        <w:r w:rsidRPr="00324647">
          <w:rPr>
            <w:rFonts w:ascii="Times New Roman" w:hAnsi="Times New Roman" w:cs="Times New Roman"/>
            <w:b/>
            <w:bCs/>
            <w:sz w:val="24"/>
            <w:szCs w:val="24"/>
          </w:rPr>
          <w:t>Lopa</w:t>
        </w:r>
        <w:proofErr w:type="spellEnd"/>
        <w:r w:rsidRPr="00324647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324647">
          <w:rPr>
            <w:rFonts w:ascii="Times New Roman" w:hAnsi="Times New Roman" w:cs="Times New Roman"/>
            <w:b/>
            <w:bCs/>
            <w:sz w:val="24"/>
            <w:szCs w:val="24"/>
          </w:rPr>
          <w:t>Mehta</w:t>
        </w:r>
      </w:ins>
      <w:ins w:id="14" w:author="Admin" w:date="2018-05-10T12:08:00Z">
        <w:r w:rsidRPr="00324647">
          <w:rPr>
            <w:rFonts w:ascii="Times New Roman" w:hAnsi="Times New Roman" w:cs="Times New Roman"/>
            <w:b/>
            <w:bCs/>
            <w:i/>
            <w:sz w:val="24"/>
            <w:szCs w:val="24"/>
          </w:rPr>
          <w:t>.</w:t>
        </w:r>
      </w:ins>
      <w:del w:id="15" w:author="Admin" w:date="2018-05-10T12:08:00Z">
        <w:r w:rsidR="00F158C6" w:rsidRPr="00324647" w:rsidDel="00993023">
          <w:rPr>
            <w:rFonts w:ascii="Times New Roman" w:hAnsi="Times New Roman" w:cs="Times New Roman"/>
            <w:b/>
            <w:bCs/>
            <w:i/>
            <w:sz w:val="24"/>
            <w:szCs w:val="24"/>
          </w:rPr>
          <w:delText>‘</w:delText>
        </w:r>
      </w:del>
      <w:r w:rsidR="00F158C6" w:rsidRPr="00324647">
        <w:rPr>
          <w:rFonts w:ascii="Times New Roman" w:hAnsi="Times New Roman" w:cs="Times New Roman"/>
          <w:b/>
          <w:bCs/>
          <w:i/>
          <w:sz w:val="24"/>
          <w:szCs w:val="24"/>
        </w:rPr>
        <w:t>Coronary</w:t>
      </w:r>
      <w:proofErr w:type="spellEnd"/>
      <w:r w:rsidR="00F158C6" w:rsidRPr="0032464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Artery Disease and Heart Attack: A Demystifying Perspective for A Common Man’</w:t>
      </w:r>
      <w:r w:rsidR="00217E8D" w:rsidRPr="008426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ins w:id="16" w:author="Admin" w:date="2018-05-10T12:08:00Z">
        <w:r w:rsidRPr="00842638">
          <w:rPr>
            <w:rFonts w:ascii="Times New Roman" w:hAnsi="Times New Roman" w:cs="Times New Roman"/>
            <w:b/>
            <w:bCs/>
            <w:sz w:val="24"/>
            <w:szCs w:val="24"/>
          </w:rPr>
          <w:t xml:space="preserve">Mumbai: </w:t>
        </w:r>
      </w:ins>
      <w:r w:rsidR="00217E8D" w:rsidRPr="00842638">
        <w:rPr>
          <w:rFonts w:ascii="Times New Roman" w:hAnsi="Times New Roman" w:cs="Times New Roman"/>
          <w:b/>
          <w:bCs/>
          <w:sz w:val="24"/>
          <w:szCs w:val="24"/>
        </w:rPr>
        <w:t>Bhalani Publishing House, 201</w:t>
      </w:r>
      <w:r w:rsidRPr="00842638">
        <w:rPr>
          <w:rFonts w:ascii="Times New Roman" w:hAnsi="Times New Roman" w:cs="Times New Roman"/>
          <w:b/>
          <w:bCs/>
          <w:sz w:val="24"/>
          <w:szCs w:val="24"/>
        </w:rPr>
        <w:t>7 Rs 311 (Paperback)</w:t>
      </w:r>
      <w:ins w:id="17" w:author="Admin" w:date="2018-05-10T12:11:00Z">
        <w:r w:rsidRPr="00842638">
          <w:rPr>
            <w:rFonts w:ascii="Times New Roman" w:eastAsia="Times New Roman" w:hAnsi="Times New Roman" w:cs="Times New Roman"/>
            <w:b/>
            <w:bCs/>
            <w:color w:val="333333"/>
            <w:sz w:val="24"/>
            <w:szCs w:val="24"/>
            <w:lang w:val="en-IN" w:eastAsia="en-IN" w:bidi="ar-SA"/>
          </w:rPr>
          <w:t xml:space="preserve"> ISBN-10:</w:t>
        </w:r>
        <w:r w:rsidRPr="00842638">
          <w:rPr>
            <w:rFonts w:ascii="Times New Roman" w:eastAsia="Times New Roman" w:hAnsi="Times New Roman" w:cs="Times New Roman"/>
            <w:color w:val="333333"/>
            <w:sz w:val="24"/>
            <w:szCs w:val="24"/>
            <w:lang w:val="en-IN" w:eastAsia="en-IN" w:bidi="ar-SA"/>
          </w:rPr>
          <w:t> 9381496447</w:t>
        </w:r>
      </w:ins>
    </w:p>
    <w:p w14:paraId="2BE572E5" w14:textId="1FE0622F" w:rsidR="00A771BF" w:rsidRPr="00324647" w:rsidRDefault="00A771BF" w:rsidP="008426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21015" w14:textId="079F3EF8" w:rsidR="00F158C6" w:rsidRPr="00550782" w:rsidRDefault="00324647" w:rsidP="00324647">
      <w:pPr>
        <w:spacing w:after="0" w:line="240" w:lineRule="auto"/>
        <w:rPr>
          <w:ins w:id="18" w:author="Admin" w:date="2018-05-10T12:50:00Z"/>
          <w:rFonts w:ascii="Times New Roman" w:hAnsi="Times New Roman" w:cs="Times New Roman"/>
          <w:sz w:val="24"/>
          <w:szCs w:val="24"/>
        </w:rPr>
      </w:pPr>
      <w:ins w:id="19" w:author="Admin" w:date="2018-05-10T12:49:00Z">
        <w:r>
          <w:rPr>
            <w:rFonts w:ascii="Times New Roman" w:hAnsi="Times New Roman" w:cs="Times New Roman"/>
            <w:sz w:val="24"/>
            <w:szCs w:val="24"/>
          </w:rPr>
          <w:t>These books are</w:t>
        </w:r>
      </w:ins>
      <w:del w:id="20" w:author="Admin" w:date="2018-05-10T12:49:00Z">
        <w:r w:rsidR="00A771BF" w:rsidRPr="00324647" w:rsidDel="00324647">
          <w:rPr>
            <w:rFonts w:ascii="Times New Roman" w:hAnsi="Times New Roman" w:cs="Times New Roman"/>
            <w:sz w:val="24"/>
            <w:szCs w:val="24"/>
          </w:rPr>
          <w:delText>This treatise is</w:delText>
        </w:r>
      </w:del>
      <w:r w:rsidR="00F158C6" w:rsidRPr="00324647">
        <w:rPr>
          <w:rFonts w:ascii="Times New Roman" w:hAnsi="Times New Roman" w:cs="Times New Roman"/>
          <w:sz w:val="24"/>
          <w:szCs w:val="24"/>
        </w:rPr>
        <w:t xml:space="preserve"> the outcome of about four decades of </w:t>
      </w:r>
      <w:proofErr w:type="spellStart"/>
      <w:r w:rsidR="00F158C6" w:rsidRPr="00324647">
        <w:rPr>
          <w:rFonts w:ascii="Times New Roman" w:hAnsi="Times New Roman" w:cs="Times New Roman"/>
          <w:sz w:val="24"/>
          <w:szCs w:val="24"/>
        </w:rPr>
        <w:t>research</w:t>
      </w:r>
      <w:del w:id="21" w:author="Admin" w:date="2018-05-10T12:49:00Z">
        <w:r w:rsidR="00F158C6" w:rsidRPr="00324647" w:rsidDel="00324647">
          <w:rPr>
            <w:rFonts w:ascii="Times New Roman" w:hAnsi="Times New Roman" w:cs="Times New Roman"/>
            <w:sz w:val="24"/>
            <w:szCs w:val="24"/>
          </w:rPr>
          <w:delText xml:space="preserve">, studies </w:delText>
        </w:r>
      </w:del>
      <w:r w:rsidR="00F158C6" w:rsidRPr="0032464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158C6" w:rsidRPr="00324647">
        <w:rPr>
          <w:rFonts w:ascii="Times New Roman" w:hAnsi="Times New Roman" w:cs="Times New Roman"/>
          <w:sz w:val="24"/>
          <w:szCs w:val="24"/>
        </w:rPr>
        <w:t xml:space="preserve"> deliberation</w:t>
      </w:r>
      <w:del w:id="22" w:author="Admin" w:date="2018-05-10T12:49:00Z">
        <w:r w:rsidR="00F158C6" w:rsidRPr="00324647" w:rsidDel="00324647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F158C6" w:rsidRPr="00324647">
        <w:rPr>
          <w:rFonts w:ascii="Times New Roman" w:hAnsi="Times New Roman" w:cs="Times New Roman"/>
          <w:sz w:val="24"/>
          <w:szCs w:val="24"/>
        </w:rPr>
        <w:t xml:space="preserve"> on the subject</w:t>
      </w:r>
      <w:r w:rsidR="002466DB">
        <w:rPr>
          <w:rFonts w:ascii="Times New Roman" w:hAnsi="Times New Roman" w:cs="Times New Roman"/>
          <w:sz w:val="24"/>
          <w:szCs w:val="24"/>
        </w:rPr>
        <w:t xml:space="preserve"> by</w:t>
      </w:r>
      <w:r w:rsidR="002466DB" w:rsidRPr="00324647">
        <w:rPr>
          <w:rFonts w:ascii="Times New Roman" w:hAnsi="Times New Roman" w:cs="Times New Roman"/>
          <w:sz w:val="24"/>
          <w:szCs w:val="24"/>
        </w:rPr>
        <w:t xml:space="preserve"> the authors</w:t>
      </w:r>
      <w:r w:rsidR="00F158C6" w:rsidRPr="00324647">
        <w:rPr>
          <w:rFonts w:ascii="Times New Roman" w:hAnsi="Times New Roman" w:cs="Times New Roman"/>
          <w:sz w:val="24"/>
          <w:szCs w:val="24"/>
        </w:rPr>
        <w:t xml:space="preserve">. Long known for their unorthodox outlook and background as erudite </w:t>
      </w:r>
      <w:commentRangeStart w:id="23"/>
      <w:r w:rsidR="00F158C6" w:rsidRPr="00324647">
        <w:rPr>
          <w:rFonts w:ascii="Times New Roman" w:hAnsi="Times New Roman" w:cs="Times New Roman"/>
          <w:sz w:val="24"/>
          <w:szCs w:val="24"/>
        </w:rPr>
        <w:t>teachers</w:t>
      </w:r>
      <w:ins w:id="24" w:author="Admin" w:date="2018-05-28T10:32:00Z">
        <w:r w:rsidR="00073B3C" w:rsidRPr="00073B3C">
          <w:t xml:space="preserve"> </w:t>
        </w:r>
        <w:r w:rsidR="00073B3C">
          <w:t>and retired heads of the department of Anatomy at Mumbai’s GS Medical College</w:t>
        </w:r>
      </w:ins>
      <w:del w:id="25" w:author="Admin" w:date="2018-05-16T10:35:00Z">
        <w:r w:rsidR="00F158C6" w:rsidRPr="00324647" w:rsidDel="00390F41">
          <w:rPr>
            <w:rFonts w:ascii="Times New Roman" w:hAnsi="Times New Roman" w:cs="Times New Roman"/>
            <w:sz w:val="24"/>
            <w:szCs w:val="24"/>
          </w:rPr>
          <w:delText xml:space="preserve"> of medical science</w:delText>
        </w:r>
        <w:commentRangeEnd w:id="23"/>
        <w:r w:rsidR="002466DB" w:rsidDel="00390F41">
          <w:rPr>
            <w:rStyle w:val="CommentReference"/>
            <w:rFonts w:ascii="Calibri" w:eastAsia="Calibri" w:hAnsi="Calibri"/>
          </w:rPr>
          <w:commentReference w:id="23"/>
        </w:r>
      </w:del>
      <w:r w:rsidR="00F158C6" w:rsidRPr="00324647">
        <w:rPr>
          <w:rFonts w:ascii="Times New Roman" w:hAnsi="Times New Roman" w:cs="Times New Roman"/>
          <w:sz w:val="24"/>
          <w:szCs w:val="24"/>
        </w:rPr>
        <w:t xml:space="preserve">, </w:t>
      </w:r>
      <w:r w:rsidR="00F22135" w:rsidRPr="00324647">
        <w:rPr>
          <w:rFonts w:ascii="Times New Roman" w:hAnsi="Times New Roman" w:cs="Times New Roman"/>
          <w:sz w:val="24"/>
          <w:szCs w:val="24"/>
        </w:rPr>
        <w:t>the authors</w:t>
      </w:r>
      <w:r w:rsidR="00F158C6" w:rsidRPr="00324647">
        <w:rPr>
          <w:rFonts w:ascii="Times New Roman" w:hAnsi="Times New Roman" w:cs="Times New Roman"/>
          <w:sz w:val="24"/>
          <w:szCs w:val="24"/>
        </w:rPr>
        <w:t xml:space="preserve"> have maintained their usual lucid, illuminating and yet thought-provoking style of explaining the grammar of the </w:t>
      </w:r>
      <w:r w:rsidR="00550782">
        <w:rPr>
          <w:rFonts w:ascii="Times New Roman" w:hAnsi="Times New Roman" w:cs="Times New Roman"/>
          <w:sz w:val="24"/>
          <w:szCs w:val="24"/>
        </w:rPr>
        <w:t>c</w:t>
      </w:r>
      <w:r w:rsidR="00F158C6" w:rsidRPr="00324647">
        <w:rPr>
          <w:rFonts w:ascii="Times New Roman" w:hAnsi="Times New Roman" w:cs="Times New Roman"/>
          <w:sz w:val="24"/>
          <w:szCs w:val="24"/>
        </w:rPr>
        <w:t xml:space="preserve">oronaries and </w:t>
      </w:r>
      <w:r w:rsidR="00550782">
        <w:rPr>
          <w:rFonts w:ascii="Times New Roman" w:hAnsi="Times New Roman" w:cs="Times New Roman"/>
          <w:sz w:val="24"/>
          <w:szCs w:val="24"/>
        </w:rPr>
        <w:t>h</w:t>
      </w:r>
      <w:r w:rsidR="00F158C6" w:rsidRPr="00324647">
        <w:rPr>
          <w:rFonts w:ascii="Times New Roman" w:hAnsi="Times New Roman" w:cs="Times New Roman"/>
          <w:sz w:val="24"/>
          <w:szCs w:val="24"/>
        </w:rPr>
        <w:t xml:space="preserve">eart attack in the present work. </w:t>
      </w:r>
      <w:r w:rsidR="00D56A99" w:rsidRPr="00324647">
        <w:rPr>
          <w:rFonts w:ascii="Times New Roman" w:hAnsi="Times New Roman" w:cs="Times New Roman"/>
          <w:sz w:val="24"/>
          <w:szCs w:val="24"/>
        </w:rPr>
        <w:t xml:space="preserve">They have questioned </w:t>
      </w:r>
      <w:r w:rsidR="00F158C6" w:rsidRPr="00324647">
        <w:rPr>
          <w:rFonts w:ascii="Times New Roman" w:hAnsi="Times New Roman" w:cs="Times New Roman"/>
          <w:sz w:val="24"/>
          <w:szCs w:val="24"/>
        </w:rPr>
        <w:t>the conventional wisdom of interfering with the coronary system</w:t>
      </w:r>
      <w:r w:rsidR="00D56A99" w:rsidRPr="00842638">
        <w:rPr>
          <w:rFonts w:ascii="Times New Roman" w:hAnsi="Times New Roman" w:cs="Times New Roman"/>
          <w:sz w:val="24"/>
          <w:szCs w:val="24"/>
        </w:rPr>
        <w:t xml:space="preserve"> </w:t>
      </w:r>
      <w:r w:rsidR="00F158C6" w:rsidRPr="00842638">
        <w:rPr>
          <w:rFonts w:ascii="Times New Roman" w:hAnsi="Times New Roman" w:cs="Times New Roman"/>
          <w:sz w:val="24"/>
          <w:szCs w:val="24"/>
        </w:rPr>
        <w:t xml:space="preserve">in order to set the circulation right, one of the </w:t>
      </w:r>
      <w:r w:rsidR="00F158C6" w:rsidRPr="00550782">
        <w:rPr>
          <w:rFonts w:ascii="Times New Roman" w:hAnsi="Times New Roman" w:cs="Times New Roman"/>
          <w:sz w:val="24"/>
          <w:szCs w:val="24"/>
        </w:rPr>
        <w:t xml:space="preserve">cherished </w:t>
      </w:r>
      <w:del w:id="26" w:author="Admin" w:date="2018-05-28T10:33:00Z">
        <w:r w:rsidR="00F158C6" w:rsidRPr="00550782" w:rsidDel="00990683">
          <w:rPr>
            <w:rFonts w:ascii="Times New Roman" w:hAnsi="Times New Roman" w:cs="Times New Roman"/>
            <w:sz w:val="24"/>
            <w:szCs w:val="24"/>
          </w:rPr>
          <w:delText>ideas of</w:delText>
        </w:r>
      </w:del>
      <w:r w:rsidR="00F158C6" w:rsidRPr="00550782">
        <w:rPr>
          <w:rFonts w:ascii="Times New Roman" w:hAnsi="Times New Roman" w:cs="Times New Roman"/>
          <w:sz w:val="24"/>
          <w:szCs w:val="24"/>
        </w:rPr>
        <w:t xml:space="preserve"> certainties of modern medicine</w:t>
      </w:r>
      <w:r w:rsidR="00D56A99" w:rsidRPr="00550782">
        <w:rPr>
          <w:rFonts w:ascii="Times New Roman" w:hAnsi="Times New Roman" w:cs="Times New Roman"/>
          <w:sz w:val="24"/>
          <w:szCs w:val="24"/>
        </w:rPr>
        <w:t>. They have clearly asserted that such</w:t>
      </w:r>
      <w:r w:rsidR="00217E8D" w:rsidRPr="00550782">
        <w:rPr>
          <w:rFonts w:ascii="Times New Roman" w:hAnsi="Times New Roman" w:cs="Times New Roman"/>
          <w:sz w:val="24"/>
          <w:szCs w:val="24"/>
        </w:rPr>
        <w:t xml:space="preserve"> ideas are based largely on false premises</w:t>
      </w:r>
      <w:r w:rsidR="00F158C6" w:rsidRPr="002466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5FA7A3" w14:textId="77777777" w:rsidR="00324647" w:rsidRPr="00550782" w:rsidRDefault="00324647" w:rsidP="00842638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68EFA129" w14:textId="262A372E" w:rsidR="00F158C6" w:rsidRDefault="00F158C6" w:rsidP="00842638">
      <w:pPr>
        <w:spacing w:after="0" w:line="240" w:lineRule="auto"/>
        <w:rPr>
          <w:ins w:id="27" w:author="Admin" w:date="2018-05-16T10:50:00Z"/>
          <w:rFonts w:ascii="Times New Roman" w:hAnsi="Times New Roman" w:cs="Times New Roman"/>
          <w:sz w:val="24"/>
          <w:szCs w:val="24"/>
        </w:rPr>
      </w:pPr>
      <w:r w:rsidRPr="00324647">
        <w:rPr>
          <w:rFonts w:ascii="Times New Roman" w:hAnsi="Times New Roman" w:cs="Times New Roman"/>
          <w:sz w:val="24"/>
          <w:szCs w:val="24"/>
        </w:rPr>
        <w:t xml:space="preserve">Modern medicine relies on solid evidence. Evidence makes rules. </w:t>
      </w:r>
      <w:commentRangeStart w:id="28"/>
      <w:r w:rsidRPr="00324647">
        <w:rPr>
          <w:rFonts w:ascii="Times New Roman" w:hAnsi="Times New Roman" w:cs="Times New Roman"/>
          <w:sz w:val="24"/>
          <w:szCs w:val="24"/>
        </w:rPr>
        <w:t>Manu Kothari and Lopa Mehta have first explained elaborately the basic anatomy and physiology</w:t>
      </w:r>
      <w:commentRangeEnd w:id="28"/>
      <w:r w:rsidR="00390F41">
        <w:rPr>
          <w:rStyle w:val="CommentReference"/>
          <w:rFonts w:ascii="Calibri" w:eastAsia="Calibri" w:hAnsi="Calibri"/>
        </w:rPr>
        <w:commentReference w:id="28"/>
      </w:r>
      <w:r w:rsidRPr="00324647">
        <w:rPr>
          <w:rFonts w:ascii="Times New Roman" w:hAnsi="Times New Roman" w:cs="Times New Roman"/>
          <w:sz w:val="24"/>
          <w:szCs w:val="24"/>
        </w:rPr>
        <w:t xml:space="preserve"> of the coronary system, and then show</w:t>
      </w:r>
      <w:del w:id="29" w:author="Admin" w:date="2018-05-16T10:26:00Z">
        <w:r w:rsidR="002466DB" w:rsidDel="002466DB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="002466DB">
        <w:rPr>
          <w:rFonts w:ascii="Times New Roman" w:hAnsi="Times New Roman" w:cs="Times New Roman"/>
          <w:sz w:val="24"/>
          <w:szCs w:val="24"/>
        </w:rPr>
        <w:t>n</w:t>
      </w:r>
      <w:r w:rsidRPr="00324647">
        <w:rPr>
          <w:rFonts w:ascii="Times New Roman" w:hAnsi="Times New Roman" w:cs="Times New Roman"/>
          <w:sz w:val="24"/>
          <w:szCs w:val="24"/>
        </w:rPr>
        <w:t xml:space="preserve"> </w:t>
      </w:r>
      <w:r w:rsidR="00B93005" w:rsidRPr="00324647">
        <w:rPr>
          <w:rFonts w:ascii="Times New Roman" w:hAnsi="Times New Roman" w:cs="Times New Roman"/>
          <w:sz w:val="24"/>
          <w:szCs w:val="24"/>
        </w:rPr>
        <w:t xml:space="preserve">that </w:t>
      </w:r>
      <w:r w:rsidRPr="00324647">
        <w:rPr>
          <w:rFonts w:ascii="Times New Roman" w:hAnsi="Times New Roman" w:cs="Times New Roman"/>
          <w:sz w:val="24"/>
          <w:szCs w:val="24"/>
        </w:rPr>
        <w:t>the conventional rules governing the cardiac sciences</w:t>
      </w:r>
      <w:r w:rsidR="00B93005" w:rsidRPr="00324647">
        <w:rPr>
          <w:rFonts w:ascii="Times New Roman" w:hAnsi="Times New Roman" w:cs="Times New Roman"/>
          <w:sz w:val="24"/>
          <w:szCs w:val="24"/>
        </w:rPr>
        <w:t xml:space="preserve"> are riddled with loopholes</w:t>
      </w:r>
      <w:r w:rsidRPr="00842638">
        <w:rPr>
          <w:rFonts w:ascii="Times New Roman" w:hAnsi="Times New Roman" w:cs="Times New Roman"/>
          <w:sz w:val="24"/>
          <w:szCs w:val="24"/>
        </w:rPr>
        <w:t xml:space="preserve">. The loopholes, however, were shown by </w:t>
      </w:r>
      <w:commentRangeStart w:id="30"/>
      <w:r w:rsidRPr="00842638">
        <w:rPr>
          <w:rFonts w:ascii="Times New Roman" w:hAnsi="Times New Roman" w:cs="Times New Roman"/>
          <w:sz w:val="24"/>
          <w:szCs w:val="24"/>
        </w:rPr>
        <w:t xml:space="preserve">James Bryan Herrick </w:t>
      </w:r>
      <w:commentRangeEnd w:id="30"/>
      <w:r w:rsidR="00BA2584">
        <w:rPr>
          <w:rStyle w:val="CommentReference"/>
          <w:rFonts w:ascii="Calibri" w:eastAsia="Calibri" w:hAnsi="Calibri"/>
        </w:rPr>
        <w:commentReference w:id="30"/>
      </w:r>
      <w:ins w:id="31" w:author="Admin" w:date="2018-05-16T10:26:00Z">
        <w:r w:rsidR="002466DB">
          <w:rPr>
            <w:rFonts w:ascii="Times New Roman" w:hAnsi="Times New Roman" w:cs="Times New Roman"/>
            <w:sz w:val="24"/>
            <w:szCs w:val="24"/>
          </w:rPr>
          <w:t>much earlier</w:t>
        </w:r>
      </w:ins>
      <w:del w:id="32" w:author="Admin" w:date="2018-05-16T10:26:00Z">
        <w:r w:rsidR="008726C7" w:rsidRPr="00842638" w:rsidDel="002466DB">
          <w:rPr>
            <w:rFonts w:ascii="Times New Roman" w:hAnsi="Times New Roman" w:cs="Times New Roman"/>
            <w:sz w:val="24"/>
            <w:szCs w:val="24"/>
          </w:rPr>
          <w:delText>long back</w:delText>
        </w:r>
      </w:del>
      <w:r w:rsidR="008726C7" w:rsidRPr="00842638">
        <w:rPr>
          <w:rFonts w:ascii="Times New Roman" w:hAnsi="Times New Roman" w:cs="Times New Roman"/>
          <w:sz w:val="24"/>
          <w:szCs w:val="24"/>
        </w:rPr>
        <w:t xml:space="preserve"> </w:t>
      </w:r>
      <w:r w:rsidRPr="00842638">
        <w:rPr>
          <w:rFonts w:ascii="Times New Roman" w:hAnsi="Times New Roman" w:cs="Times New Roman"/>
          <w:sz w:val="24"/>
          <w:szCs w:val="24"/>
        </w:rPr>
        <w:t xml:space="preserve">in 1912 (in </w:t>
      </w:r>
      <w:r w:rsidRPr="00842638">
        <w:rPr>
          <w:rFonts w:ascii="Times New Roman" w:hAnsi="Times New Roman" w:cs="Times New Roman"/>
          <w:i/>
          <w:sz w:val="24"/>
          <w:szCs w:val="24"/>
        </w:rPr>
        <w:t>Jo</w:t>
      </w:r>
      <w:r w:rsidR="00550782">
        <w:rPr>
          <w:rFonts w:ascii="Times New Roman" w:hAnsi="Times New Roman" w:cs="Times New Roman"/>
          <w:i/>
          <w:sz w:val="24"/>
          <w:szCs w:val="24"/>
        </w:rPr>
        <w:t>u</w:t>
      </w:r>
      <w:r w:rsidRPr="00842638">
        <w:rPr>
          <w:rFonts w:ascii="Times New Roman" w:hAnsi="Times New Roman" w:cs="Times New Roman"/>
          <w:i/>
          <w:sz w:val="24"/>
          <w:szCs w:val="24"/>
        </w:rPr>
        <w:t>rnal</w:t>
      </w:r>
      <w:r w:rsidRPr="00324647">
        <w:rPr>
          <w:rFonts w:ascii="Times New Roman" w:hAnsi="Times New Roman" w:cs="Times New Roman"/>
          <w:i/>
          <w:sz w:val="24"/>
          <w:szCs w:val="24"/>
        </w:rPr>
        <w:t xml:space="preserve"> of American Medical Association</w:t>
      </w:r>
      <w:r w:rsidRPr="00324647">
        <w:rPr>
          <w:rFonts w:ascii="Times New Roman" w:hAnsi="Times New Roman" w:cs="Times New Roman"/>
          <w:sz w:val="24"/>
          <w:szCs w:val="24"/>
        </w:rPr>
        <w:t xml:space="preserve">) and also by </w:t>
      </w:r>
      <w:commentRangeStart w:id="33"/>
      <w:r w:rsidRPr="00324647">
        <w:rPr>
          <w:rFonts w:ascii="Times New Roman" w:hAnsi="Times New Roman" w:cs="Times New Roman"/>
          <w:sz w:val="24"/>
          <w:szCs w:val="24"/>
        </w:rPr>
        <w:t xml:space="preserve">J. Willis Hurst </w:t>
      </w:r>
      <w:commentRangeEnd w:id="33"/>
      <w:r w:rsidR="00910332">
        <w:rPr>
          <w:rStyle w:val="CommentReference"/>
          <w:rFonts w:ascii="Calibri" w:eastAsia="Calibri" w:hAnsi="Calibri"/>
        </w:rPr>
        <w:commentReference w:id="33"/>
      </w:r>
      <w:r w:rsidRPr="00324647">
        <w:rPr>
          <w:rFonts w:ascii="Times New Roman" w:hAnsi="Times New Roman" w:cs="Times New Roman"/>
          <w:sz w:val="24"/>
          <w:szCs w:val="24"/>
        </w:rPr>
        <w:t xml:space="preserve">in 1983. </w:t>
      </w:r>
      <w:commentRangeStart w:id="34"/>
      <w:r w:rsidR="00CE08E9" w:rsidRPr="00324647">
        <w:rPr>
          <w:rFonts w:ascii="Times New Roman" w:hAnsi="Times New Roman" w:cs="Times New Roman"/>
          <w:sz w:val="24"/>
          <w:szCs w:val="24"/>
        </w:rPr>
        <w:t xml:space="preserve">Petr </w:t>
      </w:r>
      <w:proofErr w:type="spellStart"/>
      <w:r w:rsidR="00CE08E9" w:rsidRPr="00324647">
        <w:rPr>
          <w:rFonts w:ascii="Times New Roman" w:hAnsi="Times New Roman" w:cs="Times New Roman"/>
          <w:sz w:val="24"/>
          <w:szCs w:val="24"/>
        </w:rPr>
        <w:t>Skrabanek</w:t>
      </w:r>
      <w:proofErr w:type="spellEnd"/>
      <w:r w:rsidR="00CE08E9" w:rsidRPr="00324647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35" w:name="baep-author-id1"/>
      <w:r w:rsidR="00CE08E9" w:rsidRPr="00324647">
        <w:rPr>
          <w:rFonts w:ascii="Times New Roman" w:hAnsi="Times New Roman" w:cs="Times New Roman"/>
          <w:sz w:val="24"/>
          <w:szCs w:val="24"/>
        </w:rPr>
        <w:fldChar w:fldCharType="begin"/>
      </w:r>
      <w:r w:rsidR="00CE08E9" w:rsidRPr="00842638">
        <w:rPr>
          <w:rFonts w:ascii="Times New Roman" w:hAnsi="Times New Roman" w:cs="Times New Roman"/>
          <w:sz w:val="24"/>
          <w:szCs w:val="24"/>
        </w:rPr>
        <w:instrText xml:space="preserve"> HYPERLINK "https://www.sciencedirect.com/science/article/pii/S014067368892795X" \l "!" </w:instrText>
      </w:r>
      <w:r w:rsidR="00CE08E9" w:rsidRPr="00324647">
        <w:rPr>
          <w:rFonts w:ascii="Times New Roman" w:hAnsi="Times New Roman" w:cs="Times New Roman"/>
          <w:sz w:val="24"/>
          <w:szCs w:val="24"/>
        </w:rPr>
        <w:fldChar w:fldCharType="separate"/>
      </w:r>
      <w:r w:rsidR="00CE08E9" w:rsidRPr="003246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James</w:t>
      </w:r>
      <w:r w:rsidR="0055078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466DB" w:rsidRPr="0032464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McCormick</w:t>
      </w:r>
      <w:r w:rsidR="00CE08E9" w:rsidRPr="00324647">
        <w:rPr>
          <w:rFonts w:ascii="Times New Roman" w:hAnsi="Times New Roman" w:cs="Times New Roman"/>
          <w:sz w:val="24"/>
          <w:szCs w:val="24"/>
        </w:rPr>
        <w:fldChar w:fldCharType="end"/>
      </w:r>
      <w:bookmarkEnd w:id="35"/>
      <w:commentRangeEnd w:id="34"/>
      <w:r w:rsidR="0067052E">
        <w:rPr>
          <w:rStyle w:val="CommentReference"/>
          <w:rFonts w:ascii="Calibri" w:eastAsia="Calibri" w:hAnsi="Calibri"/>
        </w:rPr>
        <w:commentReference w:id="34"/>
      </w:r>
      <w:r w:rsidR="00CE08E9" w:rsidRPr="00324647">
        <w:rPr>
          <w:rFonts w:ascii="Times New Roman" w:hAnsi="Times New Roman" w:cs="Times New Roman"/>
          <w:sz w:val="24"/>
          <w:szCs w:val="24"/>
        </w:rPr>
        <w:t xml:space="preserve"> also </w:t>
      </w:r>
      <w:r w:rsidR="00A4333A" w:rsidRPr="00324647">
        <w:rPr>
          <w:rFonts w:ascii="Times New Roman" w:hAnsi="Times New Roman" w:cs="Times New Roman"/>
          <w:sz w:val="24"/>
          <w:szCs w:val="24"/>
        </w:rPr>
        <w:t xml:space="preserve">raised relevant questions on </w:t>
      </w:r>
      <w:r w:rsidR="00550782" w:rsidRPr="00324647">
        <w:rPr>
          <w:rFonts w:ascii="Times New Roman" w:hAnsi="Times New Roman" w:cs="Times New Roman"/>
          <w:sz w:val="24"/>
          <w:szCs w:val="24"/>
        </w:rPr>
        <w:t>coronary hea</w:t>
      </w:r>
      <w:r w:rsidR="00CE08E9" w:rsidRPr="00324647">
        <w:rPr>
          <w:rFonts w:ascii="Times New Roman" w:hAnsi="Times New Roman" w:cs="Times New Roman"/>
          <w:sz w:val="24"/>
          <w:szCs w:val="24"/>
        </w:rPr>
        <w:t xml:space="preserve">rt </w:t>
      </w:r>
      <w:r w:rsidR="00550782" w:rsidRPr="00324647">
        <w:rPr>
          <w:rFonts w:ascii="Times New Roman" w:hAnsi="Times New Roman" w:cs="Times New Roman"/>
          <w:sz w:val="24"/>
          <w:szCs w:val="24"/>
        </w:rPr>
        <w:t>d</w:t>
      </w:r>
      <w:r w:rsidR="00CE08E9" w:rsidRPr="00324647">
        <w:rPr>
          <w:rFonts w:ascii="Times New Roman" w:hAnsi="Times New Roman" w:cs="Times New Roman"/>
          <w:sz w:val="24"/>
          <w:szCs w:val="24"/>
        </w:rPr>
        <w:t xml:space="preserve">isease in </w:t>
      </w:r>
      <w:r w:rsidR="00CE08E9" w:rsidRPr="00324647">
        <w:rPr>
          <w:rFonts w:ascii="Times New Roman" w:hAnsi="Times New Roman" w:cs="Times New Roman"/>
          <w:i/>
          <w:iCs/>
          <w:sz w:val="24"/>
          <w:szCs w:val="24"/>
        </w:rPr>
        <w:t>The Lancet</w:t>
      </w:r>
      <w:r w:rsidR="00CE08E9" w:rsidRPr="00324647">
        <w:rPr>
          <w:rFonts w:ascii="Times New Roman" w:hAnsi="Times New Roman" w:cs="Times New Roman"/>
          <w:sz w:val="24"/>
          <w:szCs w:val="24"/>
        </w:rPr>
        <w:t xml:space="preserve"> in 1988.</w:t>
      </w:r>
      <w:r w:rsidR="00A4333A" w:rsidRPr="00324647">
        <w:rPr>
          <w:rFonts w:ascii="Times New Roman" w:hAnsi="Times New Roman" w:cs="Times New Roman"/>
          <w:sz w:val="24"/>
          <w:szCs w:val="24"/>
        </w:rPr>
        <w:t xml:space="preserve"> </w:t>
      </w:r>
      <w:r w:rsidRPr="00324647">
        <w:rPr>
          <w:rFonts w:ascii="Times New Roman" w:hAnsi="Times New Roman" w:cs="Times New Roman"/>
          <w:sz w:val="24"/>
          <w:szCs w:val="24"/>
        </w:rPr>
        <w:t>Very recently</w:t>
      </w:r>
      <w:del w:id="36" w:author="Admin" w:date="2018-05-28T10:34:00Z">
        <w:r w:rsidR="00A771BF" w:rsidRPr="00324647" w:rsidDel="00990683">
          <w:rPr>
            <w:rFonts w:ascii="Times New Roman" w:hAnsi="Times New Roman" w:cs="Times New Roman"/>
            <w:sz w:val="24"/>
            <w:szCs w:val="24"/>
          </w:rPr>
          <w:delText xml:space="preserve"> also</w:delText>
        </w:r>
      </w:del>
      <w:r w:rsidRPr="00324647">
        <w:rPr>
          <w:rFonts w:ascii="Times New Roman" w:hAnsi="Times New Roman" w:cs="Times New Roman"/>
          <w:sz w:val="24"/>
          <w:szCs w:val="24"/>
        </w:rPr>
        <w:t>, in the Editor’s Note (‘</w:t>
      </w:r>
      <w:commentRangeStart w:id="37"/>
      <w:r w:rsidRPr="00324647">
        <w:rPr>
          <w:rFonts w:ascii="Times New Roman" w:hAnsi="Times New Roman" w:cs="Times New Roman"/>
          <w:sz w:val="24"/>
          <w:szCs w:val="24"/>
        </w:rPr>
        <w:t>Overuse of Percutaneous Coronary Interventions’</w:t>
      </w:r>
      <w:commentRangeEnd w:id="37"/>
      <w:r w:rsidR="0067052E">
        <w:rPr>
          <w:rStyle w:val="CommentReference"/>
          <w:rFonts w:ascii="Calibri" w:eastAsia="Calibri" w:hAnsi="Calibri"/>
        </w:rPr>
        <w:commentReference w:id="37"/>
      </w:r>
      <w:r w:rsidRPr="00324647">
        <w:rPr>
          <w:rFonts w:ascii="Times New Roman" w:hAnsi="Times New Roman" w:cs="Times New Roman"/>
          <w:sz w:val="24"/>
          <w:szCs w:val="24"/>
        </w:rPr>
        <w:t xml:space="preserve">), published on January 16, 2018, in </w:t>
      </w:r>
      <w:r w:rsidRPr="00842638">
        <w:rPr>
          <w:rFonts w:ascii="Times New Roman" w:hAnsi="Times New Roman" w:cs="Times New Roman"/>
          <w:i/>
          <w:sz w:val="24"/>
          <w:szCs w:val="24"/>
        </w:rPr>
        <w:t>Journal of American Medical Association</w:t>
      </w:r>
      <w:r w:rsidRPr="00842638">
        <w:rPr>
          <w:rFonts w:ascii="Times New Roman" w:hAnsi="Times New Roman" w:cs="Times New Roman"/>
          <w:sz w:val="24"/>
          <w:szCs w:val="24"/>
        </w:rPr>
        <w:t xml:space="preserve">, it is clearly reasserted that coronary interventions </w:t>
      </w:r>
      <w:r w:rsidR="008726C7" w:rsidRPr="00842638">
        <w:rPr>
          <w:rFonts w:ascii="Times New Roman" w:hAnsi="Times New Roman" w:cs="Times New Roman"/>
          <w:sz w:val="24"/>
          <w:szCs w:val="24"/>
        </w:rPr>
        <w:t>neither</w:t>
      </w:r>
      <w:r w:rsidRPr="00842638">
        <w:rPr>
          <w:rFonts w:ascii="Times New Roman" w:hAnsi="Times New Roman" w:cs="Times New Roman"/>
          <w:sz w:val="24"/>
          <w:szCs w:val="24"/>
        </w:rPr>
        <w:t xml:space="preserve"> </w:t>
      </w:r>
      <w:r w:rsidRPr="00550782">
        <w:rPr>
          <w:rFonts w:ascii="Times New Roman" w:hAnsi="Times New Roman" w:cs="Times New Roman"/>
          <w:sz w:val="24"/>
          <w:szCs w:val="24"/>
        </w:rPr>
        <w:t xml:space="preserve">benefit in reducing symptoms </w:t>
      </w:r>
      <w:r w:rsidR="008726C7" w:rsidRPr="00550782">
        <w:rPr>
          <w:rFonts w:ascii="Times New Roman" w:hAnsi="Times New Roman" w:cs="Times New Roman"/>
          <w:sz w:val="24"/>
          <w:szCs w:val="24"/>
        </w:rPr>
        <w:t>nor</w:t>
      </w:r>
      <w:r w:rsidRPr="00550782">
        <w:rPr>
          <w:rFonts w:ascii="Times New Roman" w:hAnsi="Times New Roman" w:cs="Times New Roman"/>
          <w:sz w:val="24"/>
          <w:szCs w:val="24"/>
        </w:rPr>
        <w:t xml:space="preserve"> improv</w:t>
      </w:r>
      <w:r w:rsidR="008726C7" w:rsidRPr="00550782">
        <w:rPr>
          <w:rFonts w:ascii="Times New Roman" w:hAnsi="Times New Roman" w:cs="Times New Roman"/>
          <w:sz w:val="24"/>
          <w:szCs w:val="24"/>
        </w:rPr>
        <w:t>e the</w:t>
      </w:r>
      <w:r w:rsidRPr="00550782">
        <w:rPr>
          <w:rFonts w:ascii="Times New Roman" w:hAnsi="Times New Roman" w:cs="Times New Roman"/>
          <w:sz w:val="24"/>
          <w:szCs w:val="24"/>
        </w:rPr>
        <w:t xml:space="preserve"> quality of life, when compared with a placebo procedure.</w:t>
      </w:r>
    </w:p>
    <w:p w14:paraId="3C93B67A" w14:textId="77777777" w:rsidR="00910332" w:rsidRPr="00550782" w:rsidRDefault="00910332" w:rsidP="00842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4E9EC" w14:textId="3BB7247E" w:rsidR="00387C6F" w:rsidRDefault="00F158C6" w:rsidP="00842638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2466DB">
        <w:rPr>
          <w:rFonts w:ascii="Times New Roman" w:hAnsi="Times New Roman" w:cs="Times New Roman"/>
          <w:sz w:val="24"/>
          <w:szCs w:val="24"/>
        </w:rPr>
        <w:t xml:space="preserve">This is the most pertinent point the authors have brought forth. They have explained the reasons </w:t>
      </w:r>
      <w:ins w:id="38" w:author="Admin" w:date="2018-05-28T12:24:00Z">
        <w:r w:rsidR="0040062D">
          <w:rPr>
            <w:rFonts w:ascii="Times New Roman" w:hAnsi="Times New Roman" w:cs="Times New Roman"/>
            <w:sz w:val="24"/>
            <w:szCs w:val="24"/>
          </w:rPr>
          <w:t>for the</w:t>
        </w:r>
      </w:ins>
      <w:del w:id="39" w:author="Admin" w:date="2018-05-28T12:24:00Z">
        <w:r w:rsidRPr="002466DB" w:rsidDel="0040062D">
          <w:rPr>
            <w:rFonts w:ascii="Times New Roman" w:hAnsi="Times New Roman" w:cs="Times New Roman"/>
            <w:sz w:val="24"/>
            <w:szCs w:val="24"/>
          </w:rPr>
          <w:delText>of</w:delText>
        </w:r>
      </w:del>
      <w:r w:rsidRPr="002466DB">
        <w:rPr>
          <w:rFonts w:ascii="Times New Roman" w:hAnsi="Times New Roman" w:cs="Times New Roman"/>
          <w:sz w:val="24"/>
          <w:szCs w:val="24"/>
        </w:rPr>
        <w:t xml:space="preserve"> failure of </w:t>
      </w:r>
      <w:r w:rsidR="008726C7" w:rsidRPr="002466DB">
        <w:rPr>
          <w:rFonts w:ascii="Times New Roman" w:hAnsi="Times New Roman" w:cs="Times New Roman"/>
          <w:sz w:val="24"/>
          <w:szCs w:val="24"/>
        </w:rPr>
        <w:t xml:space="preserve">such </w:t>
      </w:r>
      <w:ins w:id="40" w:author="Admin" w:date="2018-05-28T12:24:00Z">
        <w:r w:rsidR="00D97095">
          <w:rPr>
            <w:rFonts w:ascii="Times New Roman" w:hAnsi="Times New Roman" w:cs="Times New Roman"/>
            <w:sz w:val="24"/>
            <w:szCs w:val="24"/>
          </w:rPr>
          <w:t xml:space="preserve">an </w:t>
        </w:r>
      </w:ins>
      <w:r w:rsidRPr="002466DB">
        <w:rPr>
          <w:rFonts w:ascii="Times New Roman" w:hAnsi="Times New Roman" w:cs="Times New Roman"/>
          <w:sz w:val="24"/>
          <w:szCs w:val="24"/>
        </w:rPr>
        <w:t xml:space="preserve">interventionist </w:t>
      </w:r>
      <w:proofErr w:type="gramStart"/>
      <w:r w:rsidRPr="002466DB">
        <w:rPr>
          <w:rFonts w:ascii="Times New Roman" w:hAnsi="Times New Roman" w:cs="Times New Roman"/>
          <w:sz w:val="24"/>
          <w:szCs w:val="24"/>
        </w:rPr>
        <w:t xml:space="preserve">philosophy, </w:t>
      </w:r>
      <w:r w:rsidR="008726C7" w:rsidRPr="002466D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8726C7" w:rsidRPr="002466DB">
        <w:rPr>
          <w:rFonts w:ascii="Times New Roman" w:hAnsi="Times New Roman" w:cs="Times New Roman"/>
          <w:sz w:val="24"/>
          <w:szCs w:val="24"/>
        </w:rPr>
        <w:t xml:space="preserve"> stressed that even </w:t>
      </w:r>
      <w:ins w:id="41" w:author="Admin" w:date="2018-05-28T12:25:00Z">
        <w:r w:rsidR="00D97095">
          <w:rPr>
            <w:rFonts w:ascii="Times New Roman" w:hAnsi="Times New Roman" w:cs="Times New Roman"/>
            <w:sz w:val="24"/>
            <w:szCs w:val="24"/>
          </w:rPr>
          <w:t>with</w:t>
        </w:r>
      </w:ins>
      <w:del w:id="42" w:author="Admin" w:date="2018-05-28T12:56:00Z">
        <w:r w:rsidR="008726C7" w:rsidRPr="002466DB" w:rsidDel="00437482">
          <w:rPr>
            <w:rFonts w:ascii="Times New Roman" w:hAnsi="Times New Roman" w:cs="Times New Roman"/>
            <w:sz w:val="24"/>
            <w:szCs w:val="24"/>
          </w:rPr>
          <w:delText>in</w:delText>
        </w:r>
      </w:del>
      <w:r w:rsidR="008726C7" w:rsidRPr="002466DB">
        <w:rPr>
          <w:rFonts w:ascii="Times New Roman" w:hAnsi="Times New Roman" w:cs="Times New Roman"/>
          <w:sz w:val="24"/>
          <w:szCs w:val="24"/>
        </w:rPr>
        <w:t xml:space="preserve"> a </w:t>
      </w:r>
      <w:r w:rsidRPr="002466DB">
        <w:rPr>
          <w:rFonts w:ascii="Times New Roman" w:hAnsi="Times New Roman" w:cs="Times New Roman"/>
          <w:sz w:val="24"/>
          <w:szCs w:val="24"/>
        </w:rPr>
        <w:t xml:space="preserve">broader perspective, it </w:t>
      </w:r>
      <w:r w:rsidR="008726C7" w:rsidRPr="002466DB">
        <w:rPr>
          <w:rFonts w:ascii="Times New Roman" w:hAnsi="Times New Roman" w:cs="Times New Roman"/>
          <w:sz w:val="24"/>
          <w:szCs w:val="24"/>
        </w:rPr>
        <w:t>fails</w:t>
      </w:r>
      <w:r w:rsidRPr="002466DB">
        <w:rPr>
          <w:rFonts w:ascii="Times New Roman" w:hAnsi="Times New Roman" w:cs="Times New Roman"/>
          <w:sz w:val="24"/>
          <w:szCs w:val="24"/>
        </w:rPr>
        <w:t xml:space="preserve"> to prevent </w:t>
      </w:r>
      <w:ins w:id="43" w:author="Admin" w:date="2018-05-28T12:25:00Z">
        <w:r w:rsidR="00D97095">
          <w:rPr>
            <w:rFonts w:ascii="Times New Roman" w:hAnsi="Times New Roman" w:cs="Times New Roman"/>
            <w:sz w:val="24"/>
            <w:szCs w:val="24"/>
          </w:rPr>
          <w:t>“</w:t>
        </w:r>
      </w:ins>
      <w:del w:id="44" w:author="Admin" w:date="2018-05-28T12:25:00Z">
        <w:r w:rsidRPr="002466DB" w:rsidDel="00D97095">
          <w:rPr>
            <w:rFonts w:ascii="Times New Roman" w:hAnsi="Times New Roman" w:cs="Times New Roman"/>
            <w:sz w:val="24"/>
            <w:szCs w:val="24"/>
          </w:rPr>
          <w:delText>‘</w:delText>
        </w:r>
      </w:del>
      <w:r w:rsidRPr="002466DB">
        <w:rPr>
          <w:rFonts w:ascii="Times New Roman" w:hAnsi="Times New Roman" w:cs="Times New Roman"/>
          <w:sz w:val="24"/>
          <w:szCs w:val="24"/>
        </w:rPr>
        <w:t>u</w:t>
      </w:r>
      <w:r w:rsidRPr="00550782">
        <w:rPr>
          <w:rFonts w:ascii="Times New Roman" w:hAnsi="Times New Roman" w:cs="Times New Roman"/>
          <w:sz w:val="24"/>
          <w:szCs w:val="24"/>
        </w:rPr>
        <w:t>ntimely</w:t>
      </w:r>
      <w:ins w:id="45" w:author="Admin" w:date="2018-05-28T12:25:00Z">
        <w:r w:rsidR="00D97095">
          <w:rPr>
            <w:rFonts w:ascii="Times New Roman" w:hAnsi="Times New Roman" w:cs="Times New Roman"/>
            <w:sz w:val="24"/>
            <w:szCs w:val="24"/>
          </w:rPr>
          <w:t>”</w:t>
        </w:r>
      </w:ins>
      <w:del w:id="46" w:author="Admin" w:date="2018-05-28T12:25:00Z">
        <w:r w:rsidRPr="00550782" w:rsidDel="00D97095">
          <w:rPr>
            <w:rFonts w:ascii="Times New Roman" w:hAnsi="Times New Roman" w:cs="Times New Roman"/>
            <w:sz w:val="24"/>
            <w:szCs w:val="24"/>
          </w:rPr>
          <w:delText>’</w:delText>
        </w:r>
      </w:del>
      <w:r w:rsidRPr="00550782">
        <w:rPr>
          <w:rFonts w:ascii="Times New Roman" w:hAnsi="Times New Roman" w:cs="Times New Roman"/>
          <w:sz w:val="24"/>
          <w:szCs w:val="24"/>
        </w:rPr>
        <w:t xml:space="preserve"> death. </w:t>
      </w:r>
      <w:r w:rsidR="00672603" w:rsidRPr="002466DB">
        <w:rPr>
          <w:rFonts w:ascii="Times New Roman" w:hAnsi="Times New Roman" w:cs="Times New Roman"/>
          <w:sz w:val="24"/>
          <w:szCs w:val="24"/>
        </w:rPr>
        <w:t>While explaining it</w:t>
      </w:r>
      <w:ins w:id="47" w:author="Admin" w:date="2018-05-16T10:50:00Z">
        <w:r w:rsidR="00910332">
          <w:rPr>
            <w:rFonts w:ascii="Times New Roman" w:hAnsi="Times New Roman" w:cs="Times New Roman"/>
            <w:sz w:val="24"/>
            <w:szCs w:val="24"/>
          </w:rPr>
          <w:t>,</w:t>
        </w:r>
      </w:ins>
      <w:r w:rsidR="00672603" w:rsidRPr="002466DB">
        <w:rPr>
          <w:rFonts w:ascii="Times New Roman" w:hAnsi="Times New Roman" w:cs="Times New Roman"/>
          <w:sz w:val="24"/>
          <w:szCs w:val="24"/>
        </w:rPr>
        <w:t xml:space="preserve"> the authors have taken recourse </w:t>
      </w:r>
      <w:r w:rsidR="008D1607" w:rsidRPr="002466DB">
        <w:rPr>
          <w:rFonts w:ascii="Times New Roman" w:hAnsi="Times New Roman" w:cs="Times New Roman"/>
          <w:sz w:val="24"/>
          <w:szCs w:val="24"/>
        </w:rPr>
        <w:t xml:space="preserve">to </w:t>
      </w:r>
      <w:r w:rsidR="00217E8D" w:rsidRPr="002466DB">
        <w:rPr>
          <w:rFonts w:ascii="Times New Roman" w:hAnsi="Times New Roman" w:cs="Times New Roman"/>
          <w:sz w:val="24"/>
          <w:szCs w:val="24"/>
        </w:rPr>
        <w:t>a holistic</w:t>
      </w:r>
      <w:r w:rsidR="008D1607" w:rsidRPr="002466DB">
        <w:rPr>
          <w:rFonts w:ascii="Times New Roman" w:hAnsi="Times New Roman" w:cs="Times New Roman"/>
          <w:sz w:val="24"/>
          <w:szCs w:val="24"/>
        </w:rPr>
        <w:t xml:space="preserve"> philosophical outlook that teaches that </w:t>
      </w:r>
      <w:r w:rsidRPr="002466DB">
        <w:rPr>
          <w:rFonts w:ascii="Times New Roman" w:hAnsi="Times New Roman" w:cs="Times New Roman"/>
          <w:sz w:val="24"/>
          <w:szCs w:val="24"/>
        </w:rPr>
        <w:t>Death</w:t>
      </w:r>
      <w:r w:rsidR="008D1607" w:rsidRPr="002466DB">
        <w:rPr>
          <w:rFonts w:ascii="Times New Roman" w:hAnsi="Times New Roman" w:cs="Times New Roman"/>
          <w:sz w:val="24"/>
          <w:szCs w:val="24"/>
        </w:rPr>
        <w:t xml:space="preserve"> </w:t>
      </w:r>
      <w:r w:rsidRPr="002466DB">
        <w:rPr>
          <w:rFonts w:ascii="Times New Roman" w:hAnsi="Times New Roman" w:cs="Times New Roman"/>
          <w:sz w:val="24"/>
          <w:szCs w:val="24"/>
        </w:rPr>
        <w:t xml:space="preserve">has its own </w:t>
      </w:r>
      <w:r w:rsidRPr="002466DB">
        <w:rPr>
          <w:rFonts w:ascii="Times New Roman" w:hAnsi="Times New Roman" w:cs="Times New Roman"/>
          <w:sz w:val="24"/>
          <w:szCs w:val="24"/>
        </w:rPr>
        <w:lastRenderedPageBreak/>
        <w:t xml:space="preserve">mathematics, governed by Pascalian probabilities, and thus, it </w:t>
      </w:r>
      <w:r w:rsidR="00217E8D" w:rsidRPr="002466DB">
        <w:rPr>
          <w:rFonts w:ascii="Times New Roman" w:hAnsi="Times New Roman" w:cs="Times New Roman"/>
          <w:sz w:val="24"/>
          <w:szCs w:val="24"/>
        </w:rPr>
        <w:t xml:space="preserve">simply disregards </w:t>
      </w:r>
      <w:r w:rsidRPr="002466DB">
        <w:rPr>
          <w:rFonts w:ascii="Times New Roman" w:hAnsi="Times New Roman" w:cs="Times New Roman"/>
          <w:sz w:val="24"/>
          <w:szCs w:val="24"/>
        </w:rPr>
        <w:t xml:space="preserve">our </w:t>
      </w:r>
      <w:r w:rsidR="008D1607" w:rsidRPr="002466DB">
        <w:rPr>
          <w:rFonts w:ascii="Times New Roman" w:hAnsi="Times New Roman" w:cs="Times New Roman"/>
          <w:sz w:val="24"/>
          <w:szCs w:val="24"/>
        </w:rPr>
        <w:t xml:space="preserve">pious </w:t>
      </w:r>
      <w:r w:rsidRPr="002466DB">
        <w:rPr>
          <w:rFonts w:ascii="Times New Roman" w:hAnsi="Times New Roman" w:cs="Times New Roman"/>
          <w:sz w:val="24"/>
          <w:szCs w:val="24"/>
        </w:rPr>
        <w:t xml:space="preserve">methods of prevention, diagnosis and treatment of intrinsic </w:t>
      </w:r>
      <w:r w:rsidRPr="00390F41">
        <w:rPr>
          <w:rFonts w:ascii="Times New Roman" w:hAnsi="Times New Roman" w:cs="Times New Roman"/>
          <w:sz w:val="24"/>
          <w:szCs w:val="24"/>
        </w:rPr>
        <w:t xml:space="preserve">diseases. The authors have discussed these issues as intellectual mavericks </w:t>
      </w:r>
      <w:ins w:id="48" w:author="Admin" w:date="2018-05-16T10:51:00Z">
        <w:r w:rsidR="00910332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del w:id="49" w:author="Admin" w:date="2018-05-16T10:51:00Z">
        <w:r w:rsidRPr="00390F41" w:rsidDel="00910332">
          <w:rPr>
            <w:rFonts w:ascii="Times New Roman" w:hAnsi="Times New Roman" w:cs="Times New Roman"/>
            <w:sz w:val="24"/>
            <w:szCs w:val="24"/>
          </w:rPr>
          <w:delText>using</w:delText>
        </w:r>
      </w:del>
      <w:r w:rsidRPr="00390F41">
        <w:rPr>
          <w:rFonts w:ascii="Times New Roman" w:hAnsi="Times New Roman" w:cs="Times New Roman"/>
          <w:sz w:val="24"/>
          <w:szCs w:val="24"/>
        </w:rPr>
        <w:t xml:space="preserve"> their </w:t>
      </w:r>
      <w:ins w:id="50" w:author="Admin" w:date="2018-05-16T10:51:00Z">
        <w:r w:rsidR="00910332">
          <w:rPr>
            <w:rFonts w:ascii="Times New Roman" w:hAnsi="Times New Roman" w:cs="Times New Roman"/>
            <w:sz w:val="24"/>
            <w:szCs w:val="24"/>
          </w:rPr>
          <w:t xml:space="preserve">usual </w:t>
        </w:r>
      </w:ins>
      <w:r w:rsidRPr="00390F41">
        <w:rPr>
          <w:rFonts w:ascii="Times New Roman" w:hAnsi="Times New Roman" w:cs="Times New Roman"/>
          <w:sz w:val="24"/>
          <w:szCs w:val="24"/>
        </w:rPr>
        <w:t>wry humour and</w:t>
      </w:r>
      <w:r w:rsidR="00550782">
        <w:rPr>
          <w:rFonts w:ascii="Times New Roman" w:hAnsi="Times New Roman" w:cs="Times New Roman"/>
          <w:sz w:val="24"/>
          <w:szCs w:val="24"/>
        </w:rPr>
        <w:t xml:space="preserve"> </w:t>
      </w:r>
      <w:r w:rsidRPr="00550782">
        <w:rPr>
          <w:rFonts w:ascii="Times New Roman" w:hAnsi="Times New Roman" w:cs="Times New Roman"/>
          <w:sz w:val="24"/>
          <w:szCs w:val="24"/>
        </w:rPr>
        <w:t>cheerfulness</w:t>
      </w:r>
      <w:del w:id="51" w:author="Sanjay Swati" w:date="2018-02-25T22:46:00Z">
        <w:r w:rsidRPr="00550782" w:rsidDel="001139D3">
          <w:rPr>
            <w:rFonts w:ascii="Times New Roman" w:hAnsi="Times New Roman" w:cs="Times New Roman"/>
            <w:sz w:val="24"/>
            <w:szCs w:val="24"/>
          </w:rPr>
          <w:delText xml:space="preserve"> as usual</w:delText>
        </w:r>
      </w:del>
      <w:r w:rsidRPr="00550782">
        <w:rPr>
          <w:rFonts w:ascii="Times New Roman" w:hAnsi="Times New Roman" w:cs="Times New Roman"/>
          <w:sz w:val="24"/>
          <w:szCs w:val="24"/>
        </w:rPr>
        <w:t xml:space="preserve">. </w:t>
      </w:r>
      <w:r w:rsidR="00387C6F" w:rsidRPr="00550782">
        <w:rPr>
          <w:rFonts w:ascii="Times New Roman" w:hAnsi="Times New Roman" w:cs="Times New Roman"/>
          <w:iCs/>
          <w:sz w:val="24"/>
          <w:szCs w:val="24"/>
        </w:rPr>
        <w:t>Their biophilosophical outlook may immensely enlighten modern surgeons, physicians, anaesthesiologists</w:t>
      </w:r>
      <w:ins w:id="52" w:author="Admin" w:date="2018-05-16T10:51:00Z">
        <w:r w:rsidR="00910332">
          <w:rPr>
            <w:rFonts w:ascii="Times New Roman" w:hAnsi="Times New Roman" w:cs="Times New Roman"/>
            <w:iCs/>
            <w:sz w:val="24"/>
            <w:szCs w:val="24"/>
          </w:rPr>
          <w:t>,</w:t>
        </w:r>
      </w:ins>
      <w:r w:rsidR="00387C6F" w:rsidRPr="00550782">
        <w:rPr>
          <w:rFonts w:ascii="Times New Roman" w:hAnsi="Times New Roman" w:cs="Times New Roman"/>
          <w:iCs/>
          <w:sz w:val="24"/>
          <w:szCs w:val="24"/>
        </w:rPr>
        <w:t xml:space="preserve"> as well as th</w:t>
      </w:r>
      <w:r w:rsidR="003E592E">
        <w:rPr>
          <w:rFonts w:ascii="Times New Roman" w:hAnsi="Times New Roman" w:cs="Times New Roman"/>
          <w:iCs/>
          <w:sz w:val="24"/>
          <w:szCs w:val="24"/>
        </w:rPr>
        <w:t>ose</w:t>
      </w:r>
      <w:r w:rsidR="00387C6F" w:rsidRPr="00550782">
        <w:rPr>
          <w:rFonts w:ascii="Times New Roman" w:hAnsi="Times New Roman" w:cs="Times New Roman"/>
          <w:iCs/>
          <w:sz w:val="24"/>
          <w:szCs w:val="24"/>
        </w:rPr>
        <w:t xml:space="preserve"> lay persons who are really </w:t>
      </w:r>
      <w:del w:id="53" w:author="Admin" w:date="2018-05-16T10:51:00Z">
        <w:r w:rsidR="00387C6F" w:rsidRPr="00550782" w:rsidDel="00910332">
          <w:rPr>
            <w:rFonts w:ascii="Times New Roman" w:hAnsi="Times New Roman" w:cs="Times New Roman"/>
            <w:iCs/>
            <w:sz w:val="24"/>
            <w:szCs w:val="24"/>
          </w:rPr>
          <w:delText>worried</w:delText>
        </w:r>
      </w:del>
      <w:del w:id="54" w:author="Admin" w:date="2018-05-16T10:52:00Z">
        <w:r w:rsidR="00387C6F" w:rsidRPr="00550782" w:rsidDel="00910332">
          <w:rPr>
            <w:rFonts w:ascii="Times New Roman" w:hAnsi="Times New Roman" w:cs="Times New Roman"/>
            <w:iCs/>
            <w:sz w:val="24"/>
            <w:szCs w:val="24"/>
          </w:rPr>
          <w:delText xml:space="preserve"> </w:delText>
        </w:r>
        <w:r w:rsidR="00A10206" w:rsidRPr="003E592E" w:rsidDel="00910332">
          <w:rPr>
            <w:rFonts w:ascii="Times New Roman" w:hAnsi="Times New Roman" w:cs="Times New Roman"/>
            <w:iCs/>
            <w:sz w:val="24"/>
            <w:szCs w:val="24"/>
          </w:rPr>
          <w:delText>and</w:delText>
        </w:r>
      </w:del>
      <w:r w:rsidR="00A10206" w:rsidRPr="003E592E">
        <w:rPr>
          <w:rFonts w:ascii="Times New Roman" w:hAnsi="Times New Roman" w:cs="Times New Roman"/>
          <w:iCs/>
          <w:sz w:val="24"/>
          <w:szCs w:val="24"/>
        </w:rPr>
        <w:t xml:space="preserve"> anxious </w:t>
      </w:r>
      <w:r w:rsidR="00387C6F" w:rsidRPr="003E592E">
        <w:rPr>
          <w:rFonts w:ascii="Times New Roman" w:hAnsi="Times New Roman" w:cs="Times New Roman"/>
          <w:iCs/>
          <w:sz w:val="24"/>
          <w:szCs w:val="24"/>
        </w:rPr>
        <w:t xml:space="preserve">about </w:t>
      </w:r>
      <w:r w:rsidR="003E592E">
        <w:rPr>
          <w:rFonts w:ascii="Times New Roman" w:hAnsi="Times New Roman" w:cs="Times New Roman"/>
          <w:iCs/>
          <w:sz w:val="24"/>
          <w:szCs w:val="24"/>
        </w:rPr>
        <w:t>i</w:t>
      </w:r>
      <w:r w:rsidR="00387C6F" w:rsidRPr="003E592E">
        <w:rPr>
          <w:rFonts w:ascii="Times New Roman" w:hAnsi="Times New Roman" w:cs="Times New Roman"/>
          <w:iCs/>
          <w:sz w:val="24"/>
          <w:szCs w:val="24"/>
        </w:rPr>
        <w:t xml:space="preserve">schaemic </w:t>
      </w:r>
      <w:r w:rsidR="003E592E">
        <w:rPr>
          <w:rFonts w:ascii="Times New Roman" w:hAnsi="Times New Roman" w:cs="Times New Roman"/>
          <w:iCs/>
          <w:sz w:val="24"/>
          <w:szCs w:val="24"/>
        </w:rPr>
        <w:t>h</w:t>
      </w:r>
      <w:r w:rsidR="00387C6F" w:rsidRPr="003E592E">
        <w:rPr>
          <w:rFonts w:ascii="Times New Roman" w:hAnsi="Times New Roman" w:cs="Times New Roman"/>
          <w:iCs/>
          <w:sz w:val="24"/>
          <w:szCs w:val="24"/>
        </w:rPr>
        <w:t xml:space="preserve">eart </w:t>
      </w:r>
      <w:r w:rsidR="003E592E">
        <w:rPr>
          <w:rFonts w:ascii="Times New Roman" w:hAnsi="Times New Roman" w:cs="Times New Roman"/>
          <w:iCs/>
          <w:sz w:val="24"/>
          <w:szCs w:val="24"/>
        </w:rPr>
        <w:t>d</w:t>
      </w:r>
      <w:r w:rsidR="00387C6F" w:rsidRPr="003E592E">
        <w:rPr>
          <w:rFonts w:ascii="Times New Roman" w:hAnsi="Times New Roman" w:cs="Times New Roman"/>
          <w:iCs/>
          <w:sz w:val="24"/>
          <w:szCs w:val="24"/>
        </w:rPr>
        <w:t xml:space="preserve">isease </w:t>
      </w:r>
      <w:del w:id="55" w:author="Sanjay Swati" w:date="2018-02-25T22:46:00Z">
        <w:r w:rsidR="00387C6F" w:rsidRPr="003E592E" w:rsidDel="001139D3">
          <w:rPr>
            <w:rFonts w:ascii="Times New Roman" w:hAnsi="Times New Roman" w:cs="Times New Roman"/>
            <w:iCs/>
            <w:sz w:val="24"/>
            <w:szCs w:val="24"/>
          </w:rPr>
          <w:delText>(IHD).</w:delText>
        </w:r>
      </w:del>
    </w:p>
    <w:p w14:paraId="0B86A963" w14:textId="77777777" w:rsidR="00550782" w:rsidRPr="00550782" w:rsidRDefault="00550782" w:rsidP="00842638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51CE436" w14:textId="77777777" w:rsidR="00D97095" w:rsidRDefault="00F158C6" w:rsidP="00842638">
      <w:pPr>
        <w:spacing w:after="0" w:line="240" w:lineRule="auto"/>
        <w:rPr>
          <w:ins w:id="56" w:author="Admin" w:date="2018-05-28T12:31:00Z"/>
          <w:rFonts w:ascii="Times New Roman" w:hAnsi="Times New Roman" w:cs="Times New Roman"/>
          <w:sz w:val="24"/>
          <w:szCs w:val="24"/>
        </w:rPr>
      </w:pPr>
      <w:r w:rsidRPr="00550782">
        <w:rPr>
          <w:rFonts w:ascii="Times New Roman" w:hAnsi="Times New Roman" w:cs="Times New Roman"/>
          <w:sz w:val="24"/>
          <w:szCs w:val="24"/>
        </w:rPr>
        <w:t xml:space="preserve">Having thus gained an insight, the readers are </w:t>
      </w:r>
      <w:ins w:id="57" w:author="Admin" w:date="2018-05-28T12:27:00Z">
        <w:r w:rsidR="00D97095">
          <w:rPr>
            <w:rFonts w:ascii="Times New Roman" w:hAnsi="Times New Roman" w:cs="Times New Roman"/>
            <w:sz w:val="24"/>
            <w:szCs w:val="24"/>
          </w:rPr>
          <w:t>obliged</w:t>
        </w:r>
      </w:ins>
      <w:del w:id="58" w:author="Admin" w:date="2018-05-28T12:27:00Z">
        <w:r w:rsidRPr="00550782" w:rsidDel="00D97095">
          <w:rPr>
            <w:rFonts w:ascii="Times New Roman" w:hAnsi="Times New Roman" w:cs="Times New Roman"/>
            <w:sz w:val="24"/>
            <w:szCs w:val="24"/>
          </w:rPr>
          <w:delText>destined</w:delText>
        </w:r>
      </w:del>
      <w:r w:rsidRPr="00550782">
        <w:rPr>
          <w:rFonts w:ascii="Times New Roman" w:hAnsi="Times New Roman" w:cs="Times New Roman"/>
          <w:sz w:val="24"/>
          <w:szCs w:val="24"/>
        </w:rPr>
        <w:t xml:space="preserve"> to </w:t>
      </w:r>
      <w:r w:rsidR="005B4535" w:rsidRPr="00550782">
        <w:rPr>
          <w:rFonts w:ascii="Times New Roman" w:hAnsi="Times New Roman" w:cs="Times New Roman"/>
          <w:sz w:val="24"/>
          <w:szCs w:val="24"/>
        </w:rPr>
        <w:t>re</w:t>
      </w:r>
      <w:ins w:id="59" w:author="Admin" w:date="2018-05-28T12:27:00Z">
        <w:r w:rsidR="00D97095">
          <w:rPr>
            <w:rFonts w:ascii="Times New Roman" w:hAnsi="Times New Roman" w:cs="Times New Roman"/>
            <w:sz w:val="24"/>
            <w:szCs w:val="24"/>
          </w:rPr>
          <w:t>consider</w:t>
        </w:r>
      </w:ins>
      <w:del w:id="60" w:author="Admin" w:date="2018-05-28T12:27:00Z">
        <w:r w:rsidR="005B4535" w:rsidRPr="00550782" w:rsidDel="00D97095">
          <w:rPr>
            <w:rFonts w:ascii="Times New Roman" w:hAnsi="Times New Roman" w:cs="Times New Roman"/>
            <w:sz w:val="24"/>
            <w:szCs w:val="24"/>
          </w:rPr>
          <w:delText>think</w:delText>
        </w:r>
        <w:r w:rsidRPr="00550782" w:rsidDel="00D97095">
          <w:rPr>
            <w:rFonts w:ascii="Times New Roman" w:hAnsi="Times New Roman" w:cs="Times New Roman"/>
            <w:sz w:val="24"/>
            <w:szCs w:val="24"/>
          </w:rPr>
          <w:delText xml:space="preserve"> that</w:delText>
        </w:r>
      </w:del>
      <w:r w:rsidRPr="00550782">
        <w:rPr>
          <w:rFonts w:ascii="Times New Roman" w:hAnsi="Times New Roman" w:cs="Times New Roman"/>
          <w:sz w:val="24"/>
          <w:szCs w:val="24"/>
        </w:rPr>
        <w:t xml:space="preserve"> the aggressive approach to </w:t>
      </w:r>
      <w:del w:id="61" w:author="Admin" w:date="2018-05-28T12:27:00Z">
        <w:r w:rsidRPr="00550782" w:rsidDel="00D97095">
          <w:rPr>
            <w:rFonts w:ascii="Times New Roman" w:hAnsi="Times New Roman" w:cs="Times New Roman"/>
            <w:sz w:val="24"/>
            <w:szCs w:val="24"/>
          </w:rPr>
          <w:delText xml:space="preserve">the coronaries </w:delText>
        </w:r>
        <w:r w:rsidR="00527C6E" w:rsidRPr="002466DB" w:rsidDel="00D97095">
          <w:rPr>
            <w:rFonts w:ascii="Times New Roman" w:hAnsi="Times New Roman" w:cs="Times New Roman"/>
            <w:sz w:val="24"/>
            <w:szCs w:val="24"/>
          </w:rPr>
          <w:delText>in order to</w:delText>
        </w:r>
      </w:del>
      <w:r w:rsidR="00527C6E" w:rsidRPr="002466DB">
        <w:rPr>
          <w:rFonts w:ascii="Times New Roman" w:hAnsi="Times New Roman" w:cs="Times New Roman"/>
          <w:sz w:val="24"/>
          <w:szCs w:val="24"/>
        </w:rPr>
        <w:t xml:space="preserve"> chang</w:t>
      </w:r>
      <w:ins w:id="62" w:author="Admin" w:date="2018-05-28T12:28:00Z">
        <w:r w:rsidR="00D97095">
          <w:rPr>
            <w:rFonts w:ascii="Times New Roman" w:hAnsi="Times New Roman" w:cs="Times New Roman"/>
            <w:sz w:val="24"/>
            <w:szCs w:val="24"/>
          </w:rPr>
          <w:t>ing</w:t>
        </w:r>
      </w:ins>
      <w:del w:id="63" w:author="Admin" w:date="2018-05-28T12:28:00Z">
        <w:r w:rsidR="00527C6E" w:rsidRPr="002466DB" w:rsidDel="00D97095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527C6E" w:rsidRPr="002466DB">
        <w:rPr>
          <w:rFonts w:ascii="Times New Roman" w:hAnsi="Times New Roman" w:cs="Times New Roman"/>
          <w:sz w:val="24"/>
          <w:szCs w:val="24"/>
        </w:rPr>
        <w:t xml:space="preserve"> the</w:t>
      </w:r>
      <w:del w:id="64" w:author="Admin" w:date="2018-05-28T12:28:00Z">
        <w:r w:rsidR="00527C6E" w:rsidRPr="002466DB" w:rsidDel="00D97095">
          <w:rPr>
            <w:rFonts w:ascii="Times New Roman" w:hAnsi="Times New Roman" w:cs="Times New Roman"/>
            <w:sz w:val="24"/>
            <w:szCs w:val="24"/>
          </w:rPr>
          <w:delText>ir</w:delText>
        </w:r>
      </w:del>
      <w:r w:rsidR="00527C6E" w:rsidRPr="002466DB">
        <w:rPr>
          <w:rFonts w:ascii="Times New Roman" w:hAnsi="Times New Roman" w:cs="Times New Roman"/>
          <w:sz w:val="24"/>
          <w:szCs w:val="24"/>
        </w:rPr>
        <w:t xml:space="preserve"> grammar </w:t>
      </w:r>
      <w:ins w:id="65" w:author="Admin" w:date="2018-05-28T12:28:00Z">
        <w:r w:rsidR="00D97095">
          <w:rPr>
            <w:rFonts w:ascii="Times New Roman" w:hAnsi="Times New Roman" w:cs="Times New Roman"/>
            <w:sz w:val="24"/>
            <w:szCs w:val="24"/>
          </w:rPr>
          <w:t xml:space="preserve">of the coronaries, which </w:t>
        </w:r>
      </w:ins>
      <w:r w:rsidRPr="003E592E">
        <w:rPr>
          <w:rFonts w:ascii="Times New Roman" w:hAnsi="Times New Roman" w:cs="Times New Roman"/>
          <w:sz w:val="24"/>
          <w:szCs w:val="24"/>
        </w:rPr>
        <w:t>will ever remain a will-o’-the-wisp</w:t>
      </w:r>
      <w:r w:rsidRPr="00324647">
        <w:rPr>
          <w:rFonts w:ascii="Times New Roman" w:hAnsi="Times New Roman" w:cs="Times New Roman"/>
          <w:sz w:val="24"/>
          <w:szCs w:val="24"/>
        </w:rPr>
        <w:t>. This is because blocks do not produce cardiac dysfunctions; it may simpl</w:t>
      </w:r>
      <w:r w:rsidR="00A10206" w:rsidRPr="00324647">
        <w:rPr>
          <w:rFonts w:ascii="Times New Roman" w:hAnsi="Times New Roman" w:cs="Times New Roman"/>
          <w:sz w:val="24"/>
          <w:szCs w:val="24"/>
        </w:rPr>
        <w:t>y</w:t>
      </w:r>
      <w:r w:rsidRPr="00324647">
        <w:rPr>
          <w:rFonts w:ascii="Times New Roman" w:hAnsi="Times New Roman" w:cs="Times New Roman"/>
          <w:sz w:val="24"/>
          <w:szCs w:val="24"/>
        </w:rPr>
        <w:t xml:space="preserve"> be the other way </w:t>
      </w:r>
      <w:r w:rsidR="005C5591" w:rsidRPr="00324647">
        <w:rPr>
          <w:rFonts w:ascii="Times New Roman" w:hAnsi="Times New Roman" w:cs="Times New Roman"/>
          <w:sz w:val="24"/>
          <w:szCs w:val="24"/>
        </w:rPr>
        <w:t>a</w:t>
      </w:r>
      <w:r w:rsidRPr="00324647">
        <w:rPr>
          <w:rFonts w:ascii="Times New Roman" w:hAnsi="Times New Roman" w:cs="Times New Roman"/>
          <w:sz w:val="24"/>
          <w:szCs w:val="24"/>
        </w:rPr>
        <w:t xml:space="preserve">round. </w:t>
      </w:r>
      <w:r w:rsidR="006D1B9D" w:rsidRPr="00324647">
        <w:rPr>
          <w:rFonts w:ascii="Times New Roman" w:hAnsi="Times New Roman" w:cs="Times New Roman"/>
          <w:sz w:val="24"/>
          <w:szCs w:val="24"/>
        </w:rPr>
        <w:t xml:space="preserve">This reminds us of a </w:t>
      </w:r>
      <w:commentRangeStart w:id="66"/>
      <w:proofErr w:type="spellStart"/>
      <w:r w:rsidR="006D1B9D" w:rsidRPr="00324647">
        <w:rPr>
          <w:rFonts w:ascii="Times New Roman" w:hAnsi="Times New Roman" w:cs="Times New Roman"/>
          <w:sz w:val="24"/>
          <w:szCs w:val="24"/>
        </w:rPr>
        <w:t>Heisenbergian</w:t>
      </w:r>
      <w:proofErr w:type="spellEnd"/>
      <w:r w:rsidR="006D1B9D" w:rsidRPr="00324647">
        <w:rPr>
          <w:rFonts w:ascii="Times New Roman" w:hAnsi="Times New Roman" w:cs="Times New Roman"/>
          <w:sz w:val="24"/>
          <w:szCs w:val="24"/>
        </w:rPr>
        <w:t xml:space="preserve"> aphorism that the very act of observing may alter what is being observed.</w:t>
      </w:r>
      <w:commentRangeEnd w:id="66"/>
      <w:r w:rsidR="00A90CDB">
        <w:rPr>
          <w:rStyle w:val="CommentReference"/>
          <w:rFonts w:ascii="Calibri" w:eastAsia="Calibri" w:hAnsi="Calibri"/>
        </w:rPr>
        <w:commentReference w:id="66"/>
      </w:r>
      <w:r w:rsidR="006D1B9D" w:rsidRPr="00324647">
        <w:rPr>
          <w:rFonts w:ascii="Times New Roman" w:hAnsi="Times New Roman" w:cs="Times New Roman"/>
          <w:sz w:val="24"/>
          <w:szCs w:val="24"/>
        </w:rPr>
        <w:t xml:space="preserve"> In this way the authors have indeed made an epistemic break with the conventional stance of modern medicine. </w:t>
      </w:r>
      <w:r w:rsidRPr="00324647">
        <w:rPr>
          <w:rFonts w:ascii="Times New Roman" w:hAnsi="Times New Roman" w:cs="Times New Roman"/>
          <w:sz w:val="24"/>
          <w:szCs w:val="24"/>
        </w:rPr>
        <w:t>These ideas will certainly raise some common and relevant questions in the mi</w:t>
      </w:r>
      <w:r w:rsidRPr="00842638">
        <w:rPr>
          <w:rFonts w:ascii="Times New Roman" w:hAnsi="Times New Roman" w:cs="Times New Roman"/>
          <w:sz w:val="24"/>
          <w:szCs w:val="24"/>
        </w:rPr>
        <w:t>nds of</w:t>
      </w:r>
      <w:del w:id="67" w:author="Admin" w:date="2018-05-28T12:30:00Z">
        <w:r w:rsidRPr="00842638" w:rsidDel="00D97095">
          <w:rPr>
            <w:rFonts w:ascii="Times New Roman" w:hAnsi="Times New Roman" w:cs="Times New Roman"/>
            <w:sz w:val="24"/>
            <w:szCs w:val="24"/>
          </w:rPr>
          <w:delText xml:space="preserve"> the</w:delText>
        </w:r>
      </w:del>
      <w:r w:rsidRPr="00842638">
        <w:rPr>
          <w:rFonts w:ascii="Times New Roman" w:hAnsi="Times New Roman" w:cs="Times New Roman"/>
          <w:sz w:val="24"/>
          <w:szCs w:val="24"/>
        </w:rPr>
        <w:t xml:space="preserve"> readers. The authors have </w:t>
      </w:r>
      <w:r w:rsidR="005C5591" w:rsidRPr="00842638">
        <w:rPr>
          <w:rFonts w:ascii="Times New Roman" w:hAnsi="Times New Roman" w:cs="Times New Roman"/>
          <w:sz w:val="24"/>
          <w:szCs w:val="24"/>
        </w:rPr>
        <w:t xml:space="preserve">also </w:t>
      </w:r>
      <w:r w:rsidRPr="00842638">
        <w:rPr>
          <w:rFonts w:ascii="Times New Roman" w:hAnsi="Times New Roman" w:cs="Times New Roman"/>
          <w:sz w:val="24"/>
          <w:szCs w:val="24"/>
        </w:rPr>
        <w:t>addressed them most lucidly.</w:t>
      </w:r>
      <w:r w:rsidR="006D1B9D" w:rsidRPr="00842638">
        <w:rPr>
          <w:rFonts w:ascii="Times New Roman" w:hAnsi="Times New Roman" w:cs="Times New Roman"/>
          <w:sz w:val="24"/>
          <w:szCs w:val="24"/>
        </w:rPr>
        <w:t xml:space="preserve"> </w:t>
      </w:r>
      <w:r w:rsidRPr="00842638">
        <w:rPr>
          <w:rFonts w:ascii="Times New Roman" w:hAnsi="Times New Roman" w:cs="Times New Roman"/>
          <w:sz w:val="24"/>
          <w:szCs w:val="24"/>
        </w:rPr>
        <w:t>It is not surprising, therefore, that the authors</w:t>
      </w:r>
      <w:del w:id="68" w:author="Admin" w:date="2018-05-28T12:30:00Z">
        <w:r w:rsidRPr="00842638" w:rsidDel="00D97095">
          <w:rPr>
            <w:rFonts w:ascii="Times New Roman" w:hAnsi="Times New Roman" w:cs="Times New Roman"/>
            <w:sz w:val="24"/>
            <w:szCs w:val="24"/>
          </w:rPr>
          <w:delText xml:space="preserve"> will</w:delText>
        </w:r>
      </w:del>
      <w:r w:rsidRPr="00842638">
        <w:rPr>
          <w:rFonts w:ascii="Times New Roman" w:hAnsi="Times New Roman" w:cs="Times New Roman"/>
          <w:sz w:val="24"/>
          <w:szCs w:val="24"/>
        </w:rPr>
        <w:t xml:space="preserve"> </w:t>
      </w:r>
      <w:r w:rsidR="006D1B9D" w:rsidRPr="00842638">
        <w:rPr>
          <w:rFonts w:ascii="Times New Roman" w:hAnsi="Times New Roman" w:cs="Times New Roman"/>
          <w:sz w:val="24"/>
          <w:szCs w:val="24"/>
        </w:rPr>
        <w:t>assert that ‘</w:t>
      </w:r>
      <w:commentRangeStart w:id="69"/>
      <w:r w:rsidR="006D1B9D" w:rsidRPr="00842638">
        <w:rPr>
          <w:rFonts w:ascii="Times New Roman" w:hAnsi="Times New Roman" w:cs="Times New Roman"/>
          <w:sz w:val="24"/>
          <w:szCs w:val="24"/>
        </w:rPr>
        <w:t xml:space="preserve">the so-called </w:t>
      </w:r>
      <w:r w:rsidR="007C0230" w:rsidRPr="00842638">
        <w:rPr>
          <w:rFonts w:ascii="Times New Roman" w:hAnsi="Times New Roman" w:cs="Times New Roman"/>
          <w:sz w:val="24"/>
          <w:szCs w:val="24"/>
        </w:rPr>
        <w:t>Coronary Artery Disease</w:t>
      </w:r>
      <w:r w:rsidR="005B4535" w:rsidRPr="00842638">
        <w:rPr>
          <w:rFonts w:ascii="Times New Roman" w:hAnsi="Times New Roman" w:cs="Times New Roman"/>
          <w:sz w:val="24"/>
          <w:szCs w:val="24"/>
        </w:rPr>
        <w:t xml:space="preserve"> (CAD)</w:t>
      </w:r>
      <w:r w:rsidR="007C0230" w:rsidRPr="00842638">
        <w:rPr>
          <w:rFonts w:ascii="Times New Roman" w:hAnsi="Times New Roman" w:cs="Times New Roman"/>
          <w:sz w:val="24"/>
          <w:szCs w:val="24"/>
        </w:rPr>
        <w:t xml:space="preserve"> is a </w:t>
      </w:r>
      <w:commentRangeStart w:id="70"/>
      <w:r w:rsidR="007C0230" w:rsidRPr="00842638">
        <w:rPr>
          <w:rFonts w:ascii="Times New Roman" w:hAnsi="Times New Roman" w:cs="Times New Roman"/>
          <w:sz w:val="24"/>
          <w:szCs w:val="24"/>
        </w:rPr>
        <w:t>vertebrate</w:t>
      </w:r>
      <w:commentRangeEnd w:id="70"/>
      <w:r w:rsidR="00A947D4" w:rsidRPr="00452144">
        <w:rPr>
          <w:rStyle w:val="CommentReference"/>
          <w:rFonts w:ascii="Times New Roman" w:eastAsia="Calibri" w:hAnsi="Times New Roman" w:cs="Times New Roman"/>
          <w:sz w:val="24"/>
          <w:szCs w:val="24"/>
        </w:rPr>
        <w:commentReference w:id="70"/>
      </w:r>
      <w:r w:rsidR="007C0230" w:rsidRPr="00324647">
        <w:rPr>
          <w:rFonts w:ascii="Times New Roman" w:hAnsi="Times New Roman" w:cs="Times New Roman"/>
          <w:sz w:val="24"/>
          <w:szCs w:val="24"/>
        </w:rPr>
        <w:t xml:space="preserve"> feature, a part of ageing and one’s biological trajectory; unrelated to any cause, having no cure, and not keen on causing death’</w:t>
      </w:r>
      <w:commentRangeEnd w:id="69"/>
      <w:r w:rsidR="00D97095">
        <w:rPr>
          <w:rStyle w:val="CommentReference"/>
          <w:rFonts w:ascii="Calibri" w:eastAsia="Calibri" w:hAnsi="Calibri"/>
        </w:rPr>
        <w:commentReference w:id="69"/>
      </w:r>
      <w:r w:rsidR="00C717E0" w:rsidRPr="00324647">
        <w:rPr>
          <w:rFonts w:ascii="Times New Roman" w:hAnsi="Times New Roman" w:cs="Times New Roman"/>
          <w:sz w:val="24"/>
          <w:szCs w:val="24"/>
        </w:rPr>
        <w:t>.</w:t>
      </w:r>
    </w:p>
    <w:p w14:paraId="5D926F35" w14:textId="69985C61" w:rsidR="00374715" w:rsidRPr="00324647" w:rsidRDefault="00C717E0" w:rsidP="00842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6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87FE7" w14:textId="0DD7A816" w:rsidR="00550782" w:rsidRDefault="00374715" w:rsidP="00842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647">
        <w:rPr>
          <w:rFonts w:ascii="Times New Roman" w:hAnsi="Times New Roman" w:cs="Times New Roman"/>
          <w:sz w:val="24"/>
          <w:szCs w:val="24"/>
        </w:rPr>
        <w:t>T</w:t>
      </w:r>
      <w:r w:rsidR="00F158C6" w:rsidRPr="00324647">
        <w:rPr>
          <w:rFonts w:ascii="Times New Roman" w:hAnsi="Times New Roman" w:cs="Times New Roman"/>
          <w:sz w:val="24"/>
          <w:szCs w:val="24"/>
        </w:rPr>
        <w:t>he readers may wonder why</w:t>
      </w:r>
      <w:r w:rsidR="000B44B5" w:rsidRPr="00324647">
        <w:rPr>
          <w:rFonts w:ascii="Times New Roman" w:hAnsi="Times New Roman" w:cs="Times New Roman"/>
          <w:sz w:val="24"/>
          <w:szCs w:val="24"/>
        </w:rPr>
        <w:t xml:space="preserve"> and how</w:t>
      </w:r>
      <w:r w:rsidR="00F158C6" w:rsidRPr="00324647">
        <w:rPr>
          <w:rFonts w:ascii="Times New Roman" w:hAnsi="Times New Roman" w:cs="Times New Roman"/>
          <w:sz w:val="24"/>
          <w:szCs w:val="24"/>
        </w:rPr>
        <w:t>,</w:t>
      </w:r>
      <w:del w:id="71" w:author="Admin" w:date="2018-05-28T12:31:00Z">
        <w:r w:rsidR="00F158C6" w:rsidRPr="00324647" w:rsidDel="00D97095">
          <w:rPr>
            <w:rFonts w:ascii="Times New Roman" w:hAnsi="Times New Roman" w:cs="Times New Roman"/>
            <w:sz w:val="24"/>
            <w:szCs w:val="24"/>
          </w:rPr>
          <w:delText xml:space="preserve"> th</w:delText>
        </w:r>
        <w:r w:rsidR="000B44B5" w:rsidRPr="00324647" w:rsidDel="00D97095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0B44B5" w:rsidRPr="00324647">
        <w:rPr>
          <w:rFonts w:ascii="Times New Roman" w:hAnsi="Times New Roman" w:cs="Times New Roman"/>
          <w:sz w:val="24"/>
          <w:szCs w:val="24"/>
        </w:rPr>
        <w:t xml:space="preserve"> interventional procedures are</w:t>
      </w:r>
      <w:r w:rsidR="00F158C6" w:rsidRPr="00324647">
        <w:rPr>
          <w:rFonts w:ascii="Times New Roman" w:hAnsi="Times New Roman" w:cs="Times New Roman"/>
          <w:sz w:val="24"/>
          <w:szCs w:val="24"/>
        </w:rPr>
        <w:t xml:space="preserve"> flourishing in our time. </w:t>
      </w:r>
      <w:r w:rsidRPr="00842638">
        <w:rPr>
          <w:rFonts w:ascii="Times New Roman" w:hAnsi="Times New Roman" w:cs="Times New Roman"/>
          <w:sz w:val="24"/>
          <w:szCs w:val="24"/>
        </w:rPr>
        <w:t>However, the curious</w:t>
      </w:r>
      <w:del w:id="72" w:author="Admin" w:date="2018-05-28T12:32:00Z">
        <w:r w:rsidRPr="00842638" w:rsidDel="00D97095">
          <w:rPr>
            <w:rFonts w:ascii="Times New Roman" w:hAnsi="Times New Roman" w:cs="Times New Roman"/>
            <w:sz w:val="24"/>
            <w:szCs w:val="24"/>
          </w:rPr>
          <w:delText xml:space="preserve"> people</w:delText>
        </w:r>
      </w:del>
      <w:r w:rsidRPr="00842638">
        <w:rPr>
          <w:rFonts w:ascii="Times New Roman" w:hAnsi="Times New Roman" w:cs="Times New Roman"/>
          <w:sz w:val="24"/>
          <w:szCs w:val="24"/>
        </w:rPr>
        <w:t xml:space="preserve"> know that this </w:t>
      </w:r>
      <w:r w:rsidR="00F158C6" w:rsidRPr="00842638">
        <w:rPr>
          <w:rFonts w:ascii="Times New Roman" w:hAnsi="Times New Roman" w:cs="Times New Roman"/>
          <w:sz w:val="24"/>
          <w:szCs w:val="24"/>
        </w:rPr>
        <w:t xml:space="preserve">question was answered </w:t>
      </w:r>
      <w:r w:rsidR="005A2644" w:rsidRPr="00842638">
        <w:rPr>
          <w:rFonts w:ascii="Times New Roman" w:hAnsi="Times New Roman" w:cs="Times New Roman"/>
          <w:sz w:val="24"/>
          <w:szCs w:val="24"/>
        </w:rPr>
        <w:t>way</w:t>
      </w:r>
      <w:r w:rsidR="00F158C6" w:rsidRPr="00842638">
        <w:rPr>
          <w:rFonts w:ascii="Times New Roman" w:hAnsi="Times New Roman" w:cs="Times New Roman"/>
          <w:sz w:val="24"/>
          <w:szCs w:val="24"/>
        </w:rPr>
        <w:t xml:space="preserve"> back in 1997 in an editorial in </w:t>
      </w:r>
      <w:r w:rsidR="00F158C6" w:rsidRPr="002466DB">
        <w:rPr>
          <w:rFonts w:ascii="Times New Roman" w:hAnsi="Times New Roman" w:cs="Times New Roman"/>
          <w:i/>
          <w:sz w:val="24"/>
          <w:szCs w:val="24"/>
        </w:rPr>
        <w:t>New England</w:t>
      </w:r>
      <w:r w:rsidR="00F158C6" w:rsidRPr="00550782">
        <w:rPr>
          <w:rFonts w:ascii="Times New Roman" w:hAnsi="Times New Roman" w:cs="Times New Roman"/>
          <w:i/>
          <w:sz w:val="24"/>
          <w:szCs w:val="24"/>
        </w:rPr>
        <w:t xml:space="preserve"> Journal of Medicine</w:t>
      </w:r>
      <w:r w:rsidR="00F158C6" w:rsidRPr="002466DB">
        <w:rPr>
          <w:rFonts w:ascii="Times New Roman" w:hAnsi="Times New Roman" w:cs="Times New Roman"/>
          <w:sz w:val="24"/>
          <w:szCs w:val="24"/>
        </w:rPr>
        <w:t xml:space="preserve"> by Prof. Harlan </w:t>
      </w:r>
      <w:proofErr w:type="spellStart"/>
      <w:r w:rsidR="00F158C6" w:rsidRPr="002466DB">
        <w:rPr>
          <w:rFonts w:ascii="Times New Roman" w:hAnsi="Times New Roman" w:cs="Times New Roman"/>
          <w:sz w:val="24"/>
          <w:szCs w:val="24"/>
        </w:rPr>
        <w:t>Krumholz</w:t>
      </w:r>
      <w:proofErr w:type="spellEnd"/>
      <w:r w:rsidR="00F158C6" w:rsidRPr="002466DB">
        <w:rPr>
          <w:rFonts w:ascii="Times New Roman" w:hAnsi="Times New Roman" w:cs="Times New Roman"/>
          <w:sz w:val="24"/>
          <w:szCs w:val="24"/>
        </w:rPr>
        <w:t xml:space="preserve">. He </w:t>
      </w:r>
      <w:r w:rsidR="000B44B5" w:rsidRPr="002466DB">
        <w:rPr>
          <w:rFonts w:ascii="Times New Roman" w:hAnsi="Times New Roman" w:cs="Times New Roman"/>
          <w:sz w:val="24"/>
          <w:szCs w:val="24"/>
        </w:rPr>
        <w:t>argued</w:t>
      </w:r>
      <w:r w:rsidR="00F158C6" w:rsidRPr="002466DB">
        <w:rPr>
          <w:rFonts w:ascii="Times New Roman" w:hAnsi="Times New Roman" w:cs="Times New Roman"/>
          <w:sz w:val="24"/>
          <w:szCs w:val="24"/>
        </w:rPr>
        <w:t xml:space="preserve"> that </w:t>
      </w:r>
      <w:r w:rsidR="000B44B5" w:rsidRPr="002466DB">
        <w:rPr>
          <w:rFonts w:ascii="Times New Roman" w:hAnsi="Times New Roman" w:cs="Times New Roman"/>
          <w:sz w:val="24"/>
          <w:szCs w:val="24"/>
        </w:rPr>
        <w:t xml:space="preserve">our </w:t>
      </w:r>
      <w:r w:rsidR="00F158C6" w:rsidRPr="002466DB">
        <w:rPr>
          <w:rFonts w:ascii="Times New Roman" w:hAnsi="Times New Roman" w:cs="Times New Roman"/>
          <w:sz w:val="24"/>
          <w:szCs w:val="24"/>
        </w:rPr>
        <w:t xml:space="preserve">health care system </w:t>
      </w:r>
      <w:r w:rsidR="000B44B5" w:rsidRPr="002466DB">
        <w:rPr>
          <w:rFonts w:ascii="Times New Roman" w:hAnsi="Times New Roman" w:cs="Times New Roman"/>
          <w:sz w:val="24"/>
          <w:szCs w:val="24"/>
        </w:rPr>
        <w:t>survives</w:t>
      </w:r>
      <w:r w:rsidR="00F158C6" w:rsidRPr="002466DB">
        <w:rPr>
          <w:rFonts w:ascii="Times New Roman" w:hAnsi="Times New Roman" w:cs="Times New Roman"/>
          <w:sz w:val="24"/>
          <w:szCs w:val="24"/>
        </w:rPr>
        <w:t xml:space="preserve"> in </w:t>
      </w:r>
      <w:r w:rsidR="00A4333A" w:rsidRPr="002466DB">
        <w:rPr>
          <w:rFonts w:ascii="Times New Roman" w:hAnsi="Times New Roman" w:cs="Times New Roman"/>
          <w:sz w:val="24"/>
          <w:szCs w:val="24"/>
        </w:rPr>
        <w:t>an</w:t>
      </w:r>
      <w:r w:rsidR="00F158C6" w:rsidRPr="002466DB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A4333A" w:rsidRPr="002466DB">
        <w:rPr>
          <w:rFonts w:ascii="Times New Roman" w:hAnsi="Times New Roman" w:cs="Times New Roman"/>
          <w:sz w:val="24"/>
          <w:szCs w:val="24"/>
        </w:rPr>
        <w:t xml:space="preserve"> </w:t>
      </w:r>
      <w:r w:rsidR="00F3011D" w:rsidRPr="002466DB">
        <w:rPr>
          <w:rFonts w:ascii="Times New Roman" w:hAnsi="Times New Roman" w:cs="Times New Roman"/>
          <w:sz w:val="24"/>
          <w:szCs w:val="24"/>
        </w:rPr>
        <w:t xml:space="preserve">that prefers commerce over science. </w:t>
      </w:r>
      <w:r w:rsidR="005B4535" w:rsidRPr="00390F41">
        <w:rPr>
          <w:rFonts w:ascii="Times New Roman" w:hAnsi="Times New Roman" w:cs="Times New Roman"/>
          <w:sz w:val="24"/>
          <w:szCs w:val="24"/>
        </w:rPr>
        <w:t xml:space="preserve">This environment compels us to </w:t>
      </w:r>
      <w:r w:rsidR="00F158C6" w:rsidRPr="00390F41">
        <w:rPr>
          <w:rFonts w:ascii="Times New Roman" w:hAnsi="Times New Roman" w:cs="Times New Roman"/>
          <w:sz w:val="24"/>
          <w:szCs w:val="24"/>
        </w:rPr>
        <w:t xml:space="preserve">regard </w:t>
      </w:r>
      <w:ins w:id="73" w:author="Admin" w:date="2018-05-28T12:32:00Z">
        <w:r w:rsidR="00D9709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F158C6" w:rsidRPr="00390F41">
        <w:rPr>
          <w:rFonts w:ascii="Times New Roman" w:hAnsi="Times New Roman" w:cs="Times New Roman"/>
          <w:sz w:val="24"/>
          <w:szCs w:val="24"/>
        </w:rPr>
        <w:t>human body as a sophisticated car that is reparable part by part, as and when required. Thus, ‘prevention’ becomes the most loveable term in medicine. To this, we can add what E Fuller Torrey said in 1974 in ‘</w:t>
      </w:r>
      <w:commentRangeStart w:id="74"/>
      <w:r w:rsidR="00F158C6" w:rsidRPr="00390F41">
        <w:rPr>
          <w:rFonts w:ascii="Times New Roman" w:hAnsi="Times New Roman" w:cs="Times New Roman"/>
          <w:sz w:val="24"/>
          <w:szCs w:val="24"/>
        </w:rPr>
        <w:t>The Death of Psychiatry</w:t>
      </w:r>
      <w:commentRangeStart w:id="75"/>
      <w:r w:rsidR="00F158C6" w:rsidRPr="00390F41">
        <w:rPr>
          <w:rFonts w:ascii="Times New Roman" w:hAnsi="Times New Roman" w:cs="Times New Roman"/>
          <w:sz w:val="24"/>
          <w:szCs w:val="24"/>
        </w:rPr>
        <w:t>’</w:t>
      </w:r>
      <w:commentRangeEnd w:id="75"/>
      <w:r w:rsidR="00A947D4" w:rsidRPr="00452144">
        <w:rPr>
          <w:rStyle w:val="CommentReference"/>
          <w:rFonts w:ascii="Times New Roman" w:eastAsia="Calibri" w:hAnsi="Times New Roman" w:cs="Times New Roman"/>
          <w:sz w:val="24"/>
          <w:szCs w:val="24"/>
        </w:rPr>
        <w:commentReference w:id="75"/>
      </w:r>
      <w:commentRangeEnd w:id="74"/>
      <w:r w:rsidR="00460072" w:rsidRPr="00452144">
        <w:rPr>
          <w:rStyle w:val="CommentReference"/>
          <w:rFonts w:ascii="Times New Roman" w:eastAsia="Calibri" w:hAnsi="Times New Roman" w:cs="Times New Roman"/>
          <w:sz w:val="24"/>
          <w:szCs w:val="24"/>
        </w:rPr>
        <w:commentReference w:id="74"/>
      </w:r>
    </w:p>
    <w:p w14:paraId="334E0DA1" w14:textId="25580E24" w:rsidR="00F158C6" w:rsidRDefault="00F158C6" w:rsidP="00842638">
      <w:pPr>
        <w:spacing w:after="0" w:line="240" w:lineRule="auto"/>
        <w:rPr>
          <w:ins w:id="76" w:author="Admin" w:date="2018-05-28T12:32:00Z"/>
          <w:rFonts w:ascii="Times New Roman" w:hAnsi="Times New Roman" w:cs="Times New Roman"/>
          <w:sz w:val="24"/>
          <w:szCs w:val="24"/>
        </w:rPr>
      </w:pPr>
      <w:r w:rsidRPr="00324647">
        <w:rPr>
          <w:rFonts w:ascii="Times New Roman" w:hAnsi="Times New Roman" w:cs="Times New Roman"/>
          <w:sz w:val="24"/>
          <w:szCs w:val="24"/>
        </w:rPr>
        <w:t>: ‘Prevention is powerful, efficient, and American’!</w:t>
      </w:r>
    </w:p>
    <w:p w14:paraId="3E233842" w14:textId="77777777" w:rsidR="00D97095" w:rsidRPr="00324647" w:rsidRDefault="00D97095" w:rsidP="00842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6DA2EB" w14:textId="73AE0901" w:rsidR="00F158C6" w:rsidRDefault="00F158C6" w:rsidP="00842638">
      <w:pPr>
        <w:spacing w:after="0" w:line="240" w:lineRule="auto"/>
        <w:rPr>
          <w:ins w:id="77" w:author="Admin" w:date="2018-05-28T13:32:00Z"/>
          <w:rFonts w:ascii="Times New Roman" w:hAnsi="Times New Roman" w:cs="Times New Roman"/>
          <w:sz w:val="24"/>
          <w:szCs w:val="24"/>
        </w:rPr>
      </w:pPr>
      <w:r w:rsidRPr="00324647">
        <w:rPr>
          <w:rFonts w:ascii="Times New Roman" w:hAnsi="Times New Roman" w:cs="Times New Roman"/>
          <w:sz w:val="24"/>
          <w:szCs w:val="24"/>
        </w:rPr>
        <w:t xml:space="preserve">Nevertheless, </w:t>
      </w:r>
      <w:ins w:id="78" w:author="Sanjay Swati" w:date="2018-02-25T23:20:00Z">
        <w:r w:rsidR="00A947D4" w:rsidRPr="00324647"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del w:id="79" w:author="Sanjay Swati" w:date="2018-02-25T23:20:00Z">
        <w:r w:rsidRPr="00324647" w:rsidDel="00A947D4">
          <w:rPr>
            <w:rFonts w:ascii="Times New Roman" w:hAnsi="Times New Roman" w:cs="Times New Roman"/>
            <w:sz w:val="24"/>
            <w:szCs w:val="24"/>
          </w:rPr>
          <w:delText>the present reviewer</w:delText>
        </w:r>
        <w:r w:rsidR="003D3417" w:rsidRPr="00324647" w:rsidDel="00A947D4">
          <w:rPr>
            <w:rFonts w:ascii="Times New Roman" w:hAnsi="Times New Roman" w:cs="Times New Roman"/>
            <w:sz w:val="24"/>
            <w:szCs w:val="24"/>
          </w:rPr>
          <w:delText>s</w:delText>
        </w:r>
        <w:r w:rsidRPr="00324647" w:rsidDel="00A947D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8D2A76" w:rsidRPr="00324647">
        <w:rPr>
          <w:rFonts w:ascii="Times New Roman" w:hAnsi="Times New Roman" w:cs="Times New Roman"/>
          <w:sz w:val="24"/>
          <w:szCs w:val="24"/>
        </w:rPr>
        <w:t>feel that there</w:t>
      </w:r>
      <w:r w:rsidRPr="00324647">
        <w:rPr>
          <w:rFonts w:ascii="Times New Roman" w:hAnsi="Times New Roman" w:cs="Times New Roman"/>
          <w:sz w:val="24"/>
          <w:szCs w:val="24"/>
        </w:rPr>
        <w:t xml:space="preserve"> </w:t>
      </w:r>
      <w:ins w:id="80" w:author="Admin" w:date="2018-05-10T12:43:00Z">
        <w:r w:rsidR="00324647" w:rsidRPr="00324647">
          <w:rPr>
            <w:rFonts w:ascii="Times New Roman" w:hAnsi="Times New Roman" w:cs="Times New Roman"/>
            <w:sz w:val="24"/>
            <w:szCs w:val="24"/>
          </w:rPr>
          <w:t>is</w:t>
        </w:r>
      </w:ins>
      <w:del w:id="81" w:author="Admin" w:date="2018-05-10T12:43:00Z">
        <w:r w:rsidRPr="00842638" w:rsidDel="00324647">
          <w:rPr>
            <w:rFonts w:ascii="Times New Roman" w:hAnsi="Times New Roman" w:cs="Times New Roman"/>
            <w:sz w:val="24"/>
            <w:szCs w:val="24"/>
          </w:rPr>
          <w:delText>are</w:delText>
        </w:r>
      </w:del>
      <w:r w:rsidRPr="00842638">
        <w:rPr>
          <w:rFonts w:ascii="Times New Roman" w:hAnsi="Times New Roman" w:cs="Times New Roman"/>
          <w:sz w:val="24"/>
          <w:szCs w:val="24"/>
        </w:rPr>
        <w:t xml:space="preserve"> room</w:t>
      </w:r>
      <w:del w:id="82" w:author="Admin" w:date="2018-05-10T12:43:00Z">
        <w:r w:rsidRPr="00842638" w:rsidDel="00324647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842638">
        <w:rPr>
          <w:rFonts w:ascii="Times New Roman" w:hAnsi="Times New Roman" w:cs="Times New Roman"/>
          <w:sz w:val="24"/>
          <w:szCs w:val="24"/>
        </w:rPr>
        <w:t xml:space="preserve"> for disagreement</w:t>
      </w:r>
      <w:del w:id="83" w:author="Admin" w:date="2018-05-10T12:43:00Z">
        <w:r w:rsidRPr="00842638" w:rsidDel="00324647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842638">
        <w:rPr>
          <w:rFonts w:ascii="Times New Roman" w:hAnsi="Times New Roman" w:cs="Times New Roman"/>
          <w:sz w:val="24"/>
          <w:szCs w:val="24"/>
        </w:rPr>
        <w:t xml:space="preserve">. </w:t>
      </w:r>
      <w:r w:rsidR="008D2A76" w:rsidRPr="00842638">
        <w:rPr>
          <w:rFonts w:ascii="Times New Roman" w:hAnsi="Times New Roman" w:cs="Times New Roman"/>
          <w:sz w:val="24"/>
          <w:szCs w:val="24"/>
        </w:rPr>
        <w:t>For example,</w:t>
      </w:r>
      <w:del w:id="84" w:author="Admin" w:date="2018-05-28T12:33:00Z">
        <w:r w:rsidR="008D2A76" w:rsidRPr="00842638" w:rsidDel="00D97095">
          <w:rPr>
            <w:rFonts w:ascii="Times New Roman" w:hAnsi="Times New Roman" w:cs="Times New Roman"/>
            <w:sz w:val="24"/>
            <w:szCs w:val="24"/>
          </w:rPr>
          <w:delText xml:space="preserve"> t</w:delText>
        </w:r>
        <w:r w:rsidRPr="002466DB" w:rsidDel="00D97095">
          <w:rPr>
            <w:rFonts w:ascii="Times New Roman" w:hAnsi="Times New Roman" w:cs="Times New Roman"/>
            <w:sz w:val="24"/>
            <w:szCs w:val="24"/>
          </w:rPr>
          <w:delText>he</w:delText>
        </w:r>
      </w:del>
      <w:r w:rsidRPr="002466DB">
        <w:rPr>
          <w:rFonts w:ascii="Times New Roman" w:hAnsi="Times New Roman" w:cs="Times New Roman"/>
          <w:sz w:val="24"/>
          <w:szCs w:val="24"/>
        </w:rPr>
        <w:t xml:space="preserve"> readers may remain confused </w:t>
      </w:r>
      <w:r w:rsidR="008D2A76" w:rsidRPr="002466DB">
        <w:rPr>
          <w:rFonts w:ascii="Times New Roman" w:hAnsi="Times New Roman" w:cs="Times New Roman"/>
          <w:sz w:val="24"/>
          <w:szCs w:val="24"/>
        </w:rPr>
        <w:t xml:space="preserve">about </w:t>
      </w:r>
      <w:r w:rsidRPr="002466DB">
        <w:rPr>
          <w:rFonts w:ascii="Times New Roman" w:hAnsi="Times New Roman" w:cs="Times New Roman"/>
          <w:sz w:val="24"/>
          <w:szCs w:val="24"/>
        </w:rPr>
        <w:t>the benefit</w:t>
      </w:r>
      <w:ins w:id="85" w:author="Admin" w:date="2018-05-28T12:33:00Z">
        <w:r w:rsidR="00D97095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2466DB">
        <w:rPr>
          <w:rFonts w:ascii="Times New Roman" w:hAnsi="Times New Roman" w:cs="Times New Roman"/>
          <w:sz w:val="24"/>
          <w:szCs w:val="24"/>
        </w:rPr>
        <w:t xml:space="preserve"> of ‘the juice of sweet gourd (</w:t>
      </w:r>
      <w:r w:rsidRPr="00D97095">
        <w:rPr>
          <w:rFonts w:ascii="Times New Roman" w:hAnsi="Times New Roman" w:cs="Times New Roman"/>
          <w:i/>
          <w:sz w:val="24"/>
          <w:szCs w:val="24"/>
          <w:rPrChange w:id="86" w:author="Admin" w:date="2018-05-28T12:33:00Z">
            <w:rPr>
              <w:rFonts w:ascii="Times New Roman" w:hAnsi="Times New Roman" w:cs="Times New Roman"/>
              <w:sz w:val="24"/>
              <w:szCs w:val="24"/>
            </w:rPr>
          </w:rPrChange>
        </w:rPr>
        <w:t>Dudhi)</w:t>
      </w:r>
      <w:r w:rsidRPr="002466DB">
        <w:rPr>
          <w:rFonts w:ascii="Times New Roman" w:hAnsi="Times New Roman" w:cs="Times New Roman"/>
          <w:sz w:val="24"/>
          <w:szCs w:val="24"/>
        </w:rPr>
        <w:t>’. The authors certainly d</w:t>
      </w:r>
      <w:ins w:id="87" w:author="Admin" w:date="2018-05-28T13:32:00Z">
        <w:r w:rsidR="002E20B3">
          <w:rPr>
            <w:rFonts w:ascii="Times New Roman" w:hAnsi="Times New Roman" w:cs="Times New Roman"/>
            <w:sz w:val="24"/>
            <w:szCs w:val="24"/>
          </w:rPr>
          <w:t>o</w:t>
        </w:r>
      </w:ins>
      <w:del w:id="88" w:author="Admin" w:date="2018-05-28T13:32:00Z">
        <w:r w:rsidRPr="002466DB" w:rsidDel="002E20B3">
          <w:rPr>
            <w:rFonts w:ascii="Times New Roman" w:hAnsi="Times New Roman" w:cs="Times New Roman"/>
            <w:sz w:val="24"/>
            <w:szCs w:val="24"/>
          </w:rPr>
          <w:delText>id</w:delText>
        </w:r>
      </w:del>
      <w:r w:rsidRPr="002466DB">
        <w:rPr>
          <w:rFonts w:ascii="Times New Roman" w:hAnsi="Times New Roman" w:cs="Times New Roman"/>
          <w:sz w:val="24"/>
          <w:szCs w:val="24"/>
        </w:rPr>
        <w:t xml:space="preserve"> not claim </w:t>
      </w:r>
      <w:bookmarkStart w:id="89" w:name="_GoBack"/>
      <w:bookmarkEnd w:id="89"/>
      <w:r w:rsidRPr="00324647">
        <w:rPr>
          <w:rFonts w:ascii="Times New Roman" w:hAnsi="Times New Roman" w:cs="Times New Roman"/>
          <w:sz w:val="24"/>
          <w:szCs w:val="24"/>
        </w:rPr>
        <w:t xml:space="preserve">that it unblocks the artery, but </w:t>
      </w:r>
      <w:ins w:id="90" w:author="Admin" w:date="2018-05-28T12:34:00Z">
        <w:r w:rsidR="00D97095">
          <w:rPr>
            <w:rFonts w:ascii="Times New Roman" w:hAnsi="Times New Roman" w:cs="Times New Roman"/>
            <w:sz w:val="24"/>
            <w:szCs w:val="24"/>
          </w:rPr>
          <w:t>a</w:t>
        </w:r>
      </w:ins>
      <w:ins w:id="91" w:author="Admin" w:date="2018-05-28T13:31:00Z">
        <w:r w:rsidR="002E20B3">
          <w:rPr>
            <w:rFonts w:ascii="Times New Roman" w:hAnsi="Times New Roman" w:cs="Times New Roman"/>
            <w:sz w:val="24"/>
            <w:szCs w:val="24"/>
          </w:rPr>
          <w:t>s</w:t>
        </w:r>
      </w:ins>
      <w:ins w:id="92" w:author="Admin" w:date="2018-05-28T12:34:00Z">
        <w:r w:rsidR="00D97095">
          <w:rPr>
            <w:rFonts w:ascii="Times New Roman" w:hAnsi="Times New Roman" w:cs="Times New Roman"/>
            <w:sz w:val="24"/>
            <w:szCs w:val="24"/>
          </w:rPr>
          <w:t>sert</w:t>
        </w:r>
      </w:ins>
      <w:del w:id="93" w:author="Admin" w:date="2018-05-28T12:33:00Z">
        <w:r w:rsidRPr="00324647" w:rsidDel="00D97095">
          <w:rPr>
            <w:rFonts w:ascii="Times New Roman" w:hAnsi="Times New Roman" w:cs="Times New Roman"/>
            <w:sz w:val="24"/>
            <w:szCs w:val="24"/>
          </w:rPr>
          <w:delText>ardently suggested</w:delText>
        </w:r>
      </w:del>
      <w:r w:rsidRPr="00324647">
        <w:rPr>
          <w:rFonts w:ascii="Times New Roman" w:hAnsi="Times New Roman" w:cs="Times New Roman"/>
          <w:sz w:val="24"/>
          <w:szCs w:val="24"/>
        </w:rPr>
        <w:t xml:space="preserve"> that it improves ‘the performance of heart’. They have also discussed</w:t>
      </w:r>
      <w:del w:id="94" w:author="Admin" w:date="2018-05-10T12:44:00Z">
        <w:r w:rsidRPr="00324647" w:rsidDel="00324647">
          <w:rPr>
            <w:rFonts w:ascii="Times New Roman" w:hAnsi="Times New Roman" w:cs="Times New Roman"/>
            <w:sz w:val="24"/>
            <w:szCs w:val="24"/>
          </w:rPr>
          <w:delText xml:space="preserve"> about</w:delText>
        </w:r>
      </w:del>
      <w:r w:rsidRPr="00324647">
        <w:rPr>
          <w:rFonts w:ascii="Times New Roman" w:hAnsi="Times New Roman" w:cs="Times New Roman"/>
          <w:sz w:val="24"/>
          <w:szCs w:val="24"/>
        </w:rPr>
        <w:t xml:space="preserve"> the ‘</w:t>
      </w:r>
      <w:commentRangeStart w:id="95"/>
      <w:r w:rsidRPr="00324647">
        <w:rPr>
          <w:rFonts w:ascii="Times New Roman" w:hAnsi="Times New Roman" w:cs="Times New Roman"/>
          <w:sz w:val="24"/>
          <w:szCs w:val="24"/>
        </w:rPr>
        <w:t xml:space="preserve">success story of </w:t>
      </w:r>
      <w:proofErr w:type="spellStart"/>
      <w:r w:rsidRPr="00324647">
        <w:rPr>
          <w:rFonts w:ascii="Times New Roman" w:hAnsi="Times New Roman" w:cs="Times New Roman"/>
          <w:sz w:val="24"/>
          <w:szCs w:val="24"/>
        </w:rPr>
        <w:t>Hridaya</w:t>
      </w:r>
      <w:proofErr w:type="spellEnd"/>
      <w:r w:rsidRPr="00324647">
        <w:rPr>
          <w:rFonts w:ascii="Times New Roman" w:hAnsi="Times New Roman" w:cs="Times New Roman"/>
          <w:sz w:val="24"/>
          <w:szCs w:val="24"/>
        </w:rPr>
        <w:t>-Mitra Mandal’</w:t>
      </w:r>
      <w:commentRangeEnd w:id="95"/>
      <w:r w:rsidR="002E20B3">
        <w:rPr>
          <w:rStyle w:val="CommentReference"/>
          <w:rFonts w:ascii="Calibri" w:eastAsia="Calibri" w:hAnsi="Calibri"/>
        </w:rPr>
        <w:commentReference w:id="95"/>
      </w:r>
      <w:r w:rsidRPr="00324647">
        <w:rPr>
          <w:rFonts w:ascii="Times New Roman" w:hAnsi="Times New Roman" w:cs="Times New Roman"/>
          <w:sz w:val="24"/>
          <w:szCs w:val="24"/>
        </w:rPr>
        <w:t xml:space="preserve">. The lay and the learned would, however, be more informed and illuminated in this regard if more scientific analyses are </w:t>
      </w:r>
      <w:r w:rsidR="008D2A76" w:rsidRPr="00324647">
        <w:rPr>
          <w:rFonts w:ascii="Times New Roman" w:hAnsi="Times New Roman" w:cs="Times New Roman"/>
          <w:sz w:val="24"/>
          <w:szCs w:val="24"/>
        </w:rPr>
        <w:t>provided</w:t>
      </w:r>
      <w:r w:rsidRPr="00324647">
        <w:rPr>
          <w:rFonts w:ascii="Times New Roman" w:hAnsi="Times New Roman" w:cs="Times New Roman"/>
          <w:sz w:val="24"/>
          <w:szCs w:val="24"/>
        </w:rPr>
        <w:t xml:space="preserve"> in the future. </w:t>
      </w:r>
      <w:r w:rsidR="008D2A76" w:rsidRPr="00324647">
        <w:rPr>
          <w:rFonts w:ascii="Times New Roman" w:hAnsi="Times New Roman" w:cs="Times New Roman"/>
          <w:sz w:val="24"/>
          <w:szCs w:val="24"/>
        </w:rPr>
        <w:t xml:space="preserve">We must not </w:t>
      </w:r>
      <w:r w:rsidR="00AF6BB8" w:rsidRPr="00324647">
        <w:rPr>
          <w:rFonts w:ascii="Times New Roman" w:hAnsi="Times New Roman" w:cs="Times New Roman"/>
          <w:sz w:val="24"/>
          <w:szCs w:val="24"/>
        </w:rPr>
        <w:t xml:space="preserve">fall into the old trap </w:t>
      </w:r>
      <w:proofErr w:type="gramStart"/>
      <w:r w:rsidR="00AF6BB8" w:rsidRPr="00324647">
        <w:rPr>
          <w:rFonts w:ascii="Times New Roman" w:hAnsi="Times New Roman" w:cs="Times New Roman"/>
          <w:sz w:val="24"/>
          <w:szCs w:val="24"/>
        </w:rPr>
        <w:t xml:space="preserve">of </w:t>
      </w:r>
      <w:ins w:id="96" w:author="Admin" w:date="2018-05-28T13:32:00Z">
        <w:r w:rsidR="002E20B3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2E20B3">
          <w:rPr>
            <w:rFonts w:ascii="Times New Roman" w:hAnsi="Times New Roman" w:cs="Times New Roman"/>
            <w:sz w:val="24"/>
            <w:szCs w:val="24"/>
          </w:rPr>
          <w:t>the</w:t>
        </w:r>
      </w:ins>
      <w:proofErr w:type="gramEnd"/>
      <w:r w:rsidR="00AF6BB8" w:rsidRPr="00324647">
        <w:rPr>
          <w:rFonts w:ascii="Times New Roman" w:hAnsi="Times New Roman" w:cs="Times New Roman"/>
          <w:sz w:val="24"/>
          <w:szCs w:val="24"/>
        </w:rPr>
        <w:t>‘naturalistic</w:t>
      </w:r>
      <w:proofErr w:type="spellEnd"/>
      <w:r w:rsidR="00AF6BB8" w:rsidRPr="00324647">
        <w:rPr>
          <w:rFonts w:ascii="Times New Roman" w:hAnsi="Times New Roman" w:cs="Times New Roman"/>
          <w:sz w:val="24"/>
          <w:szCs w:val="24"/>
        </w:rPr>
        <w:t xml:space="preserve"> fallacy’,</w:t>
      </w:r>
      <w:r w:rsidRPr="00324647">
        <w:rPr>
          <w:rFonts w:ascii="Times New Roman" w:hAnsi="Times New Roman" w:cs="Times New Roman"/>
          <w:sz w:val="24"/>
          <w:szCs w:val="24"/>
        </w:rPr>
        <w:t xml:space="preserve"> thinking that something is acceptable only because it is natural</w:t>
      </w:r>
      <w:r w:rsidR="00AF6BB8" w:rsidRPr="00842638">
        <w:rPr>
          <w:rFonts w:ascii="Times New Roman" w:hAnsi="Times New Roman" w:cs="Times New Roman"/>
          <w:sz w:val="24"/>
          <w:szCs w:val="24"/>
        </w:rPr>
        <w:t>, or whatever is unnatural is undesirable.</w:t>
      </w:r>
      <w:r w:rsidR="008D2A76" w:rsidRPr="008426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C58E8" w14:textId="77777777" w:rsidR="002E20B3" w:rsidRPr="00842638" w:rsidRDefault="002E20B3" w:rsidP="00842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FEB83" w14:textId="0D804DAE" w:rsidR="00F158C6" w:rsidRPr="002466DB" w:rsidRDefault="00A947D4" w:rsidP="00842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ins w:id="97" w:author="Sanjay Swati" w:date="2018-02-25T23:21:00Z">
        <w:r w:rsidRPr="00842638"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del w:id="98" w:author="Sanjay Swati" w:date="2018-02-25T23:21:00Z">
        <w:r w:rsidR="00F3011D" w:rsidRPr="00842638" w:rsidDel="00A947D4">
          <w:rPr>
            <w:rFonts w:ascii="Times New Roman" w:hAnsi="Times New Roman" w:cs="Times New Roman"/>
            <w:sz w:val="24"/>
            <w:szCs w:val="24"/>
          </w:rPr>
          <w:delText xml:space="preserve">The present reviewers </w:delText>
        </w:r>
      </w:del>
      <w:r w:rsidR="00F3011D" w:rsidRPr="00842638">
        <w:rPr>
          <w:rFonts w:ascii="Times New Roman" w:hAnsi="Times New Roman" w:cs="Times New Roman"/>
          <w:sz w:val="24"/>
          <w:szCs w:val="24"/>
        </w:rPr>
        <w:t xml:space="preserve">also </w:t>
      </w:r>
      <w:del w:id="99" w:author="Sanjay Swati" w:date="2018-02-25T23:22:00Z">
        <w:r w:rsidR="00F3011D" w:rsidRPr="00842638" w:rsidDel="00A947D4">
          <w:rPr>
            <w:rFonts w:ascii="Times New Roman" w:hAnsi="Times New Roman" w:cs="Times New Roman"/>
            <w:sz w:val="24"/>
            <w:szCs w:val="24"/>
          </w:rPr>
          <w:delText xml:space="preserve">humbly </w:delText>
        </w:r>
      </w:del>
      <w:r w:rsidR="00F3011D" w:rsidRPr="00842638">
        <w:rPr>
          <w:rFonts w:ascii="Times New Roman" w:hAnsi="Times New Roman" w:cs="Times New Roman"/>
          <w:sz w:val="24"/>
          <w:szCs w:val="24"/>
        </w:rPr>
        <w:t xml:space="preserve">feel that healthy and democratic discussions on the questions and assertions </w:t>
      </w:r>
      <w:ins w:id="100" w:author="Admin" w:date="2018-05-28T12:34:00Z">
        <w:r w:rsidR="00D97095">
          <w:rPr>
            <w:rFonts w:ascii="Times New Roman" w:hAnsi="Times New Roman" w:cs="Times New Roman"/>
            <w:sz w:val="24"/>
            <w:szCs w:val="24"/>
          </w:rPr>
          <w:t>made</w:t>
        </w:r>
      </w:ins>
      <w:del w:id="101" w:author="Admin" w:date="2018-05-28T12:34:00Z">
        <w:r w:rsidR="00F3011D" w:rsidRPr="00842638" w:rsidDel="00D97095">
          <w:rPr>
            <w:rFonts w:ascii="Times New Roman" w:hAnsi="Times New Roman" w:cs="Times New Roman"/>
            <w:sz w:val="24"/>
            <w:szCs w:val="24"/>
          </w:rPr>
          <w:delText>placed</w:delText>
        </w:r>
      </w:del>
      <w:r w:rsidR="00F3011D" w:rsidRPr="00842638">
        <w:rPr>
          <w:rFonts w:ascii="Times New Roman" w:hAnsi="Times New Roman" w:cs="Times New Roman"/>
          <w:sz w:val="24"/>
          <w:szCs w:val="24"/>
        </w:rPr>
        <w:t xml:space="preserve"> by the authors should prevail in our academics and conferences</w:t>
      </w:r>
      <w:r w:rsidR="0032095D" w:rsidRPr="002466DB">
        <w:rPr>
          <w:rFonts w:ascii="Times New Roman" w:hAnsi="Times New Roman" w:cs="Times New Roman"/>
          <w:sz w:val="24"/>
          <w:szCs w:val="24"/>
        </w:rPr>
        <w:t xml:space="preserve">, for we should </w:t>
      </w:r>
      <w:r w:rsidR="00F158C6" w:rsidRPr="002466DB">
        <w:rPr>
          <w:rFonts w:ascii="Times New Roman" w:hAnsi="Times New Roman" w:cs="Times New Roman"/>
          <w:sz w:val="24"/>
          <w:szCs w:val="24"/>
        </w:rPr>
        <w:t>not forget the famous saying that knowledge advances ‘by refuting dogmas’</w:t>
      </w:r>
      <w:r w:rsidR="00810029" w:rsidRPr="002466DB">
        <w:rPr>
          <w:rFonts w:ascii="Times New Roman" w:hAnsi="Times New Roman" w:cs="Times New Roman"/>
          <w:sz w:val="24"/>
          <w:szCs w:val="24"/>
        </w:rPr>
        <w:t>, naturalistic or reductionist</w:t>
      </w:r>
      <w:r w:rsidR="00F158C6" w:rsidRPr="002466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DB4395" w14:textId="2F1300F6" w:rsidR="00457226" w:rsidRPr="00324647" w:rsidRDefault="00324647" w:rsidP="008426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ins w:id="102" w:author="Admin" w:date="2018-05-10T12:51:00Z">
        <w:r w:rsidRPr="00324647" w:rsidDel="00324647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</w:ins>
    </w:p>
    <w:p w14:paraId="5F917798" w14:textId="1C8E6C59" w:rsidR="00F158C6" w:rsidRPr="00324647" w:rsidRDefault="00A401D0" w:rsidP="00842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647">
        <w:rPr>
          <w:rFonts w:ascii="Times New Roman" w:hAnsi="Times New Roman" w:cs="Times New Roman"/>
          <w:sz w:val="24"/>
          <w:szCs w:val="24"/>
        </w:rPr>
        <w:t>==========================================</w:t>
      </w:r>
    </w:p>
    <w:sectPr w:rsidR="00F158C6" w:rsidRPr="0032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Admin" w:date="2018-05-16T10:23:00Z" w:initials="M">
    <w:p w14:paraId="4062DCDC" w14:textId="77777777" w:rsidR="002466DB" w:rsidRDefault="002466DB">
      <w:pPr>
        <w:pStyle w:val="CommentText"/>
      </w:pPr>
      <w:r>
        <w:rPr>
          <w:rStyle w:val="CommentReference"/>
        </w:rPr>
        <w:annotationRef/>
      </w:r>
      <w:r>
        <w:br/>
        <w:t>“teachers and retired heads of the department of Anatomy at Mumbai’s GS Medical College,”</w:t>
      </w:r>
    </w:p>
    <w:p w14:paraId="6ECAF235" w14:textId="385BABA9" w:rsidR="00390F41" w:rsidRDefault="00390F41">
      <w:pPr>
        <w:pStyle w:val="CommentText"/>
      </w:pPr>
      <w:r>
        <w:t xml:space="preserve">One line regarding their unconventional theories on </w:t>
      </w:r>
      <w:proofErr w:type="gramStart"/>
      <w:r>
        <w:t>cancer ?</w:t>
      </w:r>
      <w:proofErr w:type="gramEnd"/>
    </w:p>
  </w:comment>
  <w:comment w:id="28" w:author="Admin" w:date="2018-05-16T10:34:00Z" w:initials="M">
    <w:p w14:paraId="26363BD2" w14:textId="58B520FB" w:rsidR="00390F41" w:rsidRDefault="00390F41">
      <w:pPr>
        <w:pStyle w:val="CommentText"/>
      </w:pPr>
      <w:r>
        <w:rPr>
          <w:rStyle w:val="CommentReference"/>
        </w:rPr>
        <w:annotationRef/>
      </w:r>
      <w:r>
        <w:t>Brief insertion about their theories on cancer?</w:t>
      </w:r>
    </w:p>
  </w:comment>
  <w:comment w:id="30" w:author="Admin" w:date="2018-05-28T12:44:00Z" w:initials="M">
    <w:p w14:paraId="60343B9E" w14:textId="77777777" w:rsidR="0067052E" w:rsidRDefault="00BA2584" w:rsidP="00BA2584">
      <w:pPr>
        <w:pStyle w:val="Heading1"/>
        <w:spacing w:before="48" w:after="84"/>
        <w:rPr>
          <w:rFonts w:ascii="Helvetica" w:eastAsia="Times New Roman" w:hAnsi="Helvetica" w:cs="Times New Roman"/>
          <w:b/>
          <w:bCs/>
          <w:color w:val="333333"/>
          <w:kern w:val="36"/>
          <w:sz w:val="51"/>
          <w:szCs w:val="51"/>
          <w:lang w:val="en-IN" w:eastAsia="en-IN" w:bidi="ar-SA"/>
        </w:rPr>
      </w:pPr>
      <w:r>
        <w:rPr>
          <w:rStyle w:val="CommentReference"/>
        </w:rPr>
        <w:annotationRef/>
      </w:r>
      <w:r w:rsidR="0067052E">
        <w:rPr>
          <w:rFonts w:ascii="Helvetica" w:eastAsia="Times New Roman" w:hAnsi="Helvetica" w:cs="Times New Roman"/>
          <w:b/>
          <w:bCs/>
          <w:color w:val="333333"/>
          <w:kern w:val="36"/>
          <w:sz w:val="51"/>
          <w:szCs w:val="51"/>
          <w:lang w:val="en-IN" w:eastAsia="en-IN" w:bidi="ar-SA"/>
        </w:rPr>
        <w:t xml:space="preserve">Please check and confirm or replace. </w:t>
      </w:r>
    </w:p>
    <w:p w14:paraId="04D8E717" w14:textId="77777777" w:rsidR="0067052E" w:rsidRDefault="0067052E" w:rsidP="00BA2584">
      <w:pPr>
        <w:pStyle w:val="Heading1"/>
        <w:spacing w:before="48" w:after="84"/>
        <w:rPr>
          <w:rFonts w:ascii="Helvetica" w:eastAsia="Times New Roman" w:hAnsi="Helvetica" w:cs="Times New Roman"/>
          <w:b/>
          <w:bCs/>
          <w:color w:val="333333"/>
          <w:kern w:val="36"/>
          <w:sz w:val="51"/>
          <w:szCs w:val="51"/>
          <w:lang w:val="en-IN" w:eastAsia="en-IN" w:bidi="ar-SA"/>
        </w:rPr>
      </w:pPr>
    </w:p>
    <w:p w14:paraId="1EB41C23" w14:textId="4EE01029" w:rsidR="00BA2584" w:rsidRPr="00BA2584" w:rsidRDefault="00BA2584" w:rsidP="00BA2584">
      <w:pPr>
        <w:pStyle w:val="Heading1"/>
        <w:spacing w:before="48" w:after="84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>
        <w:rPr>
          <w:rFonts w:ascii="Helvetica" w:eastAsia="Times New Roman" w:hAnsi="Helvetica" w:cs="Times New Roman"/>
          <w:b/>
          <w:bCs/>
          <w:color w:val="333333"/>
          <w:kern w:val="36"/>
          <w:sz w:val="51"/>
          <w:szCs w:val="51"/>
          <w:lang w:val="en-IN" w:eastAsia="en-IN" w:bidi="ar-SA"/>
        </w:rPr>
        <w:t>Herrick JB.</w:t>
      </w:r>
      <w:r w:rsidR="0067052E">
        <w:rPr>
          <w:rFonts w:ascii="Helvetica" w:eastAsia="Times New Roman" w:hAnsi="Helvetica" w:cs="Times New Roman"/>
          <w:b/>
          <w:bCs/>
          <w:color w:val="333333"/>
          <w:kern w:val="36"/>
          <w:sz w:val="51"/>
          <w:szCs w:val="51"/>
          <w:lang w:val="en-IN" w:eastAsia="en-IN" w:bidi="ar-SA"/>
        </w:rPr>
        <w:t xml:space="preserve"> </w:t>
      </w:r>
      <w:r w:rsidRPr="00BA2584">
        <w:rPr>
          <w:rFonts w:ascii="Helvetica" w:eastAsia="Times New Roman" w:hAnsi="Helvetica" w:cs="Times New Roman"/>
          <w:b/>
          <w:bCs/>
          <w:color w:val="333333"/>
          <w:kern w:val="36"/>
          <w:sz w:val="51"/>
          <w:szCs w:val="51"/>
          <w:lang w:val="en-IN" w:eastAsia="en-IN" w:bidi="ar-SA"/>
        </w:rPr>
        <w:t>Clinical Features of Sudden Obstruction of the Coronary Arteries</w:t>
      </w:r>
    </w:p>
    <w:p w14:paraId="7EA8242E" w14:textId="77777777" w:rsidR="00BA2584" w:rsidRPr="00BA2584" w:rsidRDefault="00BA2584" w:rsidP="00BA2584">
      <w:pPr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</w:pPr>
      <w:r w:rsidRPr="00BA2584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val="en-IN" w:eastAsia="en-IN" w:bidi="ar-SA"/>
        </w:rPr>
        <w:t>JAMA. </w:t>
      </w:r>
      <w:r w:rsidRPr="00BA2584">
        <w:rPr>
          <w:rFonts w:ascii="Helvetica" w:eastAsia="Times New Roman" w:hAnsi="Helvetica" w:cs="Times New Roman"/>
          <w:color w:val="333333"/>
          <w:sz w:val="21"/>
          <w:szCs w:val="21"/>
          <w:lang w:val="en-IN" w:eastAsia="en-IN" w:bidi="ar-SA"/>
        </w:rPr>
        <w:t>1983;250(13):1757-1762.</w:t>
      </w:r>
    </w:p>
    <w:p w14:paraId="6F79DD24" w14:textId="3125ABCF" w:rsidR="00BA2584" w:rsidRDefault="00BA2584">
      <w:pPr>
        <w:pStyle w:val="CommentText"/>
      </w:pPr>
    </w:p>
  </w:comment>
  <w:comment w:id="33" w:author="Admin" w:date="2018-05-16T10:49:00Z" w:initials="M">
    <w:p w14:paraId="48CC33FB" w14:textId="34C1F72C" w:rsidR="00910332" w:rsidRDefault="00910332">
      <w:pPr>
        <w:pStyle w:val="CommentText"/>
      </w:pPr>
      <w:r>
        <w:rPr>
          <w:rStyle w:val="CommentReference"/>
        </w:rPr>
        <w:annotationRef/>
      </w:r>
      <w:r>
        <w:t>Please cite both these so readers may follow up</w:t>
      </w:r>
      <w:r w:rsidR="00990683">
        <w:t xml:space="preserve"> if they wish</w:t>
      </w:r>
      <w:r>
        <w:t>.</w:t>
      </w:r>
    </w:p>
  </w:comment>
  <w:comment w:id="34" w:author="Admin" w:date="2018-05-28T12:49:00Z" w:initials="M">
    <w:p w14:paraId="1AC43038" w14:textId="6A2C362F" w:rsidR="0067052E" w:rsidRDefault="0067052E" w:rsidP="0067052E">
      <w:pPr>
        <w:pStyle w:val="Heading3"/>
        <w:shd w:val="clear" w:color="auto" w:fill="FFFFFF"/>
        <w:spacing w:before="0" w:line="270" w:lineRule="atLeast"/>
        <w:rPr>
          <w:rFonts w:ascii="Helvetica" w:eastAsia="Times New Roman" w:hAnsi="Helvetica" w:cs="Times New Roman"/>
          <w:bCs/>
          <w:color w:val="333333"/>
          <w:sz w:val="23"/>
          <w:szCs w:val="23"/>
          <w:lang w:val="en-IN" w:eastAsia="en-IN" w:bidi="ar-SA"/>
        </w:rPr>
      </w:pPr>
      <w:r>
        <w:rPr>
          <w:rStyle w:val="CommentReference"/>
        </w:rPr>
        <w:annotationRef/>
      </w:r>
      <w:r>
        <w:rPr>
          <w:rFonts w:ascii="Helvetica" w:eastAsia="Times New Roman" w:hAnsi="Helvetica" w:cs="Times New Roman"/>
          <w:bCs/>
          <w:color w:val="333333"/>
          <w:sz w:val="23"/>
          <w:szCs w:val="23"/>
          <w:lang w:val="en-IN" w:eastAsia="en-IN" w:bidi="ar-SA"/>
        </w:rPr>
        <w:t>Please check if correct:</w:t>
      </w:r>
    </w:p>
    <w:p w14:paraId="3BD5FE1E" w14:textId="576A0EBC" w:rsidR="0067052E" w:rsidRPr="0067052E" w:rsidRDefault="0067052E" w:rsidP="00437482">
      <w:pPr>
        <w:pStyle w:val="Heading3"/>
        <w:shd w:val="clear" w:color="auto" w:fill="FFFFFF"/>
        <w:spacing w:before="0" w:line="270" w:lineRule="atLeast"/>
        <w:rPr>
          <w:rFonts w:ascii="Helvetica" w:eastAsia="Times New Roman" w:hAnsi="Helvetica" w:cs="Times New Roman"/>
          <w:bCs/>
          <w:color w:val="333333"/>
          <w:sz w:val="23"/>
          <w:szCs w:val="23"/>
          <w:lang w:val="en-IN" w:eastAsia="en-IN" w:bidi="ar-SA"/>
        </w:rPr>
      </w:pPr>
      <w:r w:rsidRPr="0067052E">
        <w:rPr>
          <w:rFonts w:ascii="Helvetica" w:eastAsia="Times New Roman" w:hAnsi="Helvetica" w:cs="Times New Roman"/>
          <w:bCs/>
          <w:color w:val="333333"/>
          <w:sz w:val="23"/>
          <w:szCs w:val="23"/>
          <w:lang w:val="en-IN" w:eastAsia="en-IN" w:bidi="ar-SA"/>
        </w:rPr>
        <w:t xml:space="preserve">McCormick J, </w:t>
      </w:r>
      <w:proofErr w:type="spellStart"/>
      <w:r w:rsidRPr="0067052E">
        <w:rPr>
          <w:rFonts w:ascii="Helvetica" w:eastAsia="Times New Roman" w:hAnsi="Helvetica" w:cs="Times New Roman"/>
          <w:bCs/>
          <w:color w:val="333333"/>
          <w:sz w:val="23"/>
          <w:szCs w:val="23"/>
          <w:lang w:val="en-IN" w:eastAsia="en-IN" w:bidi="ar-SA"/>
        </w:rPr>
        <w:t>Skrabanek</w:t>
      </w:r>
      <w:proofErr w:type="spellEnd"/>
      <w:r w:rsidRPr="0067052E">
        <w:rPr>
          <w:rFonts w:ascii="Helvetica" w:eastAsia="Times New Roman" w:hAnsi="Helvetica" w:cs="Times New Roman"/>
          <w:bCs/>
          <w:color w:val="333333"/>
          <w:sz w:val="23"/>
          <w:szCs w:val="23"/>
          <w:lang w:val="en-IN" w:eastAsia="en-IN" w:bidi="ar-SA"/>
        </w:rPr>
        <w:t xml:space="preserve"> P. Coronary heart disease is not preventable by population interventions</w:t>
      </w:r>
      <w:r>
        <w:rPr>
          <w:rFonts w:ascii="Helvetica" w:eastAsia="Times New Roman" w:hAnsi="Helvetica" w:cs="Times New Roman"/>
          <w:bCs/>
          <w:color w:val="333333"/>
          <w:sz w:val="23"/>
          <w:szCs w:val="23"/>
          <w:lang w:val="en-IN" w:eastAsia="en-IN" w:bidi="ar-SA"/>
        </w:rPr>
        <w:t xml:space="preserve">. </w:t>
      </w:r>
      <w:r w:rsidRPr="00437482">
        <w:rPr>
          <w:rFonts w:ascii="Helvetica" w:eastAsia="Times New Roman" w:hAnsi="Helvetica" w:cs="Times New Roman"/>
          <w:bCs/>
          <w:i/>
          <w:color w:val="333333"/>
          <w:sz w:val="23"/>
          <w:szCs w:val="23"/>
          <w:lang w:val="en-IN" w:eastAsia="en-IN" w:bidi="ar-SA"/>
        </w:rPr>
        <w:t>Lancet</w:t>
      </w:r>
      <w:r>
        <w:rPr>
          <w:rFonts w:ascii="Helvetica" w:eastAsia="Times New Roman" w:hAnsi="Helvetica" w:cs="Times New Roman"/>
          <w:bCs/>
          <w:color w:val="333333"/>
          <w:sz w:val="23"/>
          <w:szCs w:val="23"/>
          <w:lang w:val="en-IN" w:eastAsia="en-IN" w:bidi="ar-SA"/>
        </w:rPr>
        <w:t>. 1988 Oct 8;332(8615):808-62.</w:t>
      </w:r>
    </w:p>
    <w:p w14:paraId="1B829214" w14:textId="29778CB0" w:rsidR="0067052E" w:rsidRPr="0067052E" w:rsidRDefault="0067052E" w:rsidP="0067052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999999"/>
          <w:sz w:val="21"/>
          <w:szCs w:val="21"/>
          <w:lang w:val="en-IN" w:eastAsia="en-IN" w:bidi="ar-SA"/>
        </w:rPr>
      </w:pPr>
    </w:p>
    <w:p w14:paraId="45FBEACE" w14:textId="6C6BAED5" w:rsidR="0067052E" w:rsidRDefault="0067052E">
      <w:pPr>
        <w:pStyle w:val="CommentText"/>
      </w:pPr>
    </w:p>
  </w:comment>
  <w:comment w:id="37" w:author="Admin" w:date="2018-05-28T12:55:00Z" w:initials="M">
    <w:p w14:paraId="5F8F22DC" w14:textId="77777777" w:rsidR="0067052E" w:rsidRDefault="0067052E">
      <w:pPr>
        <w:pStyle w:val="CommentText"/>
      </w:pPr>
      <w:r>
        <w:rPr>
          <w:rStyle w:val="CommentReference"/>
        </w:rPr>
        <w:annotationRef/>
      </w:r>
      <w:r>
        <w:t>Please confirm:</w:t>
      </w:r>
    </w:p>
    <w:p w14:paraId="3384F243" w14:textId="6F3B8CD3" w:rsidR="0067052E" w:rsidRDefault="0067052E">
      <w:pPr>
        <w:pStyle w:val="CommentText"/>
      </w:pPr>
      <w:proofErr w:type="spellStart"/>
      <w:r>
        <w:t>Redberg</w:t>
      </w:r>
      <w:proofErr w:type="spellEnd"/>
      <w:r>
        <w:t xml:space="preserve"> RF. Overuse of percutaneous </w:t>
      </w:r>
      <w:r w:rsidR="00437482">
        <w:t xml:space="preserve">coronary interventions. </w:t>
      </w:r>
      <w:r w:rsidR="00437482" w:rsidRPr="00437482">
        <w:rPr>
          <w:i/>
        </w:rPr>
        <w:t>Jama Intern Med</w:t>
      </w:r>
      <w:r w:rsidR="00437482">
        <w:t>. 2018 Jan 16;178(2): 247.</w:t>
      </w:r>
    </w:p>
  </w:comment>
  <w:comment w:id="66" w:author="Admin" w:date="2018-05-16T12:30:00Z" w:initials="M">
    <w:p w14:paraId="70CFC97C" w14:textId="2E799459" w:rsidR="00A90CDB" w:rsidRDefault="00A90CDB">
      <w:pPr>
        <w:pStyle w:val="CommentText"/>
      </w:pPr>
      <w:r>
        <w:rPr>
          <w:rStyle w:val="CommentReference"/>
        </w:rPr>
        <w:annotationRef/>
      </w:r>
      <w:r>
        <w:t>Please clarify: Observer effect or Heisenberg uncertainty principle</w:t>
      </w:r>
      <w:r w:rsidR="00D97095">
        <w:t>, with one sentence of explanation</w:t>
      </w:r>
    </w:p>
  </w:comment>
  <w:comment w:id="70" w:author="Sanjay Swati" w:date="2018-02-25T23:19:00Z" w:initials="SS">
    <w:p w14:paraId="2ECD1D52" w14:textId="514C7152" w:rsidR="00A947D4" w:rsidRDefault="00A947D4">
      <w:pPr>
        <w:pStyle w:val="CommentText"/>
      </w:pPr>
      <w:r>
        <w:rPr>
          <w:rStyle w:val="CommentReference"/>
        </w:rPr>
        <w:annotationRef/>
      </w:r>
      <w:r>
        <w:t xml:space="preserve">? ...why only </w:t>
      </w:r>
      <w:proofErr w:type="gramStart"/>
      <w:r>
        <w:t>vertebrates ?</w:t>
      </w:r>
      <w:proofErr w:type="gramEnd"/>
      <w:r>
        <w:t xml:space="preserve"> not clear </w:t>
      </w:r>
    </w:p>
  </w:comment>
  <w:comment w:id="69" w:author="Admin" w:date="2018-05-28T12:31:00Z" w:initials="M">
    <w:p w14:paraId="42465E06" w14:textId="498E0D13" w:rsidR="00D97095" w:rsidRDefault="00D97095">
      <w:pPr>
        <w:pStyle w:val="CommentText"/>
      </w:pPr>
      <w:r>
        <w:rPr>
          <w:rStyle w:val="CommentReference"/>
        </w:rPr>
        <w:annotationRef/>
      </w:r>
      <w:r>
        <w:t>Please mention page nos.</w:t>
      </w:r>
    </w:p>
  </w:comment>
  <w:comment w:id="75" w:author="Sanjay Swati" w:date="2018-02-25T23:20:00Z" w:initials="SS">
    <w:p w14:paraId="541BAC21" w14:textId="60E2DD08" w:rsidR="00A947D4" w:rsidRDefault="00A947D4">
      <w:pPr>
        <w:pStyle w:val="CommentText"/>
      </w:pPr>
      <w:r>
        <w:rPr>
          <w:rStyle w:val="CommentReference"/>
        </w:rPr>
        <w:annotationRef/>
      </w:r>
      <w:proofErr w:type="gramStart"/>
      <w:r>
        <w:t>where ?</w:t>
      </w:r>
      <w:proofErr w:type="gramEnd"/>
      <w:r>
        <w:t xml:space="preserve"> a journal ?</w:t>
      </w:r>
    </w:p>
  </w:comment>
  <w:comment w:id="74" w:author="Admin" w:date="2018-05-10T12:31:00Z" w:initials="M">
    <w:p w14:paraId="6363812B" w14:textId="77777777" w:rsidR="00460072" w:rsidRDefault="00460072">
      <w:pPr>
        <w:pStyle w:val="CommentText"/>
      </w:pPr>
      <w:r>
        <w:rPr>
          <w:rStyle w:val="CommentReference"/>
        </w:rPr>
        <w:annotationRef/>
      </w:r>
      <w:r w:rsidR="006D0726">
        <w:t>The Death of Psychiatry, Penguin Books, 1975.</w:t>
      </w:r>
    </w:p>
    <w:p w14:paraId="4A43FA7C" w14:textId="6FCC0BE6" w:rsidR="00D97095" w:rsidRDefault="00D97095">
      <w:pPr>
        <w:pStyle w:val="CommentText"/>
      </w:pPr>
      <w:r>
        <w:t>Page no. if possible</w:t>
      </w:r>
    </w:p>
  </w:comment>
  <w:comment w:id="95" w:author="Admin" w:date="2018-05-28T13:31:00Z" w:initials="M">
    <w:p w14:paraId="3A9E6BA4" w14:textId="7E3E68FF" w:rsidR="002E20B3" w:rsidRDefault="002E20B3">
      <w:pPr>
        <w:pStyle w:val="CommentText"/>
      </w:pPr>
      <w:r>
        <w:rPr>
          <w:rStyle w:val="CommentReference"/>
        </w:rPr>
        <w:annotationRef/>
      </w:r>
      <w:r>
        <w:t>Brief note?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CAF235" w15:done="0"/>
  <w15:commentEx w15:paraId="26363BD2" w15:done="0"/>
  <w15:commentEx w15:paraId="6F79DD24" w15:done="0"/>
  <w15:commentEx w15:paraId="48CC33FB" w15:done="0"/>
  <w15:commentEx w15:paraId="45FBEACE" w15:done="0"/>
  <w15:commentEx w15:paraId="3384F243" w15:done="0"/>
  <w15:commentEx w15:paraId="70CFC97C" w15:done="0"/>
  <w15:commentEx w15:paraId="2ECD1D52" w15:done="0"/>
  <w15:commentEx w15:paraId="42465E06" w15:done="0"/>
  <w15:commentEx w15:paraId="541BAC21" w15:done="0"/>
  <w15:commentEx w15:paraId="4A43FA7C" w15:done="0"/>
  <w15:commentEx w15:paraId="3A9E6B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CAF235" w16cid:durableId="1EA6852A"/>
  <w16cid:commentId w16cid:paraId="26363BD2" w16cid:durableId="1EA687B6"/>
  <w16cid:commentId w16cid:paraId="6F79DD24" w16cid:durableId="1EB67837"/>
  <w16cid:commentId w16cid:paraId="48CC33FB" w16cid:durableId="1EA68B35"/>
  <w16cid:commentId w16cid:paraId="45FBEACE" w16cid:durableId="1EB67948"/>
  <w16cid:commentId w16cid:paraId="3384F243" w16cid:durableId="1EB67AA5"/>
  <w16cid:commentId w16cid:paraId="70CFC97C" w16cid:durableId="1EA6A2CB"/>
  <w16cid:commentId w16cid:paraId="2ECD1D52" w16cid:durableId="1E9EB445"/>
  <w16cid:commentId w16cid:paraId="42465E06" w16cid:durableId="1EB67525"/>
  <w16cid:commentId w16cid:paraId="541BAC21" w16cid:durableId="1E9EB446"/>
  <w16cid:commentId w16cid:paraId="4A43FA7C" w16cid:durableId="1E9EBA13"/>
  <w16cid:commentId w16cid:paraId="3A9E6BA4" w16cid:durableId="1EB683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61411"/>
    <w:multiLevelType w:val="multilevel"/>
    <w:tmpl w:val="1380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54B6D"/>
    <w:multiLevelType w:val="hybridMultilevel"/>
    <w:tmpl w:val="A70C2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31E35"/>
    <w:multiLevelType w:val="multilevel"/>
    <w:tmpl w:val="0FA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57B57"/>
    <w:multiLevelType w:val="multilevel"/>
    <w:tmpl w:val="21C0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A2"/>
    <w:rsid w:val="00047CA0"/>
    <w:rsid w:val="000632F2"/>
    <w:rsid w:val="0007107C"/>
    <w:rsid w:val="00073B3C"/>
    <w:rsid w:val="000A0217"/>
    <w:rsid w:val="000B44B5"/>
    <w:rsid w:val="000D459D"/>
    <w:rsid w:val="000D5AD0"/>
    <w:rsid w:val="000E22E8"/>
    <w:rsid w:val="000E762B"/>
    <w:rsid w:val="000F3C7F"/>
    <w:rsid w:val="001139D3"/>
    <w:rsid w:val="00121EF0"/>
    <w:rsid w:val="0012543F"/>
    <w:rsid w:val="00126AB6"/>
    <w:rsid w:val="00181D92"/>
    <w:rsid w:val="00194EA8"/>
    <w:rsid w:val="001C3614"/>
    <w:rsid w:val="001D7264"/>
    <w:rsid w:val="002062BC"/>
    <w:rsid w:val="00217E8D"/>
    <w:rsid w:val="0024144A"/>
    <w:rsid w:val="00246203"/>
    <w:rsid w:val="002466DB"/>
    <w:rsid w:val="00252740"/>
    <w:rsid w:val="00254845"/>
    <w:rsid w:val="002763BC"/>
    <w:rsid w:val="002848F4"/>
    <w:rsid w:val="002904D2"/>
    <w:rsid w:val="002A1CF0"/>
    <w:rsid w:val="002B5B93"/>
    <w:rsid w:val="002C7AF0"/>
    <w:rsid w:val="002E20B3"/>
    <w:rsid w:val="002F4941"/>
    <w:rsid w:val="002F527B"/>
    <w:rsid w:val="002F7885"/>
    <w:rsid w:val="0032095D"/>
    <w:rsid w:val="00324647"/>
    <w:rsid w:val="00326732"/>
    <w:rsid w:val="003372F4"/>
    <w:rsid w:val="00374715"/>
    <w:rsid w:val="0038166A"/>
    <w:rsid w:val="00387C6F"/>
    <w:rsid w:val="00390F41"/>
    <w:rsid w:val="003B6F4F"/>
    <w:rsid w:val="003D3417"/>
    <w:rsid w:val="003E592E"/>
    <w:rsid w:val="0040062D"/>
    <w:rsid w:val="00414ED3"/>
    <w:rsid w:val="0043024E"/>
    <w:rsid w:val="00430499"/>
    <w:rsid w:val="00437482"/>
    <w:rsid w:val="00452144"/>
    <w:rsid w:val="00457226"/>
    <w:rsid w:val="00460072"/>
    <w:rsid w:val="004878C5"/>
    <w:rsid w:val="00496773"/>
    <w:rsid w:val="004D7B14"/>
    <w:rsid w:val="004E69EB"/>
    <w:rsid w:val="004E7F4D"/>
    <w:rsid w:val="005059AF"/>
    <w:rsid w:val="00527C6E"/>
    <w:rsid w:val="00545CA2"/>
    <w:rsid w:val="00550782"/>
    <w:rsid w:val="00570E22"/>
    <w:rsid w:val="00575B51"/>
    <w:rsid w:val="005A2644"/>
    <w:rsid w:val="005A3E24"/>
    <w:rsid w:val="005B4535"/>
    <w:rsid w:val="005C5591"/>
    <w:rsid w:val="00651553"/>
    <w:rsid w:val="0067052E"/>
    <w:rsid w:val="00672603"/>
    <w:rsid w:val="006818B5"/>
    <w:rsid w:val="00691F6E"/>
    <w:rsid w:val="006A1800"/>
    <w:rsid w:val="006D0726"/>
    <w:rsid w:val="006D1B9D"/>
    <w:rsid w:val="006E2C25"/>
    <w:rsid w:val="007034B1"/>
    <w:rsid w:val="007417C6"/>
    <w:rsid w:val="007774DE"/>
    <w:rsid w:val="00784366"/>
    <w:rsid w:val="0079416E"/>
    <w:rsid w:val="007B213B"/>
    <w:rsid w:val="007C0230"/>
    <w:rsid w:val="007D561E"/>
    <w:rsid w:val="00810029"/>
    <w:rsid w:val="00836AD2"/>
    <w:rsid w:val="00842638"/>
    <w:rsid w:val="0086493B"/>
    <w:rsid w:val="008726C7"/>
    <w:rsid w:val="0088166C"/>
    <w:rsid w:val="0088384D"/>
    <w:rsid w:val="008A3990"/>
    <w:rsid w:val="008C3212"/>
    <w:rsid w:val="008C6C95"/>
    <w:rsid w:val="008D1607"/>
    <w:rsid w:val="008D2A76"/>
    <w:rsid w:val="00910332"/>
    <w:rsid w:val="009126E4"/>
    <w:rsid w:val="00920634"/>
    <w:rsid w:val="00930D35"/>
    <w:rsid w:val="00943234"/>
    <w:rsid w:val="00945448"/>
    <w:rsid w:val="00950FDA"/>
    <w:rsid w:val="0096578D"/>
    <w:rsid w:val="00966910"/>
    <w:rsid w:val="00990683"/>
    <w:rsid w:val="00993023"/>
    <w:rsid w:val="009C1F64"/>
    <w:rsid w:val="009D2758"/>
    <w:rsid w:val="009E4567"/>
    <w:rsid w:val="00A0369C"/>
    <w:rsid w:val="00A10206"/>
    <w:rsid w:val="00A401D0"/>
    <w:rsid w:val="00A4333A"/>
    <w:rsid w:val="00A771BF"/>
    <w:rsid w:val="00A81020"/>
    <w:rsid w:val="00A8225C"/>
    <w:rsid w:val="00A90CDB"/>
    <w:rsid w:val="00A947D4"/>
    <w:rsid w:val="00AB4E78"/>
    <w:rsid w:val="00AF6BB8"/>
    <w:rsid w:val="00B440CF"/>
    <w:rsid w:val="00B6505F"/>
    <w:rsid w:val="00B93005"/>
    <w:rsid w:val="00B9565F"/>
    <w:rsid w:val="00BA1D9B"/>
    <w:rsid w:val="00BA2584"/>
    <w:rsid w:val="00BD0B4A"/>
    <w:rsid w:val="00BE6931"/>
    <w:rsid w:val="00BE6D0D"/>
    <w:rsid w:val="00C41CEB"/>
    <w:rsid w:val="00C70400"/>
    <w:rsid w:val="00C7177B"/>
    <w:rsid w:val="00C717E0"/>
    <w:rsid w:val="00C8131B"/>
    <w:rsid w:val="00C917D4"/>
    <w:rsid w:val="00CE08E9"/>
    <w:rsid w:val="00D153AC"/>
    <w:rsid w:val="00D56A99"/>
    <w:rsid w:val="00D91B5E"/>
    <w:rsid w:val="00D97095"/>
    <w:rsid w:val="00DD3D0F"/>
    <w:rsid w:val="00EC6987"/>
    <w:rsid w:val="00EF3EBF"/>
    <w:rsid w:val="00F158C6"/>
    <w:rsid w:val="00F22135"/>
    <w:rsid w:val="00F25004"/>
    <w:rsid w:val="00F3011D"/>
    <w:rsid w:val="00F81D0E"/>
    <w:rsid w:val="00FA39B1"/>
    <w:rsid w:val="00FA7DE5"/>
    <w:rsid w:val="00FB3FE0"/>
    <w:rsid w:val="00FB5C15"/>
    <w:rsid w:val="00FB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3FCD"/>
  <w15:docId w15:val="{24C678D9-1338-43D9-B8F4-27D59451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B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3BC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366"/>
    <w:pPr>
      <w:spacing w:line="240" w:lineRule="auto"/>
    </w:pPr>
    <w:rPr>
      <w:rFonts w:ascii="Calibri" w:eastAsia="Calibri" w:hAnsi="Calibri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366"/>
    <w:rPr>
      <w:rFonts w:ascii="Calibri" w:eastAsia="Calibri" w:hAnsi="Calibri" w:cs="Vrinda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sid w:val="00784366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366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66"/>
    <w:rPr>
      <w:rFonts w:ascii="Segoe UI" w:hAnsi="Segoe UI" w:cs="Segoe UI"/>
      <w:sz w:val="18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39D3"/>
    <w:rPr>
      <w:rFonts w:asciiTheme="minorHAnsi" w:eastAsia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39D3"/>
    <w:rPr>
      <w:rFonts w:ascii="Calibri" w:eastAsia="Calibri" w:hAnsi="Calibri" w:cs="Vrinda"/>
      <w:b/>
      <w:bCs/>
      <w:sz w:val="20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BA258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2E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6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201">
          <w:marLeft w:val="-18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2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227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5183">
                  <w:marLeft w:val="0"/>
                  <w:marRight w:val="270"/>
                  <w:marTop w:val="525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2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3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3504">
                  <w:marLeft w:val="0"/>
                  <w:marRight w:val="0"/>
                  <w:marTop w:val="0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01510">
              <w:marLeft w:val="0"/>
              <w:marRight w:val="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1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0287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2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2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10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264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Sthabir Dasgupta</dc:creator>
  <cp:lastModifiedBy>Admin</cp:lastModifiedBy>
  <cp:revision>5</cp:revision>
  <dcterms:created xsi:type="dcterms:W3CDTF">2018-05-10T07:22:00Z</dcterms:created>
  <dcterms:modified xsi:type="dcterms:W3CDTF">2018-05-28T08:03:00Z</dcterms:modified>
</cp:coreProperties>
</file>